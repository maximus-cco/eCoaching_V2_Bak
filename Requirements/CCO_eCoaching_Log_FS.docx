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FE02BE2" w14:textId="77777777" w:rsidR="0025641E" w:rsidRDefault="0025641E" w:rsidP="0025641E">
      <w:pPr>
        <w:ind w:right="-270"/>
        <w:jc w:val="center"/>
        <w:rPr>
          <w:rFonts w:ascii="Century Schoolbook" w:hAnsi="Century Schoolbook"/>
        </w:rPr>
      </w:pPr>
      <w:r>
        <w:rPr>
          <w:noProof/>
        </w:rPr>
        <w:drawing>
          <wp:inline distT="0" distB="0" distL="0" distR="0" wp14:anchorId="50C3A98D" wp14:editId="7D4C641B">
            <wp:extent cx="2844800" cy="571500"/>
            <wp:effectExtent l="0" t="0" r="0" b="0"/>
            <wp:docPr id="9" name="Picture 4"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escription: Description: gd_it_log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44800" cy="571500"/>
                    </a:xfrm>
                    <a:prstGeom prst="rect">
                      <a:avLst/>
                    </a:prstGeom>
                    <a:noFill/>
                    <a:ln>
                      <a:noFill/>
                    </a:ln>
                  </pic:spPr>
                </pic:pic>
              </a:graphicData>
            </a:graphic>
          </wp:inline>
        </w:drawing>
      </w:r>
    </w:p>
    <w:p w14:paraId="3600621B" w14:textId="77777777" w:rsidR="0025641E" w:rsidRDefault="0025641E" w:rsidP="0025641E">
      <w:pPr>
        <w:ind w:right="-270"/>
      </w:pPr>
    </w:p>
    <w:p w14:paraId="47C079F4" w14:textId="77777777" w:rsidR="0025641E" w:rsidRDefault="0025641E" w:rsidP="0025641E">
      <w:pPr>
        <w:pStyle w:val="BodyText"/>
        <w:spacing w:before="240" w:after="60"/>
        <w:jc w:val="center"/>
        <w:rPr>
          <w:rFonts w:ascii="Arial" w:hAnsi="Arial"/>
          <w:b/>
          <w:sz w:val="32"/>
        </w:rPr>
      </w:pPr>
      <w:r>
        <w:rPr>
          <w:rFonts w:ascii="Arial" w:hAnsi="Arial"/>
          <w:b/>
          <w:sz w:val="36"/>
        </w:rPr>
        <w:t xml:space="preserve">Title: </w:t>
      </w:r>
      <w:r>
        <w:rPr>
          <w:rFonts w:ascii="Arial" w:hAnsi="Arial"/>
          <w:b/>
          <w:sz w:val="32"/>
        </w:rPr>
        <w:t>eCoaching Log</w:t>
      </w:r>
    </w:p>
    <w:p w14:paraId="3E135ECE" w14:textId="77777777" w:rsidR="0025641E" w:rsidRDefault="0025641E" w:rsidP="0025641E">
      <w:pPr>
        <w:pStyle w:val="BodyText"/>
        <w:spacing w:before="240" w:after="60"/>
        <w:jc w:val="center"/>
        <w:rPr>
          <w:rFonts w:ascii="Arial" w:hAnsi="Arial"/>
          <w:b/>
          <w:sz w:val="32"/>
        </w:rPr>
      </w:pPr>
      <w:r>
        <w:rPr>
          <w:rFonts w:ascii="Arial" w:hAnsi="Arial"/>
          <w:b/>
          <w:sz w:val="32"/>
        </w:rPr>
        <w:t>Functional Specification</w:t>
      </w:r>
    </w:p>
    <w:p w14:paraId="0828E486" w14:textId="77777777" w:rsidR="0025641E" w:rsidRDefault="0025641E" w:rsidP="0025641E">
      <w:pPr>
        <w:ind w:right="-270"/>
      </w:pPr>
    </w:p>
    <w:tbl>
      <w:tblPr>
        <w:tblW w:w="0" w:type="auto"/>
        <w:tblInd w:w="1519" w:type="dxa"/>
        <w:tblLayout w:type="fixed"/>
        <w:tblCellMar>
          <w:left w:w="79" w:type="dxa"/>
          <w:right w:w="79" w:type="dxa"/>
        </w:tblCellMar>
        <w:tblLook w:val="0000" w:firstRow="0" w:lastRow="0" w:firstColumn="0" w:lastColumn="0" w:noHBand="0" w:noVBand="0"/>
      </w:tblPr>
      <w:tblGrid>
        <w:gridCol w:w="1530"/>
        <w:gridCol w:w="1620"/>
        <w:gridCol w:w="3870"/>
      </w:tblGrid>
      <w:tr w:rsidR="0025641E" w14:paraId="246B53B8" w14:textId="77777777" w:rsidTr="0066659D">
        <w:trPr>
          <w:cantSplit/>
          <w:trHeight w:val="282"/>
        </w:trPr>
        <w:tc>
          <w:tcPr>
            <w:tcW w:w="1530" w:type="dxa"/>
            <w:tcBorders>
              <w:top w:val="single" w:sz="6" w:space="0" w:color="auto"/>
              <w:left w:val="single" w:sz="6" w:space="0" w:color="auto"/>
              <w:right w:val="single" w:sz="6" w:space="0" w:color="auto"/>
            </w:tcBorders>
            <w:vAlign w:val="center"/>
          </w:tcPr>
          <w:p w14:paraId="23D39A6F" w14:textId="77777777" w:rsidR="0025641E" w:rsidRDefault="0025641E" w:rsidP="0066659D">
            <w:pPr>
              <w:ind w:right="-270"/>
              <w:jc w:val="center"/>
              <w:rPr>
                <w:rFonts w:ascii="Times New Roman (PCL6)" w:hAnsi="Times New Roman (PCL6)"/>
              </w:rPr>
            </w:pPr>
            <w:r>
              <w:rPr>
                <w:rFonts w:ascii="Times New Roman (PCL6)" w:hAnsi="Times New Roman (PCL6)"/>
              </w:rPr>
              <w:t>Last Revision</w:t>
            </w:r>
          </w:p>
        </w:tc>
        <w:tc>
          <w:tcPr>
            <w:tcW w:w="1620" w:type="dxa"/>
            <w:tcBorders>
              <w:top w:val="single" w:sz="6" w:space="0" w:color="auto"/>
              <w:left w:val="single" w:sz="6" w:space="0" w:color="auto"/>
              <w:right w:val="single" w:sz="6" w:space="0" w:color="auto"/>
            </w:tcBorders>
            <w:vAlign w:val="center"/>
          </w:tcPr>
          <w:p w14:paraId="07D85F2E" w14:textId="77777777" w:rsidR="0025641E" w:rsidRDefault="0025641E" w:rsidP="0066659D">
            <w:pPr>
              <w:ind w:right="-270"/>
              <w:jc w:val="center"/>
              <w:rPr>
                <w:rFonts w:ascii="Times New Roman (PCL6)" w:hAnsi="Times New Roman (PCL6)"/>
              </w:rPr>
            </w:pPr>
            <w:r>
              <w:rPr>
                <w:rFonts w:ascii="Times New Roman (PCL6)" w:hAnsi="Times New Roman (PCL6)"/>
              </w:rPr>
              <w:t>Last Review</w:t>
            </w:r>
          </w:p>
        </w:tc>
        <w:tc>
          <w:tcPr>
            <w:tcW w:w="3870" w:type="dxa"/>
            <w:tcBorders>
              <w:top w:val="single" w:sz="6" w:space="0" w:color="auto"/>
              <w:right w:val="single" w:sz="6" w:space="0" w:color="auto"/>
            </w:tcBorders>
            <w:vAlign w:val="center"/>
          </w:tcPr>
          <w:p w14:paraId="12C82CCC" w14:textId="77777777" w:rsidR="0025641E" w:rsidRDefault="0025641E" w:rsidP="0066659D">
            <w:pPr>
              <w:ind w:right="-270"/>
              <w:jc w:val="center"/>
              <w:rPr>
                <w:rFonts w:ascii="Times New Roman (PCL6)" w:hAnsi="Times New Roman (PCL6)"/>
              </w:rPr>
            </w:pPr>
            <w:r>
              <w:rPr>
                <w:rFonts w:ascii="Times New Roman (PCL6)" w:hAnsi="Times New Roman (PCL6)"/>
              </w:rPr>
              <w:t>Description</w:t>
            </w:r>
          </w:p>
        </w:tc>
      </w:tr>
      <w:tr w:rsidR="0025641E" w14:paraId="5513CB74" w14:textId="77777777" w:rsidTr="0066659D">
        <w:trPr>
          <w:cantSplit/>
          <w:trHeight w:val="348"/>
        </w:trPr>
        <w:tc>
          <w:tcPr>
            <w:tcW w:w="1530" w:type="dxa"/>
            <w:tcBorders>
              <w:top w:val="single" w:sz="12" w:space="0" w:color="auto"/>
              <w:left w:val="single" w:sz="6" w:space="0" w:color="auto"/>
              <w:bottom w:val="single" w:sz="6" w:space="0" w:color="auto"/>
              <w:right w:val="single" w:sz="6" w:space="0" w:color="auto"/>
            </w:tcBorders>
          </w:tcPr>
          <w:p w14:paraId="447789DE" w14:textId="3BCE1879" w:rsidR="0025641E" w:rsidRDefault="0082664F" w:rsidP="003F51F1">
            <w:pPr>
              <w:ind w:left="-12" w:right="-270"/>
              <w:jc w:val="center"/>
              <w:rPr>
                <w:rFonts w:ascii="Times New Roman (PCL6)" w:hAnsi="Times New Roman (PCL6)"/>
              </w:rPr>
            </w:pPr>
            <w:r>
              <w:rPr>
                <w:rFonts w:ascii="Times New Roman (PCL6)" w:hAnsi="Times New Roman (PCL6)"/>
              </w:rPr>
              <w:t>05/06/2019</w:t>
            </w:r>
          </w:p>
        </w:tc>
        <w:tc>
          <w:tcPr>
            <w:tcW w:w="1620" w:type="dxa"/>
            <w:tcBorders>
              <w:top w:val="single" w:sz="12" w:space="0" w:color="auto"/>
              <w:left w:val="single" w:sz="6" w:space="0" w:color="auto"/>
              <w:bottom w:val="single" w:sz="6" w:space="0" w:color="auto"/>
              <w:right w:val="single" w:sz="6" w:space="0" w:color="auto"/>
            </w:tcBorders>
          </w:tcPr>
          <w:p w14:paraId="38F0E330" w14:textId="77777777" w:rsidR="0025641E" w:rsidRDefault="0025641E" w:rsidP="0066659D">
            <w:pPr>
              <w:ind w:left="-12" w:right="-270"/>
              <w:jc w:val="center"/>
              <w:rPr>
                <w:rFonts w:ascii="Times New Roman (PCL6)" w:hAnsi="Times New Roman (PCL6)"/>
              </w:rPr>
            </w:pPr>
          </w:p>
        </w:tc>
        <w:tc>
          <w:tcPr>
            <w:tcW w:w="3870" w:type="dxa"/>
            <w:tcBorders>
              <w:top w:val="single" w:sz="12" w:space="0" w:color="auto"/>
              <w:bottom w:val="single" w:sz="6" w:space="0" w:color="auto"/>
              <w:right w:val="single" w:sz="6" w:space="0" w:color="auto"/>
            </w:tcBorders>
          </w:tcPr>
          <w:p w14:paraId="0C48849A" w14:textId="4A1E720B" w:rsidR="0025641E" w:rsidRPr="0016723E" w:rsidRDefault="0082664F" w:rsidP="0082664F">
            <w:r>
              <w:t>TFS13904- eCoaching change ‘from’ email addresses to use @maximus.com instead of @gdit.com</w:t>
            </w:r>
          </w:p>
        </w:tc>
      </w:tr>
    </w:tbl>
    <w:p w14:paraId="7371143A" w14:textId="77777777" w:rsidR="0025641E" w:rsidRDefault="0025641E" w:rsidP="0025641E">
      <w:pPr>
        <w:pStyle w:val="hd1"/>
        <w:tabs>
          <w:tab w:val="clear" w:pos="4320"/>
          <w:tab w:val="clear" w:pos="8640"/>
          <w:tab w:val="left" w:pos="1980"/>
          <w:tab w:val="left" w:pos="6750"/>
        </w:tabs>
        <w:ind w:right="-270"/>
        <w:rPr>
          <w:rFonts w:ascii="Palatino (PCL6)" w:hAnsi="Palatino (PCL6)"/>
          <w:b w:val="0"/>
          <w:sz w:val="20"/>
        </w:rPr>
      </w:pPr>
      <w:bookmarkStart w:id="0" w:name="_GoBack"/>
      <w:bookmarkEnd w:id="0"/>
    </w:p>
    <w:p w14:paraId="5421F546" w14:textId="77777777" w:rsidR="0025641E" w:rsidRDefault="0025641E" w:rsidP="0025641E"/>
    <w:p w14:paraId="35CB502D" w14:textId="77777777" w:rsidR="0025641E" w:rsidRDefault="0025641E" w:rsidP="0025641E"/>
    <w:p w14:paraId="53CFAEB4" w14:textId="77777777" w:rsidR="0025641E" w:rsidRDefault="0025641E" w:rsidP="0025641E"/>
    <w:p w14:paraId="616E1FDB" w14:textId="77777777" w:rsidR="0025641E" w:rsidRDefault="0025641E" w:rsidP="0025641E"/>
    <w:p w14:paraId="58C9070C" w14:textId="77777777" w:rsidR="0025641E" w:rsidRDefault="0025641E" w:rsidP="0025641E"/>
    <w:p w14:paraId="3320462E" w14:textId="77777777" w:rsidR="0025641E" w:rsidRDefault="0025641E" w:rsidP="0025641E"/>
    <w:p w14:paraId="78311EFC" w14:textId="77777777" w:rsidR="0025641E" w:rsidRPr="00732A0E" w:rsidRDefault="0025641E" w:rsidP="0025641E"/>
    <w:p w14:paraId="0F7EA64E" w14:textId="6AE53E52" w:rsidR="0025641E" w:rsidRDefault="00CC3F19" w:rsidP="0025641E">
      <w:pPr>
        <w:pStyle w:val="hd1"/>
        <w:tabs>
          <w:tab w:val="clear" w:pos="4320"/>
          <w:tab w:val="clear" w:pos="8640"/>
          <w:tab w:val="left" w:pos="1980"/>
          <w:tab w:val="left" w:pos="6750"/>
        </w:tabs>
        <w:ind w:right="-270"/>
        <w:rPr>
          <w:rFonts w:ascii="Times New Roman (PCL6)" w:hAnsi="Times New Roman (PCL6)"/>
          <w:sz w:val="20"/>
        </w:rPr>
      </w:pPr>
      <w:r>
        <w:rPr>
          <w:noProof/>
        </w:rPr>
        <w:pict w14:anchorId="4BD5FA04">
          <v:line id="Line 214" o:spid="_x0000_s1252" style="position:absolute;left:0;text-align:lef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67.2pt,33.3pt" to="439.2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" o:allowincell="f">
            <v:stroke startarrowwidth="narrow" startarrowlength="short" endarrowwidth="narrow" endarrowlength="short"/>
          </v:line>
        </w:pict>
      </w:r>
      <w:r>
        <w:rPr>
          <w:noProof/>
        </w:rPr>
        <w:pict w14:anchorId="66A32E3A">
          <v:line id="Line 212" o:spid="_x0000_s1251" style="position:absolute;left:0;text-align:lef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3.3pt" to="266.45pt,3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Prepared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Date:</w:t>
      </w:r>
    </w:p>
    <w:p w14:paraId="08BEC273" w14:textId="77777777" w:rsidR="0025641E" w:rsidRDefault="0025641E" w:rsidP="0025641E">
      <w:pPr>
        <w:tabs>
          <w:tab w:val="left" w:pos="1980"/>
          <w:tab w:val="left" w:pos="6750"/>
        </w:tabs>
        <w:ind w:left="1440" w:right="-270" w:firstLine="720"/>
        <w:rPr>
          <w:rFonts w:ascii="Times New Roman (PCL6)" w:hAnsi="Times New Roman (PCL6)"/>
        </w:rPr>
      </w:pPr>
    </w:p>
    <w:p w14:paraId="19366D87" w14:textId="54753F4C" w:rsidR="0025641E" w:rsidRDefault="00CC3F19" w:rsidP="0025641E">
      <w:pPr>
        <w:pStyle w:val="BodyText"/>
        <w:tabs>
          <w:tab w:val="left" w:pos="4110"/>
        </w:tabs>
        <w:rPr>
          <w:rFonts w:ascii="Times New Roman (PCL6)" w:hAnsi="Times New Roman (PCL6)"/>
        </w:rPr>
      </w:pPr>
      <w:r>
        <w:rPr>
          <w:noProof/>
        </w:rPr>
        <w:pict w14:anchorId="4770FBB6">
          <v:line id="Line 216" o:spid="_x0000_s1250" style="position:absolute;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12.05pt,7.95pt" to="306.45pt,7.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" strokeweight="1pt">
            <v:stroke startarrowwidth="narrow" startarrowlength="short" endarrowwidth="narrow" endarrowlength="short"/>
          </v:line>
        </w:pict>
      </w:r>
      <w:r w:rsidR="0025641E">
        <w:rPr>
          <w:rFonts w:ascii="Times New Roman (PCL6)" w:hAnsi="Times New Roman (PCL6)"/>
        </w:rPr>
        <w:t xml:space="preserve">Department, Location: </w:t>
      </w:r>
      <w:r w:rsidR="0025641E">
        <w:rPr>
          <w:rFonts w:ascii="Times New Roman (PCL6)" w:hAnsi="Times New Roman (PCL6)"/>
        </w:rPr>
        <w:tab/>
      </w:r>
    </w:p>
    <w:p w14:paraId="58148CEA" w14:textId="77777777" w:rsidR="0025641E" w:rsidRDefault="0025641E" w:rsidP="0025641E">
      <w:pPr>
        <w:tabs>
          <w:tab w:val="left" w:pos="1980"/>
          <w:tab w:val="left" w:pos="6750"/>
        </w:tabs>
        <w:ind w:right="-270"/>
        <w:rPr>
          <w:rFonts w:ascii="Times New Roman (PCL6)" w:hAnsi="Times New Roman (PCL6)"/>
        </w:rPr>
      </w:pPr>
    </w:p>
    <w:p w14:paraId="276EC1AE" w14:textId="77777777" w:rsidR="0025641E" w:rsidRDefault="0025641E" w:rsidP="0025641E">
      <w:pPr>
        <w:tabs>
          <w:tab w:val="left" w:pos="1980"/>
          <w:tab w:val="left" w:pos="6750"/>
        </w:tabs>
        <w:ind w:right="-270"/>
        <w:rPr>
          <w:rFonts w:ascii="Times New Roman (PCL6)" w:hAnsi="Times New Roman (PCL6)"/>
        </w:rPr>
      </w:pPr>
    </w:p>
    <w:p w14:paraId="5F08ED6D" w14:textId="091E4FAF" w:rsidR="0025641E" w:rsidRDefault="00CC3F19" w:rsidP="0025641E">
      <w:pPr>
        <w:pStyle w:val="hd1"/>
        <w:tabs>
          <w:tab w:val="clear" w:pos="4320"/>
          <w:tab w:val="clear" w:pos="8640"/>
          <w:tab w:val="left" w:pos="1980"/>
          <w:tab w:val="left" w:pos="6750"/>
        </w:tabs>
        <w:ind w:right="-270"/>
        <w:rPr>
          <w:rFonts w:ascii="Times New Roman (PCL6)" w:hAnsi="Times New Roman (PCL6)"/>
          <w:sz w:val="22"/>
        </w:rPr>
      </w:pPr>
      <w:r>
        <w:rPr>
          <w:noProof/>
        </w:rPr>
        <w:pict w14:anchorId="372E5FCF">
          <v:line id="Line 215" o:spid="_x0000_s1249" style="position:absolute;left:0;text-align:lef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74.4pt,34.75pt" to="446.45pt,34.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" o:allowincell="f">
            <v:stroke startarrowwidth="narrow" startarrowlength="short" endarrowwidth="narrow" endarrowlength="short"/>
          </v:line>
        </w:pict>
      </w:r>
      <w:r>
        <w:rPr>
          <w:noProof/>
        </w:rPr>
        <w:pict w14:anchorId="7C48653A">
          <v:line id="Line 213" o:spid="_x0000_s1248" style="position:absolute;left:0;text-align:lef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in,32.75pt" to="266.45pt,3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" o:allowincell="f">
            <v:stroke startarrowwidth="narrow" startarrowlength="short" endarrowwidth="narrow" endarrowlength="short"/>
          </v:line>
        </w:pict>
      </w:r>
      <w:r w:rsidR="0025641E">
        <w:rPr>
          <w:rFonts w:ascii="Times New Roman (PCL6)" w:hAnsi="Times New Roman (PCL6)"/>
          <w:b w:val="0"/>
          <w:sz w:val="22"/>
        </w:rPr>
        <w:t>Approved by:</w:t>
      </w:r>
      <w:r w:rsidR="0025641E">
        <w:rPr>
          <w:rFonts w:ascii="Times New Roman (PCL6)" w:hAnsi="Times New Roman (PCL6)"/>
          <w:b w:val="0"/>
          <w:sz w:val="20"/>
        </w:rPr>
        <w:tab/>
      </w:r>
      <w:r w:rsidR="0025641E">
        <w:rPr>
          <w:rFonts w:ascii="Times New Roman (PCL6)" w:hAnsi="Times New Roman (PCL6)"/>
          <w:b w:val="0"/>
          <w:sz w:val="20"/>
        </w:rPr>
        <w:tab/>
      </w:r>
      <w:r w:rsidR="0025641E">
        <w:rPr>
          <w:rFonts w:ascii="Times New Roman (PCL6)" w:hAnsi="Times New Roman (PCL6)"/>
          <w:b w:val="0"/>
          <w:sz w:val="22"/>
        </w:rPr>
        <w:t xml:space="preserve">Date: </w:t>
      </w:r>
    </w:p>
    <w:p w14:paraId="748957CB" w14:textId="77777777" w:rsidR="0025641E" w:rsidRDefault="0025641E" w:rsidP="0025641E">
      <w:r>
        <w:t xml:space="preserve">                              (Signatures may be written or via e-mail)</w:t>
      </w:r>
    </w:p>
    <w:p w14:paraId="53FA07D9" w14:textId="77777777" w:rsidR="0025641E" w:rsidRDefault="0025641E" w:rsidP="0025641E">
      <w:pPr>
        <w:tabs>
          <w:tab w:val="left" w:pos="1980"/>
          <w:tab w:val="left" w:pos="6750"/>
        </w:tabs>
        <w:ind w:left="1440" w:right="-270" w:firstLine="720"/>
      </w:pPr>
    </w:p>
    <w:p w14:paraId="3A0BE879" w14:textId="77777777" w:rsidR="0025641E" w:rsidRDefault="0025641E" w:rsidP="0025641E">
      <w:pPr>
        <w:pStyle w:val="hdr1"/>
        <w:ind w:left="0" w:right="-270"/>
        <w:jc w:val="center"/>
        <w:rPr>
          <w:rFonts w:ascii="Arial" w:hAnsi="Arial"/>
          <w:b/>
          <w:sz w:val="28"/>
        </w:rPr>
      </w:pPr>
      <w:r>
        <w:rPr>
          <w:b/>
          <w:sz w:val="20"/>
        </w:rPr>
        <w:br w:type="page"/>
      </w:r>
      <w:r>
        <w:rPr>
          <w:rFonts w:ascii="Arial" w:hAnsi="Arial"/>
          <w:b/>
          <w:sz w:val="28"/>
        </w:rPr>
        <w:lastRenderedPageBreak/>
        <w:t>Change History Log</w:t>
      </w:r>
    </w:p>
    <w:p w14:paraId="75E23F39" w14:textId="77777777" w:rsidR="0025641E" w:rsidRDefault="0025641E" w:rsidP="0025641E">
      <w:pPr>
        <w:pStyle w:val="hdr1"/>
        <w:jc w:val="cente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440"/>
        <w:gridCol w:w="5238"/>
        <w:gridCol w:w="2790"/>
      </w:tblGrid>
      <w:tr w:rsidR="0025641E" w:rsidRPr="005A7179" w14:paraId="40C7D4A0" w14:textId="77777777" w:rsidTr="0066659D">
        <w:trPr>
          <w:tblHeader/>
        </w:trPr>
        <w:tc>
          <w:tcPr>
            <w:tcW w:w="1440" w:type="dxa"/>
            <w:shd w:val="solid" w:color="auto" w:fill="000000"/>
          </w:tcPr>
          <w:p w14:paraId="03A062AD" w14:textId="77777777" w:rsidR="0025641E" w:rsidRPr="005A7179" w:rsidRDefault="0025641E" w:rsidP="0066659D">
            <w:pPr>
              <w:pStyle w:val="hdr1"/>
              <w:spacing w:before="0"/>
              <w:ind w:left="0"/>
              <w:jc w:val="center"/>
              <w:rPr>
                <w:b/>
                <w:sz w:val="20"/>
              </w:rPr>
            </w:pPr>
            <w:r w:rsidRPr="005A7179">
              <w:rPr>
                <w:b/>
                <w:sz w:val="20"/>
              </w:rPr>
              <w:t>Date</w:t>
            </w:r>
          </w:p>
        </w:tc>
        <w:tc>
          <w:tcPr>
            <w:tcW w:w="5238" w:type="dxa"/>
            <w:shd w:val="solid" w:color="auto" w:fill="000000"/>
          </w:tcPr>
          <w:p w14:paraId="3AF628CA" w14:textId="77777777" w:rsidR="0025641E" w:rsidRPr="005A7179" w:rsidRDefault="0025641E" w:rsidP="0066659D">
            <w:pPr>
              <w:pStyle w:val="hdr1"/>
              <w:spacing w:before="0"/>
              <w:ind w:left="0"/>
              <w:jc w:val="center"/>
              <w:rPr>
                <w:b/>
                <w:sz w:val="20"/>
              </w:rPr>
            </w:pPr>
            <w:r w:rsidRPr="005A7179">
              <w:rPr>
                <w:b/>
                <w:sz w:val="20"/>
              </w:rPr>
              <w:t>Change Description</w:t>
            </w:r>
          </w:p>
        </w:tc>
        <w:tc>
          <w:tcPr>
            <w:tcW w:w="2790" w:type="dxa"/>
            <w:shd w:val="solid" w:color="auto" w:fill="000000"/>
          </w:tcPr>
          <w:p w14:paraId="1087B217" w14:textId="77777777" w:rsidR="0025641E" w:rsidRPr="005A7179" w:rsidRDefault="0025641E" w:rsidP="0066659D">
            <w:pPr>
              <w:pStyle w:val="hdr1"/>
              <w:spacing w:before="0"/>
              <w:ind w:left="0"/>
              <w:jc w:val="center"/>
              <w:rPr>
                <w:b/>
                <w:sz w:val="20"/>
              </w:rPr>
            </w:pPr>
            <w:r w:rsidRPr="005A7179">
              <w:rPr>
                <w:b/>
                <w:sz w:val="20"/>
              </w:rPr>
              <w:t>Author</w:t>
            </w:r>
          </w:p>
        </w:tc>
      </w:tr>
      <w:tr w:rsidR="0025641E" w:rsidRPr="005A7179" w14:paraId="6D698635" w14:textId="77777777" w:rsidTr="0066659D">
        <w:tc>
          <w:tcPr>
            <w:tcW w:w="1440" w:type="dxa"/>
          </w:tcPr>
          <w:p w14:paraId="4D34E7C6"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01AC751E" w14:textId="77777777" w:rsidR="0025641E" w:rsidRPr="005A7179" w:rsidRDefault="0025641E" w:rsidP="0066659D">
            <w:pPr>
              <w:pStyle w:val="hdr1"/>
              <w:spacing w:before="0"/>
              <w:ind w:left="0"/>
              <w:jc w:val="left"/>
              <w:rPr>
                <w:sz w:val="20"/>
              </w:rPr>
            </w:pPr>
            <w:r w:rsidRPr="005A7179">
              <w:rPr>
                <w:sz w:val="20"/>
              </w:rPr>
              <w:t>TFS1075 – Requirements Peer Review updates</w:t>
            </w:r>
          </w:p>
        </w:tc>
        <w:tc>
          <w:tcPr>
            <w:tcW w:w="2790" w:type="dxa"/>
          </w:tcPr>
          <w:p w14:paraId="5015BF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213C95" w14:textId="77777777" w:rsidTr="0066659D">
        <w:tc>
          <w:tcPr>
            <w:tcW w:w="1440" w:type="dxa"/>
          </w:tcPr>
          <w:p w14:paraId="044E9A37" w14:textId="77777777" w:rsidR="0025641E" w:rsidRPr="005A7179" w:rsidRDefault="0025641E" w:rsidP="0066659D">
            <w:pPr>
              <w:pStyle w:val="hdr1"/>
              <w:spacing w:before="0"/>
              <w:ind w:left="0"/>
              <w:jc w:val="left"/>
              <w:rPr>
                <w:sz w:val="20"/>
              </w:rPr>
            </w:pPr>
            <w:r w:rsidRPr="005A7179">
              <w:rPr>
                <w:sz w:val="20"/>
              </w:rPr>
              <w:t>01/26/2016</w:t>
            </w:r>
          </w:p>
        </w:tc>
        <w:tc>
          <w:tcPr>
            <w:tcW w:w="5238" w:type="dxa"/>
          </w:tcPr>
          <w:p w14:paraId="567EE64D" w14:textId="77777777" w:rsidR="0025641E" w:rsidRPr="005A7179" w:rsidRDefault="0025641E" w:rsidP="0066659D">
            <w:pPr>
              <w:pStyle w:val="hdr1"/>
              <w:spacing w:before="0"/>
              <w:ind w:left="0"/>
              <w:jc w:val="left"/>
              <w:rPr>
                <w:sz w:val="20"/>
              </w:rPr>
            </w:pPr>
            <w:r w:rsidRPr="005A7179">
              <w:rPr>
                <w:sz w:val="20"/>
              </w:rPr>
              <w:t xml:space="preserve">TFS1075 – Requirements Peer Review updates – missed some updates when moving requirements from old fs to new </w:t>
            </w:r>
          </w:p>
        </w:tc>
        <w:tc>
          <w:tcPr>
            <w:tcW w:w="2790" w:type="dxa"/>
          </w:tcPr>
          <w:p w14:paraId="5D560C4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65D9C15" w14:textId="77777777" w:rsidTr="0066659D">
        <w:tc>
          <w:tcPr>
            <w:tcW w:w="1440" w:type="dxa"/>
          </w:tcPr>
          <w:p w14:paraId="1B1DFC98" w14:textId="77777777" w:rsidR="0025641E" w:rsidRPr="005A7179" w:rsidRDefault="0025641E" w:rsidP="0066659D">
            <w:pPr>
              <w:pStyle w:val="hdr1"/>
              <w:spacing w:before="0"/>
              <w:ind w:left="0"/>
              <w:jc w:val="left"/>
              <w:rPr>
                <w:sz w:val="20"/>
              </w:rPr>
            </w:pPr>
            <w:r w:rsidRPr="005A7179">
              <w:rPr>
                <w:sz w:val="20"/>
              </w:rPr>
              <w:t>02/03/2016</w:t>
            </w:r>
          </w:p>
        </w:tc>
        <w:tc>
          <w:tcPr>
            <w:tcW w:w="5238" w:type="dxa"/>
          </w:tcPr>
          <w:p w14:paraId="68700C3D" w14:textId="77777777" w:rsidR="0025641E" w:rsidRPr="005A7179" w:rsidRDefault="0025641E" w:rsidP="0066659D">
            <w:pPr>
              <w:pStyle w:val="hdr1"/>
              <w:spacing w:before="0"/>
              <w:ind w:left="0"/>
              <w:jc w:val="left"/>
              <w:rPr>
                <w:sz w:val="20"/>
              </w:rPr>
            </w:pPr>
            <w:r w:rsidRPr="005A7179">
              <w:rPr>
                <w:sz w:val="20"/>
              </w:rPr>
              <w:t>TFS1075 – Requirements Peer Review updates</w:t>
            </w:r>
          </w:p>
          <w:p w14:paraId="2D9262C4" w14:textId="77777777" w:rsidR="0025641E" w:rsidRPr="005A7179" w:rsidRDefault="0025641E" w:rsidP="0066659D">
            <w:pPr>
              <w:pStyle w:val="hdr1"/>
              <w:spacing w:before="0"/>
              <w:ind w:left="0"/>
              <w:jc w:val="left"/>
              <w:rPr>
                <w:sz w:val="20"/>
              </w:rPr>
            </w:pPr>
            <w:r w:rsidRPr="005A7179">
              <w:rPr>
                <w:sz w:val="20"/>
              </w:rPr>
              <w:t>2.1.2 User Interfaces – added URLs</w:t>
            </w:r>
          </w:p>
        </w:tc>
        <w:tc>
          <w:tcPr>
            <w:tcW w:w="2790" w:type="dxa"/>
          </w:tcPr>
          <w:p w14:paraId="63E3D48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6DC0CEA9" w14:textId="77777777" w:rsidTr="0066659D">
        <w:tc>
          <w:tcPr>
            <w:tcW w:w="1440" w:type="dxa"/>
          </w:tcPr>
          <w:p w14:paraId="4039A553" w14:textId="77777777" w:rsidR="0025641E" w:rsidRPr="005A7179" w:rsidRDefault="0025641E" w:rsidP="0066659D">
            <w:pPr>
              <w:pStyle w:val="hdr1"/>
              <w:spacing w:before="0"/>
              <w:ind w:left="0"/>
              <w:jc w:val="left"/>
              <w:rPr>
                <w:sz w:val="20"/>
              </w:rPr>
            </w:pPr>
            <w:r w:rsidRPr="005A7179">
              <w:rPr>
                <w:sz w:val="20"/>
              </w:rPr>
              <w:t>02/04/2016</w:t>
            </w:r>
          </w:p>
        </w:tc>
        <w:tc>
          <w:tcPr>
            <w:tcW w:w="5238" w:type="dxa"/>
          </w:tcPr>
          <w:p w14:paraId="7E8836DE" w14:textId="77777777" w:rsidR="0025641E" w:rsidRPr="005A7179" w:rsidRDefault="0025641E" w:rsidP="0066659D">
            <w:pPr>
              <w:pStyle w:val="hdr1"/>
              <w:spacing w:before="0"/>
              <w:ind w:left="0"/>
              <w:jc w:val="left"/>
              <w:rPr>
                <w:sz w:val="20"/>
              </w:rPr>
            </w:pPr>
            <w:r w:rsidRPr="005A7179">
              <w:rPr>
                <w:sz w:val="20"/>
              </w:rPr>
              <w:t>TFS1710 – eCL Email Reminder</w:t>
            </w:r>
          </w:p>
          <w:p w14:paraId="4AADDB0F" w14:textId="77777777" w:rsidR="0025641E" w:rsidRPr="005A7179" w:rsidRDefault="0025641E" w:rsidP="0066659D">
            <w:pPr>
              <w:pStyle w:val="hdr1"/>
              <w:spacing w:before="0"/>
              <w:ind w:left="0"/>
              <w:jc w:val="left"/>
              <w:rPr>
                <w:sz w:val="20"/>
              </w:rPr>
            </w:pPr>
            <w:r w:rsidRPr="005A7179">
              <w:rPr>
                <w:sz w:val="20"/>
              </w:rPr>
              <w:t>Added the following requirements:</w:t>
            </w:r>
          </w:p>
          <w:p w14:paraId="0AB9A465" w14:textId="77777777" w:rsidR="0025641E" w:rsidRPr="005A7179" w:rsidRDefault="0025641E" w:rsidP="0066659D">
            <w:pPr>
              <w:pStyle w:val="hdr1"/>
              <w:spacing w:before="0"/>
              <w:ind w:left="0"/>
              <w:jc w:val="left"/>
              <w:rPr>
                <w:sz w:val="20"/>
              </w:rPr>
            </w:pPr>
            <w:r w:rsidRPr="005A7179">
              <w:rPr>
                <w:sz w:val="20"/>
              </w:rPr>
              <w:t>3.2.2.4 Email Reminder (and child requirements)</w:t>
            </w:r>
          </w:p>
        </w:tc>
        <w:tc>
          <w:tcPr>
            <w:tcW w:w="2790" w:type="dxa"/>
          </w:tcPr>
          <w:p w14:paraId="0EE47748"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7A75D7A" w14:textId="77777777" w:rsidTr="0066659D">
        <w:tc>
          <w:tcPr>
            <w:tcW w:w="1440" w:type="dxa"/>
          </w:tcPr>
          <w:p w14:paraId="18C50A81" w14:textId="77777777" w:rsidR="0025641E" w:rsidRPr="005A7179" w:rsidRDefault="0025641E" w:rsidP="0066659D">
            <w:pPr>
              <w:pStyle w:val="hdr1"/>
              <w:spacing w:before="0"/>
              <w:ind w:left="0"/>
              <w:jc w:val="left"/>
              <w:rPr>
                <w:sz w:val="20"/>
              </w:rPr>
            </w:pPr>
            <w:r w:rsidRPr="005A7179">
              <w:rPr>
                <w:sz w:val="20"/>
              </w:rPr>
              <w:t>02/09/2016</w:t>
            </w:r>
          </w:p>
        </w:tc>
        <w:tc>
          <w:tcPr>
            <w:tcW w:w="5238" w:type="dxa"/>
          </w:tcPr>
          <w:p w14:paraId="5A30B9EC" w14:textId="77777777" w:rsidR="0025641E" w:rsidRPr="005A7179" w:rsidRDefault="0025641E" w:rsidP="0066659D">
            <w:pPr>
              <w:pStyle w:val="hdr1"/>
              <w:spacing w:before="0"/>
              <w:ind w:left="0"/>
              <w:jc w:val="left"/>
              <w:rPr>
                <w:sz w:val="20"/>
              </w:rPr>
            </w:pPr>
            <w:r w:rsidRPr="005A7179">
              <w:rPr>
                <w:sz w:val="20"/>
              </w:rPr>
              <w:t>TFS1710 – eCL Email Reminder</w:t>
            </w:r>
          </w:p>
          <w:p w14:paraId="1A598261"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6EB8F70" w14:textId="77777777" w:rsidR="0025641E" w:rsidRPr="005A7179" w:rsidRDefault="0025641E" w:rsidP="0066659D">
            <w:pPr>
              <w:pStyle w:val="hdr1"/>
              <w:spacing w:before="0"/>
              <w:ind w:left="0"/>
              <w:jc w:val="left"/>
              <w:rPr>
                <w:b/>
                <w:sz w:val="20"/>
              </w:rPr>
            </w:pPr>
            <w:r w:rsidRPr="005A7179">
              <w:rPr>
                <w:sz w:val="20"/>
              </w:rPr>
              <w:t>3.2.2.5.3 Time Frame</w:t>
            </w:r>
          </w:p>
        </w:tc>
        <w:tc>
          <w:tcPr>
            <w:tcW w:w="2790" w:type="dxa"/>
          </w:tcPr>
          <w:p w14:paraId="45EAB1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3AAA0ECC" w14:textId="77777777" w:rsidTr="0066659D">
        <w:tc>
          <w:tcPr>
            <w:tcW w:w="1440" w:type="dxa"/>
          </w:tcPr>
          <w:p w14:paraId="4AB9E816" w14:textId="77777777" w:rsidR="0025641E" w:rsidRPr="005A7179" w:rsidRDefault="0025641E" w:rsidP="0066659D">
            <w:pPr>
              <w:pStyle w:val="hdr1"/>
              <w:spacing w:before="0"/>
              <w:ind w:left="0"/>
              <w:jc w:val="left"/>
              <w:rPr>
                <w:sz w:val="20"/>
              </w:rPr>
            </w:pPr>
            <w:r w:rsidRPr="005A7179">
              <w:rPr>
                <w:sz w:val="20"/>
              </w:rPr>
              <w:t>02/11/2016</w:t>
            </w:r>
          </w:p>
        </w:tc>
        <w:tc>
          <w:tcPr>
            <w:tcW w:w="5238" w:type="dxa"/>
          </w:tcPr>
          <w:p w14:paraId="59097ADE" w14:textId="77777777" w:rsidR="0025641E" w:rsidRPr="005A7179" w:rsidRDefault="0025641E" w:rsidP="0066659D">
            <w:pPr>
              <w:pStyle w:val="hdr1"/>
              <w:spacing w:before="0"/>
              <w:ind w:left="0"/>
              <w:jc w:val="left"/>
              <w:rPr>
                <w:sz w:val="20"/>
              </w:rPr>
            </w:pPr>
            <w:r w:rsidRPr="005A7179">
              <w:rPr>
                <w:sz w:val="20"/>
              </w:rPr>
              <w:t>TFS1877 – eCL Low CSAT Hierarchy Managers</w:t>
            </w:r>
          </w:p>
          <w:p w14:paraId="5BBB7F8C" w14:textId="77777777" w:rsidR="0025641E" w:rsidRPr="005A7179" w:rsidRDefault="0025641E" w:rsidP="0066659D">
            <w:pPr>
              <w:pStyle w:val="hdr1"/>
              <w:spacing w:before="0"/>
              <w:ind w:left="0"/>
              <w:jc w:val="left"/>
              <w:rPr>
                <w:sz w:val="20"/>
              </w:rPr>
            </w:pPr>
            <w:r w:rsidRPr="005A7179">
              <w:rPr>
                <w:sz w:val="20"/>
              </w:rPr>
              <w:t>Added the following requirement:</w:t>
            </w:r>
          </w:p>
          <w:p w14:paraId="43190316" w14:textId="77777777" w:rsidR="0025641E" w:rsidRPr="005A7179" w:rsidRDefault="0025641E" w:rsidP="0066659D">
            <w:pPr>
              <w:pStyle w:val="hdr1"/>
              <w:spacing w:before="0"/>
              <w:ind w:left="0"/>
              <w:jc w:val="left"/>
              <w:rPr>
                <w:sz w:val="20"/>
              </w:rPr>
            </w:pPr>
            <w:r w:rsidRPr="005A7179">
              <w:rPr>
                <w:sz w:val="20"/>
              </w:rPr>
              <w:t>3.2.5.1.5.4 Hierarchy Manager</w:t>
            </w:r>
          </w:p>
        </w:tc>
        <w:tc>
          <w:tcPr>
            <w:tcW w:w="2790" w:type="dxa"/>
          </w:tcPr>
          <w:p w14:paraId="31984C0B"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5B72577C" w14:textId="77777777" w:rsidTr="0066659D">
        <w:tc>
          <w:tcPr>
            <w:tcW w:w="1440" w:type="dxa"/>
          </w:tcPr>
          <w:p w14:paraId="290688EB" w14:textId="77777777" w:rsidR="0025641E" w:rsidRPr="005A7179" w:rsidRDefault="0025641E" w:rsidP="0066659D">
            <w:pPr>
              <w:pStyle w:val="hdr1"/>
              <w:spacing w:before="0"/>
              <w:ind w:left="0"/>
              <w:jc w:val="left"/>
              <w:rPr>
                <w:sz w:val="20"/>
              </w:rPr>
            </w:pPr>
            <w:r w:rsidRPr="005A7179">
              <w:rPr>
                <w:sz w:val="20"/>
              </w:rPr>
              <w:t>02/17/2016</w:t>
            </w:r>
          </w:p>
        </w:tc>
        <w:tc>
          <w:tcPr>
            <w:tcW w:w="5238" w:type="dxa"/>
          </w:tcPr>
          <w:p w14:paraId="7ABF6CEB" w14:textId="77777777" w:rsidR="0025641E" w:rsidRPr="005A7179" w:rsidRDefault="0025641E" w:rsidP="0066659D">
            <w:pPr>
              <w:pStyle w:val="hdr1"/>
              <w:spacing w:before="0"/>
              <w:ind w:left="0"/>
              <w:jc w:val="left"/>
              <w:rPr>
                <w:sz w:val="20"/>
              </w:rPr>
            </w:pPr>
            <w:r w:rsidRPr="005A7179">
              <w:rPr>
                <w:sz w:val="20"/>
              </w:rPr>
              <w:t>TFS1914 – eCL OMR Short Calls feed</w:t>
            </w:r>
          </w:p>
          <w:p w14:paraId="1CC27380" w14:textId="77777777" w:rsidR="0025641E" w:rsidRPr="005A7179" w:rsidRDefault="0025641E" w:rsidP="0066659D">
            <w:pPr>
              <w:pStyle w:val="hdr1"/>
              <w:spacing w:before="0"/>
              <w:ind w:left="0"/>
              <w:jc w:val="left"/>
              <w:rPr>
                <w:sz w:val="20"/>
              </w:rPr>
            </w:pPr>
            <w:r w:rsidRPr="005A7179">
              <w:rPr>
                <w:sz w:val="20"/>
              </w:rPr>
              <w:t>Modified or added the following requirements</w:t>
            </w:r>
          </w:p>
          <w:p w14:paraId="6AD5C05A" w14:textId="77777777" w:rsidR="0025641E" w:rsidRPr="005A7179" w:rsidRDefault="0025641E" w:rsidP="0066659D">
            <w:pPr>
              <w:pStyle w:val="hdr1"/>
              <w:spacing w:before="0"/>
              <w:ind w:left="0"/>
              <w:jc w:val="left"/>
              <w:rPr>
                <w:sz w:val="20"/>
              </w:rPr>
            </w:pPr>
            <w:r w:rsidRPr="005A7179">
              <w:rPr>
                <w:sz w:val="20"/>
              </w:rPr>
              <w:t>3.2.5.1.5.1 Research Required (added ISQ to number 2)</w:t>
            </w:r>
          </w:p>
          <w:p w14:paraId="25412825" w14:textId="77777777" w:rsidR="0025641E" w:rsidRPr="005A7179" w:rsidRDefault="0025641E" w:rsidP="0066659D">
            <w:pPr>
              <w:pStyle w:val="hdr1"/>
              <w:spacing w:before="0"/>
              <w:ind w:left="0"/>
              <w:jc w:val="left"/>
              <w:rPr>
                <w:sz w:val="20"/>
              </w:rPr>
            </w:pPr>
            <w:r w:rsidRPr="005A7179">
              <w:rPr>
                <w:sz w:val="20"/>
              </w:rPr>
              <w:t>3.2.5.1.5.1.3 Performance Report Catalog Link for ISQ</w:t>
            </w:r>
          </w:p>
        </w:tc>
        <w:tc>
          <w:tcPr>
            <w:tcW w:w="2790" w:type="dxa"/>
          </w:tcPr>
          <w:p w14:paraId="4FADD933"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1488AE3" w14:textId="77777777" w:rsidTr="0066659D">
        <w:tc>
          <w:tcPr>
            <w:tcW w:w="1440" w:type="dxa"/>
          </w:tcPr>
          <w:p w14:paraId="4C9327B5" w14:textId="77777777" w:rsidR="0025641E" w:rsidRPr="005A7179" w:rsidRDefault="0025641E" w:rsidP="0066659D">
            <w:pPr>
              <w:pStyle w:val="hdr1"/>
              <w:spacing w:before="0"/>
              <w:ind w:left="0"/>
              <w:jc w:val="left"/>
              <w:rPr>
                <w:sz w:val="20"/>
              </w:rPr>
            </w:pPr>
            <w:r w:rsidRPr="005A7179">
              <w:rPr>
                <w:sz w:val="20"/>
              </w:rPr>
              <w:t>02/19/2016</w:t>
            </w:r>
          </w:p>
        </w:tc>
        <w:tc>
          <w:tcPr>
            <w:tcW w:w="5238" w:type="dxa"/>
          </w:tcPr>
          <w:p w14:paraId="446727AA" w14:textId="77777777" w:rsidR="0025641E" w:rsidRPr="005A7179" w:rsidRDefault="0025641E" w:rsidP="0066659D">
            <w:pPr>
              <w:pStyle w:val="hdr1"/>
              <w:spacing w:before="0"/>
              <w:ind w:left="0"/>
              <w:jc w:val="left"/>
              <w:rPr>
                <w:sz w:val="20"/>
              </w:rPr>
            </w:pPr>
            <w:r w:rsidRPr="005A7179">
              <w:rPr>
                <w:sz w:val="20"/>
              </w:rPr>
              <w:t>TFS1914 – eCL OMR Short Calls feed</w:t>
            </w:r>
          </w:p>
          <w:p w14:paraId="44698797" w14:textId="77777777" w:rsidR="0025641E" w:rsidRPr="005A7179" w:rsidRDefault="0025641E" w:rsidP="0066659D">
            <w:pPr>
              <w:pStyle w:val="hdr1"/>
              <w:spacing w:before="0"/>
              <w:ind w:left="0"/>
              <w:jc w:val="left"/>
              <w:rPr>
                <w:sz w:val="20"/>
              </w:rPr>
            </w:pPr>
            <w:r w:rsidRPr="005A7179">
              <w:rPr>
                <w:sz w:val="20"/>
              </w:rPr>
              <w:t xml:space="preserve">Corrected typo in 3.2.5.1.5.1 Research Required </w:t>
            </w:r>
          </w:p>
        </w:tc>
        <w:tc>
          <w:tcPr>
            <w:tcW w:w="2790" w:type="dxa"/>
          </w:tcPr>
          <w:p w14:paraId="1F8375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497E11B5" w14:textId="77777777" w:rsidTr="0066659D">
        <w:tc>
          <w:tcPr>
            <w:tcW w:w="1440" w:type="dxa"/>
          </w:tcPr>
          <w:p w14:paraId="2704D4EC" w14:textId="77777777" w:rsidR="0025641E" w:rsidRPr="005A7179" w:rsidRDefault="0025641E" w:rsidP="0066659D">
            <w:pPr>
              <w:pStyle w:val="hdr1"/>
              <w:spacing w:before="0"/>
              <w:ind w:left="0"/>
              <w:jc w:val="left"/>
              <w:rPr>
                <w:sz w:val="20"/>
              </w:rPr>
            </w:pPr>
            <w:r w:rsidRPr="005A7179">
              <w:rPr>
                <w:sz w:val="20"/>
              </w:rPr>
              <w:t>02/22/2016</w:t>
            </w:r>
          </w:p>
        </w:tc>
        <w:tc>
          <w:tcPr>
            <w:tcW w:w="5238" w:type="dxa"/>
          </w:tcPr>
          <w:p w14:paraId="7F692CE2" w14:textId="77777777" w:rsidR="0025641E" w:rsidRPr="005A7179" w:rsidRDefault="0025641E" w:rsidP="0066659D">
            <w:pPr>
              <w:pStyle w:val="hdr1"/>
              <w:spacing w:before="0"/>
              <w:ind w:left="0"/>
              <w:jc w:val="left"/>
              <w:rPr>
                <w:sz w:val="20"/>
              </w:rPr>
            </w:pPr>
            <w:r w:rsidRPr="005A7179">
              <w:rPr>
                <w:sz w:val="20"/>
              </w:rPr>
              <w:t>TFS1710 – eCL Email Reminder</w:t>
            </w:r>
          </w:p>
          <w:p w14:paraId="00EBE16D" w14:textId="77777777" w:rsidR="0025641E" w:rsidRPr="005A7179" w:rsidRDefault="0025641E" w:rsidP="0066659D">
            <w:pPr>
              <w:pStyle w:val="hdr1"/>
              <w:spacing w:before="0"/>
              <w:ind w:left="0"/>
              <w:jc w:val="left"/>
              <w:rPr>
                <w:sz w:val="20"/>
              </w:rPr>
            </w:pPr>
            <w:r w:rsidRPr="005A7179">
              <w:rPr>
                <w:sz w:val="20"/>
              </w:rPr>
              <w:t>Modified the following requirements based on review</w:t>
            </w:r>
          </w:p>
          <w:p w14:paraId="7433C7DE" w14:textId="77777777" w:rsidR="0025641E" w:rsidRPr="005A7179" w:rsidRDefault="0025641E" w:rsidP="0066659D">
            <w:pPr>
              <w:pStyle w:val="hdr1"/>
              <w:spacing w:before="0"/>
              <w:ind w:left="0"/>
              <w:jc w:val="left"/>
              <w:rPr>
                <w:sz w:val="20"/>
              </w:rPr>
            </w:pPr>
            <w:r w:rsidRPr="005A7179">
              <w:rPr>
                <w:sz w:val="20"/>
              </w:rPr>
              <w:t>3.2.2.5.3 Time Frame</w:t>
            </w:r>
          </w:p>
        </w:tc>
        <w:tc>
          <w:tcPr>
            <w:tcW w:w="2790" w:type="dxa"/>
          </w:tcPr>
          <w:p w14:paraId="0187957A"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24A738C4" w14:textId="77777777" w:rsidTr="0066659D">
        <w:tc>
          <w:tcPr>
            <w:tcW w:w="1440" w:type="dxa"/>
          </w:tcPr>
          <w:p w14:paraId="047A22ED" w14:textId="77777777" w:rsidR="0025641E" w:rsidRPr="005A7179" w:rsidRDefault="0025641E" w:rsidP="0066659D">
            <w:pPr>
              <w:pStyle w:val="hdr1"/>
              <w:spacing w:before="0"/>
              <w:ind w:left="0"/>
              <w:jc w:val="left"/>
              <w:rPr>
                <w:sz w:val="20"/>
              </w:rPr>
            </w:pPr>
            <w:r w:rsidRPr="005A7179">
              <w:rPr>
                <w:sz w:val="20"/>
              </w:rPr>
              <w:t>02/26/2016</w:t>
            </w:r>
          </w:p>
        </w:tc>
        <w:tc>
          <w:tcPr>
            <w:tcW w:w="5238" w:type="dxa"/>
          </w:tcPr>
          <w:p w14:paraId="5C9A98B1" w14:textId="77777777" w:rsidR="0025641E" w:rsidRPr="005A7179" w:rsidRDefault="0025641E" w:rsidP="0066659D">
            <w:pPr>
              <w:pStyle w:val="hdr1"/>
              <w:spacing w:before="0"/>
              <w:ind w:left="0"/>
              <w:jc w:val="left"/>
              <w:rPr>
                <w:sz w:val="20"/>
              </w:rPr>
            </w:pPr>
            <w:r w:rsidRPr="005A7179">
              <w:rPr>
                <w:sz w:val="20"/>
              </w:rPr>
              <w:t>TFS2052 – eCL Survey Reminder</w:t>
            </w:r>
          </w:p>
          <w:p w14:paraId="31E099CA" w14:textId="77777777" w:rsidR="0025641E" w:rsidRPr="005A7179" w:rsidRDefault="0025641E" w:rsidP="0066659D">
            <w:pPr>
              <w:pStyle w:val="hdr1"/>
              <w:spacing w:before="0"/>
              <w:ind w:left="0"/>
              <w:jc w:val="left"/>
              <w:rPr>
                <w:sz w:val="20"/>
              </w:rPr>
            </w:pPr>
            <w:r>
              <w:rPr>
                <w:sz w:val="20"/>
              </w:rPr>
              <w:t xml:space="preserve">Added </w:t>
            </w:r>
            <w:r w:rsidRPr="005A7179">
              <w:rPr>
                <w:sz w:val="20"/>
              </w:rPr>
              <w:t xml:space="preserve">the following requirements </w:t>
            </w:r>
          </w:p>
          <w:p w14:paraId="1078ABE8" w14:textId="77777777" w:rsidR="0025641E" w:rsidRPr="005A7179" w:rsidRDefault="0025641E" w:rsidP="0066659D">
            <w:pPr>
              <w:pStyle w:val="hdr1"/>
              <w:spacing w:before="0"/>
              <w:ind w:left="0"/>
              <w:jc w:val="left"/>
              <w:rPr>
                <w:sz w:val="20"/>
              </w:rPr>
            </w:pPr>
            <w:r w:rsidRPr="005A7179">
              <w:rPr>
                <w:sz w:val="20"/>
              </w:rPr>
              <w:t>3.2.9.1.2.2 eMail Reminder and child requirements</w:t>
            </w:r>
          </w:p>
        </w:tc>
        <w:tc>
          <w:tcPr>
            <w:tcW w:w="2790" w:type="dxa"/>
          </w:tcPr>
          <w:p w14:paraId="0067AEBD" w14:textId="77777777" w:rsidR="0025641E" w:rsidRPr="005A7179" w:rsidRDefault="0025641E" w:rsidP="0066659D">
            <w:pPr>
              <w:pStyle w:val="hdr1"/>
              <w:spacing w:before="0"/>
              <w:ind w:left="0"/>
              <w:jc w:val="left"/>
              <w:rPr>
                <w:sz w:val="20"/>
              </w:rPr>
            </w:pPr>
            <w:r w:rsidRPr="005A7179">
              <w:rPr>
                <w:sz w:val="20"/>
              </w:rPr>
              <w:t>Doug Stearns</w:t>
            </w:r>
          </w:p>
        </w:tc>
      </w:tr>
      <w:tr w:rsidR="0025641E" w:rsidRPr="005A7179" w14:paraId="192F1790" w14:textId="77777777" w:rsidTr="0066659D">
        <w:tc>
          <w:tcPr>
            <w:tcW w:w="1440" w:type="dxa"/>
          </w:tcPr>
          <w:p w14:paraId="3E398235" w14:textId="77777777" w:rsidR="0025641E" w:rsidRPr="005A7179" w:rsidRDefault="0025641E" w:rsidP="0066659D">
            <w:pPr>
              <w:pStyle w:val="hdr1"/>
              <w:spacing w:before="0"/>
              <w:ind w:left="0"/>
              <w:jc w:val="left"/>
              <w:rPr>
                <w:sz w:val="20"/>
              </w:rPr>
            </w:pPr>
            <w:r>
              <w:rPr>
                <w:sz w:val="20"/>
              </w:rPr>
              <w:t>03/02/2016</w:t>
            </w:r>
          </w:p>
        </w:tc>
        <w:tc>
          <w:tcPr>
            <w:tcW w:w="5238" w:type="dxa"/>
          </w:tcPr>
          <w:p w14:paraId="3F450CA9" w14:textId="77777777" w:rsidR="0025641E" w:rsidRDefault="0025641E" w:rsidP="0066659D">
            <w:pPr>
              <w:pStyle w:val="hdr1"/>
              <w:spacing w:before="0"/>
              <w:ind w:left="0"/>
              <w:jc w:val="left"/>
              <w:rPr>
                <w:sz w:val="20"/>
              </w:rPr>
            </w:pPr>
            <w:r>
              <w:rPr>
                <w:sz w:val="20"/>
              </w:rPr>
              <w:t>TFS2145 – eCL eMail Reminder limit</w:t>
            </w:r>
          </w:p>
          <w:p w14:paraId="57038E54" w14:textId="77777777" w:rsidR="0025641E" w:rsidRDefault="0025641E" w:rsidP="0066659D">
            <w:pPr>
              <w:pStyle w:val="hdr1"/>
              <w:spacing w:before="0"/>
              <w:ind w:left="0"/>
              <w:jc w:val="left"/>
              <w:rPr>
                <w:sz w:val="20"/>
              </w:rPr>
            </w:pPr>
            <w:r>
              <w:rPr>
                <w:sz w:val="20"/>
              </w:rPr>
              <w:t>Modified the following requirement</w:t>
            </w:r>
          </w:p>
          <w:p w14:paraId="3E780BAD" w14:textId="77777777" w:rsidR="0025641E" w:rsidRPr="005A7179" w:rsidRDefault="0025641E" w:rsidP="0066659D">
            <w:pPr>
              <w:pStyle w:val="hdr1"/>
              <w:spacing w:before="0"/>
              <w:ind w:left="0"/>
              <w:jc w:val="left"/>
              <w:rPr>
                <w:sz w:val="20"/>
              </w:rPr>
            </w:pPr>
            <w:r w:rsidRPr="005A7179">
              <w:rPr>
                <w:sz w:val="20"/>
              </w:rPr>
              <w:t>3.2.2.5.3 Time Frame</w:t>
            </w:r>
            <w:r>
              <w:rPr>
                <w:sz w:val="20"/>
              </w:rPr>
              <w:t xml:space="preserve"> (changed title and added note)</w:t>
            </w:r>
          </w:p>
        </w:tc>
        <w:tc>
          <w:tcPr>
            <w:tcW w:w="2790" w:type="dxa"/>
          </w:tcPr>
          <w:p w14:paraId="1E64B98D" w14:textId="77777777" w:rsidR="0025641E" w:rsidRPr="005A7179" w:rsidRDefault="0025641E" w:rsidP="0066659D">
            <w:pPr>
              <w:pStyle w:val="hdr1"/>
              <w:spacing w:before="0"/>
              <w:ind w:left="0"/>
              <w:jc w:val="left"/>
              <w:rPr>
                <w:sz w:val="20"/>
              </w:rPr>
            </w:pPr>
            <w:r>
              <w:rPr>
                <w:sz w:val="20"/>
              </w:rPr>
              <w:t>Doug Stearns</w:t>
            </w:r>
          </w:p>
        </w:tc>
      </w:tr>
      <w:tr w:rsidR="0025641E" w:rsidRPr="005A7179" w14:paraId="794A474C" w14:textId="77777777" w:rsidTr="0066659D">
        <w:tc>
          <w:tcPr>
            <w:tcW w:w="1440" w:type="dxa"/>
          </w:tcPr>
          <w:p w14:paraId="3EA7B1C6" w14:textId="77777777" w:rsidR="0025641E" w:rsidRDefault="0025641E" w:rsidP="0066659D">
            <w:pPr>
              <w:pStyle w:val="hdr1"/>
              <w:spacing w:before="0"/>
              <w:ind w:left="0"/>
              <w:jc w:val="left"/>
              <w:rPr>
                <w:sz w:val="20"/>
              </w:rPr>
            </w:pPr>
            <w:r>
              <w:rPr>
                <w:sz w:val="20"/>
              </w:rPr>
              <w:t>03/08/2016</w:t>
            </w:r>
          </w:p>
        </w:tc>
        <w:tc>
          <w:tcPr>
            <w:tcW w:w="5238" w:type="dxa"/>
          </w:tcPr>
          <w:p w14:paraId="425BD731" w14:textId="77777777" w:rsidR="0025641E" w:rsidRDefault="0025641E" w:rsidP="0066659D">
            <w:pPr>
              <w:pStyle w:val="hdr1"/>
              <w:spacing w:before="0"/>
              <w:ind w:left="0"/>
              <w:jc w:val="left"/>
              <w:rPr>
                <w:sz w:val="20"/>
              </w:rPr>
            </w:pPr>
            <w:r>
              <w:rPr>
                <w:sz w:val="20"/>
              </w:rPr>
              <w:t>TFS2167 – eCL CSR comments display</w:t>
            </w:r>
          </w:p>
          <w:p w14:paraId="585B399B" w14:textId="77777777" w:rsidR="0025641E" w:rsidRDefault="0025641E" w:rsidP="0066659D">
            <w:pPr>
              <w:pStyle w:val="hdr1"/>
              <w:spacing w:before="0"/>
              <w:ind w:left="0"/>
              <w:jc w:val="left"/>
              <w:rPr>
                <w:sz w:val="20"/>
              </w:rPr>
            </w:pPr>
            <w:r>
              <w:rPr>
                <w:sz w:val="20"/>
              </w:rPr>
              <w:t>Modified the following requirement</w:t>
            </w:r>
          </w:p>
          <w:p w14:paraId="3EBDE219" w14:textId="77777777" w:rsidR="0025641E" w:rsidRDefault="0025641E" w:rsidP="0066659D">
            <w:pPr>
              <w:pStyle w:val="hdr1"/>
              <w:spacing w:before="0"/>
              <w:ind w:left="0"/>
              <w:jc w:val="left"/>
              <w:rPr>
                <w:sz w:val="20"/>
              </w:rPr>
            </w:pPr>
            <w:r w:rsidRPr="00B75493">
              <w:rPr>
                <w:sz w:val="20"/>
              </w:rPr>
              <w:t>3.2.5.1.6 Other Reviewers</w:t>
            </w:r>
            <w:r>
              <w:rPr>
                <w:sz w:val="20"/>
              </w:rPr>
              <w:t xml:space="preserve"> (revised numbers 7 through 11)</w:t>
            </w:r>
          </w:p>
        </w:tc>
        <w:tc>
          <w:tcPr>
            <w:tcW w:w="2790" w:type="dxa"/>
          </w:tcPr>
          <w:p w14:paraId="1597BD6A" w14:textId="77777777" w:rsidR="0025641E" w:rsidRDefault="0025641E" w:rsidP="0066659D">
            <w:pPr>
              <w:pStyle w:val="hdr1"/>
              <w:spacing w:before="0"/>
              <w:ind w:left="0"/>
              <w:jc w:val="left"/>
              <w:rPr>
                <w:sz w:val="20"/>
              </w:rPr>
            </w:pPr>
            <w:r>
              <w:rPr>
                <w:sz w:val="20"/>
              </w:rPr>
              <w:t>Doug Stearns</w:t>
            </w:r>
          </w:p>
        </w:tc>
      </w:tr>
      <w:tr w:rsidR="0025641E" w:rsidRPr="005A7179" w14:paraId="44CC175E" w14:textId="77777777" w:rsidTr="0066659D">
        <w:tc>
          <w:tcPr>
            <w:tcW w:w="1440" w:type="dxa"/>
          </w:tcPr>
          <w:p w14:paraId="319E2CDD" w14:textId="77777777" w:rsidR="0025641E" w:rsidRDefault="0025641E" w:rsidP="0066659D">
            <w:pPr>
              <w:pStyle w:val="hdr1"/>
              <w:spacing w:before="0"/>
              <w:ind w:left="0"/>
              <w:jc w:val="left"/>
              <w:rPr>
                <w:sz w:val="20"/>
              </w:rPr>
            </w:pPr>
            <w:r>
              <w:rPr>
                <w:sz w:val="20"/>
              </w:rPr>
              <w:t>03/08/2016</w:t>
            </w:r>
          </w:p>
        </w:tc>
        <w:tc>
          <w:tcPr>
            <w:tcW w:w="5238" w:type="dxa"/>
          </w:tcPr>
          <w:p w14:paraId="1C2BF6AD" w14:textId="77777777" w:rsidR="0025641E" w:rsidRDefault="0025641E" w:rsidP="0066659D">
            <w:pPr>
              <w:pStyle w:val="hdr1"/>
              <w:spacing w:before="0"/>
              <w:ind w:left="0"/>
              <w:jc w:val="left"/>
              <w:rPr>
                <w:sz w:val="20"/>
              </w:rPr>
            </w:pPr>
            <w:r>
              <w:rPr>
                <w:sz w:val="20"/>
              </w:rPr>
              <w:t>TFS2182 – eCL LCS reminder email to correct manager</w:t>
            </w:r>
          </w:p>
          <w:p w14:paraId="5DA2FCE6" w14:textId="77777777" w:rsidR="0025641E" w:rsidRDefault="0025641E" w:rsidP="0066659D">
            <w:pPr>
              <w:pStyle w:val="hdr1"/>
              <w:spacing w:before="0"/>
              <w:ind w:left="0"/>
              <w:jc w:val="left"/>
              <w:rPr>
                <w:sz w:val="20"/>
              </w:rPr>
            </w:pPr>
            <w:r w:rsidRPr="00F349CF">
              <w:rPr>
                <w:sz w:val="20"/>
              </w:rPr>
              <w:t>Modified the following requirement</w:t>
            </w:r>
          </w:p>
          <w:p w14:paraId="50CCEA48" w14:textId="77777777" w:rsidR="0025641E" w:rsidRDefault="0025641E" w:rsidP="0066659D">
            <w:pPr>
              <w:pStyle w:val="hdr1"/>
              <w:spacing w:before="0"/>
              <w:ind w:left="0"/>
              <w:jc w:val="left"/>
              <w:rPr>
                <w:sz w:val="20"/>
              </w:rPr>
            </w:pPr>
            <w:r w:rsidRPr="00F349CF">
              <w:rPr>
                <w:sz w:val="20"/>
              </w:rPr>
              <w:t>3.2.2.5.5 Email Recipient</w:t>
            </w:r>
          </w:p>
        </w:tc>
        <w:tc>
          <w:tcPr>
            <w:tcW w:w="2790" w:type="dxa"/>
          </w:tcPr>
          <w:p w14:paraId="6044A71E" w14:textId="77777777" w:rsidR="0025641E" w:rsidRDefault="0025641E" w:rsidP="0066659D">
            <w:pPr>
              <w:pStyle w:val="hdr1"/>
              <w:spacing w:before="0"/>
              <w:ind w:left="0"/>
              <w:jc w:val="left"/>
              <w:rPr>
                <w:sz w:val="20"/>
              </w:rPr>
            </w:pPr>
            <w:r>
              <w:rPr>
                <w:sz w:val="20"/>
              </w:rPr>
              <w:t>Doug Stearns</w:t>
            </w:r>
          </w:p>
        </w:tc>
      </w:tr>
      <w:tr w:rsidR="0025641E" w:rsidRPr="005A7179" w14:paraId="2B369E2C" w14:textId="77777777" w:rsidTr="0066659D">
        <w:tc>
          <w:tcPr>
            <w:tcW w:w="1440" w:type="dxa"/>
          </w:tcPr>
          <w:p w14:paraId="64A95972" w14:textId="77777777" w:rsidR="0025641E" w:rsidRDefault="0025641E" w:rsidP="0066659D">
            <w:pPr>
              <w:pStyle w:val="hdr1"/>
              <w:spacing w:before="0"/>
              <w:ind w:left="0"/>
              <w:jc w:val="left"/>
              <w:rPr>
                <w:sz w:val="20"/>
              </w:rPr>
            </w:pPr>
            <w:r>
              <w:rPr>
                <w:sz w:val="20"/>
              </w:rPr>
              <w:t>3/10/2016</w:t>
            </w:r>
          </w:p>
        </w:tc>
        <w:tc>
          <w:tcPr>
            <w:tcW w:w="5238" w:type="dxa"/>
          </w:tcPr>
          <w:p w14:paraId="4FD9649F" w14:textId="77777777" w:rsidR="0025641E" w:rsidRDefault="0025641E" w:rsidP="0066659D">
            <w:pPr>
              <w:pStyle w:val="hdr1"/>
              <w:spacing w:before="0"/>
              <w:ind w:left="0"/>
              <w:jc w:val="left"/>
              <w:rPr>
                <w:sz w:val="20"/>
              </w:rPr>
            </w:pPr>
            <w:r>
              <w:rPr>
                <w:sz w:val="20"/>
              </w:rPr>
              <w:t>CR1732 – eCL Short Duration Reporting</w:t>
            </w:r>
          </w:p>
          <w:p w14:paraId="61F60B6A" w14:textId="77777777" w:rsidR="0025641E" w:rsidRDefault="0025641E" w:rsidP="0066659D">
            <w:pPr>
              <w:pStyle w:val="hdr1"/>
              <w:spacing w:before="0"/>
              <w:ind w:left="0"/>
              <w:jc w:val="left"/>
              <w:rPr>
                <w:sz w:val="20"/>
              </w:rPr>
            </w:pPr>
            <w:r>
              <w:rPr>
                <w:sz w:val="20"/>
              </w:rPr>
              <w:t>Added the following requirements</w:t>
            </w:r>
          </w:p>
          <w:p w14:paraId="3720D1AD" w14:textId="77777777" w:rsidR="0025641E" w:rsidRDefault="0025641E" w:rsidP="0066659D">
            <w:pPr>
              <w:pStyle w:val="hdr1"/>
              <w:spacing w:before="0"/>
              <w:ind w:left="0"/>
              <w:jc w:val="left"/>
              <w:rPr>
                <w:sz w:val="20"/>
              </w:rPr>
            </w:pPr>
            <w:r>
              <w:rPr>
                <w:sz w:val="20"/>
              </w:rPr>
              <w:t>3.2.3.4 and subsequent</w:t>
            </w:r>
          </w:p>
        </w:tc>
        <w:tc>
          <w:tcPr>
            <w:tcW w:w="2790" w:type="dxa"/>
          </w:tcPr>
          <w:p w14:paraId="0118B078" w14:textId="77777777" w:rsidR="0025641E" w:rsidRDefault="0025641E" w:rsidP="0066659D">
            <w:pPr>
              <w:pStyle w:val="hdr1"/>
              <w:spacing w:before="0"/>
              <w:ind w:left="0"/>
              <w:jc w:val="left"/>
              <w:rPr>
                <w:sz w:val="20"/>
              </w:rPr>
            </w:pPr>
            <w:r>
              <w:rPr>
                <w:sz w:val="20"/>
              </w:rPr>
              <w:t>Lisa Stein</w:t>
            </w:r>
          </w:p>
        </w:tc>
      </w:tr>
      <w:tr w:rsidR="0025641E" w:rsidRPr="005A7179" w14:paraId="2CA5AA89" w14:textId="77777777" w:rsidTr="0066659D">
        <w:tc>
          <w:tcPr>
            <w:tcW w:w="1440" w:type="dxa"/>
          </w:tcPr>
          <w:p w14:paraId="695EC8C3" w14:textId="77777777" w:rsidR="0025641E" w:rsidRDefault="0025641E" w:rsidP="0066659D">
            <w:pPr>
              <w:pStyle w:val="hdr1"/>
              <w:spacing w:before="0"/>
              <w:ind w:left="0"/>
              <w:jc w:val="left"/>
              <w:rPr>
                <w:sz w:val="20"/>
              </w:rPr>
            </w:pPr>
            <w:r>
              <w:rPr>
                <w:sz w:val="20"/>
              </w:rPr>
              <w:t>3/21/2016</w:t>
            </w:r>
          </w:p>
        </w:tc>
        <w:tc>
          <w:tcPr>
            <w:tcW w:w="5238" w:type="dxa"/>
          </w:tcPr>
          <w:p w14:paraId="7448D0D1" w14:textId="77777777" w:rsidR="0025641E" w:rsidRDefault="0025641E" w:rsidP="0066659D">
            <w:pPr>
              <w:pStyle w:val="hdr1"/>
              <w:spacing w:before="0"/>
              <w:ind w:left="0"/>
              <w:jc w:val="left"/>
              <w:rPr>
                <w:sz w:val="20"/>
              </w:rPr>
            </w:pPr>
            <w:r>
              <w:rPr>
                <w:sz w:val="20"/>
              </w:rPr>
              <w:t>CR1732 – eCL Short duration Reporting</w:t>
            </w:r>
          </w:p>
          <w:p w14:paraId="287FE0B5" w14:textId="77777777" w:rsidR="0025641E" w:rsidRDefault="0025641E" w:rsidP="0066659D">
            <w:pPr>
              <w:pStyle w:val="hdr1"/>
              <w:spacing w:before="0"/>
              <w:ind w:left="0"/>
              <w:jc w:val="left"/>
              <w:rPr>
                <w:sz w:val="20"/>
              </w:rPr>
            </w:pPr>
            <w:r>
              <w:rPr>
                <w:sz w:val="20"/>
              </w:rPr>
              <w:t>Updates per review</w:t>
            </w:r>
          </w:p>
          <w:p w14:paraId="4CDC401E" w14:textId="77777777" w:rsidR="0025641E" w:rsidRDefault="0025641E" w:rsidP="0066659D">
            <w:pPr>
              <w:pStyle w:val="hdr1"/>
              <w:spacing w:before="0"/>
              <w:ind w:left="0"/>
              <w:jc w:val="left"/>
              <w:rPr>
                <w:sz w:val="20"/>
              </w:rPr>
            </w:pPr>
            <w:r>
              <w:rPr>
                <w:sz w:val="20"/>
              </w:rPr>
              <w:t>3.2.3.4.10 – Moved static text to 3.2.5 Log Review</w:t>
            </w:r>
          </w:p>
          <w:p w14:paraId="389499DD" w14:textId="77777777" w:rsidR="0025641E" w:rsidRDefault="0025641E" w:rsidP="0066659D">
            <w:pPr>
              <w:pStyle w:val="hdr1"/>
              <w:spacing w:before="0"/>
              <w:ind w:left="0"/>
              <w:jc w:val="left"/>
              <w:rPr>
                <w:sz w:val="20"/>
              </w:rPr>
            </w:pPr>
            <w:r>
              <w:rPr>
                <w:sz w:val="20"/>
              </w:rPr>
              <w:t>3.2.3.4.11 – Updated eCoaching status to Pending Supervisor Review</w:t>
            </w:r>
          </w:p>
          <w:p w14:paraId="37DF7A65" w14:textId="77777777" w:rsidR="0025641E" w:rsidRDefault="0025641E" w:rsidP="0066659D">
            <w:pPr>
              <w:pStyle w:val="hdr1"/>
              <w:spacing w:before="0"/>
              <w:ind w:left="0"/>
              <w:jc w:val="left"/>
              <w:rPr>
                <w:sz w:val="20"/>
              </w:rPr>
            </w:pPr>
            <w:r>
              <w:rPr>
                <w:sz w:val="20"/>
              </w:rPr>
              <w:t>3.2.5.1.4.2 – Updated for SDR (Research required) Field Label/Static Text and Condition</w:t>
            </w:r>
          </w:p>
          <w:p w14:paraId="136736A2" w14:textId="77777777" w:rsidR="0025641E" w:rsidRDefault="0025641E" w:rsidP="0066659D">
            <w:pPr>
              <w:pStyle w:val="hdr1"/>
              <w:spacing w:before="0"/>
              <w:ind w:left="0"/>
              <w:jc w:val="left"/>
              <w:rPr>
                <w:sz w:val="20"/>
              </w:rPr>
            </w:pPr>
          </w:p>
        </w:tc>
        <w:tc>
          <w:tcPr>
            <w:tcW w:w="2790" w:type="dxa"/>
          </w:tcPr>
          <w:p w14:paraId="79A79254" w14:textId="77777777" w:rsidR="0025641E" w:rsidRDefault="0025641E" w:rsidP="0066659D">
            <w:pPr>
              <w:pStyle w:val="hdr1"/>
              <w:spacing w:before="0"/>
              <w:ind w:left="0"/>
              <w:jc w:val="left"/>
              <w:rPr>
                <w:sz w:val="20"/>
              </w:rPr>
            </w:pPr>
            <w:r>
              <w:rPr>
                <w:sz w:val="20"/>
              </w:rPr>
              <w:t>Lisa Stein</w:t>
            </w:r>
          </w:p>
        </w:tc>
      </w:tr>
      <w:tr w:rsidR="0025641E" w:rsidRPr="005A7179" w14:paraId="534E21BC" w14:textId="77777777" w:rsidTr="0066659D">
        <w:tc>
          <w:tcPr>
            <w:tcW w:w="1440" w:type="dxa"/>
          </w:tcPr>
          <w:p w14:paraId="6A8C13B9" w14:textId="77777777" w:rsidR="0025641E" w:rsidRDefault="0025641E" w:rsidP="0066659D">
            <w:pPr>
              <w:pStyle w:val="hdr1"/>
              <w:spacing w:before="0"/>
              <w:ind w:left="0"/>
              <w:jc w:val="left"/>
              <w:rPr>
                <w:sz w:val="20"/>
              </w:rPr>
            </w:pPr>
            <w:r>
              <w:rPr>
                <w:sz w:val="20"/>
              </w:rPr>
              <w:t>03/22/2016</w:t>
            </w:r>
          </w:p>
        </w:tc>
        <w:tc>
          <w:tcPr>
            <w:tcW w:w="5238" w:type="dxa"/>
          </w:tcPr>
          <w:p w14:paraId="1ADD84C3" w14:textId="77777777" w:rsidR="0025641E" w:rsidRDefault="0025641E" w:rsidP="0066659D">
            <w:pPr>
              <w:pStyle w:val="hdr1"/>
              <w:spacing w:before="0"/>
              <w:ind w:left="0"/>
              <w:jc w:val="left"/>
              <w:rPr>
                <w:sz w:val="20"/>
              </w:rPr>
            </w:pPr>
            <w:r w:rsidRPr="00860C01">
              <w:rPr>
                <w:sz w:val="20"/>
              </w:rPr>
              <w:t>TFS2249 – eCL CSR Survey text changes</w:t>
            </w:r>
          </w:p>
          <w:p w14:paraId="3F3AFD8A" w14:textId="77777777" w:rsidR="0025641E" w:rsidRDefault="0025641E" w:rsidP="0066659D">
            <w:pPr>
              <w:pStyle w:val="hdr1"/>
              <w:spacing w:before="0"/>
              <w:ind w:left="0"/>
              <w:jc w:val="left"/>
              <w:rPr>
                <w:sz w:val="20"/>
              </w:rPr>
            </w:pPr>
            <w:r>
              <w:rPr>
                <w:sz w:val="20"/>
              </w:rPr>
              <w:t>Modified the following requirements</w:t>
            </w:r>
          </w:p>
          <w:p w14:paraId="551D62A9" w14:textId="77777777" w:rsidR="0025641E" w:rsidRDefault="0025641E" w:rsidP="0066659D">
            <w:pPr>
              <w:pStyle w:val="hdr1"/>
              <w:spacing w:before="0"/>
              <w:ind w:left="0"/>
              <w:jc w:val="left"/>
              <w:rPr>
                <w:sz w:val="20"/>
              </w:rPr>
            </w:pPr>
            <w:r w:rsidRPr="00860C01">
              <w:rPr>
                <w:sz w:val="20"/>
              </w:rPr>
              <w:t>3.2.9.1.3.2 Survey Text</w:t>
            </w:r>
          </w:p>
          <w:p w14:paraId="635ECAD4" w14:textId="77777777" w:rsidR="0025641E" w:rsidRDefault="0025641E" w:rsidP="0066659D">
            <w:pPr>
              <w:pStyle w:val="hdr1"/>
              <w:spacing w:before="0"/>
              <w:ind w:left="0"/>
              <w:jc w:val="left"/>
              <w:rPr>
                <w:sz w:val="20"/>
              </w:rPr>
            </w:pPr>
            <w:r w:rsidRPr="00860C01">
              <w:rPr>
                <w:sz w:val="20"/>
              </w:rPr>
              <w:t>CCO_eCoaching_Log_Survey_Questions.xlsx</w:t>
            </w:r>
            <w:r>
              <w:rPr>
                <w:sz w:val="20"/>
              </w:rPr>
              <w:t xml:space="preserve"> questions 2 and 3 follow up</w:t>
            </w:r>
          </w:p>
        </w:tc>
        <w:tc>
          <w:tcPr>
            <w:tcW w:w="2790" w:type="dxa"/>
          </w:tcPr>
          <w:p w14:paraId="46981443" w14:textId="77777777" w:rsidR="0025641E" w:rsidRDefault="0025641E" w:rsidP="0066659D">
            <w:pPr>
              <w:pStyle w:val="hdr1"/>
              <w:spacing w:before="0"/>
              <w:ind w:left="0"/>
              <w:jc w:val="left"/>
              <w:rPr>
                <w:sz w:val="20"/>
              </w:rPr>
            </w:pPr>
            <w:r>
              <w:rPr>
                <w:sz w:val="20"/>
              </w:rPr>
              <w:t>Doug Stearns</w:t>
            </w:r>
          </w:p>
        </w:tc>
      </w:tr>
      <w:tr w:rsidR="0025641E" w:rsidRPr="005A7179" w14:paraId="210208ED" w14:textId="77777777" w:rsidTr="0066659D">
        <w:tc>
          <w:tcPr>
            <w:tcW w:w="1440" w:type="dxa"/>
          </w:tcPr>
          <w:p w14:paraId="77710980" w14:textId="77777777" w:rsidR="0025641E" w:rsidRDefault="0025641E" w:rsidP="0066659D">
            <w:pPr>
              <w:pStyle w:val="hdr1"/>
              <w:spacing w:before="0"/>
              <w:ind w:left="0"/>
              <w:jc w:val="left"/>
              <w:rPr>
                <w:sz w:val="20"/>
              </w:rPr>
            </w:pPr>
            <w:r>
              <w:rPr>
                <w:sz w:val="20"/>
              </w:rPr>
              <w:lastRenderedPageBreak/>
              <w:t>03/22/2016</w:t>
            </w:r>
          </w:p>
        </w:tc>
        <w:tc>
          <w:tcPr>
            <w:tcW w:w="5238" w:type="dxa"/>
          </w:tcPr>
          <w:p w14:paraId="46867C65" w14:textId="77777777" w:rsidR="0025641E" w:rsidRDefault="0025641E" w:rsidP="0066659D">
            <w:pPr>
              <w:pStyle w:val="hdr1"/>
              <w:spacing w:before="0"/>
              <w:ind w:left="0"/>
              <w:jc w:val="left"/>
              <w:rPr>
                <w:sz w:val="20"/>
              </w:rPr>
            </w:pPr>
            <w:r>
              <w:rPr>
                <w:sz w:val="20"/>
              </w:rPr>
              <w:t>TFS2283 – eCL Overdue Training Report</w:t>
            </w:r>
          </w:p>
          <w:p w14:paraId="305F0323" w14:textId="77777777" w:rsidR="0025641E" w:rsidRDefault="0025641E" w:rsidP="0066659D">
            <w:pPr>
              <w:pStyle w:val="hdr1"/>
              <w:spacing w:before="0"/>
              <w:ind w:left="0"/>
              <w:jc w:val="left"/>
              <w:rPr>
                <w:sz w:val="20"/>
              </w:rPr>
            </w:pPr>
            <w:r>
              <w:rPr>
                <w:sz w:val="20"/>
              </w:rPr>
              <w:t>Modified the following requirements</w:t>
            </w:r>
          </w:p>
          <w:p w14:paraId="48082464" w14:textId="77777777" w:rsidR="0025641E" w:rsidRPr="00037E70" w:rsidRDefault="0025641E" w:rsidP="0066659D">
            <w:pPr>
              <w:pStyle w:val="hdr1"/>
              <w:spacing w:before="0"/>
              <w:ind w:left="0"/>
              <w:jc w:val="left"/>
              <w:rPr>
                <w:sz w:val="20"/>
              </w:rPr>
            </w:pPr>
            <w:r w:rsidRPr="00037E70">
              <w:rPr>
                <w:sz w:val="20"/>
              </w:rPr>
              <w:t>3.2.3.4 Training Reports</w:t>
            </w:r>
          </w:p>
          <w:p w14:paraId="7B68DF86" w14:textId="77777777" w:rsidR="0025641E" w:rsidRPr="00037E70" w:rsidRDefault="0025641E" w:rsidP="0066659D">
            <w:pPr>
              <w:pStyle w:val="hdr1"/>
              <w:spacing w:before="0"/>
              <w:ind w:left="0"/>
              <w:jc w:val="left"/>
              <w:rPr>
                <w:sz w:val="20"/>
              </w:rPr>
            </w:pPr>
            <w:r w:rsidRPr="00037E70">
              <w:rPr>
                <w:sz w:val="20"/>
              </w:rPr>
              <w:t>3.2.3.4.1 Feed File Layout</w:t>
            </w:r>
          </w:p>
          <w:p w14:paraId="015417A9" w14:textId="77777777" w:rsidR="0025641E" w:rsidRPr="00037E70" w:rsidRDefault="0025641E" w:rsidP="0066659D">
            <w:pPr>
              <w:pStyle w:val="hdr1"/>
              <w:spacing w:before="0"/>
              <w:ind w:left="0"/>
              <w:jc w:val="left"/>
              <w:rPr>
                <w:sz w:val="20"/>
              </w:rPr>
            </w:pPr>
            <w:r w:rsidRPr="00037E70">
              <w:rPr>
                <w:sz w:val="20"/>
              </w:rPr>
              <w:t>3.2.3.4.2 Location</w:t>
            </w:r>
          </w:p>
          <w:p w14:paraId="121C6B2A" w14:textId="77777777" w:rsidR="0025641E" w:rsidRPr="00037E70" w:rsidRDefault="0025641E" w:rsidP="0066659D">
            <w:pPr>
              <w:pStyle w:val="hdr1"/>
              <w:spacing w:before="0"/>
              <w:ind w:left="0"/>
              <w:jc w:val="left"/>
              <w:rPr>
                <w:sz w:val="20"/>
              </w:rPr>
            </w:pPr>
            <w:r w:rsidRPr="00037E70">
              <w:rPr>
                <w:sz w:val="20"/>
              </w:rPr>
              <w:t>3.2.3.4.3 Naming Convention</w:t>
            </w:r>
          </w:p>
          <w:p w14:paraId="6747E9A5" w14:textId="77777777" w:rsidR="0025641E" w:rsidRPr="00037E70" w:rsidRDefault="0025641E" w:rsidP="0066659D">
            <w:pPr>
              <w:pStyle w:val="hdr1"/>
              <w:spacing w:before="0"/>
              <w:ind w:left="0"/>
              <w:jc w:val="left"/>
              <w:rPr>
                <w:sz w:val="20"/>
              </w:rPr>
            </w:pPr>
            <w:r w:rsidRPr="00037E70">
              <w:rPr>
                <w:sz w:val="20"/>
              </w:rPr>
              <w:t>3.2.3.4.8 Coaching Reasons and Sub-Coaching Reasons</w:t>
            </w:r>
          </w:p>
          <w:p w14:paraId="4CDB5DE8" w14:textId="77777777" w:rsidR="0025641E" w:rsidRDefault="0025641E" w:rsidP="0066659D">
            <w:pPr>
              <w:pStyle w:val="hdr1"/>
              <w:spacing w:before="0"/>
              <w:ind w:left="0"/>
              <w:jc w:val="left"/>
              <w:rPr>
                <w:sz w:val="20"/>
              </w:rPr>
            </w:pPr>
            <w:r w:rsidRPr="00037E70">
              <w:rPr>
                <w:sz w:val="20"/>
              </w:rPr>
              <w:t>3.2.3.4.10 Description Text</w:t>
            </w:r>
          </w:p>
          <w:p w14:paraId="16AE724A" w14:textId="77777777" w:rsidR="0025641E" w:rsidRPr="00860C01" w:rsidRDefault="0025641E" w:rsidP="0066659D">
            <w:pPr>
              <w:pStyle w:val="hdr1"/>
              <w:spacing w:before="0"/>
              <w:ind w:left="0"/>
              <w:jc w:val="left"/>
              <w:rPr>
                <w:sz w:val="20"/>
              </w:rPr>
            </w:pPr>
            <w:r w:rsidRPr="00BD3BA9">
              <w:rPr>
                <w:sz w:val="20"/>
              </w:rPr>
              <w:t>3.2.5.1.4.2 Research Required</w:t>
            </w:r>
          </w:p>
        </w:tc>
        <w:tc>
          <w:tcPr>
            <w:tcW w:w="2790" w:type="dxa"/>
          </w:tcPr>
          <w:p w14:paraId="3D632EAA" w14:textId="77777777" w:rsidR="0025641E" w:rsidRDefault="0025641E" w:rsidP="0066659D">
            <w:pPr>
              <w:pStyle w:val="hdr1"/>
              <w:spacing w:before="0"/>
              <w:ind w:left="0"/>
              <w:jc w:val="left"/>
              <w:rPr>
                <w:sz w:val="20"/>
              </w:rPr>
            </w:pPr>
            <w:r>
              <w:rPr>
                <w:sz w:val="20"/>
              </w:rPr>
              <w:t>Doug Stearns</w:t>
            </w:r>
          </w:p>
        </w:tc>
      </w:tr>
      <w:tr w:rsidR="0025641E" w:rsidRPr="005A7179" w14:paraId="6C109DAD" w14:textId="77777777" w:rsidTr="0066659D">
        <w:tc>
          <w:tcPr>
            <w:tcW w:w="1440" w:type="dxa"/>
          </w:tcPr>
          <w:p w14:paraId="661D256A" w14:textId="77777777" w:rsidR="0025641E" w:rsidRDefault="0025641E" w:rsidP="0066659D">
            <w:pPr>
              <w:pStyle w:val="hdr1"/>
              <w:spacing w:before="0"/>
              <w:ind w:left="0"/>
              <w:jc w:val="left"/>
              <w:rPr>
                <w:sz w:val="20"/>
              </w:rPr>
            </w:pPr>
            <w:r>
              <w:rPr>
                <w:sz w:val="20"/>
              </w:rPr>
              <w:t>03/22/2016</w:t>
            </w:r>
          </w:p>
        </w:tc>
        <w:tc>
          <w:tcPr>
            <w:tcW w:w="5238" w:type="dxa"/>
          </w:tcPr>
          <w:p w14:paraId="073151FE" w14:textId="77777777" w:rsidR="0025641E" w:rsidRDefault="0025641E" w:rsidP="0066659D">
            <w:pPr>
              <w:pStyle w:val="hdr1"/>
              <w:spacing w:before="0"/>
              <w:ind w:left="0"/>
              <w:jc w:val="left"/>
              <w:rPr>
                <w:sz w:val="20"/>
              </w:rPr>
            </w:pPr>
            <w:r>
              <w:rPr>
                <w:sz w:val="20"/>
              </w:rPr>
              <w:t>TFS2283 – eCL Overdue Training Report</w:t>
            </w:r>
          </w:p>
          <w:p w14:paraId="0A2321C4" w14:textId="77777777" w:rsidR="0025641E" w:rsidRDefault="0025641E" w:rsidP="0066659D">
            <w:pPr>
              <w:pStyle w:val="hdr1"/>
              <w:spacing w:before="0"/>
              <w:ind w:left="0"/>
              <w:jc w:val="left"/>
              <w:rPr>
                <w:sz w:val="20"/>
              </w:rPr>
            </w:pPr>
            <w:r>
              <w:rPr>
                <w:sz w:val="20"/>
              </w:rPr>
              <w:t>Modified the following requirements from review</w:t>
            </w:r>
          </w:p>
          <w:p w14:paraId="00D3214B" w14:textId="77777777" w:rsidR="0025641E" w:rsidRPr="001F33F2" w:rsidRDefault="0025641E" w:rsidP="0066659D">
            <w:pPr>
              <w:pStyle w:val="hdr1"/>
              <w:spacing w:before="0"/>
              <w:ind w:left="0"/>
              <w:jc w:val="left"/>
              <w:rPr>
                <w:sz w:val="20"/>
              </w:rPr>
            </w:pPr>
            <w:r w:rsidRPr="001F33F2">
              <w:rPr>
                <w:sz w:val="20"/>
              </w:rPr>
              <w:t>3.2.5.1.4.2 Research Required</w:t>
            </w:r>
          </w:p>
          <w:p w14:paraId="3EB0D97E" w14:textId="77777777" w:rsidR="0025641E" w:rsidRPr="001F33F2" w:rsidRDefault="0025641E" w:rsidP="0066659D">
            <w:pPr>
              <w:pStyle w:val="hdr1"/>
              <w:spacing w:before="0"/>
              <w:ind w:left="0"/>
              <w:jc w:val="left"/>
              <w:rPr>
                <w:sz w:val="20"/>
              </w:rPr>
            </w:pPr>
            <w:r w:rsidRPr="001F33F2">
              <w:rPr>
                <w:sz w:val="20"/>
              </w:rPr>
              <w:t>Table of Contents</w:t>
            </w:r>
          </w:p>
          <w:p w14:paraId="219486CD" w14:textId="77777777" w:rsidR="0025641E" w:rsidRDefault="0025641E" w:rsidP="0066659D">
            <w:pPr>
              <w:pStyle w:val="hdr1"/>
              <w:spacing w:before="0"/>
              <w:ind w:left="0"/>
              <w:jc w:val="left"/>
              <w:rPr>
                <w:sz w:val="20"/>
              </w:rPr>
            </w:pPr>
            <w:r w:rsidRPr="001F33F2">
              <w:rPr>
                <w:sz w:val="20"/>
              </w:rPr>
              <w:t>3.2.3.4.3 Naming Convention</w:t>
            </w:r>
          </w:p>
        </w:tc>
        <w:tc>
          <w:tcPr>
            <w:tcW w:w="2790" w:type="dxa"/>
          </w:tcPr>
          <w:p w14:paraId="5A04251D" w14:textId="77777777" w:rsidR="0025641E" w:rsidRDefault="0025641E" w:rsidP="0066659D">
            <w:pPr>
              <w:pStyle w:val="hdr1"/>
              <w:spacing w:before="0"/>
              <w:ind w:left="0"/>
              <w:jc w:val="left"/>
              <w:rPr>
                <w:sz w:val="20"/>
              </w:rPr>
            </w:pPr>
            <w:r>
              <w:rPr>
                <w:sz w:val="20"/>
              </w:rPr>
              <w:t>Doug Stearns</w:t>
            </w:r>
          </w:p>
        </w:tc>
      </w:tr>
      <w:tr w:rsidR="0025641E" w:rsidRPr="005A7179" w14:paraId="7EB67366" w14:textId="77777777" w:rsidTr="0066659D">
        <w:tc>
          <w:tcPr>
            <w:tcW w:w="1440" w:type="dxa"/>
          </w:tcPr>
          <w:p w14:paraId="547DF560" w14:textId="77777777" w:rsidR="0025641E" w:rsidRDefault="0025641E" w:rsidP="0066659D">
            <w:pPr>
              <w:pStyle w:val="hdr1"/>
              <w:spacing w:before="0"/>
              <w:ind w:left="0"/>
              <w:jc w:val="left"/>
              <w:rPr>
                <w:sz w:val="20"/>
              </w:rPr>
            </w:pPr>
            <w:r>
              <w:rPr>
                <w:sz w:val="20"/>
              </w:rPr>
              <w:t>03/24/2016</w:t>
            </w:r>
          </w:p>
        </w:tc>
        <w:tc>
          <w:tcPr>
            <w:tcW w:w="5238" w:type="dxa"/>
          </w:tcPr>
          <w:p w14:paraId="7F3B43B4" w14:textId="77777777" w:rsidR="0025641E" w:rsidRDefault="0025641E" w:rsidP="0066659D">
            <w:pPr>
              <w:pStyle w:val="hdr1"/>
              <w:spacing w:before="0"/>
              <w:ind w:left="0"/>
              <w:jc w:val="left"/>
              <w:rPr>
                <w:sz w:val="20"/>
              </w:rPr>
            </w:pPr>
            <w:r>
              <w:rPr>
                <w:sz w:val="20"/>
              </w:rPr>
              <w:t>TFS2283 – eCL Overdue Training Report</w:t>
            </w:r>
          </w:p>
          <w:p w14:paraId="1FA15CCF" w14:textId="77777777" w:rsidR="0025641E" w:rsidRDefault="0025641E" w:rsidP="0066659D">
            <w:pPr>
              <w:pStyle w:val="hdr1"/>
              <w:spacing w:before="0"/>
              <w:ind w:left="0"/>
              <w:jc w:val="left"/>
              <w:rPr>
                <w:sz w:val="20"/>
              </w:rPr>
            </w:pPr>
            <w:r>
              <w:rPr>
                <w:sz w:val="20"/>
              </w:rPr>
              <w:t>Modified the following requirements from testing</w:t>
            </w:r>
          </w:p>
          <w:p w14:paraId="0C7233F7" w14:textId="77777777" w:rsidR="0025641E" w:rsidRDefault="0025641E" w:rsidP="0066659D">
            <w:pPr>
              <w:pStyle w:val="hdr1"/>
              <w:spacing w:before="0"/>
              <w:ind w:left="0"/>
              <w:jc w:val="left"/>
              <w:rPr>
                <w:sz w:val="20"/>
              </w:rPr>
            </w:pPr>
            <w:r w:rsidRPr="00B121AD">
              <w:rPr>
                <w:sz w:val="20"/>
              </w:rPr>
              <w:t>3.2.5.1.4.2 Research Required</w:t>
            </w:r>
          </w:p>
        </w:tc>
        <w:tc>
          <w:tcPr>
            <w:tcW w:w="2790" w:type="dxa"/>
          </w:tcPr>
          <w:p w14:paraId="14403824" w14:textId="77777777" w:rsidR="0025641E" w:rsidRDefault="0025641E" w:rsidP="0066659D">
            <w:pPr>
              <w:pStyle w:val="hdr1"/>
              <w:spacing w:before="0"/>
              <w:ind w:left="0"/>
              <w:jc w:val="left"/>
              <w:rPr>
                <w:sz w:val="20"/>
              </w:rPr>
            </w:pPr>
            <w:r>
              <w:rPr>
                <w:sz w:val="20"/>
              </w:rPr>
              <w:t>Doug Stearns</w:t>
            </w:r>
          </w:p>
        </w:tc>
      </w:tr>
      <w:tr w:rsidR="0025641E" w:rsidRPr="005A7179" w14:paraId="2DB23E1D" w14:textId="77777777" w:rsidTr="0066659D">
        <w:tc>
          <w:tcPr>
            <w:tcW w:w="1440" w:type="dxa"/>
          </w:tcPr>
          <w:p w14:paraId="38760458" w14:textId="77777777" w:rsidR="0025641E" w:rsidRDefault="0025641E" w:rsidP="0066659D">
            <w:pPr>
              <w:pStyle w:val="hdr1"/>
              <w:spacing w:before="0"/>
              <w:ind w:left="0"/>
              <w:jc w:val="left"/>
              <w:rPr>
                <w:sz w:val="20"/>
              </w:rPr>
            </w:pPr>
            <w:r>
              <w:rPr>
                <w:sz w:val="20"/>
              </w:rPr>
              <w:t>04/04/2016</w:t>
            </w:r>
          </w:p>
        </w:tc>
        <w:tc>
          <w:tcPr>
            <w:tcW w:w="5238" w:type="dxa"/>
          </w:tcPr>
          <w:p w14:paraId="22917A37" w14:textId="77777777" w:rsidR="0025641E" w:rsidRDefault="0025641E" w:rsidP="0066659D">
            <w:pPr>
              <w:pStyle w:val="hdr1"/>
              <w:spacing w:before="0"/>
              <w:ind w:left="0"/>
              <w:jc w:val="left"/>
              <w:rPr>
                <w:sz w:val="20"/>
              </w:rPr>
            </w:pPr>
            <w:r>
              <w:rPr>
                <w:sz w:val="20"/>
              </w:rPr>
              <w:t>TFS2332 – eCL HR Access Solution</w:t>
            </w:r>
          </w:p>
          <w:p w14:paraId="420A4614" w14:textId="77777777" w:rsidR="0025641E" w:rsidRDefault="0025641E" w:rsidP="0066659D">
            <w:pPr>
              <w:pStyle w:val="hdr1"/>
              <w:spacing w:before="0"/>
              <w:ind w:left="0"/>
              <w:jc w:val="left"/>
              <w:rPr>
                <w:sz w:val="20"/>
              </w:rPr>
            </w:pPr>
            <w:r>
              <w:rPr>
                <w:sz w:val="20"/>
              </w:rPr>
              <w:t xml:space="preserve">Modified the following requirements </w:t>
            </w:r>
          </w:p>
          <w:p w14:paraId="1F2F4CA7" w14:textId="77777777" w:rsidR="0025641E" w:rsidRPr="00AB1450" w:rsidRDefault="0025641E" w:rsidP="0066659D">
            <w:pPr>
              <w:pStyle w:val="hdr1"/>
              <w:spacing w:before="0"/>
              <w:ind w:left="0"/>
              <w:jc w:val="left"/>
              <w:rPr>
                <w:sz w:val="20"/>
              </w:rPr>
            </w:pPr>
            <w:r w:rsidRPr="00AB1450">
              <w:rPr>
                <w:sz w:val="20"/>
              </w:rPr>
              <w:t>3.2.1.2.16 Access to submission</w:t>
            </w:r>
          </w:p>
          <w:p w14:paraId="749C5EE8" w14:textId="77777777" w:rsidR="0025641E" w:rsidRPr="00AB1450" w:rsidRDefault="0025641E" w:rsidP="0066659D">
            <w:pPr>
              <w:pStyle w:val="hdr1"/>
              <w:spacing w:before="0"/>
              <w:ind w:left="0"/>
              <w:jc w:val="left"/>
              <w:rPr>
                <w:sz w:val="20"/>
              </w:rPr>
            </w:pPr>
            <w:r w:rsidRPr="00AB1450">
              <w:rPr>
                <w:sz w:val="20"/>
              </w:rPr>
              <w:t>3.2.4.1.1.1 Main Dashboard (My Dashboard)</w:t>
            </w:r>
          </w:p>
          <w:p w14:paraId="2DF1EBFC"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34F6E635" w14:textId="77777777" w:rsidR="0025641E" w:rsidRPr="00AB1450" w:rsidRDefault="0025641E" w:rsidP="0066659D">
            <w:pPr>
              <w:pStyle w:val="hdr1"/>
              <w:spacing w:before="0"/>
              <w:ind w:left="0"/>
              <w:jc w:val="left"/>
              <w:rPr>
                <w:sz w:val="20"/>
              </w:rPr>
            </w:pPr>
            <w:r w:rsidRPr="00AB1450">
              <w:rPr>
                <w:sz w:val="20"/>
              </w:rPr>
              <w:t>3.2.4.1.1.3 Historical (Historical Dashboard)</w:t>
            </w:r>
          </w:p>
          <w:p w14:paraId="7EEA59EA" w14:textId="77777777" w:rsidR="0025641E" w:rsidRPr="00AB1450" w:rsidRDefault="0025641E" w:rsidP="0066659D">
            <w:pPr>
              <w:pStyle w:val="hdr1"/>
              <w:spacing w:before="0"/>
              <w:ind w:left="0"/>
              <w:jc w:val="left"/>
              <w:rPr>
                <w:sz w:val="20"/>
              </w:rPr>
            </w:pPr>
            <w:r w:rsidRPr="00906987">
              <w:rPr>
                <w:sz w:val="20"/>
              </w:rPr>
              <w:t>3.2.6.1.2 Employee Data Feed</w:t>
            </w:r>
          </w:p>
          <w:p w14:paraId="7F885DF7" w14:textId="77777777" w:rsidR="0025641E" w:rsidRPr="00AB1450" w:rsidRDefault="0025641E" w:rsidP="0066659D">
            <w:pPr>
              <w:pStyle w:val="hdr1"/>
              <w:spacing w:before="0"/>
              <w:ind w:left="0"/>
              <w:jc w:val="left"/>
              <w:rPr>
                <w:sz w:val="20"/>
              </w:rPr>
            </w:pPr>
            <w:r w:rsidRPr="00AB1450">
              <w:rPr>
                <w:sz w:val="20"/>
              </w:rPr>
              <w:t>3.2.6.1.2.1.1 File Location and Name</w:t>
            </w:r>
          </w:p>
          <w:p w14:paraId="2D89C597" w14:textId="77777777" w:rsidR="0025641E" w:rsidRDefault="0025641E" w:rsidP="0066659D">
            <w:pPr>
              <w:pStyle w:val="hdr1"/>
              <w:spacing w:before="0"/>
              <w:ind w:left="0"/>
              <w:jc w:val="left"/>
              <w:rPr>
                <w:sz w:val="20"/>
              </w:rPr>
            </w:pPr>
            <w:r w:rsidRPr="00AB1450">
              <w:rPr>
                <w:sz w:val="20"/>
              </w:rPr>
              <w:t>3.2.6.1.2.1.2 File Format and Layout</w:t>
            </w:r>
          </w:p>
        </w:tc>
        <w:tc>
          <w:tcPr>
            <w:tcW w:w="2790" w:type="dxa"/>
          </w:tcPr>
          <w:p w14:paraId="196E0B3F" w14:textId="77777777" w:rsidR="0025641E" w:rsidRDefault="0025641E" w:rsidP="0066659D">
            <w:pPr>
              <w:pStyle w:val="hdr1"/>
              <w:spacing w:before="0"/>
              <w:ind w:left="0"/>
              <w:jc w:val="left"/>
              <w:rPr>
                <w:sz w:val="20"/>
              </w:rPr>
            </w:pPr>
            <w:r>
              <w:rPr>
                <w:sz w:val="20"/>
              </w:rPr>
              <w:t>Doug Stearns</w:t>
            </w:r>
          </w:p>
        </w:tc>
      </w:tr>
      <w:tr w:rsidR="0025641E" w:rsidRPr="005A7179" w14:paraId="7E350EF7" w14:textId="77777777" w:rsidTr="0066659D">
        <w:tc>
          <w:tcPr>
            <w:tcW w:w="1440" w:type="dxa"/>
          </w:tcPr>
          <w:p w14:paraId="2A05AA4A" w14:textId="77777777" w:rsidR="0025641E" w:rsidRDefault="0025641E" w:rsidP="0066659D">
            <w:pPr>
              <w:pStyle w:val="hdr1"/>
              <w:spacing w:before="0"/>
              <w:ind w:left="0"/>
              <w:jc w:val="left"/>
              <w:rPr>
                <w:sz w:val="20"/>
              </w:rPr>
            </w:pPr>
            <w:r>
              <w:rPr>
                <w:sz w:val="20"/>
              </w:rPr>
              <w:t>04/11/2016</w:t>
            </w:r>
          </w:p>
        </w:tc>
        <w:tc>
          <w:tcPr>
            <w:tcW w:w="5238" w:type="dxa"/>
          </w:tcPr>
          <w:p w14:paraId="3662A4DC" w14:textId="77777777" w:rsidR="0025641E" w:rsidRDefault="0025641E" w:rsidP="0066659D">
            <w:pPr>
              <w:pStyle w:val="hdr1"/>
              <w:spacing w:before="0"/>
              <w:ind w:left="0"/>
              <w:jc w:val="left"/>
              <w:rPr>
                <w:sz w:val="20"/>
              </w:rPr>
            </w:pPr>
            <w:r>
              <w:rPr>
                <w:sz w:val="20"/>
              </w:rPr>
              <w:t xml:space="preserve">TFS2470 – eCL Mass log load </w:t>
            </w:r>
          </w:p>
          <w:p w14:paraId="015B6CCF" w14:textId="77777777" w:rsidR="0025641E" w:rsidRPr="00BF2703" w:rsidRDefault="0025641E" w:rsidP="0066659D">
            <w:pPr>
              <w:pStyle w:val="hdr1"/>
              <w:spacing w:before="0"/>
              <w:ind w:left="0"/>
              <w:jc w:val="left"/>
              <w:rPr>
                <w:sz w:val="20"/>
              </w:rPr>
            </w:pPr>
            <w:r w:rsidRPr="00BF2703">
              <w:rPr>
                <w:sz w:val="20"/>
              </w:rPr>
              <w:t>3.2.3.5 Generic Reports</w:t>
            </w:r>
          </w:p>
          <w:p w14:paraId="2B69EF5B" w14:textId="77777777" w:rsidR="0025641E" w:rsidRDefault="0025641E" w:rsidP="0066659D">
            <w:pPr>
              <w:pStyle w:val="hdr1"/>
              <w:spacing w:before="0"/>
              <w:ind w:left="0"/>
              <w:jc w:val="left"/>
              <w:rPr>
                <w:sz w:val="20"/>
              </w:rPr>
            </w:pPr>
            <w:r w:rsidRPr="00BF2703">
              <w:rPr>
                <w:sz w:val="20"/>
              </w:rPr>
              <w:t>and child requirements 3.2.3.5.1 through 3.2.3.5.12</w:t>
            </w:r>
          </w:p>
        </w:tc>
        <w:tc>
          <w:tcPr>
            <w:tcW w:w="2790" w:type="dxa"/>
          </w:tcPr>
          <w:p w14:paraId="1A104BB5" w14:textId="77777777" w:rsidR="0025641E" w:rsidRDefault="0025641E" w:rsidP="0066659D">
            <w:pPr>
              <w:pStyle w:val="hdr1"/>
              <w:spacing w:before="0"/>
              <w:ind w:left="0"/>
              <w:jc w:val="left"/>
              <w:rPr>
                <w:sz w:val="20"/>
              </w:rPr>
            </w:pPr>
            <w:r>
              <w:rPr>
                <w:sz w:val="20"/>
              </w:rPr>
              <w:t>Doug Stearns</w:t>
            </w:r>
          </w:p>
        </w:tc>
      </w:tr>
      <w:tr w:rsidR="0025641E" w:rsidRPr="005A7179" w14:paraId="10DA6374" w14:textId="77777777" w:rsidTr="0066659D">
        <w:tc>
          <w:tcPr>
            <w:tcW w:w="1440" w:type="dxa"/>
          </w:tcPr>
          <w:p w14:paraId="548C28BB" w14:textId="77777777" w:rsidR="0025641E" w:rsidRDefault="0025641E" w:rsidP="0066659D">
            <w:pPr>
              <w:pStyle w:val="hdr1"/>
              <w:spacing w:before="0"/>
              <w:ind w:left="0"/>
              <w:jc w:val="left"/>
              <w:rPr>
                <w:sz w:val="20"/>
              </w:rPr>
            </w:pPr>
            <w:r>
              <w:rPr>
                <w:sz w:val="20"/>
              </w:rPr>
              <w:t>04/12/2016</w:t>
            </w:r>
          </w:p>
        </w:tc>
        <w:tc>
          <w:tcPr>
            <w:tcW w:w="5238" w:type="dxa"/>
          </w:tcPr>
          <w:p w14:paraId="20036E12" w14:textId="77777777" w:rsidR="0025641E" w:rsidRDefault="0025641E" w:rsidP="0066659D">
            <w:pPr>
              <w:pStyle w:val="hdr1"/>
              <w:spacing w:before="0"/>
              <w:ind w:left="0"/>
              <w:jc w:val="left"/>
              <w:rPr>
                <w:sz w:val="20"/>
              </w:rPr>
            </w:pPr>
            <w:r>
              <w:rPr>
                <w:sz w:val="20"/>
              </w:rPr>
              <w:t xml:space="preserve">TFS2470 – eCL Mass log load </w:t>
            </w:r>
          </w:p>
          <w:p w14:paraId="3EA25DBD" w14:textId="77777777" w:rsidR="0025641E" w:rsidRDefault="0025641E" w:rsidP="0066659D">
            <w:pPr>
              <w:pStyle w:val="hdr1"/>
              <w:spacing w:before="0"/>
              <w:ind w:left="0"/>
              <w:jc w:val="left"/>
              <w:rPr>
                <w:sz w:val="20"/>
              </w:rPr>
            </w:pPr>
            <w:r>
              <w:rPr>
                <w:sz w:val="20"/>
              </w:rPr>
              <w:t>Updated from review</w:t>
            </w:r>
          </w:p>
          <w:p w14:paraId="75F2F426" w14:textId="77777777" w:rsidR="0025641E" w:rsidRPr="00B4502B" w:rsidRDefault="0025641E" w:rsidP="0066659D">
            <w:pPr>
              <w:pStyle w:val="hdr1"/>
              <w:spacing w:before="0"/>
              <w:ind w:left="0"/>
              <w:jc w:val="left"/>
              <w:rPr>
                <w:sz w:val="20"/>
              </w:rPr>
            </w:pPr>
            <w:r w:rsidRPr="00B4502B">
              <w:rPr>
                <w:sz w:val="20"/>
              </w:rPr>
              <w:t>3.2.3.5.2 Location</w:t>
            </w:r>
          </w:p>
          <w:p w14:paraId="048D4381" w14:textId="77777777" w:rsidR="0025641E" w:rsidRDefault="0025641E" w:rsidP="0066659D">
            <w:pPr>
              <w:pStyle w:val="hdr1"/>
              <w:spacing w:before="0"/>
              <w:ind w:left="0"/>
              <w:jc w:val="left"/>
              <w:rPr>
                <w:sz w:val="20"/>
              </w:rPr>
            </w:pPr>
            <w:r w:rsidRPr="00B4502B">
              <w:rPr>
                <w:sz w:val="20"/>
              </w:rPr>
              <w:t>3.2.3.5.3 Naming Convention</w:t>
            </w:r>
          </w:p>
        </w:tc>
        <w:tc>
          <w:tcPr>
            <w:tcW w:w="2790" w:type="dxa"/>
          </w:tcPr>
          <w:p w14:paraId="3A635C58" w14:textId="77777777" w:rsidR="0025641E" w:rsidRDefault="0025641E" w:rsidP="0066659D">
            <w:pPr>
              <w:pStyle w:val="hdr1"/>
              <w:spacing w:before="0"/>
              <w:ind w:left="0"/>
              <w:jc w:val="left"/>
              <w:rPr>
                <w:sz w:val="20"/>
              </w:rPr>
            </w:pPr>
            <w:r>
              <w:rPr>
                <w:sz w:val="20"/>
              </w:rPr>
              <w:t>Doug Stearns</w:t>
            </w:r>
          </w:p>
        </w:tc>
      </w:tr>
      <w:tr w:rsidR="0025641E" w:rsidRPr="005A7179" w14:paraId="3B45EDE1" w14:textId="77777777" w:rsidTr="0066659D">
        <w:trPr>
          <w:trHeight w:val="1007"/>
        </w:trPr>
        <w:tc>
          <w:tcPr>
            <w:tcW w:w="1440" w:type="dxa"/>
          </w:tcPr>
          <w:p w14:paraId="2526178F" w14:textId="77777777" w:rsidR="0025641E" w:rsidRDefault="0025641E" w:rsidP="0066659D">
            <w:pPr>
              <w:pStyle w:val="hdr1"/>
              <w:spacing w:before="0"/>
              <w:ind w:left="0"/>
              <w:jc w:val="left"/>
              <w:rPr>
                <w:sz w:val="20"/>
              </w:rPr>
            </w:pPr>
            <w:r>
              <w:rPr>
                <w:sz w:val="20"/>
              </w:rPr>
              <w:t>04/14/2016</w:t>
            </w:r>
          </w:p>
        </w:tc>
        <w:tc>
          <w:tcPr>
            <w:tcW w:w="5238" w:type="dxa"/>
          </w:tcPr>
          <w:p w14:paraId="41628830" w14:textId="77777777" w:rsidR="0025641E" w:rsidRDefault="0025641E" w:rsidP="0066659D">
            <w:pPr>
              <w:pStyle w:val="hdr1"/>
              <w:spacing w:before="0"/>
              <w:ind w:left="0"/>
              <w:jc w:val="left"/>
              <w:rPr>
                <w:sz w:val="20"/>
              </w:rPr>
            </w:pPr>
            <w:r>
              <w:rPr>
                <w:sz w:val="20"/>
              </w:rPr>
              <w:t>TFS1709 – eCL Admin Tool</w:t>
            </w:r>
          </w:p>
          <w:p w14:paraId="7C0F7EF6" w14:textId="77777777" w:rsidR="0025641E" w:rsidRDefault="0025641E" w:rsidP="0066659D">
            <w:pPr>
              <w:pStyle w:val="hdr1"/>
              <w:spacing w:before="0"/>
              <w:ind w:left="0"/>
              <w:jc w:val="left"/>
              <w:rPr>
                <w:sz w:val="20"/>
              </w:rPr>
            </w:pPr>
            <w:r w:rsidRPr="00F473C0">
              <w:rPr>
                <w:sz w:val="20"/>
              </w:rPr>
              <w:t>3.2.7.1.3 Inactivate Records</w:t>
            </w:r>
          </w:p>
          <w:p w14:paraId="7986A849" w14:textId="77777777" w:rsidR="0025641E" w:rsidRDefault="0025641E" w:rsidP="0066659D">
            <w:pPr>
              <w:pStyle w:val="hdr1"/>
              <w:spacing w:before="0"/>
              <w:ind w:left="0"/>
              <w:jc w:val="left"/>
              <w:rPr>
                <w:sz w:val="20"/>
              </w:rPr>
            </w:pPr>
            <w:r w:rsidRPr="00F473C0">
              <w:rPr>
                <w:sz w:val="20"/>
              </w:rPr>
              <w:t xml:space="preserve">through </w:t>
            </w:r>
          </w:p>
          <w:p w14:paraId="3DF301B7" w14:textId="77777777" w:rsidR="0025641E" w:rsidRDefault="0025641E" w:rsidP="0066659D">
            <w:pPr>
              <w:pStyle w:val="hdr1"/>
              <w:spacing w:before="0"/>
              <w:ind w:left="0"/>
              <w:jc w:val="left"/>
              <w:rPr>
                <w:sz w:val="20"/>
              </w:rPr>
            </w:pPr>
            <w:r w:rsidRPr="00F473C0">
              <w:rPr>
                <w:sz w:val="20"/>
              </w:rPr>
              <w:t>3.2.7.1.5.7 Warning Logs</w:t>
            </w:r>
          </w:p>
        </w:tc>
        <w:tc>
          <w:tcPr>
            <w:tcW w:w="2790" w:type="dxa"/>
          </w:tcPr>
          <w:p w14:paraId="2E959370" w14:textId="77777777" w:rsidR="0025641E" w:rsidRDefault="0025641E" w:rsidP="0066659D">
            <w:pPr>
              <w:pStyle w:val="hdr1"/>
              <w:spacing w:before="0"/>
              <w:ind w:left="0"/>
              <w:jc w:val="left"/>
              <w:rPr>
                <w:sz w:val="20"/>
              </w:rPr>
            </w:pPr>
            <w:r>
              <w:rPr>
                <w:sz w:val="20"/>
              </w:rPr>
              <w:t>Doug Stearns</w:t>
            </w:r>
          </w:p>
        </w:tc>
      </w:tr>
      <w:tr w:rsidR="0025641E" w:rsidRPr="005A7179" w14:paraId="6C0AFB33" w14:textId="77777777" w:rsidTr="0066659D">
        <w:tc>
          <w:tcPr>
            <w:tcW w:w="1440" w:type="dxa"/>
          </w:tcPr>
          <w:p w14:paraId="04C3A171" w14:textId="77777777" w:rsidR="0025641E" w:rsidRDefault="0025641E" w:rsidP="0066659D">
            <w:pPr>
              <w:pStyle w:val="hdr1"/>
              <w:spacing w:before="0"/>
              <w:ind w:left="0"/>
              <w:jc w:val="left"/>
              <w:rPr>
                <w:sz w:val="20"/>
              </w:rPr>
            </w:pPr>
            <w:r>
              <w:rPr>
                <w:sz w:val="20"/>
              </w:rPr>
              <w:t>04/25/2016</w:t>
            </w:r>
          </w:p>
        </w:tc>
        <w:tc>
          <w:tcPr>
            <w:tcW w:w="5238" w:type="dxa"/>
          </w:tcPr>
          <w:p w14:paraId="60151137" w14:textId="77777777" w:rsidR="0025641E" w:rsidRDefault="0025641E" w:rsidP="0066659D">
            <w:pPr>
              <w:pStyle w:val="hdr1"/>
              <w:spacing w:before="0"/>
              <w:ind w:left="0"/>
              <w:jc w:val="left"/>
              <w:rPr>
                <w:sz w:val="20"/>
              </w:rPr>
            </w:pPr>
            <w:r>
              <w:rPr>
                <w:sz w:val="20"/>
              </w:rPr>
              <w:t>TFS1709 – eCL Admin Tool</w:t>
            </w:r>
          </w:p>
          <w:p w14:paraId="2342486B" w14:textId="77777777" w:rsidR="0025641E" w:rsidRDefault="0025641E" w:rsidP="0066659D">
            <w:pPr>
              <w:pStyle w:val="hdr1"/>
              <w:spacing w:before="0"/>
              <w:ind w:left="0"/>
              <w:jc w:val="left"/>
              <w:rPr>
                <w:sz w:val="20"/>
              </w:rPr>
            </w:pPr>
            <w:r w:rsidRPr="009E0DD9">
              <w:rPr>
                <w:sz w:val="20"/>
              </w:rPr>
              <w:t>3.2.2.6 Email Notification for Reactivated Logs</w:t>
            </w:r>
          </w:p>
          <w:p w14:paraId="40E0F7C1" w14:textId="77777777" w:rsidR="0025641E" w:rsidRDefault="0025641E" w:rsidP="0066659D">
            <w:pPr>
              <w:pStyle w:val="hdr1"/>
              <w:spacing w:before="0"/>
              <w:ind w:left="0"/>
              <w:jc w:val="left"/>
              <w:rPr>
                <w:sz w:val="20"/>
              </w:rPr>
            </w:pPr>
            <w:r w:rsidRPr="009E0DD9">
              <w:rPr>
                <w:sz w:val="20"/>
              </w:rPr>
              <w:t>3.2.2.7 Email Notification for Reassigned Logs</w:t>
            </w:r>
          </w:p>
          <w:p w14:paraId="118D7A83" w14:textId="77777777" w:rsidR="0025641E" w:rsidRDefault="0025641E" w:rsidP="0066659D">
            <w:pPr>
              <w:pStyle w:val="hdr1"/>
              <w:spacing w:before="0"/>
              <w:ind w:left="0"/>
              <w:jc w:val="left"/>
              <w:rPr>
                <w:sz w:val="20"/>
              </w:rPr>
            </w:pPr>
            <w:r w:rsidRPr="009E0DD9">
              <w:rPr>
                <w:sz w:val="20"/>
              </w:rPr>
              <w:t>3.2.6.1.3.1.1.1 Logging Information</w:t>
            </w:r>
          </w:p>
          <w:p w14:paraId="7BA1AD6E" w14:textId="77777777" w:rsidR="0025641E" w:rsidRDefault="0025641E" w:rsidP="0066659D">
            <w:pPr>
              <w:pStyle w:val="hdr1"/>
              <w:spacing w:before="0"/>
              <w:ind w:left="0"/>
              <w:jc w:val="left"/>
              <w:rPr>
                <w:sz w:val="20"/>
              </w:rPr>
            </w:pPr>
            <w:r w:rsidRPr="009E0DD9">
              <w:rPr>
                <w:sz w:val="20"/>
              </w:rPr>
              <w:t>3.2.6.1.3.2.1.1 Logging Information</w:t>
            </w:r>
          </w:p>
          <w:p w14:paraId="04875DDC" w14:textId="77777777" w:rsidR="0025641E" w:rsidRDefault="0025641E" w:rsidP="0066659D">
            <w:pPr>
              <w:pStyle w:val="hdr1"/>
              <w:spacing w:before="0"/>
              <w:ind w:left="0"/>
              <w:jc w:val="left"/>
              <w:rPr>
                <w:sz w:val="20"/>
              </w:rPr>
            </w:pPr>
            <w:r w:rsidRPr="009E0DD9">
              <w:rPr>
                <w:sz w:val="20"/>
              </w:rPr>
              <w:t>3.2.7.1.3.1.2.1 Permissions for eCoaching Logs</w:t>
            </w:r>
          </w:p>
          <w:p w14:paraId="58286F00" w14:textId="77777777" w:rsidR="0025641E" w:rsidRDefault="0025641E" w:rsidP="0066659D">
            <w:pPr>
              <w:pStyle w:val="hdr1"/>
              <w:spacing w:before="0"/>
              <w:ind w:left="0"/>
              <w:jc w:val="left"/>
              <w:rPr>
                <w:sz w:val="20"/>
              </w:rPr>
            </w:pPr>
            <w:r w:rsidRPr="009E0DD9">
              <w:rPr>
                <w:sz w:val="20"/>
              </w:rPr>
              <w:t>3.2.7.1.3.1.2.2 Permissions for Warning Logs</w:t>
            </w:r>
          </w:p>
          <w:p w14:paraId="2237480A" w14:textId="77777777" w:rsidR="0025641E" w:rsidRDefault="0025641E" w:rsidP="0066659D">
            <w:pPr>
              <w:pStyle w:val="hdr1"/>
              <w:spacing w:before="0"/>
              <w:ind w:left="0"/>
              <w:jc w:val="left"/>
              <w:rPr>
                <w:sz w:val="20"/>
              </w:rPr>
            </w:pPr>
            <w:r w:rsidRPr="009E0DD9">
              <w:rPr>
                <w:sz w:val="20"/>
              </w:rPr>
              <w:t>3.2.7.1.4.1.1 List of Reasons for eCoachging Logs</w:t>
            </w:r>
          </w:p>
          <w:p w14:paraId="3DD376D5" w14:textId="77777777" w:rsidR="0025641E" w:rsidRDefault="0025641E" w:rsidP="0066659D">
            <w:pPr>
              <w:pStyle w:val="hdr1"/>
              <w:spacing w:before="0"/>
              <w:ind w:left="0"/>
              <w:jc w:val="left"/>
              <w:rPr>
                <w:sz w:val="20"/>
              </w:rPr>
            </w:pPr>
            <w:r w:rsidRPr="009E0DD9">
              <w:rPr>
                <w:sz w:val="20"/>
              </w:rPr>
              <w:t>3.2.7.1.4.1.2 List of Reasons for Warning Logs</w:t>
            </w:r>
          </w:p>
          <w:p w14:paraId="7482A2FE" w14:textId="77777777" w:rsidR="0025641E" w:rsidRDefault="0025641E" w:rsidP="0066659D">
            <w:pPr>
              <w:pStyle w:val="hdr1"/>
              <w:spacing w:before="0"/>
              <w:ind w:left="0"/>
              <w:jc w:val="left"/>
              <w:rPr>
                <w:sz w:val="20"/>
              </w:rPr>
            </w:pPr>
            <w:r w:rsidRPr="009E0DD9">
              <w:rPr>
                <w:sz w:val="20"/>
              </w:rPr>
              <w:t>3.2.7.1.4.2.1 Permissions for eCoaching and Warning Logs</w:t>
            </w:r>
          </w:p>
          <w:p w14:paraId="52B3CD67" w14:textId="77777777" w:rsidR="0025641E" w:rsidRDefault="0025641E" w:rsidP="0066659D">
            <w:pPr>
              <w:pStyle w:val="hdr1"/>
              <w:spacing w:before="0"/>
              <w:ind w:left="0"/>
              <w:jc w:val="left"/>
              <w:rPr>
                <w:sz w:val="20"/>
              </w:rPr>
            </w:pPr>
            <w:r w:rsidRPr="009E0DD9">
              <w:rPr>
                <w:sz w:val="20"/>
              </w:rPr>
              <w:t>3.2.7.1.4.3 Status of Log</w:t>
            </w:r>
          </w:p>
          <w:p w14:paraId="56DBCE3F" w14:textId="77777777" w:rsidR="0025641E" w:rsidRDefault="0025641E" w:rsidP="0066659D">
            <w:pPr>
              <w:pStyle w:val="hdr1"/>
              <w:spacing w:before="0"/>
              <w:ind w:left="0"/>
              <w:jc w:val="left"/>
              <w:rPr>
                <w:sz w:val="20"/>
              </w:rPr>
            </w:pPr>
            <w:r w:rsidRPr="009E0DD9">
              <w:rPr>
                <w:sz w:val="20"/>
              </w:rPr>
              <w:t>3.2.7.1.5.2.1 Permissions for eCoaching</w:t>
            </w:r>
          </w:p>
        </w:tc>
        <w:tc>
          <w:tcPr>
            <w:tcW w:w="2790" w:type="dxa"/>
          </w:tcPr>
          <w:p w14:paraId="49841AF5" w14:textId="77777777" w:rsidR="0025641E" w:rsidRDefault="0025641E" w:rsidP="0066659D">
            <w:pPr>
              <w:pStyle w:val="hdr1"/>
              <w:spacing w:before="0"/>
              <w:ind w:left="0"/>
              <w:jc w:val="left"/>
              <w:rPr>
                <w:sz w:val="20"/>
              </w:rPr>
            </w:pPr>
            <w:r>
              <w:rPr>
                <w:sz w:val="20"/>
              </w:rPr>
              <w:t>Doug Stearns</w:t>
            </w:r>
          </w:p>
        </w:tc>
      </w:tr>
      <w:tr w:rsidR="0025641E" w:rsidRPr="005A7179" w14:paraId="605FC401" w14:textId="77777777" w:rsidTr="0066659D">
        <w:tc>
          <w:tcPr>
            <w:tcW w:w="1440" w:type="dxa"/>
          </w:tcPr>
          <w:p w14:paraId="7C53B754" w14:textId="77777777" w:rsidR="0025641E" w:rsidRDefault="0025641E" w:rsidP="0066659D">
            <w:pPr>
              <w:pStyle w:val="hdr1"/>
              <w:spacing w:before="0"/>
              <w:ind w:left="0"/>
              <w:jc w:val="left"/>
              <w:rPr>
                <w:sz w:val="20"/>
              </w:rPr>
            </w:pPr>
            <w:r>
              <w:rPr>
                <w:sz w:val="20"/>
              </w:rPr>
              <w:t>05/14/2016</w:t>
            </w:r>
          </w:p>
        </w:tc>
        <w:tc>
          <w:tcPr>
            <w:tcW w:w="5238" w:type="dxa"/>
          </w:tcPr>
          <w:p w14:paraId="32AD0F9F" w14:textId="77777777" w:rsidR="0025641E" w:rsidRDefault="0025641E" w:rsidP="0066659D">
            <w:pPr>
              <w:pStyle w:val="hdr1"/>
              <w:spacing w:before="0"/>
              <w:ind w:left="0"/>
              <w:jc w:val="left"/>
              <w:rPr>
                <w:sz w:val="20"/>
              </w:rPr>
            </w:pPr>
            <w:r>
              <w:rPr>
                <w:sz w:val="20"/>
              </w:rPr>
              <w:t>TFS2668 – eCL Sub-reason text change</w:t>
            </w:r>
          </w:p>
          <w:p w14:paraId="343D1536" w14:textId="77777777" w:rsidR="0025641E" w:rsidRDefault="0025641E" w:rsidP="0066659D">
            <w:pPr>
              <w:pStyle w:val="hdr1"/>
              <w:spacing w:before="0"/>
              <w:ind w:left="0"/>
              <w:jc w:val="left"/>
              <w:rPr>
                <w:sz w:val="20"/>
              </w:rPr>
            </w:pPr>
            <w:r>
              <w:rPr>
                <w:sz w:val="20"/>
              </w:rPr>
              <w:t>Updated the following requirements</w:t>
            </w:r>
          </w:p>
          <w:p w14:paraId="26639947" w14:textId="77777777" w:rsidR="0025641E" w:rsidRDefault="0025641E" w:rsidP="0066659D">
            <w:pPr>
              <w:pStyle w:val="hdr1"/>
              <w:spacing w:before="0"/>
              <w:ind w:left="0"/>
              <w:jc w:val="left"/>
              <w:rPr>
                <w:sz w:val="20"/>
              </w:rPr>
            </w:pPr>
            <w:r w:rsidRPr="009A5E2C">
              <w:rPr>
                <w:sz w:val="20"/>
              </w:rPr>
              <w:t xml:space="preserve">3.2.1.6.7.1 Direct </w:t>
            </w:r>
            <w:r>
              <w:rPr>
                <w:sz w:val="20"/>
              </w:rPr>
              <w:t>Coaching Reason and Sub-Reasons</w:t>
            </w:r>
          </w:p>
          <w:p w14:paraId="55FBF868" w14:textId="77777777" w:rsidR="0025641E" w:rsidRDefault="0025641E" w:rsidP="0066659D">
            <w:pPr>
              <w:pStyle w:val="hdr1"/>
              <w:spacing w:before="0"/>
              <w:ind w:left="0"/>
              <w:jc w:val="left"/>
              <w:rPr>
                <w:sz w:val="20"/>
              </w:rPr>
            </w:pPr>
            <w:r w:rsidRPr="009A5E2C">
              <w:rPr>
                <w:sz w:val="20"/>
              </w:rPr>
              <w:t>3.2.1.6.7.2 Indirect Coaching Reason and Sub-Reasons</w:t>
            </w:r>
          </w:p>
          <w:p w14:paraId="3E758FCA" w14:textId="77777777" w:rsidR="0025641E" w:rsidRDefault="0025641E" w:rsidP="0066659D">
            <w:pPr>
              <w:pStyle w:val="hdr1"/>
              <w:spacing w:before="0"/>
              <w:ind w:left="0"/>
              <w:jc w:val="left"/>
              <w:rPr>
                <w:sz w:val="20"/>
              </w:rPr>
            </w:pPr>
            <w:r>
              <w:rPr>
                <w:sz w:val="20"/>
              </w:rPr>
              <w:t xml:space="preserve">Changed text for reason </w:t>
            </w:r>
            <w:r w:rsidRPr="00214CEF">
              <w:rPr>
                <w:sz w:val="20"/>
              </w:rPr>
              <w:t>Level One Metric</w:t>
            </w:r>
            <w:r>
              <w:rPr>
                <w:sz w:val="20"/>
              </w:rPr>
              <w:t xml:space="preserve"> and </w:t>
            </w:r>
            <w:r w:rsidRPr="00214CEF">
              <w:rPr>
                <w:sz w:val="20"/>
              </w:rPr>
              <w:t>SLA-Pass Rate</w:t>
            </w:r>
          </w:p>
          <w:p w14:paraId="3F1A0256" w14:textId="77777777" w:rsidR="0025641E" w:rsidRPr="00214CEF" w:rsidRDefault="0025641E" w:rsidP="0066659D">
            <w:pPr>
              <w:pStyle w:val="hdr1"/>
              <w:spacing w:before="0"/>
              <w:ind w:left="0"/>
              <w:jc w:val="left"/>
              <w:rPr>
                <w:sz w:val="20"/>
              </w:rPr>
            </w:pPr>
            <w:r w:rsidRPr="00214CEF">
              <w:rPr>
                <w:sz w:val="20"/>
              </w:rPr>
              <w:lastRenderedPageBreak/>
              <w:t>3.2.1.2.8.1 Direct Coaching Reason and Sub-Reasons</w:t>
            </w:r>
          </w:p>
          <w:p w14:paraId="63D881CB" w14:textId="77777777" w:rsidR="0025641E" w:rsidRDefault="0025641E" w:rsidP="0066659D">
            <w:pPr>
              <w:pStyle w:val="hdr1"/>
              <w:spacing w:before="0"/>
              <w:ind w:left="0"/>
              <w:jc w:val="left"/>
              <w:rPr>
                <w:sz w:val="20"/>
              </w:rPr>
            </w:pPr>
            <w:r w:rsidRPr="00214CEF">
              <w:rPr>
                <w:sz w:val="20"/>
              </w:rPr>
              <w:t>3.2.1.2.8.2 Indirect Coaching Reason and Sub-Reasons</w:t>
            </w:r>
          </w:p>
          <w:p w14:paraId="03F83FD0" w14:textId="77777777" w:rsidR="0025641E" w:rsidRDefault="0025641E" w:rsidP="0066659D">
            <w:pPr>
              <w:pStyle w:val="hdr1"/>
              <w:spacing w:before="0"/>
              <w:ind w:left="0"/>
              <w:jc w:val="left"/>
              <w:rPr>
                <w:sz w:val="20"/>
              </w:rPr>
            </w:pPr>
            <w:r>
              <w:rPr>
                <w:sz w:val="20"/>
              </w:rPr>
              <w:t xml:space="preserve">Added sub-reason </w:t>
            </w:r>
            <w:r w:rsidRPr="00214CEF">
              <w:rPr>
                <w:sz w:val="20"/>
              </w:rPr>
              <w:t>Challenging Call</w:t>
            </w:r>
            <w:r>
              <w:rPr>
                <w:sz w:val="20"/>
              </w:rPr>
              <w:t xml:space="preserve"> to Recognition </w:t>
            </w:r>
          </w:p>
        </w:tc>
        <w:tc>
          <w:tcPr>
            <w:tcW w:w="2790" w:type="dxa"/>
          </w:tcPr>
          <w:p w14:paraId="65B4B3B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32DD60A8" w14:textId="77777777" w:rsidTr="0066659D">
        <w:tc>
          <w:tcPr>
            <w:tcW w:w="1440" w:type="dxa"/>
          </w:tcPr>
          <w:p w14:paraId="54EF479C" w14:textId="77777777" w:rsidR="0025641E" w:rsidRDefault="0025641E" w:rsidP="0066659D">
            <w:pPr>
              <w:pStyle w:val="hdr1"/>
              <w:spacing w:before="0"/>
              <w:ind w:left="0"/>
              <w:jc w:val="left"/>
              <w:rPr>
                <w:sz w:val="20"/>
              </w:rPr>
            </w:pPr>
            <w:r>
              <w:rPr>
                <w:sz w:val="20"/>
              </w:rPr>
              <w:t>05/14/2016</w:t>
            </w:r>
          </w:p>
        </w:tc>
        <w:tc>
          <w:tcPr>
            <w:tcW w:w="5238" w:type="dxa"/>
          </w:tcPr>
          <w:p w14:paraId="7A9AFF10" w14:textId="77777777" w:rsidR="0025641E" w:rsidRDefault="0025641E" w:rsidP="0066659D">
            <w:pPr>
              <w:pStyle w:val="hdr1"/>
              <w:spacing w:before="0"/>
              <w:ind w:left="0"/>
              <w:jc w:val="left"/>
              <w:rPr>
                <w:sz w:val="20"/>
              </w:rPr>
            </w:pPr>
            <w:r>
              <w:rPr>
                <w:sz w:val="20"/>
              </w:rPr>
              <w:t>TFS2669 – eCL new OMR Sub-reason</w:t>
            </w:r>
          </w:p>
          <w:p w14:paraId="27380F63" w14:textId="77777777" w:rsidR="0025641E" w:rsidRPr="007F74E6" w:rsidRDefault="0025641E" w:rsidP="0066659D">
            <w:pPr>
              <w:pStyle w:val="hdr1"/>
              <w:spacing w:before="0"/>
              <w:ind w:left="0"/>
              <w:jc w:val="left"/>
              <w:rPr>
                <w:sz w:val="20"/>
              </w:rPr>
            </w:pPr>
            <w:r w:rsidRPr="007F74E6">
              <w:rPr>
                <w:sz w:val="20"/>
              </w:rPr>
              <w:t>CCO_eCoaching_Log_FS.docx</w:t>
            </w:r>
          </w:p>
          <w:p w14:paraId="2CB30522" w14:textId="77777777" w:rsidR="0025641E" w:rsidRPr="007F74E6" w:rsidRDefault="0025641E" w:rsidP="0066659D">
            <w:pPr>
              <w:pStyle w:val="hdr1"/>
              <w:spacing w:before="0"/>
              <w:ind w:left="0"/>
              <w:jc w:val="left"/>
              <w:rPr>
                <w:sz w:val="20"/>
              </w:rPr>
            </w:pPr>
            <w:r w:rsidRPr="007F74E6">
              <w:rPr>
                <w:sz w:val="20"/>
              </w:rPr>
              <w:t>updated the following requirements</w:t>
            </w:r>
          </w:p>
          <w:p w14:paraId="6AD8BDB8" w14:textId="77777777" w:rsidR="0025641E" w:rsidRPr="007F74E6" w:rsidRDefault="0025641E" w:rsidP="0066659D">
            <w:pPr>
              <w:pStyle w:val="hdr1"/>
              <w:spacing w:before="0"/>
              <w:ind w:left="0"/>
              <w:jc w:val="left"/>
              <w:rPr>
                <w:sz w:val="20"/>
              </w:rPr>
            </w:pPr>
            <w:r w:rsidRPr="007F74E6">
              <w:rPr>
                <w:sz w:val="20"/>
              </w:rPr>
              <w:t>3.2.1.2.8.1 Direct Coaching Reason and Sub-Reasons</w:t>
            </w:r>
          </w:p>
          <w:p w14:paraId="17F329EB" w14:textId="77777777" w:rsidR="0025641E" w:rsidRPr="007F74E6" w:rsidRDefault="0025641E" w:rsidP="0066659D">
            <w:pPr>
              <w:pStyle w:val="hdr1"/>
              <w:spacing w:before="0"/>
              <w:ind w:left="0"/>
              <w:jc w:val="left"/>
              <w:rPr>
                <w:sz w:val="20"/>
              </w:rPr>
            </w:pPr>
            <w:r w:rsidRPr="007F74E6">
              <w:rPr>
                <w:sz w:val="20"/>
              </w:rPr>
              <w:t>3.2.1.2.8.2 Indirect Coaching Reason and Sub-Reasons</w:t>
            </w:r>
          </w:p>
          <w:p w14:paraId="669BC967" w14:textId="77777777" w:rsidR="0025641E" w:rsidRDefault="0025641E" w:rsidP="0066659D">
            <w:pPr>
              <w:pStyle w:val="hdr1"/>
              <w:spacing w:before="0"/>
              <w:ind w:left="0"/>
              <w:jc w:val="left"/>
              <w:rPr>
                <w:sz w:val="20"/>
              </w:rPr>
            </w:pPr>
            <w:r w:rsidRPr="007F74E6">
              <w:rPr>
                <w:sz w:val="20"/>
              </w:rPr>
              <w:t>added OMR: Special Enrollment Period</w:t>
            </w:r>
          </w:p>
        </w:tc>
        <w:tc>
          <w:tcPr>
            <w:tcW w:w="2790" w:type="dxa"/>
          </w:tcPr>
          <w:p w14:paraId="018A54A1" w14:textId="77777777" w:rsidR="0025641E" w:rsidRDefault="0025641E" w:rsidP="0066659D">
            <w:pPr>
              <w:pStyle w:val="hdr1"/>
              <w:spacing w:before="0"/>
              <w:ind w:left="0"/>
              <w:jc w:val="left"/>
              <w:rPr>
                <w:sz w:val="20"/>
              </w:rPr>
            </w:pPr>
            <w:r>
              <w:rPr>
                <w:sz w:val="20"/>
              </w:rPr>
              <w:t>Doug Stearns</w:t>
            </w:r>
          </w:p>
        </w:tc>
      </w:tr>
      <w:tr w:rsidR="0025641E" w:rsidRPr="005A7179" w14:paraId="348C9BE9" w14:textId="77777777" w:rsidTr="0066659D">
        <w:tc>
          <w:tcPr>
            <w:tcW w:w="1440" w:type="dxa"/>
          </w:tcPr>
          <w:p w14:paraId="71D1E166" w14:textId="77777777" w:rsidR="0025641E" w:rsidRDefault="0025641E" w:rsidP="0066659D">
            <w:pPr>
              <w:pStyle w:val="hdr1"/>
              <w:spacing w:before="0"/>
              <w:ind w:left="0"/>
              <w:jc w:val="left"/>
              <w:rPr>
                <w:sz w:val="20"/>
              </w:rPr>
            </w:pPr>
            <w:r>
              <w:rPr>
                <w:sz w:val="20"/>
              </w:rPr>
              <w:t>05/19/2016</w:t>
            </w:r>
          </w:p>
        </w:tc>
        <w:tc>
          <w:tcPr>
            <w:tcW w:w="5238" w:type="dxa"/>
          </w:tcPr>
          <w:p w14:paraId="1BC0FFA1" w14:textId="77777777" w:rsidR="0025641E" w:rsidRDefault="0025641E" w:rsidP="0066659D">
            <w:pPr>
              <w:pStyle w:val="hdr1"/>
              <w:spacing w:before="0"/>
              <w:ind w:left="0"/>
              <w:jc w:val="left"/>
              <w:rPr>
                <w:sz w:val="20"/>
              </w:rPr>
            </w:pPr>
            <w:r>
              <w:rPr>
                <w:sz w:val="20"/>
              </w:rPr>
              <w:t>TFS1709 – eCL Admin Tool</w:t>
            </w:r>
          </w:p>
          <w:p w14:paraId="561B7F35" w14:textId="77777777" w:rsidR="0025641E" w:rsidRDefault="0025641E" w:rsidP="0066659D">
            <w:pPr>
              <w:pStyle w:val="hdr1"/>
              <w:spacing w:before="0"/>
              <w:ind w:left="0"/>
              <w:jc w:val="left"/>
              <w:rPr>
                <w:sz w:val="20"/>
              </w:rPr>
            </w:pPr>
            <w:r>
              <w:rPr>
                <w:sz w:val="20"/>
              </w:rPr>
              <w:t>Refinement of the following requirements</w:t>
            </w:r>
          </w:p>
          <w:p w14:paraId="77EBE52C" w14:textId="77777777" w:rsidR="0025641E" w:rsidRDefault="0025641E" w:rsidP="0066659D">
            <w:pPr>
              <w:pStyle w:val="hdr1"/>
              <w:spacing w:before="0"/>
              <w:ind w:left="0"/>
              <w:jc w:val="left"/>
              <w:rPr>
                <w:sz w:val="20"/>
              </w:rPr>
            </w:pPr>
            <w:r w:rsidRPr="00194E32">
              <w:rPr>
                <w:sz w:val="20"/>
              </w:rPr>
              <w:t>3.2.2.6.3 Email Subject</w:t>
            </w:r>
          </w:p>
          <w:p w14:paraId="2FC3CFC8" w14:textId="77777777" w:rsidR="0025641E" w:rsidRDefault="0025641E" w:rsidP="0066659D">
            <w:pPr>
              <w:pStyle w:val="hdr1"/>
              <w:spacing w:before="0"/>
              <w:ind w:left="0"/>
              <w:jc w:val="left"/>
              <w:rPr>
                <w:sz w:val="20"/>
              </w:rPr>
            </w:pPr>
            <w:r w:rsidRPr="00194E32">
              <w:rPr>
                <w:sz w:val="20"/>
              </w:rPr>
              <w:t>3.2.2.6.4 Email Message</w:t>
            </w:r>
          </w:p>
          <w:p w14:paraId="0606FCCF" w14:textId="77777777" w:rsidR="0025641E" w:rsidRDefault="0025641E" w:rsidP="0066659D">
            <w:pPr>
              <w:pStyle w:val="hdr1"/>
              <w:spacing w:before="0"/>
              <w:ind w:left="0"/>
              <w:jc w:val="left"/>
              <w:rPr>
                <w:sz w:val="20"/>
              </w:rPr>
            </w:pPr>
            <w:r w:rsidRPr="00194E32">
              <w:rPr>
                <w:sz w:val="20"/>
              </w:rPr>
              <w:t>3.2.2.7.2 Email Recipient</w:t>
            </w:r>
          </w:p>
          <w:p w14:paraId="551D39CF" w14:textId="77777777" w:rsidR="0025641E" w:rsidRDefault="0025641E" w:rsidP="0066659D">
            <w:pPr>
              <w:pStyle w:val="hdr1"/>
              <w:spacing w:before="0"/>
              <w:ind w:left="0"/>
              <w:jc w:val="left"/>
              <w:rPr>
                <w:sz w:val="20"/>
              </w:rPr>
            </w:pPr>
            <w:r w:rsidRPr="00194E32">
              <w:rPr>
                <w:sz w:val="20"/>
              </w:rPr>
              <w:t>3.2.4.1.1.7 Reactivated logs</w:t>
            </w:r>
          </w:p>
          <w:p w14:paraId="5D3FA545" w14:textId="77777777" w:rsidR="0025641E" w:rsidRDefault="0025641E" w:rsidP="0066659D">
            <w:pPr>
              <w:pStyle w:val="hdr1"/>
              <w:spacing w:before="0"/>
              <w:ind w:left="0"/>
              <w:jc w:val="left"/>
              <w:rPr>
                <w:sz w:val="20"/>
              </w:rPr>
            </w:pPr>
            <w:r w:rsidRPr="00194E32">
              <w:rPr>
                <w:sz w:val="20"/>
              </w:rPr>
              <w:t>3.2.4.1.1.8 Reassigned logs</w:t>
            </w:r>
          </w:p>
          <w:p w14:paraId="6DB4378F" w14:textId="77777777" w:rsidR="0025641E" w:rsidRDefault="0025641E" w:rsidP="0066659D">
            <w:pPr>
              <w:pStyle w:val="hdr1"/>
              <w:spacing w:before="0"/>
              <w:ind w:left="0"/>
              <w:jc w:val="left"/>
              <w:rPr>
                <w:sz w:val="20"/>
              </w:rPr>
            </w:pPr>
            <w:r w:rsidRPr="00194E32">
              <w:rPr>
                <w:sz w:val="20"/>
              </w:rPr>
              <w:t>3.2.5.1.1.1.1 Coaching and Warning Logs</w:t>
            </w:r>
          </w:p>
          <w:p w14:paraId="35C44D94" w14:textId="77777777" w:rsidR="0025641E" w:rsidRDefault="0025641E" w:rsidP="0066659D">
            <w:pPr>
              <w:pStyle w:val="hdr1"/>
              <w:spacing w:before="0"/>
              <w:ind w:left="0"/>
              <w:jc w:val="left"/>
              <w:rPr>
                <w:sz w:val="20"/>
              </w:rPr>
            </w:pPr>
            <w:r w:rsidRPr="00194E32">
              <w:rPr>
                <w:sz w:val="20"/>
              </w:rPr>
              <w:t>3.2.7.1.3.1.2.1 Permissions for eCoaching Logs</w:t>
            </w:r>
          </w:p>
          <w:p w14:paraId="46E0FE82" w14:textId="77777777" w:rsidR="0025641E" w:rsidRDefault="0025641E" w:rsidP="0066659D">
            <w:pPr>
              <w:pStyle w:val="hdr1"/>
              <w:spacing w:before="0"/>
              <w:ind w:left="0"/>
              <w:jc w:val="left"/>
              <w:rPr>
                <w:sz w:val="20"/>
              </w:rPr>
            </w:pPr>
            <w:r w:rsidRPr="00194E32">
              <w:rPr>
                <w:sz w:val="20"/>
              </w:rPr>
              <w:t>3.2.7.1.4.2.1 Permissions for eCoaching and Warning Logs</w:t>
            </w:r>
          </w:p>
          <w:p w14:paraId="40908F9A" w14:textId="77777777" w:rsidR="0025641E" w:rsidRDefault="0025641E" w:rsidP="0066659D">
            <w:pPr>
              <w:pStyle w:val="hdr1"/>
              <w:spacing w:before="0"/>
              <w:ind w:left="0"/>
              <w:jc w:val="left"/>
              <w:rPr>
                <w:sz w:val="20"/>
              </w:rPr>
            </w:pPr>
            <w:r w:rsidRPr="00194E32">
              <w:rPr>
                <w:sz w:val="20"/>
              </w:rPr>
              <w:t xml:space="preserve">3.2.7.1.5.2.1 Permissions for eCoaching </w:t>
            </w:r>
          </w:p>
          <w:p w14:paraId="04E1E0A3" w14:textId="77777777" w:rsidR="0025641E" w:rsidRDefault="0025641E" w:rsidP="0066659D">
            <w:pPr>
              <w:pStyle w:val="hdr1"/>
              <w:spacing w:before="0"/>
              <w:ind w:left="0"/>
              <w:jc w:val="left"/>
              <w:rPr>
                <w:sz w:val="20"/>
              </w:rPr>
            </w:pPr>
            <w:r w:rsidRPr="00194E32">
              <w:rPr>
                <w:sz w:val="20"/>
              </w:rPr>
              <w:t>3.2.7.1.5.4 Reassigned to</w:t>
            </w:r>
          </w:p>
        </w:tc>
        <w:tc>
          <w:tcPr>
            <w:tcW w:w="2790" w:type="dxa"/>
          </w:tcPr>
          <w:p w14:paraId="687390F3" w14:textId="77777777" w:rsidR="0025641E" w:rsidRDefault="0025641E" w:rsidP="0066659D">
            <w:pPr>
              <w:pStyle w:val="hdr1"/>
              <w:spacing w:before="0"/>
              <w:ind w:left="0"/>
              <w:jc w:val="left"/>
              <w:rPr>
                <w:sz w:val="20"/>
              </w:rPr>
            </w:pPr>
            <w:r>
              <w:rPr>
                <w:sz w:val="20"/>
              </w:rPr>
              <w:t>Doug Stearns</w:t>
            </w:r>
          </w:p>
        </w:tc>
      </w:tr>
      <w:tr w:rsidR="0025641E" w:rsidRPr="005A7179" w14:paraId="700FF2A8" w14:textId="77777777" w:rsidTr="0066659D">
        <w:tc>
          <w:tcPr>
            <w:tcW w:w="1440" w:type="dxa"/>
          </w:tcPr>
          <w:p w14:paraId="11460720" w14:textId="77777777" w:rsidR="0025641E" w:rsidRDefault="0025641E" w:rsidP="0066659D">
            <w:pPr>
              <w:pStyle w:val="hdr1"/>
              <w:spacing w:before="0"/>
              <w:ind w:left="0"/>
              <w:jc w:val="left"/>
              <w:rPr>
                <w:sz w:val="20"/>
              </w:rPr>
            </w:pPr>
            <w:r>
              <w:rPr>
                <w:sz w:val="20"/>
              </w:rPr>
              <w:t>06/01/2016</w:t>
            </w:r>
          </w:p>
        </w:tc>
        <w:tc>
          <w:tcPr>
            <w:tcW w:w="5238" w:type="dxa"/>
          </w:tcPr>
          <w:p w14:paraId="468C030F" w14:textId="77777777" w:rsidR="0025641E" w:rsidRDefault="0025641E" w:rsidP="0066659D">
            <w:pPr>
              <w:pStyle w:val="hdr1"/>
              <w:spacing w:before="0"/>
              <w:ind w:left="0"/>
              <w:jc w:val="left"/>
              <w:rPr>
                <w:sz w:val="20"/>
              </w:rPr>
            </w:pPr>
            <w:r>
              <w:rPr>
                <w:sz w:val="20"/>
              </w:rPr>
              <w:t>TFS1709 – eCL Admin Tool</w:t>
            </w:r>
          </w:p>
          <w:p w14:paraId="045E2547" w14:textId="77777777" w:rsidR="0025641E" w:rsidRDefault="0025641E" w:rsidP="0066659D">
            <w:pPr>
              <w:pStyle w:val="hdr1"/>
              <w:spacing w:before="0"/>
              <w:ind w:left="0"/>
              <w:jc w:val="left"/>
              <w:rPr>
                <w:sz w:val="20"/>
              </w:rPr>
            </w:pPr>
            <w:r>
              <w:rPr>
                <w:sz w:val="20"/>
              </w:rPr>
              <w:t>Additional refinement of the following requirements</w:t>
            </w:r>
          </w:p>
          <w:p w14:paraId="2AC8CB91" w14:textId="77777777" w:rsidR="0025641E" w:rsidRDefault="0025641E" w:rsidP="0066659D">
            <w:pPr>
              <w:pStyle w:val="hdr1"/>
              <w:spacing w:before="0"/>
              <w:ind w:left="0"/>
              <w:jc w:val="left"/>
              <w:rPr>
                <w:sz w:val="20"/>
              </w:rPr>
            </w:pPr>
            <w:r w:rsidRPr="00EB0EB4">
              <w:rPr>
                <w:sz w:val="20"/>
              </w:rPr>
              <w:t>3.2.7.1.3.1.2.1 Permissions for eCoaching Logs</w:t>
            </w:r>
          </w:p>
          <w:p w14:paraId="74364B0C" w14:textId="77777777" w:rsidR="0025641E" w:rsidRDefault="0025641E" w:rsidP="0066659D">
            <w:pPr>
              <w:pStyle w:val="hdr1"/>
              <w:spacing w:before="0"/>
              <w:ind w:left="0"/>
              <w:jc w:val="left"/>
              <w:rPr>
                <w:sz w:val="20"/>
              </w:rPr>
            </w:pPr>
            <w:r w:rsidRPr="00EB0EB4">
              <w:rPr>
                <w:sz w:val="20"/>
              </w:rPr>
              <w:t>3.2.7.1.3.1.4 Email notification</w:t>
            </w:r>
          </w:p>
          <w:p w14:paraId="61E9EF3D" w14:textId="77777777" w:rsidR="0025641E" w:rsidRDefault="0025641E" w:rsidP="0066659D">
            <w:pPr>
              <w:pStyle w:val="hdr1"/>
              <w:spacing w:before="0"/>
              <w:ind w:left="0"/>
              <w:jc w:val="left"/>
              <w:rPr>
                <w:sz w:val="20"/>
              </w:rPr>
            </w:pPr>
            <w:r w:rsidRPr="00EB0EB4">
              <w:rPr>
                <w:sz w:val="20"/>
              </w:rPr>
              <w:t>3.2.7.1.4.4 Email notification</w:t>
            </w:r>
          </w:p>
          <w:p w14:paraId="668BD5F1" w14:textId="77777777" w:rsidR="0025641E" w:rsidRDefault="0025641E" w:rsidP="0066659D">
            <w:pPr>
              <w:pStyle w:val="hdr1"/>
              <w:spacing w:before="0"/>
              <w:ind w:left="0"/>
              <w:jc w:val="left"/>
              <w:rPr>
                <w:sz w:val="20"/>
              </w:rPr>
            </w:pPr>
            <w:r w:rsidRPr="00EB0EB4">
              <w:rPr>
                <w:sz w:val="20"/>
              </w:rPr>
              <w:t>3.2.7.1.5.2.1 Permissions for eCoaching</w:t>
            </w:r>
          </w:p>
        </w:tc>
        <w:tc>
          <w:tcPr>
            <w:tcW w:w="2790" w:type="dxa"/>
          </w:tcPr>
          <w:p w14:paraId="1D9B7624" w14:textId="77777777" w:rsidR="0025641E" w:rsidRDefault="0025641E" w:rsidP="0066659D">
            <w:pPr>
              <w:pStyle w:val="hdr1"/>
              <w:spacing w:before="0"/>
              <w:ind w:left="0"/>
              <w:jc w:val="left"/>
              <w:rPr>
                <w:sz w:val="20"/>
              </w:rPr>
            </w:pPr>
            <w:r>
              <w:rPr>
                <w:sz w:val="20"/>
              </w:rPr>
              <w:t>Doug Stearns</w:t>
            </w:r>
          </w:p>
        </w:tc>
      </w:tr>
      <w:tr w:rsidR="0025641E" w:rsidRPr="005A7179" w14:paraId="3693F912" w14:textId="77777777" w:rsidTr="0066659D">
        <w:tc>
          <w:tcPr>
            <w:tcW w:w="1440" w:type="dxa"/>
          </w:tcPr>
          <w:p w14:paraId="2EDCFDFC" w14:textId="77777777" w:rsidR="0025641E" w:rsidRDefault="0025641E" w:rsidP="0066659D">
            <w:pPr>
              <w:pStyle w:val="hdr1"/>
              <w:spacing w:before="0"/>
              <w:ind w:left="0"/>
              <w:jc w:val="left"/>
              <w:rPr>
                <w:sz w:val="20"/>
              </w:rPr>
            </w:pPr>
            <w:r>
              <w:rPr>
                <w:sz w:val="20"/>
              </w:rPr>
              <w:t>06/01/2016</w:t>
            </w:r>
          </w:p>
        </w:tc>
        <w:tc>
          <w:tcPr>
            <w:tcW w:w="5238" w:type="dxa"/>
          </w:tcPr>
          <w:p w14:paraId="6F087633" w14:textId="77777777" w:rsidR="0025641E" w:rsidRDefault="0025641E" w:rsidP="0066659D">
            <w:pPr>
              <w:pStyle w:val="hdr1"/>
              <w:spacing w:before="0"/>
              <w:ind w:left="0"/>
              <w:jc w:val="left"/>
              <w:rPr>
                <w:sz w:val="20"/>
              </w:rPr>
            </w:pPr>
            <w:r>
              <w:rPr>
                <w:sz w:val="20"/>
              </w:rPr>
              <w:t>TFS2268 – eCL Coach the Coach feed</w:t>
            </w:r>
          </w:p>
          <w:p w14:paraId="32AB7192" w14:textId="77777777" w:rsidR="0025641E" w:rsidRDefault="0025641E" w:rsidP="0066659D">
            <w:pPr>
              <w:pStyle w:val="hdr1"/>
              <w:spacing w:before="0"/>
              <w:ind w:left="0"/>
              <w:jc w:val="left"/>
              <w:rPr>
                <w:sz w:val="20"/>
              </w:rPr>
            </w:pPr>
            <w:r>
              <w:rPr>
                <w:sz w:val="20"/>
              </w:rPr>
              <w:t>Added the following requirements</w:t>
            </w:r>
          </w:p>
          <w:p w14:paraId="7630CF5E" w14:textId="77777777" w:rsidR="0025641E" w:rsidRDefault="0025641E" w:rsidP="0066659D">
            <w:pPr>
              <w:pStyle w:val="hdr1"/>
              <w:spacing w:before="0"/>
              <w:ind w:left="0"/>
              <w:jc w:val="left"/>
              <w:rPr>
                <w:sz w:val="20"/>
              </w:rPr>
            </w:pPr>
            <w:r w:rsidRPr="00090F09">
              <w:rPr>
                <w:sz w:val="20"/>
              </w:rPr>
              <w:t>3.2.3.6 Quality Reports</w:t>
            </w:r>
            <w:r>
              <w:rPr>
                <w:sz w:val="20"/>
              </w:rPr>
              <w:t xml:space="preserve"> </w:t>
            </w:r>
          </w:p>
          <w:p w14:paraId="4990477A" w14:textId="77777777" w:rsidR="0025641E" w:rsidRDefault="0025641E" w:rsidP="0066659D">
            <w:pPr>
              <w:pStyle w:val="hdr1"/>
              <w:spacing w:before="0"/>
              <w:ind w:left="0"/>
              <w:jc w:val="left"/>
              <w:rPr>
                <w:sz w:val="20"/>
              </w:rPr>
            </w:pPr>
            <w:r>
              <w:rPr>
                <w:sz w:val="20"/>
              </w:rPr>
              <w:t xml:space="preserve">through </w:t>
            </w:r>
          </w:p>
          <w:p w14:paraId="3F12F6C0" w14:textId="77777777" w:rsidR="0025641E" w:rsidRDefault="0025641E" w:rsidP="0066659D">
            <w:pPr>
              <w:pStyle w:val="hdr1"/>
              <w:spacing w:before="0"/>
              <w:ind w:left="0"/>
              <w:jc w:val="left"/>
              <w:rPr>
                <w:sz w:val="20"/>
              </w:rPr>
            </w:pPr>
            <w:r w:rsidRPr="00090F09">
              <w:rPr>
                <w:sz w:val="20"/>
              </w:rPr>
              <w:t>3.2.3.6.12 Email notification</w:t>
            </w:r>
          </w:p>
        </w:tc>
        <w:tc>
          <w:tcPr>
            <w:tcW w:w="2790" w:type="dxa"/>
          </w:tcPr>
          <w:p w14:paraId="5590FF03" w14:textId="77777777" w:rsidR="0025641E" w:rsidRDefault="0025641E" w:rsidP="0066659D">
            <w:pPr>
              <w:pStyle w:val="hdr1"/>
              <w:spacing w:before="0"/>
              <w:ind w:left="0"/>
              <w:jc w:val="left"/>
              <w:rPr>
                <w:sz w:val="20"/>
              </w:rPr>
            </w:pPr>
            <w:r>
              <w:rPr>
                <w:sz w:val="20"/>
              </w:rPr>
              <w:t>Doug Stearns</w:t>
            </w:r>
          </w:p>
        </w:tc>
      </w:tr>
      <w:tr w:rsidR="0025641E" w:rsidRPr="005A7179" w14:paraId="43DC2070" w14:textId="77777777" w:rsidTr="0066659D">
        <w:tc>
          <w:tcPr>
            <w:tcW w:w="1440" w:type="dxa"/>
          </w:tcPr>
          <w:p w14:paraId="65C6FF5A" w14:textId="77777777" w:rsidR="0025641E" w:rsidRDefault="0025641E" w:rsidP="0066659D">
            <w:pPr>
              <w:pStyle w:val="hdr1"/>
              <w:spacing w:before="0"/>
              <w:ind w:left="0"/>
              <w:jc w:val="left"/>
              <w:rPr>
                <w:sz w:val="20"/>
              </w:rPr>
            </w:pPr>
            <w:r>
              <w:rPr>
                <w:sz w:val="20"/>
              </w:rPr>
              <w:t>06/02/2016</w:t>
            </w:r>
          </w:p>
        </w:tc>
        <w:tc>
          <w:tcPr>
            <w:tcW w:w="5238" w:type="dxa"/>
          </w:tcPr>
          <w:p w14:paraId="1E3F1B68" w14:textId="77777777" w:rsidR="0025641E" w:rsidRDefault="0025641E" w:rsidP="0066659D">
            <w:pPr>
              <w:pStyle w:val="hdr1"/>
              <w:spacing w:before="0"/>
              <w:ind w:left="0"/>
              <w:jc w:val="left"/>
              <w:rPr>
                <w:sz w:val="20"/>
              </w:rPr>
            </w:pPr>
            <w:r>
              <w:rPr>
                <w:sz w:val="20"/>
              </w:rPr>
              <w:t>TFS1709 – eCL Admin Tool</w:t>
            </w:r>
          </w:p>
          <w:p w14:paraId="760B13FC" w14:textId="77777777" w:rsidR="0025641E" w:rsidRDefault="0025641E" w:rsidP="0066659D">
            <w:pPr>
              <w:pStyle w:val="hdr1"/>
              <w:spacing w:before="0"/>
              <w:ind w:left="0"/>
              <w:jc w:val="left"/>
              <w:rPr>
                <w:sz w:val="20"/>
              </w:rPr>
            </w:pPr>
            <w:r>
              <w:rPr>
                <w:sz w:val="20"/>
              </w:rPr>
              <w:t>Added the following requirements</w:t>
            </w:r>
          </w:p>
          <w:p w14:paraId="220A9506" w14:textId="77777777" w:rsidR="0025641E" w:rsidRDefault="0025641E" w:rsidP="0066659D">
            <w:pPr>
              <w:pStyle w:val="hdr1"/>
              <w:spacing w:before="0"/>
              <w:ind w:left="0"/>
              <w:jc w:val="left"/>
              <w:rPr>
                <w:sz w:val="20"/>
              </w:rPr>
            </w:pPr>
            <w:r w:rsidRPr="00160BE1">
              <w:rPr>
                <w:sz w:val="20"/>
              </w:rPr>
              <w:t>3.2.7.1.3.1.2.3 Own Logs</w:t>
            </w:r>
          </w:p>
          <w:p w14:paraId="0B03BF01"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29C34934" w14:textId="77777777" w:rsidR="0025641E" w:rsidRDefault="0025641E" w:rsidP="0066659D">
            <w:pPr>
              <w:pStyle w:val="hdr1"/>
              <w:spacing w:before="0"/>
              <w:ind w:left="0"/>
              <w:jc w:val="left"/>
              <w:rPr>
                <w:sz w:val="20"/>
              </w:rPr>
            </w:pPr>
            <w:r>
              <w:rPr>
                <w:sz w:val="20"/>
              </w:rPr>
              <w:t>Doug Stearns</w:t>
            </w:r>
          </w:p>
        </w:tc>
      </w:tr>
      <w:tr w:rsidR="0025641E" w:rsidRPr="005A7179" w14:paraId="57697AA7" w14:textId="77777777" w:rsidTr="0066659D">
        <w:tc>
          <w:tcPr>
            <w:tcW w:w="1440" w:type="dxa"/>
          </w:tcPr>
          <w:p w14:paraId="6ED54CA4" w14:textId="77777777" w:rsidR="0025641E" w:rsidRDefault="0025641E" w:rsidP="0066659D">
            <w:pPr>
              <w:pStyle w:val="hdr1"/>
              <w:spacing w:before="0"/>
              <w:ind w:left="0"/>
              <w:jc w:val="left"/>
              <w:rPr>
                <w:sz w:val="20"/>
              </w:rPr>
            </w:pPr>
            <w:r>
              <w:rPr>
                <w:sz w:val="20"/>
              </w:rPr>
              <w:t>06/03/2016</w:t>
            </w:r>
          </w:p>
        </w:tc>
        <w:tc>
          <w:tcPr>
            <w:tcW w:w="5238" w:type="dxa"/>
          </w:tcPr>
          <w:p w14:paraId="07EA1542" w14:textId="77777777" w:rsidR="0025641E" w:rsidRDefault="0025641E" w:rsidP="0066659D">
            <w:pPr>
              <w:pStyle w:val="hdr1"/>
              <w:spacing w:before="0"/>
              <w:ind w:left="0"/>
              <w:jc w:val="left"/>
              <w:rPr>
                <w:sz w:val="20"/>
              </w:rPr>
            </w:pPr>
            <w:r>
              <w:rPr>
                <w:sz w:val="20"/>
              </w:rPr>
              <w:t>TFS2830 – eCL New OMR sub reason</w:t>
            </w:r>
          </w:p>
          <w:p w14:paraId="3A3E4B2F" w14:textId="77777777" w:rsidR="0025641E" w:rsidRDefault="0025641E" w:rsidP="0066659D">
            <w:pPr>
              <w:pStyle w:val="hdr1"/>
              <w:spacing w:before="0"/>
              <w:ind w:left="0"/>
              <w:jc w:val="left"/>
              <w:rPr>
                <w:sz w:val="20"/>
              </w:rPr>
            </w:pPr>
            <w:r>
              <w:rPr>
                <w:sz w:val="20"/>
              </w:rPr>
              <w:t>Updated the following requirements</w:t>
            </w:r>
          </w:p>
          <w:p w14:paraId="02D72B7C" w14:textId="77777777" w:rsidR="0025641E" w:rsidRDefault="0025641E" w:rsidP="0066659D">
            <w:pPr>
              <w:pStyle w:val="hdr1"/>
              <w:spacing w:before="0"/>
              <w:ind w:left="0"/>
              <w:jc w:val="left"/>
              <w:rPr>
                <w:sz w:val="20"/>
              </w:rPr>
            </w:pPr>
            <w:r w:rsidRPr="008C14B9">
              <w:rPr>
                <w:sz w:val="20"/>
              </w:rPr>
              <w:t xml:space="preserve">3.2.1.2.8.1 Direct Coaching Reason and Sub-Reasons </w:t>
            </w:r>
          </w:p>
          <w:p w14:paraId="13ABEC9F" w14:textId="77777777" w:rsidR="0025641E" w:rsidRDefault="0025641E" w:rsidP="0066659D">
            <w:pPr>
              <w:pStyle w:val="hdr1"/>
              <w:spacing w:before="0"/>
              <w:ind w:left="0"/>
              <w:jc w:val="left"/>
              <w:rPr>
                <w:sz w:val="20"/>
              </w:rPr>
            </w:pPr>
            <w:r w:rsidRPr="008C14B9">
              <w:rPr>
                <w:sz w:val="20"/>
              </w:rPr>
              <w:t>3.2.1.2.8.2 Indirect Coaching Reason and Sub-Reasons</w:t>
            </w:r>
          </w:p>
        </w:tc>
        <w:tc>
          <w:tcPr>
            <w:tcW w:w="2790" w:type="dxa"/>
          </w:tcPr>
          <w:p w14:paraId="45A1488F" w14:textId="77777777" w:rsidR="0025641E" w:rsidRDefault="0025641E" w:rsidP="0066659D">
            <w:pPr>
              <w:pStyle w:val="hdr1"/>
              <w:spacing w:before="0"/>
              <w:ind w:left="0"/>
              <w:jc w:val="left"/>
              <w:rPr>
                <w:sz w:val="20"/>
              </w:rPr>
            </w:pPr>
            <w:r>
              <w:rPr>
                <w:sz w:val="20"/>
              </w:rPr>
              <w:t>Doug Stearns</w:t>
            </w:r>
          </w:p>
        </w:tc>
      </w:tr>
      <w:tr w:rsidR="0025641E" w:rsidRPr="005A7179" w14:paraId="22A5E972" w14:textId="77777777" w:rsidTr="0066659D">
        <w:tc>
          <w:tcPr>
            <w:tcW w:w="1440" w:type="dxa"/>
          </w:tcPr>
          <w:p w14:paraId="0493374E" w14:textId="77777777" w:rsidR="0025641E" w:rsidRDefault="0025641E" w:rsidP="0066659D">
            <w:pPr>
              <w:pStyle w:val="hdr1"/>
              <w:spacing w:before="0"/>
              <w:ind w:left="0"/>
              <w:jc w:val="left"/>
              <w:rPr>
                <w:sz w:val="20"/>
              </w:rPr>
            </w:pPr>
            <w:r>
              <w:rPr>
                <w:sz w:val="20"/>
              </w:rPr>
              <w:t>06/03/2016</w:t>
            </w:r>
          </w:p>
        </w:tc>
        <w:tc>
          <w:tcPr>
            <w:tcW w:w="5238" w:type="dxa"/>
          </w:tcPr>
          <w:p w14:paraId="1EBD6EA0" w14:textId="77777777" w:rsidR="0025641E" w:rsidRDefault="0025641E" w:rsidP="0066659D">
            <w:pPr>
              <w:pStyle w:val="hdr1"/>
              <w:spacing w:before="0"/>
              <w:ind w:left="0"/>
              <w:jc w:val="left"/>
              <w:rPr>
                <w:sz w:val="20"/>
              </w:rPr>
            </w:pPr>
            <w:r>
              <w:rPr>
                <w:sz w:val="20"/>
              </w:rPr>
              <w:t>TFS2268 – eCL Coach the Coach feed</w:t>
            </w:r>
          </w:p>
          <w:p w14:paraId="6449A7F2" w14:textId="77777777" w:rsidR="0025641E" w:rsidRDefault="0025641E" w:rsidP="0066659D">
            <w:pPr>
              <w:pStyle w:val="hdr1"/>
              <w:spacing w:before="0"/>
              <w:ind w:left="0"/>
              <w:jc w:val="left"/>
              <w:rPr>
                <w:sz w:val="20"/>
              </w:rPr>
            </w:pPr>
            <w:r>
              <w:rPr>
                <w:sz w:val="20"/>
              </w:rPr>
              <w:t>Added the following requirement</w:t>
            </w:r>
          </w:p>
          <w:p w14:paraId="78BCD51D" w14:textId="77777777" w:rsidR="0025641E" w:rsidRDefault="0025641E" w:rsidP="0066659D">
            <w:pPr>
              <w:pStyle w:val="hdr1"/>
              <w:spacing w:before="0"/>
              <w:ind w:left="0"/>
              <w:jc w:val="left"/>
              <w:rPr>
                <w:sz w:val="20"/>
              </w:rPr>
            </w:pPr>
            <w:r w:rsidRPr="00273EA0">
              <w:rPr>
                <w:sz w:val="20"/>
              </w:rPr>
              <w:t>3.2.3.6.13 Other information</w:t>
            </w:r>
          </w:p>
        </w:tc>
        <w:tc>
          <w:tcPr>
            <w:tcW w:w="2790" w:type="dxa"/>
          </w:tcPr>
          <w:p w14:paraId="7F48B071" w14:textId="77777777" w:rsidR="0025641E" w:rsidRDefault="0025641E" w:rsidP="0066659D">
            <w:pPr>
              <w:pStyle w:val="hdr1"/>
              <w:spacing w:before="0"/>
              <w:ind w:left="0"/>
              <w:jc w:val="left"/>
              <w:rPr>
                <w:sz w:val="20"/>
              </w:rPr>
            </w:pPr>
            <w:r>
              <w:rPr>
                <w:sz w:val="20"/>
              </w:rPr>
              <w:t>Doug Stearns</w:t>
            </w:r>
          </w:p>
        </w:tc>
      </w:tr>
      <w:tr w:rsidR="0025641E" w:rsidRPr="005A7179" w14:paraId="730422A9" w14:textId="77777777" w:rsidTr="0066659D">
        <w:tc>
          <w:tcPr>
            <w:tcW w:w="1440" w:type="dxa"/>
          </w:tcPr>
          <w:p w14:paraId="51F980C5" w14:textId="77777777" w:rsidR="0025641E" w:rsidRDefault="0025641E" w:rsidP="0066659D">
            <w:pPr>
              <w:pStyle w:val="hdr1"/>
              <w:spacing w:before="0"/>
              <w:ind w:left="0"/>
              <w:jc w:val="left"/>
              <w:rPr>
                <w:sz w:val="20"/>
              </w:rPr>
            </w:pPr>
            <w:r>
              <w:rPr>
                <w:sz w:val="20"/>
              </w:rPr>
              <w:t>06/08/2016</w:t>
            </w:r>
          </w:p>
        </w:tc>
        <w:tc>
          <w:tcPr>
            <w:tcW w:w="5238" w:type="dxa"/>
          </w:tcPr>
          <w:p w14:paraId="6BCDF4E8" w14:textId="77777777" w:rsidR="0025641E" w:rsidRDefault="0025641E" w:rsidP="0066659D">
            <w:pPr>
              <w:pStyle w:val="hdr1"/>
              <w:spacing w:before="0"/>
              <w:ind w:left="0"/>
              <w:jc w:val="left"/>
              <w:rPr>
                <w:sz w:val="20"/>
              </w:rPr>
            </w:pPr>
            <w:r>
              <w:rPr>
                <w:sz w:val="20"/>
              </w:rPr>
              <w:t>TFS2332 – eCL HR Access Solution</w:t>
            </w:r>
          </w:p>
          <w:p w14:paraId="57396556" w14:textId="77777777" w:rsidR="0025641E" w:rsidRDefault="0025641E" w:rsidP="0066659D">
            <w:pPr>
              <w:pStyle w:val="hdr1"/>
              <w:spacing w:before="0"/>
              <w:ind w:left="0"/>
              <w:jc w:val="left"/>
              <w:rPr>
                <w:sz w:val="20"/>
              </w:rPr>
            </w:pPr>
            <w:r>
              <w:rPr>
                <w:sz w:val="20"/>
              </w:rPr>
              <w:t>Modified the following due to changes in requirements</w:t>
            </w:r>
          </w:p>
          <w:p w14:paraId="4FF1743A" w14:textId="77777777" w:rsidR="0025641E" w:rsidRPr="00AB1450" w:rsidRDefault="0025641E" w:rsidP="0066659D">
            <w:pPr>
              <w:pStyle w:val="hdr1"/>
              <w:spacing w:before="0"/>
              <w:ind w:left="0"/>
              <w:jc w:val="left"/>
              <w:rPr>
                <w:sz w:val="20"/>
              </w:rPr>
            </w:pPr>
            <w:r w:rsidRPr="00AB1450">
              <w:rPr>
                <w:sz w:val="20"/>
              </w:rPr>
              <w:t>3.2.1.2.16 Access to submission</w:t>
            </w:r>
          </w:p>
          <w:p w14:paraId="7D04A2B1" w14:textId="77777777" w:rsidR="0025641E" w:rsidRPr="00AB1450" w:rsidRDefault="0025641E" w:rsidP="0066659D">
            <w:pPr>
              <w:pStyle w:val="hdr1"/>
              <w:spacing w:before="0"/>
              <w:ind w:left="0"/>
              <w:jc w:val="left"/>
              <w:rPr>
                <w:sz w:val="20"/>
              </w:rPr>
            </w:pPr>
            <w:r w:rsidRPr="00AB1450">
              <w:rPr>
                <w:sz w:val="20"/>
              </w:rPr>
              <w:t>3.2.4.1.1.1 Main Dashboard (My Dashboard)</w:t>
            </w:r>
          </w:p>
          <w:p w14:paraId="35E26766" w14:textId="77777777" w:rsidR="0025641E" w:rsidRPr="00AB1450" w:rsidRDefault="0025641E" w:rsidP="0066659D">
            <w:pPr>
              <w:pStyle w:val="hdr1"/>
              <w:spacing w:before="0"/>
              <w:ind w:left="0"/>
              <w:jc w:val="left"/>
              <w:rPr>
                <w:sz w:val="20"/>
              </w:rPr>
            </w:pPr>
            <w:r w:rsidRPr="00AB1450">
              <w:rPr>
                <w:sz w:val="20"/>
              </w:rPr>
              <w:t>3.2.4.1.1.2 Submitted Dashboard (My Submissions)</w:t>
            </w:r>
          </w:p>
          <w:p w14:paraId="49A57AB6" w14:textId="77777777" w:rsidR="0025641E" w:rsidRDefault="0025641E" w:rsidP="0066659D">
            <w:pPr>
              <w:pStyle w:val="hdr1"/>
              <w:spacing w:before="0"/>
              <w:ind w:left="0"/>
              <w:jc w:val="left"/>
              <w:rPr>
                <w:sz w:val="20"/>
              </w:rPr>
            </w:pPr>
            <w:r w:rsidRPr="00AB1450">
              <w:rPr>
                <w:sz w:val="20"/>
              </w:rPr>
              <w:t>3.2.4.1.1.3 Historical (Historical Dashboard)</w:t>
            </w:r>
          </w:p>
        </w:tc>
        <w:tc>
          <w:tcPr>
            <w:tcW w:w="2790" w:type="dxa"/>
          </w:tcPr>
          <w:p w14:paraId="6C617CF8" w14:textId="77777777" w:rsidR="0025641E" w:rsidRDefault="0025641E" w:rsidP="0066659D">
            <w:pPr>
              <w:pStyle w:val="hdr1"/>
              <w:spacing w:before="0"/>
              <w:ind w:left="0"/>
              <w:jc w:val="left"/>
              <w:rPr>
                <w:sz w:val="20"/>
              </w:rPr>
            </w:pPr>
            <w:r>
              <w:rPr>
                <w:sz w:val="20"/>
              </w:rPr>
              <w:t>Doug Stearns</w:t>
            </w:r>
          </w:p>
        </w:tc>
      </w:tr>
      <w:tr w:rsidR="0025641E" w:rsidRPr="005A7179" w14:paraId="5218EDBE" w14:textId="77777777" w:rsidTr="0066659D">
        <w:tc>
          <w:tcPr>
            <w:tcW w:w="1440" w:type="dxa"/>
          </w:tcPr>
          <w:p w14:paraId="00B2B53E" w14:textId="77777777" w:rsidR="0025641E" w:rsidRDefault="0025641E" w:rsidP="0066659D">
            <w:pPr>
              <w:pStyle w:val="hdr1"/>
              <w:spacing w:before="0"/>
              <w:ind w:left="0"/>
              <w:jc w:val="left"/>
              <w:rPr>
                <w:sz w:val="20"/>
              </w:rPr>
            </w:pPr>
            <w:r>
              <w:rPr>
                <w:sz w:val="20"/>
              </w:rPr>
              <w:t>06/08/2016</w:t>
            </w:r>
          </w:p>
        </w:tc>
        <w:tc>
          <w:tcPr>
            <w:tcW w:w="5238" w:type="dxa"/>
          </w:tcPr>
          <w:p w14:paraId="62DFCB23" w14:textId="77777777" w:rsidR="0025641E" w:rsidRDefault="0025641E" w:rsidP="0066659D">
            <w:pPr>
              <w:pStyle w:val="hdr1"/>
              <w:spacing w:before="0"/>
              <w:ind w:left="0"/>
              <w:jc w:val="left"/>
              <w:rPr>
                <w:sz w:val="20"/>
              </w:rPr>
            </w:pPr>
            <w:r>
              <w:rPr>
                <w:sz w:val="20"/>
              </w:rPr>
              <w:t>TFS2268 – eCL Coach the Coach feed</w:t>
            </w:r>
          </w:p>
          <w:p w14:paraId="3E80DFB9" w14:textId="77777777" w:rsidR="0025641E" w:rsidRDefault="0025641E" w:rsidP="0066659D">
            <w:pPr>
              <w:pStyle w:val="hdr1"/>
              <w:spacing w:before="0"/>
              <w:ind w:left="0"/>
              <w:jc w:val="left"/>
              <w:rPr>
                <w:sz w:val="20"/>
              </w:rPr>
            </w:pPr>
            <w:r>
              <w:rPr>
                <w:sz w:val="20"/>
              </w:rPr>
              <w:t>Modified the following requirements</w:t>
            </w:r>
          </w:p>
          <w:p w14:paraId="7113919F" w14:textId="77777777" w:rsidR="0025641E" w:rsidRDefault="0025641E" w:rsidP="0066659D">
            <w:pPr>
              <w:pStyle w:val="hdr1"/>
              <w:spacing w:before="0"/>
              <w:ind w:left="0"/>
              <w:jc w:val="left"/>
              <w:rPr>
                <w:sz w:val="20"/>
              </w:rPr>
            </w:pPr>
            <w:r w:rsidRPr="006B770D">
              <w:rPr>
                <w:sz w:val="20"/>
              </w:rPr>
              <w:t>3.2.3.6.9</w:t>
            </w:r>
            <w:r>
              <w:rPr>
                <w:sz w:val="20"/>
              </w:rPr>
              <w:t xml:space="preserve"> </w:t>
            </w:r>
            <w:r w:rsidRPr="006B770D">
              <w:rPr>
                <w:sz w:val="20"/>
              </w:rPr>
              <w:t>Report Details</w:t>
            </w:r>
          </w:p>
          <w:p w14:paraId="16C683AA" w14:textId="77777777" w:rsidR="0025641E" w:rsidRDefault="0025641E" w:rsidP="0066659D">
            <w:pPr>
              <w:pStyle w:val="hdr1"/>
              <w:spacing w:before="0"/>
              <w:ind w:left="0"/>
              <w:jc w:val="left"/>
              <w:rPr>
                <w:sz w:val="20"/>
              </w:rPr>
            </w:pPr>
            <w:r>
              <w:rPr>
                <w:sz w:val="20"/>
              </w:rPr>
              <w:t xml:space="preserve">3.2.3.6.10 </w:t>
            </w:r>
            <w:r w:rsidRPr="006B770D">
              <w:rPr>
                <w:sz w:val="20"/>
              </w:rPr>
              <w:t>Description Text</w:t>
            </w:r>
          </w:p>
        </w:tc>
        <w:tc>
          <w:tcPr>
            <w:tcW w:w="2790" w:type="dxa"/>
          </w:tcPr>
          <w:p w14:paraId="58B5D0D2" w14:textId="77777777" w:rsidR="0025641E" w:rsidRDefault="0025641E" w:rsidP="0066659D">
            <w:pPr>
              <w:pStyle w:val="hdr1"/>
              <w:spacing w:before="0"/>
              <w:ind w:left="0"/>
              <w:jc w:val="left"/>
              <w:rPr>
                <w:sz w:val="20"/>
              </w:rPr>
            </w:pPr>
            <w:r>
              <w:rPr>
                <w:sz w:val="20"/>
              </w:rPr>
              <w:t>Doug Stearns</w:t>
            </w:r>
          </w:p>
        </w:tc>
      </w:tr>
      <w:tr w:rsidR="0025641E" w:rsidRPr="005A7179" w14:paraId="3E2C4166" w14:textId="77777777" w:rsidTr="0066659D">
        <w:tc>
          <w:tcPr>
            <w:tcW w:w="1440" w:type="dxa"/>
          </w:tcPr>
          <w:p w14:paraId="2165699E" w14:textId="77777777" w:rsidR="0025641E" w:rsidRDefault="0025641E" w:rsidP="0066659D">
            <w:pPr>
              <w:pStyle w:val="hdr1"/>
              <w:spacing w:before="0"/>
              <w:ind w:left="0"/>
              <w:jc w:val="left"/>
              <w:rPr>
                <w:sz w:val="20"/>
              </w:rPr>
            </w:pPr>
            <w:r>
              <w:rPr>
                <w:sz w:val="20"/>
              </w:rPr>
              <w:t>06/13/2016</w:t>
            </w:r>
          </w:p>
        </w:tc>
        <w:tc>
          <w:tcPr>
            <w:tcW w:w="5238" w:type="dxa"/>
          </w:tcPr>
          <w:p w14:paraId="4A9192D6" w14:textId="77777777" w:rsidR="0025641E" w:rsidRDefault="0025641E" w:rsidP="0066659D">
            <w:pPr>
              <w:pStyle w:val="hdr1"/>
              <w:spacing w:before="0"/>
              <w:ind w:left="0"/>
              <w:jc w:val="left"/>
              <w:rPr>
                <w:sz w:val="20"/>
              </w:rPr>
            </w:pPr>
            <w:r>
              <w:rPr>
                <w:sz w:val="20"/>
              </w:rPr>
              <w:t>TFS1709 – eCL Admin Tool</w:t>
            </w:r>
          </w:p>
          <w:p w14:paraId="4DBAFDAC" w14:textId="77777777" w:rsidR="0025641E" w:rsidRDefault="0025641E" w:rsidP="0066659D">
            <w:pPr>
              <w:pStyle w:val="hdr1"/>
              <w:spacing w:before="0"/>
              <w:ind w:left="0"/>
              <w:jc w:val="left"/>
              <w:rPr>
                <w:sz w:val="20"/>
              </w:rPr>
            </w:pPr>
            <w:r>
              <w:rPr>
                <w:sz w:val="20"/>
              </w:rPr>
              <w:lastRenderedPageBreak/>
              <w:t>Updates from review</w:t>
            </w:r>
          </w:p>
          <w:p w14:paraId="19A298D6" w14:textId="77777777" w:rsidR="0025641E" w:rsidRDefault="0025641E" w:rsidP="0066659D">
            <w:pPr>
              <w:pStyle w:val="hdr1"/>
              <w:spacing w:before="0"/>
              <w:ind w:left="0"/>
              <w:jc w:val="left"/>
              <w:rPr>
                <w:sz w:val="20"/>
              </w:rPr>
            </w:pPr>
            <w:r w:rsidRPr="00EF64A9">
              <w:rPr>
                <w:sz w:val="20"/>
              </w:rPr>
              <w:t>3.2.4.1.5 Supervisor Dashboard</w:t>
            </w:r>
          </w:p>
          <w:p w14:paraId="0DCE0C0F" w14:textId="77777777" w:rsidR="0025641E" w:rsidRDefault="0025641E" w:rsidP="0066659D">
            <w:pPr>
              <w:pStyle w:val="hdr1"/>
              <w:spacing w:before="0"/>
              <w:ind w:left="0"/>
              <w:jc w:val="left"/>
              <w:rPr>
                <w:sz w:val="20"/>
              </w:rPr>
            </w:pPr>
            <w:r w:rsidRPr="00EF64A9">
              <w:rPr>
                <w:sz w:val="20"/>
              </w:rPr>
              <w:t>3.2.4.1.6 Manager Dashboard</w:t>
            </w:r>
          </w:p>
          <w:p w14:paraId="34B14569" w14:textId="77777777" w:rsidR="0025641E" w:rsidRDefault="0025641E" w:rsidP="0066659D">
            <w:pPr>
              <w:pStyle w:val="hdr1"/>
              <w:spacing w:before="0"/>
              <w:ind w:left="0"/>
              <w:jc w:val="left"/>
              <w:rPr>
                <w:sz w:val="20"/>
              </w:rPr>
            </w:pPr>
            <w:r w:rsidRPr="00A52F75">
              <w:rPr>
                <w:sz w:val="20"/>
              </w:rPr>
              <w:t>3.2.5.1.1.1.3 Examples</w:t>
            </w:r>
          </w:p>
          <w:p w14:paraId="0FC09C32" w14:textId="77777777" w:rsidR="0025641E" w:rsidRDefault="0025641E" w:rsidP="0066659D">
            <w:pPr>
              <w:pStyle w:val="hdr1"/>
              <w:spacing w:before="0"/>
              <w:ind w:left="0"/>
              <w:jc w:val="left"/>
              <w:rPr>
                <w:sz w:val="20"/>
              </w:rPr>
            </w:pPr>
            <w:r w:rsidRPr="00160BE1">
              <w:rPr>
                <w:sz w:val="20"/>
              </w:rPr>
              <w:t>3.2.7.1.3.1.2.3 Own Logs</w:t>
            </w:r>
          </w:p>
          <w:p w14:paraId="6B34F5D7" w14:textId="77777777" w:rsidR="0025641E" w:rsidRDefault="0025641E" w:rsidP="0066659D">
            <w:pPr>
              <w:pStyle w:val="hdr1"/>
              <w:spacing w:before="0"/>
              <w:ind w:left="0"/>
              <w:jc w:val="left"/>
              <w:rPr>
                <w:sz w:val="20"/>
              </w:rPr>
            </w:pPr>
            <w:r w:rsidRPr="00160BE1">
              <w:rPr>
                <w:sz w:val="20"/>
              </w:rPr>
              <w:t>3.2.7.1.4.2.1.1 Own Logs</w:t>
            </w:r>
          </w:p>
        </w:tc>
        <w:tc>
          <w:tcPr>
            <w:tcW w:w="2790" w:type="dxa"/>
          </w:tcPr>
          <w:p w14:paraId="69C8247A"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029EE01" w14:textId="77777777" w:rsidTr="0066659D">
        <w:tc>
          <w:tcPr>
            <w:tcW w:w="1440" w:type="dxa"/>
          </w:tcPr>
          <w:p w14:paraId="42D5C12B" w14:textId="77777777" w:rsidR="0025641E" w:rsidRDefault="0025641E" w:rsidP="0066659D">
            <w:pPr>
              <w:pStyle w:val="hdr1"/>
              <w:spacing w:before="0"/>
              <w:ind w:left="0"/>
              <w:jc w:val="left"/>
              <w:rPr>
                <w:sz w:val="20"/>
              </w:rPr>
            </w:pPr>
            <w:r>
              <w:rPr>
                <w:sz w:val="20"/>
              </w:rPr>
              <w:t>06/23/2016</w:t>
            </w:r>
          </w:p>
        </w:tc>
        <w:tc>
          <w:tcPr>
            <w:tcW w:w="5238" w:type="dxa"/>
          </w:tcPr>
          <w:p w14:paraId="1D6063AB" w14:textId="77777777" w:rsidR="0025641E" w:rsidRDefault="0025641E" w:rsidP="0066659D">
            <w:pPr>
              <w:pStyle w:val="hdr1"/>
              <w:spacing w:before="0"/>
              <w:ind w:left="0"/>
              <w:jc w:val="left"/>
              <w:rPr>
                <w:sz w:val="20"/>
              </w:rPr>
            </w:pPr>
            <w:r>
              <w:rPr>
                <w:sz w:val="20"/>
              </w:rPr>
              <w:t>TFS2268 – eCL Coach the Coach feed</w:t>
            </w:r>
          </w:p>
          <w:p w14:paraId="15DC50D2" w14:textId="77777777" w:rsidR="0025641E" w:rsidRDefault="0025641E" w:rsidP="0066659D">
            <w:pPr>
              <w:pStyle w:val="hdr1"/>
              <w:spacing w:before="0"/>
              <w:ind w:left="0"/>
              <w:jc w:val="left"/>
              <w:rPr>
                <w:sz w:val="20"/>
              </w:rPr>
            </w:pPr>
            <w:r>
              <w:rPr>
                <w:sz w:val="20"/>
              </w:rPr>
              <w:t>Modified the following requirements</w:t>
            </w:r>
          </w:p>
          <w:p w14:paraId="40153685" w14:textId="77777777" w:rsidR="0025641E" w:rsidRDefault="0025641E" w:rsidP="0066659D">
            <w:pPr>
              <w:pStyle w:val="hdr1"/>
              <w:spacing w:before="0"/>
              <w:ind w:left="0"/>
              <w:jc w:val="left"/>
              <w:rPr>
                <w:sz w:val="20"/>
              </w:rPr>
            </w:pPr>
            <w:r w:rsidRPr="00BC1DBF">
              <w:rPr>
                <w:sz w:val="20"/>
              </w:rPr>
              <w:t>3.2.5.1.3.1 Acknowledgement</w:t>
            </w:r>
          </w:p>
          <w:p w14:paraId="08D968EE" w14:textId="77777777" w:rsidR="0025641E" w:rsidRDefault="0025641E" w:rsidP="0066659D">
            <w:pPr>
              <w:pStyle w:val="hdr1"/>
              <w:spacing w:before="0"/>
              <w:ind w:left="0"/>
              <w:jc w:val="left"/>
              <w:rPr>
                <w:sz w:val="20"/>
              </w:rPr>
            </w:pPr>
            <w:r w:rsidRPr="00BC1DBF">
              <w:rPr>
                <w:sz w:val="20"/>
              </w:rPr>
              <w:t>3.2.5.1.3.2 Acknowledgement and feedback</w:t>
            </w:r>
          </w:p>
          <w:p w14:paraId="179B396C" w14:textId="77777777" w:rsidR="0025641E" w:rsidRDefault="0025641E" w:rsidP="0066659D">
            <w:pPr>
              <w:pStyle w:val="hdr1"/>
              <w:spacing w:before="0"/>
              <w:ind w:left="0"/>
              <w:jc w:val="left"/>
              <w:rPr>
                <w:sz w:val="20"/>
              </w:rPr>
            </w:pPr>
            <w:r w:rsidRPr="00BC1DBF">
              <w:rPr>
                <w:sz w:val="20"/>
              </w:rPr>
              <w:t>3.2.5.1.4.1 Acknowledgement</w:t>
            </w:r>
          </w:p>
          <w:p w14:paraId="38F6983C" w14:textId="77777777" w:rsidR="0025641E" w:rsidRDefault="0025641E" w:rsidP="0066659D">
            <w:pPr>
              <w:pStyle w:val="hdr1"/>
              <w:spacing w:before="0"/>
              <w:ind w:left="0"/>
              <w:jc w:val="left"/>
              <w:rPr>
                <w:sz w:val="20"/>
              </w:rPr>
            </w:pPr>
            <w:r w:rsidRPr="00BC1DBF">
              <w:rPr>
                <w:sz w:val="20"/>
              </w:rPr>
              <w:t>3.2.5.1.4.3 Supervisor Review</w:t>
            </w:r>
          </w:p>
        </w:tc>
        <w:tc>
          <w:tcPr>
            <w:tcW w:w="2790" w:type="dxa"/>
          </w:tcPr>
          <w:p w14:paraId="673B11E2" w14:textId="77777777" w:rsidR="0025641E" w:rsidRDefault="0025641E" w:rsidP="0066659D">
            <w:pPr>
              <w:pStyle w:val="hdr1"/>
              <w:spacing w:before="0"/>
              <w:ind w:left="0"/>
              <w:jc w:val="left"/>
              <w:rPr>
                <w:sz w:val="20"/>
              </w:rPr>
            </w:pPr>
            <w:r>
              <w:rPr>
                <w:sz w:val="20"/>
              </w:rPr>
              <w:t>Doug Stearns</w:t>
            </w:r>
          </w:p>
        </w:tc>
      </w:tr>
      <w:tr w:rsidR="0025641E" w:rsidRPr="005A7179" w14:paraId="43F20678" w14:textId="77777777" w:rsidTr="0066659D">
        <w:tc>
          <w:tcPr>
            <w:tcW w:w="1440" w:type="dxa"/>
          </w:tcPr>
          <w:p w14:paraId="439C9393" w14:textId="77777777" w:rsidR="0025641E" w:rsidRDefault="0025641E" w:rsidP="0066659D">
            <w:pPr>
              <w:pStyle w:val="hdr1"/>
              <w:spacing w:before="0"/>
              <w:ind w:left="0"/>
              <w:jc w:val="left"/>
              <w:rPr>
                <w:sz w:val="20"/>
              </w:rPr>
            </w:pPr>
            <w:r>
              <w:rPr>
                <w:sz w:val="20"/>
              </w:rPr>
              <w:t>06/27/2016</w:t>
            </w:r>
          </w:p>
        </w:tc>
        <w:tc>
          <w:tcPr>
            <w:tcW w:w="5238" w:type="dxa"/>
          </w:tcPr>
          <w:p w14:paraId="68D647DD" w14:textId="77777777" w:rsidR="0025641E" w:rsidRDefault="0025641E" w:rsidP="0066659D">
            <w:pPr>
              <w:pStyle w:val="hdr1"/>
              <w:spacing w:before="0"/>
              <w:ind w:left="0"/>
              <w:jc w:val="left"/>
              <w:rPr>
                <w:sz w:val="20"/>
              </w:rPr>
            </w:pPr>
            <w:r>
              <w:rPr>
                <w:sz w:val="20"/>
              </w:rPr>
              <w:t>TFS2268 – eCL Coach the Coach feed</w:t>
            </w:r>
          </w:p>
          <w:p w14:paraId="7F8FE4D7" w14:textId="77777777" w:rsidR="0025641E" w:rsidRDefault="0025641E" w:rsidP="0066659D">
            <w:pPr>
              <w:pStyle w:val="hdr1"/>
              <w:spacing w:before="0"/>
              <w:ind w:left="0"/>
              <w:jc w:val="left"/>
              <w:rPr>
                <w:sz w:val="20"/>
              </w:rPr>
            </w:pPr>
            <w:r>
              <w:rPr>
                <w:sz w:val="20"/>
              </w:rPr>
              <w:t>Modified the following requirements</w:t>
            </w:r>
          </w:p>
          <w:p w14:paraId="4E4AFA1A"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2D6983CC" w14:textId="77777777" w:rsidR="0025641E" w:rsidRDefault="0025641E" w:rsidP="0066659D">
            <w:pPr>
              <w:pStyle w:val="hdr1"/>
              <w:spacing w:before="0"/>
              <w:ind w:left="0"/>
              <w:jc w:val="left"/>
              <w:rPr>
                <w:sz w:val="20"/>
              </w:rPr>
            </w:pPr>
            <w:r>
              <w:rPr>
                <w:sz w:val="20"/>
              </w:rPr>
              <w:t>Doug Stearns</w:t>
            </w:r>
          </w:p>
        </w:tc>
      </w:tr>
      <w:tr w:rsidR="0025641E" w:rsidRPr="005A7179" w14:paraId="35E9093D" w14:textId="77777777" w:rsidTr="0066659D">
        <w:tc>
          <w:tcPr>
            <w:tcW w:w="1440" w:type="dxa"/>
          </w:tcPr>
          <w:p w14:paraId="36EF0FDF" w14:textId="77777777" w:rsidR="0025641E" w:rsidRDefault="0025641E" w:rsidP="0066659D">
            <w:pPr>
              <w:pStyle w:val="hdr1"/>
              <w:spacing w:before="0"/>
              <w:ind w:left="0"/>
              <w:jc w:val="left"/>
              <w:rPr>
                <w:sz w:val="20"/>
              </w:rPr>
            </w:pPr>
            <w:r>
              <w:rPr>
                <w:sz w:val="20"/>
              </w:rPr>
              <w:t>06/30/2016</w:t>
            </w:r>
          </w:p>
        </w:tc>
        <w:tc>
          <w:tcPr>
            <w:tcW w:w="5238" w:type="dxa"/>
          </w:tcPr>
          <w:p w14:paraId="0C40B588" w14:textId="77777777" w:rsidR="0025641E" w:rsidRDefault="0025641E" w:rsidP="0066659D">
            <w:pPr>
              <w:pStyle w:val="hdr1"/>
              <w:spacing w:before="0"/>
              <w:ind w:left="0"/>
              <w:jc w:val="left"/>
              <w:rPr>
                <w:sz w:val="20"/>
              </w:rPr>
            </w:pPr>
            <w:r>
              <w:rPr>
                <w:sz w:val="20"/>
              </w:rPr>
              <w:t>TFS2268 – eCL Coach the Coach feed</w:t>
            </w:r>
          </w:p>
          <w:p w14:paraId="2980DBE1" w14:textId="77777777" w:rsidR="0025641E" w:rsidRDefault="0025641E" w:rsidP="0066659D">
            <w:pPr>
              <w:pStyle w:val="hdr1"/>
              <w:spacing w:before="0"/>
              <w:ind w:left="0"/>
              <w:jc w:val="left"/>
              <w:rPr>
                <w:sz w:val="20"/>
              </w:rPr>
            </w:pPr>
            <w:r>
              <w:rPr>
                <w:sz w:val="20"/>
              </w:rPr>
              <w:t xml:space="preserve">Correction for Supervisor Review Information </w:t>
            </w:r>
          </w:p>
          <w:p w14:paraId="4F80066D" w14:textId="77777777" w:rsidR="0025641E" w:rsidRDefault="0025641E" w:rsidP="0066659D">
            <w:pPr>
              <w:pStyle w:val="hdr1"/>
              <w:spacing w:before="0"/>
              <w:ind w:left="0"/>
              <w:jc w:val="left"/>
              <w:rPr>
                <w:sz w:val="20"/>
              </w:rPr>
            </w:pPr>
            <w:r w:rsidRPr="00D04F49">
              <w:rPr>
                <w:sz w:val="20"/>
              </w:rPr>
              <w:t>3.2.5.1.6 Other Reviewers</w:t>
            </w:r>
          </w:p>
        </w:tc>
        <w:tc>
          <w:tcPr>
            <w:tcW w:w="2790" w:type="dxa"/>
          </w:tcPr>
          <w:p w14:paraId="7D836C92" w14:textId="77777777" w:rsidR="0025641E" w:rsidRDefault="0025641E" w:rsidP="0066659D">
            <w:pPr>
              <w:pStyle w:val="hdr1"/>
              <w:spacing w:before="0"/>
              <w:ind w:left="0"/>
              <w:jc w:val="left"/>
              <w:rPr>
                <w:sz w:val="20"/>
              </w:rPr>
            </w:pPr>
            <w:r>
              <w:rPr>
                <w:sz w:val="20"/>
              </w:rPr>
              <w:t>Doug Stearns</w:t>
            </w:r>
          </w:p>
        </w:tc>
      </w:tr>
      <w:tr w:rsidR="0025641E" w:rsidRPr="005A7179" w14:paraId="52CDFC50" w14:textId="77777777" w:rsidTr="0066659D">
        <w:tc>
          <w:tcPr>
            <w:tcW w:w="1440" w:type="dxa"/>
          </w:tcPr>
          <w:p w14:paraId="481427BA" w14:textId="77777777" w:rsidR="0025641E" w:rsidRDefault="0025641E" w:rsidP="0066659D">
            <w:pPr>
              <w:pStyle w:val="hdr1"/>
              <w:spacing w:before="0"/>
              <w:ind w:left="0"/>
              <w:jc w:val="left"/>
              <w:rPr>
                <w:sz w:val="20"/>
              </w:rPr>
            </w:pPr>
            <w:r>
              <w:rPr>
                <w:sz w:val="20"/>
              </w:rPr>
              <w:t>07/12/2016</w:t>
            </w:r>
          </w:p>
        </w:tc>
        <w:tc>
          <w:tcPr>
            <w:tcW w:w="5238" w:type="dxa"/>
          </w:tcPr>
          <w:p w14:paraId="4844D7BF" w14:textId="77777777" w:rsidR="0025641E" w:rsidRDefault="0025641E" w:rsidP="0066659D">
            <w:pPr>
              <w:pStyle w:val="hdr1"/>
              <w:spacing w:before="0"/>
              <w:ind w:left="0"/>
              <w:jc w:val="left"/>
              <w:rPr>
                <w:sz w:val="20"/>
              </w:rPr>
            </w:pPr>
            <w:r w:rsidRPr="005E6975">
              <w:rPr>
                <w:sz w:val="20"/>
              </w:rPr>
              <w:t>TFS3179 – eCL Kudos Data Feed</w:t>
            </w:r>
            <w:r>
              <w:rPr>
                <w:sz w:val="20"/>
              </w:rPr>
              <w:t xml:space="preserve"> and TFS3183 – eCL High Five </w:t>
            </w:r>
            <w:r w:rsidRPr="005E6975">
              <w:rPr>
                <w:sz w:val="20"/>
              </w:rPr>
              <w:t>CSAT</w:t>
            </w:r>
          </w:p>
          <w:p w14:paraId="141597AD" w14:textId="77777777" w:rsidR="0025641E" w:rsidRDefault="0025641E" w:rsidP="0066659D">
            <w:pPr>
              <w:pStyle w:val="hdr1"/>
              <w:spacing w:before="0"/>
              <w:ind w:left="0"/>
              <w:jc w:val="left"/>
              <w:rPr>
                <w:sz w:val="20"/>
              </w:rPr>
            </w:pPr>
            <w:r>
              <w:rPr>
                <w:sz w:val="20"/>
              </w:rPr>
              <w:t>Modified the following requirements</w:t>
            </w:r>
          </w:p>
          <w:p w14:paraId="1B6880CC" w14:textId="77777777" w:rsidR="0025641E" w:rsidRDefault="0025641E" w:rsidP="0066659D">
            <w:pPr>
              <w:pStyle w:val="hdr1"/>
              <w:spacing w:before="0"/>
              <w:ind w:left="0"/>
              <w:jc w:val="left"/>
              <w:rPr>
                <w:sz w:val="20"/>
              </w:rPr>
            </w:pPr>
            <w:r w:rsidRPr="007D7782">
              <w:rPr>
                <w:sz w:val="20"/>
              </w:rPr>
              <w:t>3.2.2.3 Interface to Quality Systems eCoaching Logs</w:t>
            </w:r>
          </w:p>
          <w:p w14:paraId="1321C763" w14:textId="77777777" w:rsidR="0025641E" w:rsidRDefault="0025641E" w:rsidP="0066659D">
            <w:pPr>
              <w:pStyle w:val="hdr1"/>
              <w:spacing w:before="0"/>
              <w:ind w:left="0"/>
              <w:jc w:val="left"/>
              <w:rPr>
                <w:sz w:val="20"/>
              </w:rPr>
            </w:pPr>
            <w:r w:rsidRPr="007D7782">
              <w:rPr>
                <w:sz w:val="20"/>
              </w:rPr>
              <w:t>3.2.3.6.3 Naming Convention</w:t>
            </w:r>
          </w:p>
          <w:p w14:paraId="11EADA10" w14:textId="77777777" w:rsidR="0025641E" w:rsidRDefault="0025641E" w:rsidP="0066659D">
            <w:pPr>
              <w:pStyle w:val="hdr1"/>
              <w:spacing w:before="0"/>
              <w:ind w:left="0"/>
              <w:jc w:val="left"/>
              <w:rPr>
                <w:sz w:val="20"/>
              </w:rPr>
            </w:pPr>
            <w:r w:rsidRPr="007D7782">
              <w:rPr>
                <w:sz w:val="20"/>
              </w:rPr>
              <w:t>3.2.3.6.5 Source</w:t>
            </w:r>
          </w:p>
          <w:p w14:paraId="79BC5B05" w14:textId="77777777" w:rsidR="0025641E" w:rsidRDefault="0025641E" w:rsidP="0066659D">
            <w:pPr>
              <w:pStyle w:val="hdr1"/>
              <w:spacing w:before="0"/>
              <w:ind w:left="0"/>
              <w:jc w:val="left"/>
              <w:rPr>
                <w:sz w:val="20"/>
              </w:rPr>
            </w:pPr>
            <w:r w:rsidRPr="007D7782">
              <w:rPr>
                <w:sz w:val="20"/>
              </w:rPr>
              <w:t>3.2.3.6.8 Coaching Reasons and Sub-Coaching Reasons</w:t>
            </w:r>
          </w:p>
          <w:p w14:paraId="49FCCC65" w14:textId="77777777" w:rsidR="0025641E" w:rsidRDefault="0025641E" w:rsidP="0066659D">
            <w:pPr>
              <w:pStyle w:val="hdr1"/>
              <w:spacing w:before="0"/>
              <w:ind w:left="0"/>
              <w:jc w:val="left"/>
              <w:rPr>
                <w:sz w:val="20"/>
              </w:rPr>
            </w:pPr>
            <w:r w:rsidRPr="007D7782">
              <w:rPr>
                <w:sz w:val="20"/>
              </w:rPr>
              <w:t>3.2.3.6.9 Report Details</w:t>
            </w:r>
          </w:p>
          <w:p w14:paraId="023A2905" w14:textId="77777777" w:rsidR="0025641E" w:rsidRDefault="0025641E" w:rsidP="0066659D">
            <w:pPr>
              <w:pStyle w:val="hdr1"/>
              <w:spacing w:before="0"/>
              <w:ind w:left="0"/>
              <w:jc w:val="left"/>
              <w:rPr>
                <w:sz w:val="20"/>
              </w:rPr>
            </w:pPr>
            <w:r w:rsidRPr="007D7782">
              <w:rPr>
                <w:sz w:val="20"/>
              </w:rPr>
              <w:t>3.2.3.6.11 eCoaching Log Status</w:t>
            </w:r>
          </w:p>
          <w:p w14:paraId="0C444EA1" w14:textId="77777777" w:rsidR="0025641E" w:rsidRDefault="0025641E" w:rsidP="0066659D">
            <w:pPr>
              <w:pStyle w:val="hdr1"/>
              <w:spacing w:before="0"/>
              <w:ind w:left="0"/>
              <w:jc w:val="left"/>
              <w:rPr>
                <w:sz w:val="20"/>
              </w:rPr>
            </w:pPr>
            <w:r w:rsidRPr="007D7782">
              <w:rPr>
                <w:sz w:val="20"/>
              </w:rPr>
              <w:t>3.2.3.6.12 Email notification</w:t>
            </w:r>
          </w:p>
          <w:p w14:paraId="3389379B" w14:textId="77777777" w:rsidR="0025641E" w:rsidRDefault="0025641E" w:rsidP="0066659D">
            <w:pPr>
              <w:pStyle w:val="hdr1"/>
              <w:spacing w:before="0"/>
              <w:ind w:left="0"/>
              <w:jc w:val="left"/>
              <w:rPr>
                <w:sz w:val="20"/>
              </w:rPr>
            </w:pPr>
            <w:r w:rsidRPr="007D7782">
              <w:rPr>
                <w:sz w:val="20"/>
              </w:rPr>
              <w:t>3.2.3.6.13 Other information</w:t>
            </w:r>
          </w:p>
          <w:p w14:paraId="3226F9DC" w14:textId="77777777" w:rsidR="0025641E" w:rsidRDefault="0025641E" w:rsidP="0066659D">
            <w:pPr>
              <w:pStyle w:val="hdr1"/>
              <w:spacing w:before="0"/>
              <w:ind w:left="0"/>
              <w:jc w:val="left"/>
              <w:rPr>
                <w:sz w:val="20"/>
              </w:rPr>
            </w:pPr>
            <w:r w:rsidRPr="007D7782">
              <w:rPr>
                <w:sz w:val="20"/>
              </w:rPr>
              <w:t>3.2.5.1.3.1 Acknowledgement</w:t>
            </w:r>
          </w:p>
          <w:p w14:paraId="1C4C3F3C" w14:textId="77777777" w:rsidR="0025641E" w:rsidRDefault="0025641E" w:rsidP="0066659D">
            <w:pPr>
              <w:pStyle w:val="hdr1"/>
              <w:spacing w:before="0"/>
              <w:ind w:left="0"/>
              <w:jc w:val="left"/>
              <w:rPr>
                <w:sz w:val="20"/>
              </w:rPr>
            </w:pPr>
            <w:r w:rsidRPr="007D7782">
              <w:rPr>
                <w:sz w:val="20"/>
              </w:rPr>
              <w:t>3.2.5.1.3.2 Acknowledgement and feedback</w:t>
            </w:r>
          </w:p>
          <w:p w14:paraId="34229583" w14:textId="77777777" w:rsidR="0025641E" w:rsidRDefault="0025641E" w:rsidP="0066659D">
            <w:pPr>
              <w:pStyle w:val="hdr1"/>
              <w:spacing w:before="0"/>
              <w:ind w:left="0"/>
              <w:jc w:val="left"/>
              <w:rPr>
                <w:sz w:val="20"/>
              </w:rPr>
            </w:pPr>
            <w:r w:rsidRPr="007D7782">
              <w:rPr>
                <w:sz w:val="20"/>
              </w:rPr>
              <w:t xml:space="preserve">3.2.5.1.4.1 Acknowledgement </w:t>
            </w:r>
          </w:p>
          <w:p w14:paraId="2DCE80F8" w14:textId="77777777" w:rsidR="0025641E" w:rsidRDefault="0025641E" w:rsidP="0066659D">
            <w:pPr>
              <w:pStyle w:val="hdr1"/>
              <w:spacing w:before="0"/>
              <w:ind w:left="0"/>
              <w:jc w:val="left"/>
              <w:rPr>
                <w:sz w:val="20"/>
              </w:rPr>
            </w:pPr>
            <w:r w:rsidRPr="007D7782">
              <w:rPr>
                <w:sz w:val="20"/>
              </w:rPr>
              <w:t>3.2.5.1.4.3 Supervisor Review</w:t>
            </w:r>
          </w:p>
        </w:tc>
        <w:tc>
          <w:tcPr>
            <w:tcW w:w="2790" w:type="dxa"/>
          </w:tcPr>
          <w:p w14:paraId="66367907" w14:textId="77777777" w:rsidR="0025641E" w:rsidRDefault="0025641E" w:rsidP="0066659D">
            <w:pPr>
              <w:pStyle w:val="hdr1"/>
              <w:spacing w:before="0"/>
              <w:ind w:left="0"/>
              <w:jc w:val="left"/>
              <w:rPr>
                <w:sz w:val="20"/>
              </w:rPr>
            </w:pPr>
            <w:r>
              <w:rPr>
                <w:sz w:val="20"/>
              </w:rPr>
              <w:t>Doug Stearns</w:t>
            </w:r>
          </w:p>
        </w:tc>
      </w:tr>
      <w:tr w:rsidR="0025641E" w:rsidRPr="005A7179" w14:paraId="697A2A3A" w14:textId="77777777" w:rsidTr="0066659D">
        <w:tc>
          <w:tcPr>
            <w:tcW w:w="1440" w:type="dxa"/>
          </w:tcPr>
          <w:p w14:paraId="43556779" w14:textId="77777777" w:rsidR="0025641E" w:rsidRDefault="0025641E" w:rsidP="0066659D">
            <w:pPr>
              <w:pStyle w:val="hdr1"/>
              <w:spacing w:before="0"/>
              <w:ind w:left="0"/>
              <w:jc w:val="left"/>
              <w:rPr>
                <w:sz w:val="20"/>
              </w:rPr>
            </w:pPr>
            <w:r>
              <w:rPr>
                <w:sz w:val="20"/>
              </w:rPr>
              <w:t>07/18/2016</w:t>
            </w:r>
          </w:p>
        </w:tc>
        <w:tc>
          <w:tcPr>
            <w:tcW w:w="5238" w:type="dxa"/>
          </w:tcPr>
          <w:p w14:paraId="3E6F61B4" w14:textId="77777777" w:rsidR="0025641E" w:rsidRDefault="0025641E" w:rsidP="0066659D">
            <w:pPr>
              <w:pStyle w:val="hdr1"/>
              <w:spacing w:before="0"/>
              <w:ind w:left="0"/>
              <w:jc w:val="left"/>
              <w:rPr>
                <w:sz w:val="20"/>
              </w:rPr>
            </w:pPr>
            <w:r>
              <w:rPr>
                <w:sz w:val="20"/>
              </w:rPr>
              <w:t>TFS3170 – eCL Archive Coaching Logs</w:t>
            </w:r>
          </w:p>
          <w:p w14:paraId="5203FA93" w14:textId="77777777" w:rsidR="0025641E" w:rsidRDefault="0025641E" w:rsidP="0066659D">
            <w:pPr>
              <w:pStyle w:val="hdr1"/>
              <w:spacing w:before="0"/>
              <w:ind w:left="0"/>
              <w:jc w:val="left"/>
              <w:rPr>
                <w:sz w:val="20"/>
              </w:rPr>
            </w:pPr>
            <w:r>
              <w:rPr>
                <w:sz w:val="20"/>
              </w:rPr>
              <w:t>Added the following requirements:</w:t>
            </w:r>
          </w:p>
          <w:p w14:paraId="7DB0BE7A" w14:textId="77777777" w:rsidR="0025641E" w:rsidRDefault="0025641E" w:rsidP="0066659D">
            <w:pPr>
              <w:pStyle w:val="hdr1"/>
              <w:spacing w:before="0"/>
              <w:ind w:left="0"/>
              <w:jc w:val="left"/>
              <w:rPr>
                <w:sz w:val="20"/>
              </w:rPr>
            </w:pPr>
            <w:r w:rsidRPr="00662870">
              <w:rPr>
                <w:sz w:val="20"/>
              </w:rPr>
              <w:t>3.2.7.1.6 Archive eCoaching Logs</w:t>
            </w:r>
            <w:r>
              <w:rPr>
                <w:sz w:val="20"/>
              </w:rPr>
              <w:t xml:space="preserve"> </w:t>
            </w:r>
          </w:p>
          <w:p w14:paraId="00884FCD" w14:textId="77777777" w:rsidR="0025641E" w:rsidRPr="005E6975" w:rsidRDefault="0025641E" w:rsidP="0066659D">
            <w:pPr>
              <w:pStyle w:val="hdr1"/>
              <w:spacing w:before="0"/>
              <w:ind w:left="0"/>
              <w:jc w:val="left"/>
              <w:rPr>
                <w:sz w:val="20"/>
              </w:rPr>
            </w:pPr>
            <w:r>
              <w:rPr>
                <w:sz w:val="20"/>
              </w:rPr>
              <w:t xml:space="preserve">And child requirements </w:t>
            </w:r>
          </w:p>
        </w:tc>
        <w:tc>
          <w:tcPr>
            <w:tcW w:w="2790" w:type="dxa"/>
          </w:tcPr>
          <w:p w14:paraId="086A1A28" w14:textId="77777777" w:rsidR="0025641E" w:rsidRDefault="0025641E" w:rsidP="0066659D">
            <w:pPr>
              <w:pStyle w:val="hdr1"/>
              <w:spacing w:before="0"/>
              <w:ind w:left="0"/>
              <w:jc w:val="left"/>
              <w:rPr>
                <w:sz w:val="20"/>
              </w:rPr>
            </w:pPr>
            <w:r>
              <w:rPr>
                <w:sz w:val="20"/>
              </w:rPr>
              <w:t>Doug Stearns</w:t>
            </w:r>
          </w:p>
        </w:tc>
      </w:tr>
      <w:tr w:rsidR="0025641E" w:rsidRPr="005A7179" w14:paraId="45AE6CF9" w14:textId="77777777" w:rsidTr="0066659D">
        <w:tc>
          <w:tcPr>
            <w:tcW w:w="1440" w:type="dxa"/>
          </w:tcPr>
          <w:p w14:paraId="0EB2D32B" w14:textId="77777777" w:rsidR="0025641E" w:rsidRDefault="0025641E" w:rsidP="0066659D">
            <w:pPr>
              <w:pStyle w:val="hdr1"/>
              <w:spacing w:before="0"/>
              <w:ind w:left="0"/>
              <w:jc w:val="left"/>
              <w:rPr>
                <w:sz w:val="20"/>
              </w:rPr>
            </w:pPr>
            <w:r>
              <w:rPr>
                <w:sz w:val="20"/>
              </w:rPr>
              <w:t>07/18/2016</w:t>
            </w:r>
          </w:p>
        </w:tc>
        <w:tc>
          <w:tcPr>
            <w:tcW w:w="5238" w:type="dxa"/>
          </w:tcPr>
          <w:p w14:paraId="7D5BDD8D" w14:textId="77777777" w:rsidR="0025641E" w:rsidRDefault="0025641E" w:rsidP="0066659D">
            <w:pPr>
              <w:pStyle w:val="hdr1"/>
              <w:spacing w:before="0"/>
              <w:ind w:left="0"/>
              <w:jc w:val="left"/>
              <w:rPr>
                <w:sz w:val="20"/>
              </w:rPr>
            </w:pPr>
            <w:r>
              <w:rPr>
                <w:sz w:val="20"/>
              </w:rPr>
              <w:t>TFS3261 – eCL Completed Email</w:t>
            </w:r>
          </w:p>
          <w:p w14:paraId="484F6E9F" w14:textId="77777777" w:rsidR="0025641E" w:rsidRDefault="0025641E" w:rsidP="0066659D">
            <w:pPr>
              <w:pStyle w:val="hdr1"/>
              <w:spacing w:before="0"/>
              <w:ind w:left="0"/>
              <w:jc w:val="left"/>
              <w:rPr>
                <w:sz w:val="20"/>
              </w:rPr>
            </w:pPr>
            <w:r>
              <w:rPr>
                <w:sz w:val="20"/>
              </w:rPr>
              <w:t xml:space="preserve">Added the following requirements </w:t>
            </w:r>
          </w:p>
          <w:p w14:paraId="2A53A21B" w14:textId="77777777" w:rsidR="0025641E" w:rsidRDefault="0025641E" w:rsidP="0066659D">
            <w:pPr>
              <w:pStyle w:val="hdr1"/>
              <w:spacing w:before="0"/>
              <w:ind w:left="0"/>
              <w:jc w:val="left"/>
              <w:rPr>
                <w:sz w:val="20"/>
              </w:rPr>
            </w:pPr>
            <w:r>
              <w:rPr>
                <w:sz w:val="20"/>
              </w:rPr>
              <w:t xml:space="preserve">3.2.2.8 </w:t>
            </w:r>
            <w:r w:rsidRPr="004838A2">
              <w:rPr>
                <w:sz w:val="20"/>
              </w:rPr>
              <w:t>Email Notification for Completed Logs</w:t>
            </w:r>
          </w:p>
        </w:tc>
        <w:tc>
          <w:tcPr>
            <w:tcW w:w="2790" w:type="dxa"/>
          </w:tcPr>
          <w:p w14:paraId="657E9F34" w14:textId="77777777" w:rsidR="0025641E" w:rsidRDefault="0025641E" w:rsidP="0066659D">
            <w:pPr>
              <w:pStyle w:val="hdr1"/>
              <w:spacing w:before="0"/>
              <w:ind w:left="0"/>
              <w:jc w:val="left"/>
              <w:rPr>
                <w:sz w:val="20"/>
              </w:rPr>
            </w:pPr>
            <w:r>
              <w:rPr>
                <w:sz w:val="20"/>
              </w:rPr>
              <w:t>Doug Stearns</w:t>
            </w:r>
          </w:p>
        </w:tc>
      </w:tr>
      <w:tr w:rsidR="0025641E" w:rsidRPr="005A7179" w14:paraId="5FB5606B" w14:textId="77777777" w:rsidTr="0066659D">
        <w:tc>
          <w:tcPr>
            <w:tcW w:w="1440" w:type="dxa"/>
          </w:tcPr>
          <w:p w14:paraId="4F97798D" w14:textId="77777777" w:rsidR="0025641E" w:rsidRDefault="0025641E" w:rsidP="0066659D">
            <w:pPr>
              <w:pStyle w:val="hdr1"/>
              <w:spacing w:before="0"/>
              <w:ind w:left="0"/>
              <w:jc w:val="left"/>
              <w:rPr>
                <w:sz w:val="20"/>
              </w:rPr>
            </w:pPr>
            <w:r>
              <w:rPr>
                <w:sz w:val="20"/>
              </w:rPr>
              <w:t>07/26/2016</w:t>
            </w:r>
          </w:p>
        </w:tc>
        <w:tc>
          <w:tcPr>
            <w:tcW w:w="5238" w:type="dxa"/>
          </w:tcPr>
          <w:p w14:paraId="011F020C" w14:textId="77777777" w:rsidR="0025641E" w:rsidRDefault="0025641E" w:rsidP="0066659D">
            <w:pPr>
              <w:pStyle w:val="hdr1"/>
              <w:spacing w:before="0"/>
              <w:ind w:left="0"/>
              <w:jc w:val="left"/>
              <w:rPr>
                <w:sz w:val="20"/>
              </w:rPr>
            </w:pPr>
            <w:r w:rsidRPr="005E6975">
              <w:rPr>
                <w:sz w:val="20"/>
              </w:rPr>
              <w:t>TFS3179 – eCL Kudos Data Feed</w:t>
            </w:r>
          </w:p>
          <w:p w14:paraId="1D9E4873" w14:textId="77777777" w:rsidR="0025641E" w:rsidRDefault="0025641E" w:rsidP="0066659D">
            <w:pPr>
              <w:pStyle w:val="hdr1"/>
              <w:spacing w:before="0"/>
              <w:ind w:left="0"/>
              <w:jc w:val="left"/>
              <w:rPr>
                <w:sz w:val="20"/>
              </w:rPr>
            </w:pPr>
            <w:r>
              <w:rPr>
                <w:sz w:val="20"/>
              </w:rPr>
              <w:t>Modified the following requirements</w:t>
            </w:r>
          </w:p>
          <w:p w14:paraId="5C4E1F32" w14:textId="77777777" w:rsidR="0025641E" w:rsidRDefault="0025641E" w:rsidP="0066659D">
            <w:pPr>
              <w:pStyle w:val="hdr1"/>
              <w:spacing w:before="0"/>
              <w:ind w:left="0"/>
              <w:jc w:val="left"/>
              <w:rPr>
                <w:sz w:val="20"/>
              </w:rPr>
            </w:pPr>
            <w:r w:rsidRPr="00D14B67">
              <w:rPr>
                <w:sz w:val="20"/>
              </w:rPr>
              <w:t>3.2.3.6.9 Report Details</w:t>
            </w:r>
          </w:p>
          <w:p w14:paraId="3C0FA814" w14:textId="77777777" w:rsidR="0025641E" w:rsidRDefault="0025641E" w:rsidP="0066659D">
            <w:pPr>
              <w:pStyle w:val="hdr1"/>
              <w:spacing w:before="0"/>
              <w:ind w:left="0"/>
              <w:jc w:val="left"/>
              <w:rPr>
                <w:sz w:val="20"/>
              </w:rPr>
            </w:pPr>
            <w:r w:rsidRPr="00D14B67">
              <w:rPr>
                <w:sz w:val="20"/>
              </w:rPr>
              <w:t>3.2.5.1.3.2 Acknowledgement and feedback</w:t>
            </w:r>
          </w:p>
          <w:p w14:paraId="3FAFE06E" w14:textId="77777777" w:rsidR="0025641E" w:rsidRDefault="0025641E" w:rsidP="0066659D">
            <w:pPr>
              <w:pStyle w:val="hdr1"/>
              <w:spacing w:before="0"/>
              <w:ind w:left="0"/>
              <w:jc w:val="left"/>
              <w:rPr>
                <w:sz w:val="20"/>
              </w:rPr>
            </w:pPr>
            <w:r w:rsidRPr="00D14B67">
              <w:rPr>
                <w:sz w:val="20"/>
              </w:rPr>
              <w:t>3.2.5.1.3.2.1 Link for KUD</w:t>
            </w:r>
          </w:p>
          <w:p w14:paraId="5941BBA5" w14:textId="77777777" w:rsidR="0025641E" w:rsidRDefault="0025641E" w:rsidP="0066659D">
            <w:pPr>
              <w:pStyle w:val="hdr1"/>
              <w:spacing w:before="0"/>
              <w:ind w:left="0"/>
              <w:jc w:val="left"/>
              <w:rPr>
                <w:sz w:val="20"/>
              </w:rPr>
            </w:pPr>
            <w:r w:rsidRPr="00D14B67">
              <w:rPr>
                <w:sz w:val="20"/>
              </w:rPr>
              <w:t xml:space="preserve">3.2.5.1.4.1 Acknowledgement </w:t>
            </w:r>
          </w:p>
          <w:p w14:paraId="49C8810F" w14:textId="77777777" w:rsidR="0025641E" w:rsidRDefault="0025641E" w:rsidP="0066659D">
            <w:pPr>
              <w:pStyle w:val="hdr1"/>
              <w:spacing w:before="0"/>
              <w:ind w:left="0"/>
              <w:jc w:val="left"/>
              <w:rPr>
                <w:sz w:val="20"/>
              </w:rPr>
            </w:pPr>
            <w:r w:rsidRPr="00D14B67">
              <w:rPr>
                <w:sz w:val="20"/>
              </w:rPr>
              <w:t>3.2.5.1.4.1.1</w:t>
            </w:r>
            <w:r>
              <w:rPr>
                <w:sz w:val="20"/>
              </w:rPr>
              <w:t xml:space="preserve"> </w:t>
            </w:r>
            <w:r w:rsidRPr="00D14B67">
              <w:rPr>
                <w:sz w:val="20"/>
              </w:rPr>
              <w:t>Link for KUD</w:t>
            </w:r>
          </w:p>
        </w:tc>
        <w:tc>
          <w:tcPr>
            <w:tcW w:w="2790" w:type="dxa"/>
          </w:tcPr>
          <w:p w14:paraId="2C0BE74E" w14:textId="77777777" w:rsidR="0025641E" w:rsidRDefault="0025641E" w:rsidP="0066659D">
            <w:pPr>
              <w:pStyle w:val="hdr1"/>
              <w:spacing w:before="0"/>
              <w:ind w:left="0"/>
              <w:jc w:val="left"/>
              <w:rPr>
                <w:sz w:val="20"/>
              </w:rPr>
            </w:pPr>
            <w:r>
              <w:rPr>
                <w:sz w:val="20"/>
              </w:rPr>
              <w:t>Doug Stearns</w:t>
            </w:r>
          </w:p>
        </w:tc>
      </w:tr>
      <w:tr w:rsidR="0025641E" w:rsidRPr="005A7179" w14:paraId="13CB7F0B" w14:textId="77777777" w:rsidTr="0066659D">
        <w:tc>
          <w:tcPr>
            <w:tcW w:w="1440" w:type="dxa"/>
          </w:tcPr>
          <w:p w14:paraId="4C40D4D8" w14:textId="77777777" w:rsidR="0025641E" w:rsidRDefault="0025641E" w:rsidP="0066659D">
            <w:pPr>
              <w:pStyle w:val="hdr1"/>
              <w:spacing w:before="0"/>
              <w:ind w:left="0"/>
              <w:jc w:val="left"/>
              <w:rPr>
                <w:sz w:val="20"/>
              </w:rPr>
            </w:pPr>
            <w:r>
              <w:rPr>
                <w:sz w:val="20"/>
              </w:rPr>
              <w:t>07/29/2016</w:t>
            </w:r>
          </w:p>
        </w:tc>
        <w:tc>
          <w:tcPr>
            <w:tcW w:w="5238" w:type="dxa"/>
          </w:tcPr>
          <w:p w14:paraId="6E32327D" w14:textId="77777777" w:rsidR="0025641E" w:rsidRDefault="0025641E" w:rsidP="0066659D">
            <w:pPr>
              <w:pStyle w:val="hdr1"/>
              <w:spacing w:before="0"/>
              <w:ind w:left="0"/>
              <w:jc w:val="left"/>
              <w:rPr>
                <w:sz w:val="20"/>
              </w:rPr>
            </w:pPr>
            <w:r w:rsidRPr="007C29E1">
              <w:rPr>
                <w:sz w:val="20"/>
              </w:rPr>
              <w:t>TFS3440 – eCL Job Code Submission Permission</w:t>
            </w:r>
          </w:p>
          <w:p w14:paraId="16C7E551" w14:textId="77777777" w:rsidR="0025641E" w:rsidRDefault="0025641E" w:rsidP="0066659D">
            <w:pPr>
              <w:pStyle w:val="hdr1"/>
              <w:spacing w:before="0"/>
              <w:ind w:left="0"/>
              <w:jc w:val="left"/>
              <w:rPr>
                <w:sz w:val="20"/>
              </w:rPr>
            </w:pPr>
            <w:r>
              <w:rPr>
                <w:sz w:val="20"/>
              </w:rPr>
              <w:t>Modified the following requirements</w:t>
            </w:r>
          </w:p>
          <w:p w14:paraId="0DB50A4D" w14:textId="77777777" w:rsidR="0025641E" w:rsidRDefault="0025641E" w:rsidP="0066659D">
            <w:pPr>
              <w:pStyle w:val="hdr1"/>
              <w:spacing w:before="0"/>
              <w:ind w:left="0"/>
              <w:jc w:val="left"/>
              <w:rPr>
                <w:sz w:val="20"/>
              </w:rPr>
            </w:pPr>
            <w:r w:rsidRPr="00514400">
              <w:rPr>
                <w:sz w:val="20"/>
              </w:rPr>
              <w:t>3.2.1.3.15 Access to submission</w:t>
            </w:r>
          </w:p>
          <w:p w14:paraId="7558F673" w14:textId="77777777" w:rsidR="0025641E" w:rsidRDefault="0025641E" w:rsidP="0066659D">
            <w:pPr>
              <w:pStyle w:val="hdr1"/>
              <w:spacing w:before="0"/>
              <w:ind w:left="0"/>
              <w:jc w:val="left"/>
              <w:rPr>
                <w:sz w:val="20"/>
              </w:rPr>
            </w:pPr>
            <w:r w:rsidRPr="00514400">
              <w:rPr>
                <w:sz w:val="20"/>
              </w:rPr>
              <w:t>3.2.1.4.15 Access to submission</w:t>
            </w:r>
          </w:p>
          <w:p w14:paraId="70F388BE" w14:textId="77777777" w:rsidR="0025641E" w:rsidRPr="005E6975" w:rsidRDefault="0025641E" w:rsidP="0066659D">
            <w:pPr>
              <w:pStyle w:val="hdr1"/>
              <w:spacing w:before="0"/>
              <w:ind w:left="0"/>
              <w:jc w:val="left"/>
              <w:rPr>
                <w:sz w:val="20"/>
              </w:rPr>
            </w:pPr>
            <w:r w:rsidRPr="00514400">
              <w:rPr>
                <w:sz w:val="20"/>
              </w:rPr>
              <w:t>3.2.1.5.15 Access to submission</w:t>
            </w:r>
          </w:p>
        </w:tc>
        <w:tc>
          <w:tcPr>
            <w:tcW w:w="2790" w:type="dxa"/>
          </w:tcPr>
          <w:p w14:paraId="49D1E1AD" w14:textId="77777777" w:rsidR="0025641E" w:rsidRDefault="0025641E" w:rsidP="0066659D">
            <w:pPr>
              <w:pStyle w:val="hdr1"/>
              <w:spacing w:before="0"/>
              <w:ind w:left="0"/>
              <w:jc w:val="left"/>
              <w:rPr>
                <w:sz w:val="20"/>
              </w:rPr>
            </w:pPr>
            <w:r>
              <w:rPr>
                <w:sz w:val="20"/>
              </w:rPr>
              <w:t>Doug Stearns</w:t>
            </w:r>
          </w:p>
        </w:tc>
      </w:tr>
      <w:tr w:rsidR="0025641E" w:rsidRPr="005A7179" w14:paraId="70554902" w14:textId="77777777" w:rsidTr="0066659D">
        <w:tc>
          <w:tcPr>
            <w:tcW w:w="1440" w:type="dxa"/>
          </w:tcPr>
          <w:p w14:paraId="00D590A2" w14:textId="77777777" w:rsidR="0025641E" w:rsidRDefault="0025641E" w:rsidP="0066659D">
            <w:pPr>
              <w:pStyle w:val="hdr1"/>
              <w:spacing w:before="0"/>
              <w:ind w:left="0"/>
              <w:jc w:val="left"/>
              <w:rPr>
                <w:sz w:val="20"/>
              </w:rPr>
            </w:pPr>
            <w:r>
              <w:rPr>
                <w:sz w:val="20"/>
              </w:rPr>
              <w:t>07/29/2016</w:t>
            </w:r>
          </w:p>
        </w:tc>
        <w:tc>
          <w:tcPr>
            <w:tcW w:w="5238" w:type="dxa"/>
          </w:tcPr>
          <w:p w14:paraId="1C1A3CD8" w14:textId="77777777" w:rsidR="0025641E" w:rsidRDefault="0025641E" w:rsidP="0066659D">
            <w:pPr>
              <w:pStyle w:val="hdr1"/>
              <w:spacing w:before="0"/>
              <w:ind w:left="0"/>
              <w:jc w:val="left"/>
              <w:rPr>
                <w:sz w:val="20"/>
              </w:rPr>
            </w:pPr>
            <w:r w:rsidRPr="00110290">
              <w:rPr>
                <w:sz w:val="20"/>
              </w:rPr>
              <w:t>TFS3398 – eCL LCSAT Reassigned to Hierarchy Manager</w:t>
            </w:r>
          </w:p>
          <w:p w14:paraId="359CE178" w14:textId="77777777" w:rsidR="0025641E" w:rsidRDefault="0025641E" w:rsidP="0066659D">
            <w:pPr>
              <w:pStyle w:val="hdr1"/>
              <w:spacing w:before="0"/>
              <w:ind w:left="0"/>
              <w:jc w:val="left"/>
              <w:rPr>
                <w:sz w:val="20"/>
              </w:rPr>
            </w:pPr>
            <w:r w:rsidRPr="00110290">
              <w:rPr>
                <w:sz w:val="20"/>
              </w:rPr>
              <w:t>Modified the following requirement</w:t>
            </w:r>
          </w:p>
          <w:p w14:paraId="5E828402" w14:textId="77777777" w:rsidR="0025641E" w:rsidRPr="007C29E1" w:rsidRDefault="0025641E" w:rsidP="0066659D">
            <w:pPr>
              <w:pStyle w:val="hdr1"/>
              <w:spacing w:before="0"/>
              <w:ind w:left="0"/>
              <w:jc w:val="left"/>
              <w:rPr>
                <w:sz w:val="20"/>
              </w:rPr>
            </w:pPr>
            <w:r w:rsidRPr="00110290">
              <w:rPr>
                <w:sz w:val="20"/>
              </w:rPr>
              <w:lastRenderedPageBreak/>
              <w:t>3.2.5.1.5.4 Hierarchy Manager</w:t>
            </w:r>
          </w:p>
        </w:tc>
        <w:tc>
          <w:tcPr>
            <w:tcW w:w="2790" w:type="dxa"/>
          </w:tcPr>
          <w:p w14:paraId="500F26E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43C3D5B" w14:textId="77777777" w:rsidTr="0066659D">
        <w:tc>
          <w:tcPr>
            <w:tcW w:w="1440" w:type="dxa"/>
          </w:tcPr>
          <w:p w14:paraId="12DEB5AF" w14:textId="77777777" w:rsidR="0025641E" w:rsidRDefault="0025641E" w:rsidP="0066659D">
            <w:pPr>
              <w:pStyle w:val="hdr1"/>
              <w:spacing w:before="0"/>
              <w:ind w:left="0"/>
              <w:jc w:val="left"/>
              <w:rPr>
                <w:sz w:val="20"/>
              </w:rPr>
            </w:pPr>
            <w:r>
              <w:rPr>
                <w:sz w:val="20"/>
              </w:rPr>
              <w:t>08/01/2016</w:t>
            </w:r>
          </w:p>
        </w:tc>
        <w:tc>
          <w:tcPr>
            <w:tcW w:w="5238" w:type="dxa"/>
          </w:tcPr>
          <w:p w14:paraId="04ECBA0B" w14:textId="77777777" w:rsidR="0025641E" w:rsidRDefault="0025641E" w:rsidP="0066659D">
            <w:pPr>
              <w:pStyle w:val="hdr1"/>
              <w:spacing w:before="0"/>
              <w:ind w:left="0"/>
              <w:jc w:val="left"/>
              <w:rPr>
                <w:sz w:val="20"/>
              </w:rPr>
            </w:pPr>
            <w:r w:rsidRPr="005E6975">
              <w:rPr>
                <w:sz w:val="20"/>
              </w:rPr>
              <w:t>TFS3179 – eCL Kudos Data Feed</w:t>
            </w:r>
          </w:p>
          <w:p w14:paraId="08A9E5B5" w14:textId="77777777" w:rsidR="0025641E" w:rsidRDefault="0025641E" w:rsidP="0066659D">
            <w:pPr>
              <w:pStyle w:val="hdr1"/>
              <w:spacing w:before="0"/>
              <w:ind w:left="0"/>
              <w:jc w:val="left"/>
              <w:rPr>
                <w:sz w:val="20"/>
              </w:rPr>
            </w:pPr>
            <w:r>
              <w:rPr>
                <w:sz w:val="20"/>
              </w:rPr>
              <w:t>Modified the following requirement</w:t>
            </w:r>
          </w:p>
          <w:p w14:paraId="78DDFC95" w14:textId="77777777" w:rsidR="0025641E" w:rsidRPr="00110290" w:rsidRDefault="0025641E" w:rsidP="0066659D">
            <w:pPr>
              <w:pStyle w:val="hdr1"/>
              <w:spacing w:before="0"/>
              <w:ind w:left="0"/>
              <w:jc w:val="left"/>
              <w:rPr>
                <w:sz w:val="20"/>
              </w:rPr>
            </w:pPr>
            <w:r w:rsidRPr="00D14B67">
              <w:rPr>
                <w:sz w:val="20"/>
              </w:rPr>
              <w:t>3.2.5.1.4.1 Acknowledgement</w:t>
            </w:r>
          </w:p>
        </w:tc>
        <w:tc>
          <w:tcPr>
            <w:tcW w:w="2790" w:type="dxa"/>
          </w:tcPr>
          <w:p w14:paraId="772FEA4B" w14:textId="77777777" w:rsidR="0025641E" w:rsidRDefault="0025641E" w:rsidP="0066659D">
            <w:pPr>
              <w:pStyle w:val="hdr1"/>
              <w:spacing w:before="0"/>
              <w:ind w:left="0"/>
              <w:jc w:val="left"/>
              <w:rPr>
                <w:sz w:val="20"/>
              </w:rPr>
            </w:pPr>
            <w:r>
              <w:rPr>
                <w:sz w:val="20"/>
              </w:rPr>
              <w:t>Doug Stearns</w:t>
            </w:r>
          </w:p>
        </w:tc>
      </w:tr>
      <w:tr w:rsidR="0025641E" w:rsidRPr="005A7179" w14:paraId="05A1D20F" w14:textId="77777777" w:rsidTr="0066659D">
        <w:tc>
          <w:tcPr>
            <w:tcW w:w="1440" w:type="dxa"/>
          </w:tcPr>
          <w:p w14:paraId="160A7426" w14:textId="77777777" w:rsidR="0025641E" w:rsidRDefault="0025641E" w:rsidP="0066659D">
            <w:pPr>
              <w:pStyle w:val="hdr1"/>
              <w:spacing w:before="0"/>
              <w:ind w:left="0"/>
              <w:jc w:val="left"/>
              <w:rPr>
                <w:sz w:val="20"/>
              </w:rPr>
            </w:pPr>
            <w:r>
              <w:rPr>
                <w:sz w:val="20"/>
              </w:rPr>
              <w:t>08/08/2016</w:t>
            </w:r>
          </w:p>
        </w:tc>
        <w:tc>
          <w:tcPr>
            <w:tcW w:w="5238" w:type="dxa"/>
          </w:tcPr>
          <w:p w14:paraId="2A16901A" w14:textId="77777777" w:rsidR="0025641E" w:rsidRDefault="0025641E" w:rsidP="0066659D">
            <w:pPr>
              <w:pStyle w:val="hdr1"/>
              <w:spacing w:before="0"/>
              <w:ind w:left="0"/>
              <w:jc w:val="left"/>
              <w:rPr>
                <w:sz w:val="20"/>
              </w:rPr>
            </w:pPr>
            <w:r w:rsidRPr="00AF50D1">
              <w:rPr>
                <w:sz w:val="20"/>
              </w:rPr>
              <w:t>TFS3441 – eCL Admin Inactive Emp/Sup/Mgr</w:t>
            </w:r>
          </w:p>
          <w:p w14:paraId="3EA2F50F" w14:textId="77777777" w:rsidR="0025641E" w:rsidRDefault="0025641E" w:rsidP="0066659D">
            <w:pPr>
              <w:pStyle w:val="hdr1"/>
              <w:spacing w:before="0"/>
              <w:ind w:left="0"/>
              <w:jc w:val="left"/>
              <w:rPr>
                <w:sz w:val="20"/>
              </w:rPr>
            </w:pPr>
            <w:r>
              <w:rPr>
                <w:sz w:val="20"/>
              </w:rPr>
              <w:t>Modified or added the following requirements</w:t>
            </w:r>
          </w:p>
          <w:p w14:paraId="0CA02275" w14:textId="77777777" w:rsidR="0025641E" w:rsidRDefault="0025641E" w:rsidP="0066659D">
            <w:pPr>
              <w:pStyle w:val="hdr1"/>
              <w:spacing w:before="0"/>
              <w:ind w:left="0"/>
              <w:jc w:val="left"/>
              <w:rPr>
                <w:sz w:val="20"/>
              </w:rPr>
            </w:pPr>
            <w:r w:rsidRPr="00826384">
              <w:rPr>
                <w:sz w:val="20"/>
              </w:rPr>
              <w:t>3.2.6.1.3.1.1 Employee Status</w:t>
            </w:r>
          </w:p>
          <w:p w14:paraId="7656AC75" w14:textId="77777777" w:rsidR="0025641E" w:rsidRDefault="0025641E" w:rsidP="0066659D">
            <w:pPr>
              <w:pStyle w:val="hdr1"/>
              <w:spacing w:before="0"/>
              <w:ind w:left="0"/>
              <w:jc w:val="left"/>
              <w:rPr>
                <w:sz w:val="20"/>
              </w:rPr>
            </w:pPr>
            <w:r w:rsidRPr="00826384">
              <w:rPr>
                <w:sz w:val="20"/>
              </w:rPr>
              <w:t>3.2.6.1.3.1.2 Missing Record</w:t>
            </w:r>
          </w:p>
          <w:p w14:paraId="7622E90E" w14:textId="77777777" w:rsidR="0025641E" w:rsidRDefault="0025641E" w:rsidP="0066659D">
            <w:pPr>
              <w:pStyle w:val="hdr1"/>
              <w:spacing w:before="0"/>
              <w:ind w:left="0"/>
              <w:jc w:val="left"/>
              <w:rPr>
                <w:sz w:val="20"/>
              </w:rPr>
            </w:pPr>
            <w:r w:rsidRPr="00826384">
              <w:rPr>
                <w:sz w:val="20"/>
              </w:rPr>
              <w:t>3.2.6.1.3.2.1 Employee Status</w:t>
            </w:r>
          </w:p>
          <w:p w14:paraId="3453B54C" w14:textId="77777777" w:rsidR="0025641E" w:rsidRDefault="0025641E" w:rsidP="0066659D">
            <w:pPr>
              <w:pStyle w:val="hdr1"/>
              <w:spacing w:before="0"/>
              <w:ind w:left="0"/>
              <w:jc w:val="left"/>
              <w:rPr>
                <w:sz w:val="20"/>
              </w:rPr>
            </w:pPr>
            <w:r w:rsidRPr="00826384">
              <w:rPr>
                <w:sz w:val="20"/>
              </w:rPr>
              <w:t>3.2.7.1.3.1.3.3 Status of Employees</w:t>
            </w:r>
          </w:p>
          <w:p w14:paraId="0A5EFE27" w14:textId="77777777" w:rsidR="0025641E" w:rsidRDefault="0025641E" w:rsidP="0066659D">
            <w:pPr>
              <w:pStyle w:val="hdr1"/>
              <w:spacing w:before="0"/>
              <w:ind w:left="0"/>
              <w:jc w:val="left"/>
              <w:rPr>
                <w:sz w:val="20"/>
              </w:rPr>
            </w:pPr>
            <w:r w:rsidRPr="00826384">
              <w:rPr>
                <w:sz w:val="20"/>
              </w:rPr>
              <w:t>3.2.7.1.4.5 Status of Employees</w:t>
            </w:r>
          </w:p>
          <w:p w14:paraId="7948D3F7" w14:textId="77777777" w:rsidR="0025641E" w:rsidRDefault="0025641E" w:rsidP="0066659D">
            <w:pPr>
              <w:pStyle w:val="hdr1"/>
              <w:spacing w:before="0"/>
              <w:ind w:left="0"/>
              <w:jc w:val="left"/>
              <w:rPr>
                <w:sz w:val="20"/>
              </w:rPr>
            </w:pPr>
            <w:r w:rsidRPr="00826384">
              <w:rPr>
                <w:sz w:val="20"/>
              </w:rPr>
              <w:t>3.2.7.1.5.8 Status of Employees</w:t>
            </w:r>
          </w:p>
          <w:p w14:paraId="79F8949A" w14:textId="77777777" w:rsidR="0025641E" w:rsidRPr="005E6975" w:rsidRDefault="0025641E" w:rsidP="0066659D">
            <w:pPr>
              <w:pStyle w:val="hdr1"/>
              <w:spacing w:before="0"/>
              <w:ind w:left="0"/>
              <w:jc w:val="left"/>
              <w:rPr>
                <w:sz w:val="20"/>
              </w:rPr>
            </w:pPr>
            <w:r w:rsidRPr="00826384">
              <w:rPr>
                <w:sz w:val="20"/>
              </w:rPr>
              <w:t>3.2.7.1.5.9 Status of Supervisor/Manager</w:t>
            </w:r>
          </w:p>
        </w:tc>
        <w:tc>
          <w:tcPr>
            <w:tcW w:w="2790" w:type="dxa"/>
          </w:tcPr>
          <w:p w14:paraId="5069CB1C" w14:textId="77777777" w:rsidR="0025641E" w:rsidRDefault="0025641E" w:rsidP="0066659D">
            <w:pPr>
              <w:pStyle w:val="hdr1"/>
              <w:spacing w:before="0"/>
              <w:ind w:left="0"/>
              <w:jc w:val="left"/>
              <w:rPr>
                <w:sz w:val="20"/>
              </w:rPr>
            </w:pPr>
            <w:r>
              <w:rPr>
                <w:sz w:val="20"/>
              </w:rPr>
              <w:t>Doug Stearns</w:t>
            </w:r>
          </w:p>
        </w:tc>
      </w:tr>
      <w:tr w:rsidR="0025641E" w:rsidRPr="005A7179" w14:paraId="3BBFDA0F" w14:textId="77777777" w:rsidTr="0066659D">
        <w:tc>
          <w:tcPr>
            <w:tcW w:w="1440" w:type="dxa"/>
          </w:tcPr>
          <w:p w14:paraId="2C04379B" w14:textId="77777777" w:rsidR="0025641E" w:rsidRDefault="0025641E" w:rsidP="0066659D">
            <w:pPr>
              <w:pStyle w:val="hdr1"/>
              <w:spacing w:before="0"/>
              <w:ind w:left="0"/>
              <w:jc w:val="left"/>
              <w:rPr>
                <w:sz w:val="20"/>
              </w:rPr>
            </w:pPr>
            <w:r>
              <w:rPr>
                <w:sz w:val="20"/>
              </w:rPr>
              <w:t>08/12/2016</w:t>
            </w:r>
          </w:p>
        </w:tc>
        <w:tc>
          <w:tcPr>
            <w:tcW w:w="5238" w:type="dxa"/>
          </w:tcPr>
          <w:p w14:paraId="38D60AF4" w14:textId="77777777" w:rsidR="0025641E" w:rsidRDefault="0025641E" w:rsidP="0066659D">
            <w:pPr>
              <w:pStyle w:val="hdr1"/>
              <w:spacing w:before="0"/>
              <w:ind w:left="0"/>
              <w:jc w:val="left"/>
              <w:rPr>
                <w:sz w:val="20"/>
              </w:rPr>
            </w:pPr>
            <w:r w:rsidRPr="005E6975">
              <w:rPr>
                <w:sz w:val="20"/>
              </w:rPr>
              <w:t>TFS3179 – eCL Kudos Data Feed</w:t>
            </w:r>
          </w:p>
          <w:p w14:paraId="066EFDB9" w14:textId="77777777" w:rsidR="0025641E" w:rsidRDefault="0025641E" w:rsidP="0066659D">
            <w:pPr>
              <w:pStyle w:val="hdr1"/>
              <w:spacing w:before="0"/>
              <w:ind w:left="0"/>
              <w:jc w:val="left"/>
              <w:rPr>
                <w:sz w:val="20"/>
              </w:rPr>
            </w:pPr>
            <w:r>
              <w:rPr>
                <w:sz w:val="20"/>
              </w:rPr>
              <w:t>Modified the following requirement</w:t>
            </w:r>
          </w:p>
          <w:p w14:paraId="6B0855D5" w14:textId="77777777" w:rsidR="0025641E" w:rsidRPr="00AF50D1" w:rsidRDefault="0025641E" w:rsidP="0066659D">
            <w:pPr>
              <w:pStyle w:val="hdr1"/>
              <w:spacing w:before="0"/>
              <w:ind w:left="0"/>
              <w:jc w:val="left"/>
              <w:rPr>
                <w:sz w:val="20"/>
              </w:rPr>
            </w:pPr>
            <w:r w:rsidRPr="00C2761A">
              <w:rPr>
                <w:sz w:val="20"/>
              </w:rPr>
              <w:t>3.2.3.6.9 Report Details</w:t>
            </w:r>
            <w:r>
              <w:rPr>
                <w:sz w:val="20"/>
              </w:rPr>
              <w:t xml:space="preserve"> (for report code KUD)</w:t>
            </w:r>
          </w:p>
        </w:tc>
        <w:tc>
          <w:tcPr>
            <w:tcW w:w="2790" w:type="dxa"/>
          </w:tcPr>
          <w:p w14:paraId="39D1ABFD" w14:textId="77777777" w:rsidR="0025641E" w:rsidRDefault="0025641E" w:rsidP="0066659D">
            <w:pPr>
              <w:pStyle w:val="hdr1"/>
              <w:spacing w:before="0"/>
              <w:ind w:left="0"/>
              <w:jc w:val="left"/>
              <w:rPr>
                <w:sz w:val="20"/>
              </w:rPr>
            </w:pPr>
            <w:r>
              <w:rPr>
                <w:sz w:val="20"/>
              </w:rPr>
              <w:t>Doug Stearns</w:t>
            </w:r>
          </w:p>
        </w:tc>
      </w:tr>
      <w:tr w:rsidR="0025641E" w:rsidRPr="005A7179" w14:paraId="72251B13" w14:textId="77777777" w:rsidTr="0066659D">
        <w:tc>
          <w:tcPr>
            <w:tcW w:w="1440" w:type="dxa"/>
          </w:tcPr>
          <w:p w14:paraId="4A1D406C" w14:textId="77777777" w:rsidR="0025641E" w:rsidRDefault="0025641E" w:rsidP="0066659D">
            <w:pPr>
              <w:pStyle w:val="hdr1"/>
              <w:spacing w:before="0"/>
              <w:ind w:left="0"/>
              <w:jc w:val="left"/>
              <w:rPr>
                <w:sz w:val="20"/>
              </w:rPr>
            </w:pPr>
            <w:r>
              <w:rPr>
                <w:sz w:val="20"/>
              </w:rPr>
              <w:t>08/15/2016</w:t>
            </w:r>
          </w:p>
        </w:tc>
        <w:tc>
          <w:tcPr>
            <w:tcW w:w="5238" w:type="dxa"/>
          </w:tcPr>
          <w:p w14:paraId="5F3D5A4E" w14:textId="77777777" w:rsidR="0025641E" w:rsidRDefault="0025641E" w:rsidP="0066659D">
            <w:pPr>
              <w:pStyle w:val="hdr1"/>
              <w:spacing w:before="0"/>
              <w:ind w:left="0"/>
              <w:jc w:val="left"/>
              <w:rPr>
                <w:sz w:val="20"/>
              </w:rPr>
            </w:pPr>
            <w:r>
              <w:rPr>
                <w:sz w:val="20"/>
              </w:rPr>
              <w:t>TFS3605 – eCL Add New Quality Sub-reason</w:t>
            </w:r>
          </w:p>
          <w:p w14:paraId="4FBE51D4" w14:textId="77777777" w:rsidR="0025641E" w:rsidRDefault="0025641E" w:rsidP="0066659D">
            <w:pPr>
              <w:pStyle w:val="hdr1"/>
              <w:spacing w:before="0"/>
              <w:ind w:left="0"/>
              <w:jc w:val="left"/>
              <w:rPr>
                <w:sz w:val="20"/>
              </w:rPr>
            </w:pPr>
            <w:r>
              <w:rPr>
                <w:sz w:val="20"/>
              </w:rPr>
              <w:t>Modified the following requirements</w:t>
            </w:r>
          </w:p>
          <w:p w14:paraId="535616A5" w14:textId="77777777" w:rsidR="0025641E" w:rsidRPr="005E6975" w:rsidRDefault="0025641E" w:rsidP="0066659D">
            <w:pPr>
              <w:pStyle w:val="hdr1"/>
              <w:spacing w:before="0"/>
              <w:ind w:left="0"/>
              <w:jc w:val="left"/>
              <w:rPr>
                <w:sz w:val="20"/>
              </w:rPr>
            </w:pPr>
            <w:r w:rsidRPr="00A749FB">
              <w:rPr>
                <w:sz w:val="20"/>
              </w:rPr>
              <w:t>3.2.1.2.8.1 Direct Coaching Reason and Sub-Reasons 3.2.1.2.8.2 Indirect Coaching Reason and Sub-Reasons</w:t>
            </w:r>
          </w:p>
        </w:tc>
        <w:tc>
          <w:tcPr>
            <w:tcW w:w="2790" w:type="dxa"/>
          </w:tcPr>
          <w:p w14:paraId="28AF8F9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254F7D74" w14:textId="77777777" w:rsidTr="0066659D">
        <w:tc>
          <w:tcPr>
            <w:tcW w:w="1440" w:type="dxa"/>
          </w:tcPr>
          <w:p w14:paraId="148CAC14" w14:textId="77777777" w:rsidR="0025641E" w:rsidRDefault="0025641E" w:rsidP="0066659D">
            <w:pPr>
              <w:pStyle w:val="hdr1"/>
              <w:spacing w:before="0"/>
              <w:ind w:left="0"/>
              <w:jc w:val="left"/>
              <w:rPr>
                <w:sz w:val="20"/>
              </w:rPr>
            </w:pPr>
            <w:r>
              <w:rPr>
                <w:sz w:val="20"/>
              </w:rPr>
              <w:t>08/29/2016</w:t>
            </w:r>
          </w:p>
        </w:tc>
        <w:tc>
          <w:tcPr>
            <w:tcW w:w="5238" w:type="dxa"/>
          </w:tcPr>
          <w:p w14:paraId="73B23EA0" w14:textId="77777777" w:rsidR="0025641E" w:rsidRDefault="0025641E" w:rsidP="0066659D">
            <w:pPr>
              <w:pStyle w:val="hdr1"/>
              <w:spacing w:before="0"/>
              <w:ind w:left="0"/>
              <w:jc w:val="left"/>
              <w:rPr>
                <w:sz w:val="20"/>
              </w:rPr>
            </w:pPr>
            <w:r>
              <w:rPr>
                <w:sz w:val="20"/>
              </w:rPr>
              <w:t>TFS3027 – eCL Senior Manger Dashboard</w:t>
            </w:r>
          </w:p>
          <w:p w14:paraId="18196548" w14:textId="77777777" w:rsidR="0025641E" w:rsidRDefault="0025641E" w:rsidP="0066659D">
            <w:pPr>
              <w:pStyle w:val="hdr1"/>
              <w:spacing w:before="0"/>
              <w:ind w:left="0"/>
              <w:jc w:val="left"/>
              <w:rPr>
                <w:sz w:val="20"/>
              </w:rPr>
            </w:pPr>
            <w:r>
              <w:rPr>
                <w:sz w:val="20"/>
              </w:rPr>
              <w:t>Modified or added the following requirements</w:t>
            </w:r>
          </w:p>
          <w:p w14:paraId="214F3707" w14:textId="77777777" w:rsidR="0025641E" w:rsidRDefault="0025641E" w:rsidP="0066659D">
            <w:pPr>
              <w:pStyle w:val="hdr1"/>
              <w:spacing w:before="0"/>
              <w:ind w:left="0"/>
              <w:jc w:val="left"/>
              <w:rPr>
                <w:sz w:val="20"/>
              </w:rPr>
            </w:pPr>
            <w:r w:rsidRPr="00076B8D">
              <w:rPr>
                <w:sz w:val="20"/>
              </w:rPr>
              <w:t>3.2.4.1.1.6 Senior Managers</w:t>
            </w:r>
          </w:p>
          <w:p w14:paraId="76FEC009" w14:textId="77777777" w:rsidR="0025641E" w:rsidRDefault="0025641E" w:rsidP="0066659D">
            <w:pPr>
              <w:pStyle w:val="hdr1"/>
              <w:spacing w:before="0"/>
              <w:ind w:left="0"/>
              <w:jc w:val="left"/>
              <w:rPr>
                <w:sz w:val="20"/>
              </w:rPr>
            </w:pPr>
            <w:r w:rsidRPr="00076B8D">
              <w:rPr>
                <w:sz w:val="20"/>
              </w:rPr>
              <w:t>3.2.4.1.6 Manager Dashboard</w:t>
            </w:r>
          </w:p>
          <w:p w14:paraId="261A17D3" w14:textId="77777777" w:rsidR="0025641E" w:rsidRDefault="0025641E" w:rsidP="0066659D">
            <w:pPr>
              <w:pStyle w:val="hdr1"/>
              <w:spacing w:before="0"/>
              <w:ind w:left="0"/>
              <w:jc w:val="left"/>
              <w:rPr>
                <w:sz w:val="20"/>
              </w:rPr>
            </w:pPr>
            <w:r w:rsidRPr="00076B8D">
              <w:rPr>
                <w:sz w:val="20"/>
              </w:rPr>
              <w:t>3.2.4.1.6.1 Manager Dashboard Filters</w:t>
            </w:r>
          </w:p>
          <w:p w14:paraId="5210CB8C" w14:textId="77777777" w:rsidR="0025641E" w:rsidRDefault="0025641E" w:rsidP="0066659D">
            <w:pPr>
              <w:pStyle w:val="hdr1"/>
              <w:spacing w:before="0"/>
              <w:ind w:left="0"/>
              <w:jc w:val="left"/>
              <w:rPr>
                <w:sz w:val="20"/>
              </w:rPr>
            </w:pPr>
            <w:r w:rsidRPr="00076B8D">
              <w:rPr>
                <w:sz w:val="20"/>
              </w:rPr>
              <w:t>3.2.4.1.10 Senior Manager Dashboard (and child requirements</w:t>
            </w:r>
            <w:r>
              <w:rPr>
                <w:sz w:val="20"/>
              </w:rPr>
              <w:t>)</w:t>
            </w:r>
          </w:p>
          <w:p w14:paraId="695DA827" w14:textId="77777777" w:rsidR="0025641E" w:rsidRDefault="0025641E" w:rsidP="0066659D">
            <w:pPr>
              <w:pStyle w:val="hdr1"/>
              <w:spacing w:before="0"/>
              <w:ind w:left="0"/>
              <w:jc w:val="left"/>
              <w:rPr>
                <w:sz w:val="20"/>
              </w:rPr>
            </w:pPr>
            <w:r w:rsidRPr="00076B8D">
              <w:rPr>
                <w:sz w:val="20"/>
              </w:rPr>
              <w:t>3.2.7.1.1.1.1 Role</w:t>
            </w:r>
          </w:p>
          <w:p w14:paraId="4908C865" w14:textId="77777777" w:rsidR="0025641E" w:rsidRDefault="0025641E" w:rsidP="0066659D">
            <w:pPr>
              <w:pStyle w:val="hdr1"/>
              <w:spacing w:before="0"/>
              <w:ind w:left="0"/>
              <w:jc w:val="left"/>
              <w:rPr>
                <w:sz w:val="20"/>
              </w:rPr>
            </w:pPr>
            <w:r w:rsidRPr="00076B8D">
              <w:rPr>
                <w:sz w:val="20"/>
              </w:rPr>
              <w:t>3.2.7.1.1.1.1.3 Senior Managers</w:t>
            </w:r>
          </w:p>
        </w:tc>
        <w:tc>
          <w:tcPr>
            <w:tcW w:w="2790" w:type="dxa"/>
          </w:tcPr>
          <w:p w14:paraId="70FC9791" w14:textId="77777777" w:rsidR="0025641E" w:rsidRDefault="0025641E" w:rsidP="0066659D">
            <w:pPr>
              <w:pStyle w:val="hdr1"/>
              <w:spacing w:before="0"/>
              <w:ind w:left="0"/>
              <w:jc w:val="left"/>
              <w:rPr>
                <w:sz w:val="20"/>
              </w:rPr>
            </w:pPr>
            <w:r>
              <w:rPr>
                <w:sz w:val="20"/>
              </w:rPr>
              <w:t>Doug Stearns</w:t>
            </w:r>
          </w:p>
        </w:tc>
      </w:tr>
      <w:tr w:rsidR="0025641E" w:rsidRPr="005A7179" w14:paraId="0D2F7083" w14:textId="77777777" w:rsidTr="0066659D">
        <w:tc>
          <w:tcPr>
            <w:tcW w:w="1440" w:type="dxa"/>
          </w:tcPr>
          <w:p w14:paraId="758C94A4" w14:textId="77777777" w:rsidR="0025641E" w:rsidRDefault="0025641E" w:rsidP="0066659D">
            <w:pPr>
              <w:pStyle w:val="hdr1"/>
              <w:spacing w:before="0"/>
              <w:ind w:left="0"/>
              <w:jc w:val="left"/>
              <w:rPr>
                <w:sz w:val="20"/>
              </w:rPr>
            </w:pPr>
            <w:r>
              <w:rPr>
                <w:sz w:val="20"/>
              </w:rPr>
              <w:t>09/15/2016</w:t>
            </w:r>
          </w:p>
        </w:tc>
        <w:tc>
          <w:tcPr>
            <w:tcW w:w="5238" w:type="dxa"/>
          </w:tcPr>
          <w:p w14:paraId="2D2F5F0D" w14:textId="77777777" w:rsidR="0025641E" w:rsidRDefault="0025641E" w:rsidP="0066659D">
            <w:pPr>
              <w:pStyle w:val="hdr1"/>
              <w:spacing w:before="0"/>
              <w:ind w:left="0"/>
              <w:jc w:val="left"/>
              <w:rPr>
                <w:sz w:val="20"/>
              </w:rPr>
            </w:pPr>
            <w:r>
              <w:rPr>
                <w:sz w:val="20"/>
              </w:rPr>
              <w:t>TFS3972 – eCL Attendance Feed</w:t>
            </w:r>
          </w:p>
          <w:p w14:paraId="0D5E38C9" w14:textId="77777777" w:rsidR="0025641E" w:rsidRDefault="0025641E" w:rsidP="0066659D">
            <w:pPr>
              <w:pStyle w:val="hdr1"/>
              <w:spacing w:before="0"/>
              <w:ind w:left="0"/>
              <w:jc w:val="left"/>
              <w:rPr>
                <w:sz w:val="20"/>
              </w:rPr>
            </w:pPr>
            <w:r w:rsidRPr="00900002">
              <w:rPr>
                <w:sz w:val="20"/>
              </w:rPr>
              <w:t>Added or modified the following requirements:</w:t>
            </w:r>
          </w:p>
          <w:p w14:paraId="72B5404C" w14:textId="77777777" w:rsidR="0025641E" w:rsidRDefault="0025641E" w:rsidP="0066659D">
            <w:pPr>
              <w:pStyle w:val="hdr1"/>
              <w:spacing w:before="0"/>
              <w:ind w:left="0"/>
              <w:jc w:val="left"/>
              <w:rPr>
                <w:sz w:val="20"/>
              </w:rPr>
            </w:pPr>
            <w:r w:rsidRPr="00900002">
              <w:rPr>
                <w:sz w:val="20"/>
              </w:rPr>
              <w:t>3.2.3.5.3 Naming Convention</w:t>
            </w:r>
          </w:p>
          <w:p w14:paraId="2E70962D" w14:textId="77777777" w:rsidR="0025641E" w:rsidRDefault="0025641E" w:rsidP="0066659D">
            <w:pPr>
              <w:pStyle w:val="hdr1"/>
              <w:spacing w:before="0"/>
              <w:ind w:left="0"/>
              <w:jc w:val="left"/>
              <w:rPr>
                <w:sz w:val="20"/>
              </w:rPr>
            </w:pPr>
            <w:r w:rsidRPr="00900002">
              <w:rPr>
                <w:sz w:val="20"/>
              </w:rPr>
              <w:t>3.2.3.5.5 Source</w:t>
            </w:r>
          </w:p>
          <w:p w14:paraId="303E0BD9" w14:textId="77777777" w:rsidR="0025641E" w:rsidRDefault="0025641E" w:rsidP="0066659D">
            <w:pPr>
              <w:pStyle w:val="hdr1"/>
              <w:spacing w:before="0"/>
              <w:ind w:left="0"/>
              <w:jc w:val="left"/>
              <w:rPr>
                <w:sz w:val="20"/>
              </w:rPr>
            </w:pPr>
            <w:r w:rsidRPr="00900002">
              <w:rPr>
                <w:sz w:val="20"/>
              </w:rPr>
              <w:t>3.2.3.5.8 Coaching Reasons and Sub-Coaching Reasons</w:t>
            </w:r>
          </w:p>
          <w:p w14:paraId="575952F5" w14:textId="77777777" w:rsidR="0025641E" w:rsidRDefault="0025641E" w:rsidP="0066659D">
            <w:pPr>
              <w:pStyle w:val="hdr1"/>
              <w:spacing w:before="0"/>
              <w:ind w:left="0"/>
              <w:jc w:val="left"/>
              <w:rPr>
                <w:sz w:val="20"/>
              </w:rPr>
            </w:pPr>
            <w:r w:rsidRPr="00900002">
              <w:rPr>
                <w:sz w:val="20"/>
              </w:rPr>
              <w:t>3.2.3.5.9 Report Details</w:t>
            </w:r>
          </w:p>
          <w:p w14:paraId="18D053A7" w14:textId="77777777" w:rsidR="0025641E" w:rsidRDefault="0025641E" w:rsidP="0066659D">
            <w:pPr>
              <w:pStyle w:val="hdr1"/>
              <w:spacing w:before="0"/>
              <w:ind w:left="0"/>
              <w:jc w:val="left"/>
              <w:rPr>
                <w:sz w:val="20"/>
              </w:rPr>
            </w:pPr>
            <w:r w:rsidRPr="00900002">
              <w:rPr>
                <w:sz w:val="20"/>
              </w:rPr>
              <w:t>3.2.3.5.11 eCoaching Log Status</w:t>
            </w:r>
          </w:p>
          <w:p w14:paraId="0B25EE8F" w14:textId="77777777" w:rsidR="0025641E" w:rsidRDefault="0025641E" w:rsidP="0066659D">
            <w:pPr>
              <w:pStyle w:val="hdr1"/>
              <w:spacing w:before="0"/>
              <w:ind w:left="0"/>
              <w:jc w:val="left"/>
              <w:rPr>
                <w:sz w:val="20"/>
              </w:rPr>
            </w:pPr>
            <w:r w:rsidRPr="00900002">
              <w:rPr>
                <w:sz w:val="20"/>
              </w:rPr>
              <w:t>3.2.3.5.12 Email notification</w:t>
            </w:r>
          </w:p>
          <w:p w14:paraId="493DA2F7" w14:textId="77777777" w:rsidR="0025641E" w:rsidRDefault="0025641E" w:rsidP="0066659D">
            <w:pPr>
              <w:pStyle w:val="hdr1"/>
              <w:spacing w:before="0"/>
              <w:ind w:left="0"/>
              <w:jc w:val="left"/>
              <w:rPr>
                <w:sz w:val="20"/>
              </w:rPr>
            </w:pPr>
            <w:r w:rsidRPr="00900002">
              <w:rPr>
                <w:sz w:val="20"/>
              </w:rPr>
              <w:t xml:space="preserve">3.2.3.5.13 Other information </w:t>
            </w:r>
          </w:p>
          <w:p w14:paraId="5CA1AE5A" w14:textId="77777777" w:rsidR="0025641E" w:rsidRDefault="0025641E" w:rsidP="0066659D">
            <w:pPr>
              <w:pStyle w:val="hdr1"/>
              <w:spacing w:before="0"/>
              <w:ind w:left="0"/>
              <w:jc w:val="left"/>
              <w:rPr>
                <w:sz w:val="20"/>
              </w:rPr>
            </w:pPr>
            <w:r w:rsidRPr="00900002">
              <w:rPr>
                <w:sz w:val="20"/>
              </w:rPr>
              <w:t>3.2.5.1.3.2 Acknowledgement and feedback</w:t>
            </w:r>
          </w:p>
          <w:p w14:paraId="41AA9D9E" w14:textId="77777777" w:rsidR="0025641E" w:rsidRDefault="0025641E" w:rsidP="0066659D">
            <w:pPr>
              <w:pStyle w:val="hdr1"/>
              <w:spacing w:before="0"/>
              <w:ind w:left="0"/>
              <w:jc w:val="left"/>
              <w:rPr>
                <w:sz w:val="20"/>
              </w:rPr>
            </w:pPr>
            <w:r w:rsidRPr="00900002">
              <w:rPr>
                <w:sz w:val="20"/>
              </w:rPr>
              <w:t>3.2.5.1.4.1 Acknowledgement</w:t>
            </w:r>
          </w:p>
          <w:p w14:paraId="496D97F4" w14:textId="77777777" w:rsidR="0025641E" w:rsidRDefault="0025641E" w:rsidP="0066659D">
            <w:pPr>
              <w:pStyle w:val="hdr1"/>
              <w:spacing w:before="0"/>
              <w:ind w:left="0"/>
              <w:jc w:val="left"/>
              <w:rPr>
                <w:sz w:val="20"/>
              </w:rPr>
            </w:pPr>
            <w:r w:rsidRPr="00900002">
              <w:rPr>
                <w:sz w:val="20"/>
              </w:rPr>
              <w:t>3.2.5.1.4.3 Supervisor Review</w:t>
            </w:r>
          </w:p>
        </w:tc>
        <w:tc>
          <w:tcPr>
            <w:tcW w:w="2790" w:type="dxa"/>
          </w:tcPr>
          <w:p w14:paraId="0C6B5884" w14:textId="77777777" w:rsidR="0025641E" w:rsidRDefault="0025641E" w:rsidP="0066659D">
            <w:pPr>
              <w:pStyle w:val="hdr1"/>
              <w:spacing w:before="0"/>
              <w:ind w:left="0"/>
              <w:jc w:val="left"/>
              <w:rPr>
                <w:sz w:val="20"/>
              </w:rPr>
            </w:pPr>
            <w:r>
              <w:rPr>
                <w:sz w:val="20"/>
              </w:rPr>
              <w:t>Doug Stearns</w:t>
            </w:r>
          </w:p>
        </w:tc>
      </w:tr>
      <w:tr w:rsidR="0025641E" w:rsidRPr="005A7179" w14:paraId="61485A18" w14:textId="77777777" w:rsidTr="0066659D">
        <w:tc>
          <w:tcPr>
            <w:tcW w:w="1440" w:type="dxa"/>
          </w:tcPr>
          <w:p w14:paraId="6FFBF9AD" w14:textId="77777777" w:rsidR="0025641E" w:rsidRDefault="0025641E" w:rsidP="0066659D">
            <w:pPr>
              <w:pStyle w:val="hdr1"/>
              <w:spacing w:before="0"/>
              <w:ind w:left="0"/>
              <w:jc w:val="left"/>
              <w:rPr>
                <w:sz w:val="20"/>
              </w:rPr>
            </w:pPr>
            <w:r>
              <w:rPr>
                <w:sz w:val="20"/>
              </w:rPr>
              <w:t>09/21/2015</w:t>
            </w:r>
          </w:p>
        </w:tc>
        <w:tc>
          <w:tcPr>
            <w:tcW w:w="5238" w:type="dxa"/>
          </w:tcPr>
          <w:p w14:paraId="30A64282" w14:textId="77777777" w:rsidR="0025641E" w:rsidRDefault="0025641E" w:rsidP="0066659D">
            <w:pPr>
              <w:pStyle w:val="hdr1"/>
              <w:spacing w:before="0"/>
              <w:ind w:left="0"/>
              <w:jc w:val="left"/>
              <w:rPr>
                <w:sz w:val="20"/>
              </w:rPr>
            </w:pPr>
            <w:r>
              <w:rPr>
                <w:sz w:val="20"/>
              </w:rPr>
              <w:t>TFS3887 – eCL Admin tool permissions for Program</w:t>
            </w:r>
          </w:p>
          <w:p w14:paraId="755234FD" w14:textId="77777777" w:rsidR="0025641E" w:rsidRDefault="0025641E" w:rsidP="0066659D">
            <w:pPr>
              <w:pStyle w:val="hdr1"/>
              <w:spacing w:before="0"/>
              <w:ind w:left="0"/>
              <w:jc w:val="left"/>
              <w:rPr>
                <w:sz w:val="20"/>
              </w:rPr>
            </w:pPr>
            <w:r>
              <w:rPr>
                <w:sz w:val="20"/>
              </w:rPr>
              <w:t>Updated the following requirements</w:t>
            </w:r>
          </w:p>
          <w:p w14:paraId="6DC7BDDA" w14:textId="77777777" w:rsidR="0025641E" w:rsidRDefault="0025641E" w:rsidP="0066659D">
            <w:pPr>
              <w:pStyle w:val="hdr1"/>
              <w:spacing w:before="0"/>
              <w:ind w:left="0"/>
              <w:jc w:val="left"/>
              <w:rPr>
                <w:sz w:val="20"/>
              </w:rPr>
            </w:pPr>
            <w:r w:rsidRPr="00E632A4">
              <w:rPr>
                <w:sz w:val="20"/>
              </w:rPr>
              <w:t>3.2.1.3.15</w:t>
            </w:r>
            <w:r>
              <w:rPr>
                <w:sz w:val="20"/>
              </w:rPr>
              <w:t xml:space="preserve"> </w:t>
            </w:r>
            <w:r w:rsidRPr="00E632A4">
              <w:rPr>
                <w:sz w:val="20"/>
              </w:rPr>
              <w:t>Access to submission</w:t>
            </w:r>
          </w:p>
          <w:p w14:paraId="22CB3C6C" w14:textId="77777777" w:rsidR="0025641E" w:rsidRDefault="0025641E" w:rsidP="0066659D">
            <w:pPr>
              <w:pStyle w:val="hdr1"/>
              <w:spacing w:before="0"/>
              <w:ind w:left="0"/>
              <w:jc w:val="left"/>
              <w:rPr>
                <w:sz w:val="20"/>
              </w:rPr>
            </w:pPr>
            <w:r w:rsidRPr="00E632A4">
              <w:rPr>
                <w:sz w:val="20"/>
              </w:rPr>
              <w:t>3.2.1.4.15</w:t>
            </w:r>
            <w:r>
              <w:rPr>
                <w:sz w:val="20"/>
              </w:rPr>
              <w:t xml:space="preserve"> </w:t>
            </w:r>
            <w:r w:rsidRPr="00E632A4">
              <w:rPr>
                <w:sz w:val="20"/>
              </w:rPr>
              <w:t>Access to submission</w:t>
            </w:r>
          </w:p>
          <w:p w14:paraId="69D9C82F" w14:textId="77777777" w:rsidR="0025641E" w:rsidRDefault="0025641E" w:rsidP="0066659D">
            <w:pPr>
              <w:pStyle w:val="hdr1"/>
              <w:spacing w:before="0"/>
              <w:ind w:left="0"/>
              <w:jc w:val="left"/>
              <w:rPr>
                <w:sz w:val="20"/>
              </w:rPr>
            </w:pPr>
            <w:r w:rsidRPr="00E632A4">
              <w:rPr>
                <w:sz w:val="20"/>
              </w:rPr>
              <w:t>3.2.1.5.15</w:t>
            </w:r>
            <w:r>
              <w:rPr>
                <w:sz w:val="20"/>
              </w:rPr>
              <w:t xml:space="preserve"> </w:t>
            </w:r>
            <w:r w:rsidRPr="00E632A4">
              <w:rPr>
                <w:sz w:val="20"/>
              </w:rPr>
              <w:t>Access to submission</w:t>
            </w:r>
          </w:p>
          <w:p w14:paraId="62E1A1D1" w14:textId="77777777" w:rsidR="0025641E" w:rsidRDefault="0025641E" w:rsidP="0066659D">
            <w:pPr>
              <w:pStyle w:val="hdr1"/>
              <w:spacing w:before="0"/>
              <w:ind w:left="0"/>
              <w:jc w:val="left"/>
              <w:rPr>
                <w:sz w:val="20"/>
              </w:rPr>
            </w:pPr>
            <w:r w:rsidRPr="00E632A4">
              <w:rPr>
                <w:sz w:val="20"/>
              </w:rPr>
              <w:t>3.2.1.6.15</w:t>
            </w:r>
            <w:r>
              <w:rPr>
                <w:sz w:val="20"/>
              </w:rPr>
              <w:t xml:space="preserve"> </w:t>
            </w:r>
            <w:r w:rsidRPr="00E632A4">
              <w:rPr>
                <w:sz w:val="20"/>
              </w:rPr>
              <w:t>Access to submission</w:t>
            </w:r>
          </w:p>
        </w:tc>
        <w:tc>
          <w:tcPr>
            <w:tcW w:w="2790" w:type="dxa"/>
          </w:tcPr>
          <w:p w14:paraId="0509BA9A" w14:textId="77777777" w:rsidR="0025641E" w:rsidRDefault="0025641E" w:rsidP="0066659D">
            <w:pPr>
              <w:pStyle w:val="hdr1"/>
              <w:spacing w:before="0"/>
              <w:ind w:left="0"/>
              <w:jc w:val="left"/>
              <w:rPr>
                <w:sz w:val="20"/>
              </w:rPr>
            </w:pPr>
            <w:r>
              <w:rPr>
                <w:sz w:val="20"/>
              </w:rPr>
              <w:t>Doug Stearns</w:t>
            </w:r>
          </w:p>
        </w:tc>
      </w:tr>
      <w:tr w:rsidR="0025641E" w:rsidRPr="005A7179" w14:paraId="4E04EB93" w14:textId="77777777" w:rsidTr="0066659D">
        <w:tc>
          <w:tcPr>
            <w:tcW w:w="1440" w:type="dxa"/>
          </w:tcPr>
          <w:p w14:paraId="2FB534BE" w14:textId="77777777" w:rsidR="0025641E" w:rsidRDefault="0025641E" w:rsidP="0066659D">
            <w:pPr>
              <w:pStyle w:val="hdr1"/>
              <w:spacing w:before="0"/>
              <w:ind w:left="0"/>
              <w:jc w:val="left"/>
              <w:rPr>
                <w:sz w:val="20"/>
              </w:rPr>
            </w:pPr>
            <w:r>
              <w:rPr>
                <w:sz w:val="20"/>
              </w:rPr>
              <w:t>10/03/2016</w:t>
            </w:r>
          </w:p>
        </w:tc>
        <w:tc>
          <w:tcPr>
            <w:tcW w:w="5238" w:type="dxa"/>
          </w:tcPr>
          <w:p w14:paraId="55B537B0" w14:textId="77777777" w:rsidR="0025641E" w:rsidRDefault="0025641E" w:rsidP="0066659D">
            <w:pPr>
              <w:pStyle w:val="hdr1"/>
              <w:spacing w:before="0"/>
              <w:ind w:left="0"/>
              <w:jc w:val="left"/>
              <w:rPr>
                <w:sz w:val="20"/>
              </w:rPr>
            </w:pPr>
            <w:r w:rsidRPr="00462117">
              <w:rPr>
                <w:sz w:val="20"/>
              </w:rPr>
              <w:t>TFS4137 – eCL AHT to Call Efficiency</w:t>
            </w:r>
          </w:p>
          <w:p w14:paraId="24262C89" w14:textId="77777777" w:rsidR="0025641E" w:rsidRDefault="0025641E" w:rsidP="0066659D">
            <w:pPr>
              <w:pStyle w:val="hdr1"/>
              <w:spacing w:before="0"/>
              <w:ind w:left="0"/>
              <w:jc w:val="left"/>
              <w:rPr>
                <w:sz w:val="20"/>
              </w:rPr>
            </w:pPr>
            <w:r>
              <w:rPr>
                <w:sz w:val="20"/>
              </w:rPr>
              <w:t>Updated the following requirements</w:t>
            </w:r>
          </w:p>
          <w:p w14:paraId="67875630" w14:textId="77777777" w:rsidR="0025641E" w:rsidRPr="00462117" w:rsidRDefault="0025641E" w:rsidP="0066659D">
            <w:pPr>
              <w:pStyle w:val="hdr1"/>
              <w:spacing w:before="0"/>
              <w:ind w:left="0"/>
              <w:jc w:val="left"/>
              <w:rPr>
                <w:sz w:val="20"/>
              </w:rPr>
            </w:pPr>
            <w:r w:rsidRPr="00462117">
              <w:rPr>
                <w:sz w:val="20"/>
              </w:rPr>
              <w:t xml:space="preserve">3.2.1.2.8.1 Direct Coaching Reason and Sub-Reasons 3.2.1.2.8.2 Indirect Coaching Reason and Sub-Reasons 3.2.1.3.7.1 Direct Coaching Reason and Sub-Reasons </w:t>
            </w:r>
          </w:p>
          <w:p w14:paraId="4E026825" w14:textId="77777777" w:rsidR="0025641E" w:rsidRDefault="0025641E" w:rsidP="0066659D">
            <w:pPr>
              <w:pStyle w:val="hdr1"/>
              <w:spacing w:before="0"/>
              <w:ind w:left="0"/>
              <w:jc w:val="left"/>
              <w:rPr>
                <w:sz w:val="20"/>
              </w:rPr>
            </w:pPr>
            <w:r w:rsidRPr="00462117">
              <w:rPr>
                <w:sz w:val="20"/>
              </w:rPr>
              <w:t>3.2.1.3.7.2 Indirect Coaching Reason and Sub-Reasons</w:t>
            </w:r>
          </w:p>
        </w:tc>
        <w:tc>
          <w:tcPr>
            <w:tcW w:w="2790" w:type="dxa"/>
          </w:tcPr>
          <w:p w14:paraId="4D62452F" w14:textId="77777777" w:rsidR="0025641E" w:rsidRDefault="0025641E" w:rsidP="0066659D">
            <w:pPr>
              <w:pStyle w:val="hdr1"/>
              <w:spacing w:before="0"/>
              <w:ind w:left="0"/>
              <w:jc w:val="left"/>
              <w:rPr>
                <w:sz w:val="20"/>
              </w:rPr>
            </w:pPr>
            <w:r>
              <w:rPr>
                <w:sz w:val="20"/>
              </w:rPr>
              <w:t>Doug Stearns</w:t>
            </w:r>
          </w:p>
        </w:tc>
      </w:tr>
      <w:tr w:rsidR="0025641E" w:rsidRPr="005A7179" w14:paraId="40C85837" w14:textId="77777777" w:rsidTr="0066659D">
        <w:tc>
          <w:tcPr>
            <w:tcW w:w="1440" w:type="dxa"/>
          </w:tcPr>
          <w:p w14:paraId="2DCE3587" w14:textId="77777777" w:rsidR="0025641E" w:rsidRDefault="0025641E" w:rsidP="0066659D">
            <w:pPr>
              <w:pStyle w:val="hdr1"/>
              <w:spacing w:before="0"/>
              <w:ind w:left="0"/>
              <w:jc w:val="left"/>
              <w:rPr>
                <w:sz w:val="20"/>
              </w:rPr>
            </w:pPr>
            <w:r>
              <w:rPr>
                <w:sz w:val="20"/>
              </w:rPr>
              <w:t>10/24/2016</w:t>
            </w:r>
          </w:p>
        </w:tc>
        <w:tc>
          <w:tcPr>
            <w:tcW w:w="5238" w:type="dxa"/>
          </w:tcPr>
          <w:p w14:paraId="5AE84EB0" w14:textId="77777777" w:rsidR="0025641E" w:rsidRDefault="0025641E" w:rsidP="0066659D">
            <w:pPr>
              <w:pStyle w:val="hdr1"/>
              <w:spacing w:before="0"/>
              <w:ind w:left="0"/>
              <w:jc w:val="left"/>
              <w:rPr>
                <w:sz w:val="20"/>
              </w:rPr>
            </w:pPr>
            <w:r>
              <w:rPr>
                <w:sz w:val="20"/>
              </w:rPr>
              <w:t>TFS4353 – eCL email reminder to reassigned reviewer</w:t>
            </w:r>
          </w:p>
          <w:p w14:paraId="1D1F9D31" w14:textId="77777777" w:rsidR="0025641E" w:rsidRDefault="0025641E" w:rsidP="0066659D">
            <w:pPr>
              <w:pStyle w:val="hdr1"/>
              <w:spacing w:before="0"/>
              <w:ind w:left="0"/>
              <w:jc w:val="left"/>
              <w:rPr>
                <w:sz w:val="20"/>
              </w:rPr>
            </w:pPr>
            <w:r>
              <w:rPr>
                <w:sz w:val="20"/>
              </w:rPr>
              <w:lastRenderedPageBreak/>
              <w:t>Updated the following requirements</w:t>
            </w:r>
          </w:p>
          <w:p w14:paraId="60DE1FD0" w14:textId="77777777" w:rsidR="0025641E" w:rsidRDefault="0025641E" w:rsidP="0066659D">
            <w:pPr>
              <w:pStyle w:val="hdr1"/>
              <w:spacing w:before="0"/>
              <w:ind w:left="0"/>
              <w:jc w:val="left"/>
              <w:rPr>
                <w:sz w:val="20"/>
              </w:rPr>
            </w:pPr>
            <w:r w:rsidRPr="00773EC9">
              <w:rPr>
                <w:sz w:val="20"/>
              </w:rPr>
              <w:t>3.2.2.5.3 Time Frame</w:t>
            </w:r>
          </w:p>
          <w:p w14:paraId="4477658C" w14:textId="77777777" w:rsidR="0025641E" w:rsidRPr="00462117" w:rsidRDefault="0025641E" w:rsidP="0066659D">
            <w:pPr>
              <w:pStyle w:val="hdr1"/>
              <w:spacing w:before="0"/>
              <w:ind w:left="0"/>
              <w:jc w:val="left"/>
              <w:rPr>
                <w:sz w:val="20"/>
              </w:rPr>
            </w:pPr>
            <w:r w:rsidRPr="0046370D">
              <w:rPr>
                <w:sz w:val="20"/>
              </w:rPr>
              <w:t>3.2.2.5.5 Email Recipient</w:t>
            </w:r>
          </w:p>
        </w:tc>
        <w:tc>
          <w:tcPr>
            <w:tcW w:w="2790" w:type="dxa"/>
          </w:tcPr>
          <w:p w14:paraId="337F96C8"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00AF9D20" w14:textId="77777777" w:rsidTr="0066659D">
        <w:tc>
          <w:tcPr>
            <w:tcW w:w="1440" w:type="dxa"/>
          </w:tcPr>
          <w:p w14:paraId="60ECFC7C" w14:textId="77777777" w:rsidR="0025641E" w:rsidRDefault="0025641E" w:rsidP="0066659D">
            <w:pPr>
              <w:pStyle w:val="hdr1"/>
              <w:spacing w:before="0"/>
              <w:ind w:left="0"/>
              <w:jc w:val="left"/>
              <w:rPr>
                <w:sz w:val="20"/>
              </w:rPr>
            </w:pPr>
            <w:r>
              <w:rPr>
                <w:sz w:val="20"/>
              </w:rPr>
              <w:t>10/28/2016</w:t>
            </w:r>
          </w:p>
        </w:tc>
        <w:tc>
          <w:tcPr>
            <w:tcW w:w="5238" w:type="dxa"/>
          </w:tcPr>
          <w:p w14:paraId="7E9F1E53" w14:textId="77777777" w:rsidR="0025641E" w:rsidRDefault="0025641E" w:rsidP="0066659D">
            <w:pPr>
              <w:pStyle w:val="hdr1"/>
              <w:spacing w:before="0"/>
              <w:ind w:left="0"/>
              <w:jc w:val="left"/>
              <w:rPr>
                <w:sz w:val="20"/>
              </w:rPr>
            </w:pPr>
            <w:r>
              <w:rPr>
                <w:sz w:val="20"/>
              </w:rPr>
              <w:t>TFS3757 – eCL Coaching Monitor</w:t>
            </w:r>
          </w:p>
          <w:p w14:paraId="395B4AF7" w14:textId="77777777" w:rsidR="0025641E" w:rsidRDefault="0025641E" w:rsidP="0066659D">
            <w:pPr>
              <w:pStyle w:val="hdr1"/>
              <w:spacing w:before="0"/>
              <w:ind w:left="0"/>
              <w:jc w:val="left"/>
              <w:rPr>
                <w:sz w:val="20"/>
              </w:rPr>
            </w:pPr>
            <w:r>
              <w:rPr>
                <w:sz w:val="20"/>
              </w:rPr>
              <w:t xml:space="preserve">Updated the following requirements </w:t>
            </w:r>
          </w:p>
          <w:p w14:paraId="7E57C676" w14:textId="77777777" w:rsidR="0025641E" w:rsidRDefault="0025641E" w:rsidP="0066659D">
            <w:pPr>
              <w:pStyle w:val="hdr1"/>
              <w:spacing w:before="0"/>
              <w:ind w:left="0"/>
              <w:jc w:val="left"/>
              <w:rPr>
                <w:sz w:val="20"/>
              </w:rPr>
            </w:pPr>
            <w:r w:rsidRPr="005128B8">
              <w:rPr>
                <w:sz w:val="20"/>
              </w:rPr>
              <w:t>CCO_eCoaching_Log_FS.docx</w:t>
            </w:r>
          </w:p>
          <w:p w14:paraId="086589D1" w14:textId="77777777" w:rsidR="0025641E" w:rsidRDefault="0025641E" w:rsidP="0066659D">
            <w:pPr>
              <w:pStyle w:val="hdr1"/>
              <w:spacing w:before="0"/>
              <w:ind w:left="0"/>
              <w:jc w:val="left"/>
              <w:rPr>
                <w:sz w:val="20"/>
              </w:rPr>
            </w:pPr>
            <w:r w:rsidRPr="005128B8">
              <w:rPr>
                <w:sz w:val="20"/>
              </w:rPr>
              <w:t>3.2.4.1.10.5.1 Log Detail</w:t>
            </w:r>
          </w:p>
          <w:p w14:paraId="3A64CE99" w14:textId="77777777" w:rsidR="0025641E" w:rsidRDefault="0025641E" w:rsidP="0066659D">
            <w:pPr>
              <w:pStyle w:val="hdr1"/>
              <w:spacing w:before="0"/>
              <w:ind w:left="0"/>
              <w:jc w:val="left"/>
              <w:rPr>
                <w:sz w:val="20"/>
              </w:rPr>
            </w:pPr>
            <w:r w:rsidRPr="005128B8">
              <w:rPr>
                <w:sz w:val="20"/>
              </w:rPr>
              <w:t>inserted new nu</w:t>
            </w:r>
            <w:r>
              <w:rPr>
                <w:sz w:val="20"/>
              </w:rPr>
              <w:t>mber 9 and renumbered remaining</w:t>
            </w:r>
          </w:p>
          <w:p w14:paraId="48569BD9" w14:textId="77777777" w:rsidR="0025641E" w:rsidRDefault="0025641E" w:rsidP="0066659D">
            <w:pPr>
              <w:pStyle w:val="hdr1"/>
              <w:spacing w:before="0"/>
              <w:ind w:left="0"/>
              <w:jc w:val="left"/>
              <w:rPr>
                <w:sz w:val="20"/>
              </w:rPr>
            </w:pPr>
            <w:r w:rsidRPr="005128B8">
              <w:rPr>
                <w:sz w:val="20"/>
              </w:rPr>
              <w:t>3.2.5.1.1.1.1 Coaching and Warning Logs</w:t>
            </w:r>
          </w:p>
          <w:p w14:paraId="3DA5AC9F" w14:textId="77777777" w:rsidR="0025641E" w:rsidRDefault="0025641E" w:rsidP="0066659D">
            <w:pPr>
              <w:pStyle w:val="hdr1"/>
              <w:spacing w:before="0"/>
              <w:ind w:left="0"/>
              <w:jc w:val="left"/>
              <w:rPr>
                <w:sz w:val="20"/>
              </w:rPr>
            </w:pPr>
            <w:r w:rsidRPr="005128B8">
              <w:rPr>
                <w:sz w:val="20"/>
              </w:rPr>
              <w:t xml:space="preserve">inserted new number 11 and renumbered remaining </w:t>
            </w:r>
          </w:p>
          <w:p w14:paraId="17DC32F8" w14:textId="77777777" w:rsidR="0025641E" w:rsidRDefault="0025641E" w:rsidP="0066659D">
            <w:pPr>
              <w:pStyle w:val="hdr1"/>
              <w:spacing w:before="0"/>
              <w:ind w:left="0"/>
              <w:jc w:val="left"/>
              <w:rPr>
                <w:sz w:val="20"/>
              </w:rPr>
            </w:pPr>
            <w:r w:rsidRPr="005128B8">
              <w:rPr>
                <w:sz w:val="20"/>
              </w:rPr>
              <w:t>3.2.5.1.1.1.3 Examples</w:t>
            </w:r>
          </w:p>
        </w:tc>
        <w:tc>
          <w:tcPr>
            <w:tcW w:w="2790" w:type="dxa"/>
          </w:tcPr>
          <w:p w14:paraId="759C1A73" w14:textId="77777777" w:rsidR="0025641E" w:rsidRDefault="0025641E" w:rsidP="0066659D">
            <w:pPr>
              <w:pStyle w:val="hdr1"/>
              <w:spacing w:before="0"/>
              <w:ind w:left="0"/>
              <w:jc w:val="left"/>
              <w:rPr>
                <w:sz w:val="20"/>
              </w:rPr>
            </w:pPr>
            <w:r>
              <w:rPr>
                <w:sz w:val="20"/>
              </w:rPr>
              <w:t>Doug Stearns</w:t>
            </w:r>
          </w:p>
        </w:tc>
      </w:tr>
      <w:tr w:rsidR="0025641E" w:rsidRPr="005A7179" w14:paraId="4135D80B" w14:textId="77777777" w:rsidTr="0066659D">
        <w:tc>
          <w:tcPr>
            <w:tcW w:w="1440" w:type="dxa"/>
          </w:tcPr>
          <w:p w14:paraId="6C2B851A" w14:textId="77777777" w:rsidR="0025641E" w:rsidRDefault="0025641E" w:rsidP="0066659D">
            <w:pPr>
              <w:pStyle w:val="hdr1"/>
              <w:spacing w:before="0"/>
              <w:ind w:left="0"/>
              <w:jc w:val="left"/>
              <w:rPr>
                <w:sz w:val="20"/>
              </w:rPr>
            </w:pPr>
            <w:r>
              <w:rPr>
                <w:sz w:val="20"/>
              </w:rPr>
              <w:t>11/09/2016</w:t>
            </w:r>
          </w:p>
        </w:tc>
        <w:tc>
          <w:tcPr>
            <w:tcW w:w="5238" w:type="dxa"/>
          </w:tcPr>
          <w:p w14:paraId="5C9E244A" w14:textId="77777777" w:rsidR="0025641E" w:rsidRDefault="0025641E" w:rsidP="0066659D">
            <w:pPr>
              <w:pStyle w:val="hdr1"/>
              <w:spacing w:before="0"/>
              <w:ind w:left="0"/>
              <w:jc w:val="left"/>
              <w:rPr>
                <w:sz w:val="20"/>
              </w:rPr>
            </w:pPr>
            <w:r>
              <w:rPr>
                <w:sz w:val="20"/>
              </w:rPr>
              <w:t>TFS3757 – eCL Coaching Monitor</w:t>
            </w:r>
          </w:p>
          <w:p w14:paraId="39E31B33" w14:textId="77777777" w:rsidR="0025641E" w:rsidRDefault="0025641E" w:rsidP="0066659D">
            <w:pPr>
              <w:pStyle w:val="hdr1"/>
              <w:spacing w:before="0"/>
              <w:ind w:left="0"/>
              <w:jc w:val="left"/>
              <w:rPr>
                <w:sz w:val="20"/>
              </w:rPr>
            </w:pPr>
            <w:r>
              <w:rPr>
                <w:sz w:val="20"/>
              </w:rPr>
              <w:t>Updated the following requirements with new screen shot</w:t>
            </w:r>
          </w:p>
          <w:p w14:paraId="58975814" w14:textId="77777777" w:rsidR="0025641E" w:rsidRDefault="0025641E" w:rsidP="0066659D">
            <w:pPr>
              <w:pStyle w:val="hdr1"/>
              <w:spacing w:before="0"/>
              <w:ind w:left="0"/>
              <w:jc w:val="left"/>
              <w:rPr>
                <w:sz w:val="20"/>
              </w:rPr>
            </w:pPr>
            <w:r w:rsidRPr="00B56B5D">
              <w:rPr>
                <w:sz w:val="20"/>
              </w:rPr>
              <w:t>3.2.5.1.1.1.3 Examples</w:t>
            </w:r>
          </w:p>
        </w:tc>
        <w:tc>
          <w:tcPr>
            <w:tcW w:w="2790" w:type="dxa"/>
          </w:tcPr>
          <w:p w14:paraId="411AEE54" w14:textId="77777777" w:rsidR="0025641E" w:rsidRDefault="0025641E" w:rsidP="0066659D">
            <w:pPr>
              <w:pStyle w:val="hdr1"/>
              <w:spacing w:before="0"/>
              <w:ind w:left="0"/>
              <w:jc w:val="left"/>
              <w:rPr>
                <w:sz w:val="20"/>
              </w:rPr>
            </w:pPr>
            <w:r>
              <w:rPr>
                <w:sz w:val="20"/>
              </w:rPr>
              <w:t>Doug Stearns</w:t>
            </w:r>
          </w:p>
        </w:tc>
      </w:tr>
      <w:tr w:rsidR="0025641E" w:rsidRPr="005A7179" w14:paraId="320C19A2" w14:textId="77777777" w:rsidTr="0066659D">
        <w:tc>
          <w:tcPr>
            <w:tcW w:w="1440" w:type="dxa"/>
          </w:tcPr>
          <w:p w14:paraId="49ADFB6E" w14:textId="77777777" w:rsidR="0025641E" w:rsidRDefault="0025641E" w:rsidP="0066659D">
            <w:pPr>
              <w:pStyle w:val="hdr1"/>
              <w:spacing w:before="0"/>
              <w:ind w:left="0"/>
              <w:jc w:val="left"/>
              <w:rPr>
                <w:sz w:val="20"/>
              </w:rPr>
            </w:pPr>
            <w:r>
              <w:rPr>
                <w:sz w:val="20"/>
              </w:rPr>
              <w:t>11/10/2016</w:t>
            </w:r>
          </w:p>
        </w:tc>
        <w:tc>
          <w:tcPr>
            <w:tcW w:w="5238" w:type="dxa"/>
          </w:tcPr>
          <w:p w14:paraId="32939835" w14:textId="77777777" w:rsidR="0025641E" w:rsidRDefault="0025641E" w:rsidP="0066659D">
            <w:pPr>
              <w:pStyle w:val="hdr1"/>
              <w:spacing w:before="0"/>
              <w:ind w:left="0"/>
              <w:jc w:val="left"/>
              <w:rPr>
                <w:sz w:val="20"/>
              </w:rPr>
            </w:pPr>
            <w:r>
              <w:rPr>
                <w:sz w:val="20"/>
              </w:rPr>
              <w:t>TFS3757 – eCL Coaching Monitor</w:t>
            </w:r>
          </w:p>
          <w:p w14:paraId="6342FCA6" w14:textId="77777777" w:rsidR="0025641E" w:rsidRDefault="0025641E" w:rsidP="0066659D">
            <w:pPr>
              <w:pStyle w:val="hdr1"/>
              <w:spacing w:before="0"/>
              <w:ind w:left="0"/>
              <w:jc w:val="left"/>
              <w:rPr>
                <w:sz w:val="20"/>
              </w:rPr>
            </w:pPr>
            <w:r>
              <w:rPr>
                <w:sz w:val="20"/>
              </w:rPr>
              <w:t>Updated the following requirements with new information</w:t>
            </w:r>
          </w:p>
          <w:p w14:paraId="1BE34C8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79FB201E" w14:textId="77777777" w:rsidR="0025641E" w:rsidRDefault="0025641E" w:rsidP="0066659D">
            <w:pPr>
              <w:pStyle w:val="hdr1"/>
              <w:spacing w:before="0"/>
              <w:ind w:left="0"/>
              <w:jc w:val="left"/>
              <w:rPr>
                <w:sz w:val="20"/>
              </w:rPr>
            </w:pPr>
            <w:r>
              <w:rPr>
                <w:sz w:val="20"/>
              </w:rPr>
              <w:t>Doug Stearns</w:t>
            </w:r>
          </w:p>
        </w:tc>
      </w:tr>
      <w:tr w:rsidR="0025641E" w:rsidRPr="005A7179" w14:paraId="40AAEC53" w14:textId="77777777" w:rsidTr="0066659D">
        <w:tc>
          <w:tcPr>
            <w:tcW w:w="1440" w:type="dxa"/>
          </w:tcPr>
          <w:p w14:paraId="154023B6" w14:textId="77777777" w:rsidR="0025641E" w:rsidRDefault="0025641E" w:rsidP="0066659D">
            <w:pPr>
              <w:pStyle w:val="hdr1"/>
              <w:spacing w:before="0"/>
              <w:ind w:left="0"/>
              <w:jc w:val="left"/>
              <w:rPr>
                <w:sz w:val="20"/>
              </w:rPr>
            </w:pPr>
            <w:r>
              <w:rPr>
                <w:sz w:val="20"/>
              </w:rPr>
              <w:t>11/11/2016</w:t>
            </w:r>
          </w:p>
        </w:tc>
        <w:tc>
          <w:tcPr>
            <w:tcW w:w="5238" w:type="dxa"/>
          </w:tcPr>
          <w:p w14:paraId="58A6B802" w14:textId="77777777" w:rsidR="0025641E" w:rsidRDefault="0025641E" w:rsidP="0066659D">
            <w:pPr>
              <w:pStyle w:val="hdr1"/>
              <w:spacing w:before="0"/>
              <w:ind w:left="0"/>
              <w:jc w:val="left"/>
              <w:rPr>
                <w:sz w:val="20"/>
              </w:rPr>
            </w:pPr>
            <w:r>
              <w:rPr>
                <w:sz w:val="20"/>
              </w:rPr>
              <w:t>TFS3757 – eCL Coaching Monitor</w:t>
            </w:r>
          </w:p>
          <w:p w14:paraId="0EEE1C17" w14:textId="77777777" w:rsidR="0025641E" w:rsidRDefault="0025641E" w:rsidP="0066659D">
            <w:pPr>
              <w:pStyle w:val="hdr1"/>
              <w:spacing w:before="0"/>
              <w:ind w:left="0"/>
              <w:jc w:val="left"/>
              <w:rPr>
                <w:sz w:val="20"/>
              </w:rPr>
            </w:pPr>
            <w:r>
              <w:rPr>
                <w:sz w:val="20"/>
              </w:rPr>
              <w:t>Corrected the following requirement</w:t>
            </w:r>
          </w:p>
          <w:p w14:paraId="5FB85F64" w14:textId="77777777" w:rsidR="0025641E" w:rsidRDefault="0025641E" w:rsidP="0066659D">
            <w:pPr>
              <w:pStyle w:val="hdr1"/>
              <w:spacing w:before="0"/>
              <w:ind w:left="0"/>
              <w:jc w:val="left"/>
              <w:rPr>
                <w:sz w:val="20"/>
              </w:rPr>
            </w:pPr>
            <w:r w:rsidRPr="004F440C">
              <w:rPr>
                <w:sz w:val="20"/>
              </w:rPr>
              <w:t>3.2.3.2.1.8 Existing records</w:t>
            </w:r>
          </w:p>
        </w:tc>
        <w:tc>
          <w:tcPr>
            <w:tcW w:w="2790" w:type="dxa"/>
          </w:tcPr>
          <w:p w14:paraId="3F3072A5" w14:textId="77777777" w:rsidR="0025641E" w:rsidRDefault="0025641E" w:rsidP="0066659D">
            <w:pPr>
              <w:pStyle w:val="hdr1"/>
              <w:spacing w:before="0"/>
              <w:ind w:left="0"/>
              <w:jc w:val="left"/>
              <w:rPr>
                <w:sz w:val="20"/>
              </w:rPr>
            </w:pPr>
            <w:r>
              <w:rPr>
                <w:sz w:val="20"/>
              </w:rPr>
              <w:t>Doug Stearns</w:t>
            </w:r>
          </w:p>
        </w:tc>
      </w:tr>
      <w:tr w:rsidR="0025641E" w:rsidRPr="005A7179" w14:paraId="1DBD6CCA" w14:textId="77777777" w:rsidTr="0066659D">
        <w:tc>
          <w:tcPr>
            <w:tcW w:w="1440" w:type="dxa"/>
          </w:tcPr>
          <w:p w14:paraId="7838F175" w14:textId="77777777" w:rsidR="0025641E" w:rsidRDefault="0025641E" w:rsidP="0066659D">
            <w:pPr>
              <w:pStyle w:val="hdr1"/>
              <w:spacing w:before="0"/>
              <w:ind w:left="0"/>
              <w:jc w:val="left"/>
              <w:rPr>
                <w:sz w:val="20"/>
              </w:rPr>
            </w:pPr>
            <w:r>
              <w:rPr>
                <w:sz w:val="20"/>
              </w:rPr>
              <w:t>11/17/2016</w:t>
            </w:r>
          </w:p>
        </w:tc>
        <w:tc>
          <w:tcPr>
            <w:tcW w:w="5238" w:type="dxa"/>
          </w:tcPr>
          <w:p w14:paraId="3B941662" w14:textId="77777777" w:rsidR="0025641E" w:rsidRDefault="0025641E" w:rsidP="0066659D">
            <w:pPr>
              <w:pStyle w:val="hdr1"/>
              <w:spacing w:before="0"/>
              <w:ind w:left="0"/>
              <w:jc w:val="left"/>
              <w:rPr>
                <w:sz w:val="20"/>
              </w:rPr>
            </w:pPr>
            <w:r>
              <w:rPr>
                <w:sz w:val="20"/>
              </w:rPr>
              <w:t>TFS4718 – eCL Survey Default Radio Button</w:t>
            </w:r>
          </w:p>
          <w:p w14:paraId="3B2B7143" w14:textId="77777777" w:rsidR="0025641E" w:rsidRDefault="0025641E" w:rsidP="0066659D">
            <w:pPr>
              <w:pStyle w:val="hdr1"/>
              <w:spacing w:before="0"/>
              <w:ind w:left="0"/>
              <w:jc w:val="left"/>
              <w:rPr>
                <w:sz w:val="20"/>
              </w:rPr>
            </w:pPr>
            <w:r>
              <w:rPr>
                <w:sz w:val="20"/>
              </w:rPr>
              <w:t>Added the following requirement</w:t>
            </w:r>
          </w:p>
          <w:p w14:paraId="0CA4F202" w14:textId="77777777" w:rsidR="0025641E" w:rsidRDefault="0025641E" w:rsidP="0066659D">
            <w:pPr>
              <w:pStyle w:val="hdr1"/>
              <w:spacing w:before="0"/>
              <w:ind w:left="0"/>
              <w:jc w:val="left"/>
              <w:rPr>
                <w:sz w:val="20"/>
              </w:rPr>
            </w:pPr>
            <w:r w:rsidRPr="00272CBB">
              <w:rPr>
                <w:sz w:val="20"/>
              </w:rPr>
              <w:t>3.2.9.1.3.4.5 Default Responses</w:t>
            </w:r>
          </w:p>
        </w:tc>
        <w:tc>
          <w:tcPr>
            <w:tcW w:w="2790" w:type="dxa"/>
          </w:tcPr>
          <w:p w14:paraId="2EE4E1F6" w14:textId="77777777" w:rsidR="0025641E" w:rsidRDefault="0025641E" w:rsidP="0066659D">
            <w:pPr>
              <w:pStyle w:val="hdr1"/>
              <w:spacing w:before="0"/>
              <w:ind w:left="0"/>
              <w:jc w:val="left"/>
              <w:rPr>
                <w:sz w:val="20"/>
              </w:rPr>
            </w:pPr>
            <w:r>
              <w:rPr>
                <w:sz w:val="20"/>
              </w:rPr>
              <w:t>Doug Stearns</w:t>
            </w:r>
          </w:p>
        </w:tc>
      </w:tr>
      <w:tr w:rsidR="0025641E" w:rsidRPr="005A7179" w14:paraId="61C37383" w14:textId="77777777" w:rsidTr="0066659D">
        <w:tc>
          <w:tcPr>
            <w:tcW w:w="1440" w:type="dxa"/>
          </w:tcPr>
          <w:p w14:paraId="070353BC" w14:textId="77777777" w:rsidR="0025641E" w:rsidRDefault="0025641E" w:rsidP="0066659D">
            <w:pPr>
              <w:pStyle w:val="hdr1"/>
              <w:spacing w:before="0"/>
              <w:ind w:left="0"/>
              <w:jc w:val="left"/>
              <w:rPr>
                <w:sz w:val="20"/>
              </w:rPr>
            </w:pPr>
            <w:r>
              <w:rPr>
                <w:sz w:val="20"/>
              </w:rPr>
              <w:t>11/17/2016</w:t>
            </w:r>
          </w:p>
        </w:tc>
        <w:tc>
          <w:tcPr>
            <w:tcW w:w="5238" w:type="dxa"/>
          </w:tcPr>
          <w:p w14:paraId="25AFF850" w14:textId="77777777" w:rsidR="0025641E" w:rsidRDefault="0025641E" w:rsidP="0066659D">
            <w:pPr>
              <w:pStyle w:val="hdr1"/>
              <w:spacing w:before="0"/>
              <w:ind w:left="0"/>
              <w:jc w:val="left"/>
              <w:rPr>
                <w:sz w:val="20"/>
              </w:rPr>
            </w:pPr>
            <w:r>
              <w:rPr>
                <w:sz w:val="20"/>
              </w:rPr>
              <w:t>TFS3027 – eCL Sr Mgr Dashboard</w:t>
            </w:r>
          </w:p>
          <w:p w14:paraId="6AD5E48F" w14:textId="77777777" w:rsidR="0025641E" w:rsidRDefault="0025641E" w:rsidP="0066659D">
            <w:pPr>
              <w:pStyle w:val="hdr1"/>
              <w:spacing w:before="0"/>
              <w:ind w:left="0"/>
              <w:jc w:val="left"/>
              <w:rPr>
                <w:sz w:val="20"/>
              </w:rPr>
            </w:pPr>
            <w:r>
              <w:rPr>
                <w:sz w:val="20"/>
              </w:rPr>
              <w:t>Updated the following based on review</w:t>
            </w:r>
          </w:p>
          <w:p w14:paraId="2AAE3770" w14:textId="77777777" w:rsidR="0025641E" w:rsidRDefault="0025641E" w:rsidP="0066659D">
            <w:pPr>
              <w:pStyle w:val="hdr1"/>
              <w:spacing w:before="0"/>
              <w:ind w:left="0"/>
              <w:jc w:val="left"/>
              <w:rPr>
                <w:sz w:val="20"/>
              </w:rPr>
            </w:pPr>
            <w:r w:rsidRPr="00616204">
              <w:rPr>
                <w:sz w:val="20"/>
              </w:rPr>
              <w:t>3.2.4.1.10.3.1 eCoaching Log Pending Status</w:t>
            </w:r>
          </w:p>
          <w:p w14:paraId="78919655" w14:textId="77777777" w:rsidR="0025641E" w:rsidRDefault="0025641E" w:rsidP="0066659D">
            <w:pPr>
              <w:pStyle w:val="hdr1"/>
              <w:spacing w:before="0"/>
              <w:ind w:left="0"/>
              <w:jc w:val="left"/>
              <w:rPr>
                <w:sz w:val="20"/>
              </w:rPr>
            </w:pPr>
            <w:r w:rsidRPr="00616204">
              <w:rPr>
                <w:sz w:val="20"/>
              </w:rPr>
              <w:t>3.2.4.1.10.3.3 Warning Log Active State</w:t>
            </w:r>
          </w:p>
          <w:p w14:paraId="04412222" w14:textId="77777777" w:rsidR="0025641E" w:rsidRDefault="0025641E" w:rsidP="0066659D">
            <w:pPr>
              <w:pStyle w:val="hdr1"/>
              <w:spacing w:before="0"/>
              <w:ind w:left="0"/>
              <w:jc w:val="left"/>
              <w:rPr>
                <w:sz w:val="20"/>
              </w:rPr>
            </w:pPr>
            <w:r w:rsidRPr="00616204">
              <w:rPr>
                <w:sz w:val="20"/>
              </w:rPr>
              <w:t>3.2.4.1.10.4.3 Detail Filter</w:t>
            </w:r>
          </w:p>
        </w:tc>
        <w:tc>
          <w:tcPr>
            <w:tcW w:w="2790" w:type="dxa"/>
          </w:tcPr>
          <w:p w14:paraId="51C73184" w14:textId="77777777" w:rsidR="0025641E" w:rsidRDefault="0025641E" w:rsidP="0066659D">
            <w:pPr>
              <w:pStyle w:val="hdr1"/>
              <w:spacing w:before="0"/>
              <w:ind w:left="0"/>
              <w:jc w:val="left"/>
              <w:rPr>
                <w:sz w:val="20"/>
              </w:rPr>
            </w:pPr>
            <w:r>
              <w:rPr>
                <w:sz w:val="20"/>
              </w:rPr>
              <w:t>Doug Stearns</w:t>
            </w:r>
          </w:p>
        </w:tc>
      </w:tr>
      <w:tr w:rsidR="0025641E" w:rsidRPr="005A7179" w14:paraId="5624B13F" w14:textId="77777777" w:rsidTr="0066659D">
        <w:tc>
          <w:tcPr>
            <w:tcW w:w="1440" w:type="dxa"/>
          </w:tcPr>
          <w:p w14:paraId="22334B46" w14:textId="77777777" w:rsidR="0025641E" w:rsidRDefault="0025641E" w:rsidP="0066659D">
            <w:pPr>
              <w:pStyle w:val="hdr1"/>
              <w:spacing w:before="0"/>
              <w:ind w:left="0"/>
              <w:jc w:val="left"/>
              <w:rPr>
                <w:sz w:val="20"/>
              </w:rPr>
            </w:pPr>
            <w:r>
              <w:rPr>
                <w:sz w:val="20"/>
              </w:rPr>
              <w:t>11/30/2016</w:t>
            </w:r>
          </w:p>
        </w:tc>
        <w:tc>
          <w:tcPr>
            <w:tcW w:w="5238" w:type="dxa"/>
          </w:tcPr>
          <w:p w14:paraId="24DB7860" w14:textId="77777777" w:rsidR="0025641E" w:rsidRDefault="0025641E" w:rsidP="0066659D">
            <w:pPr>
              <w:pStyle w:val="hdr1"/>
              <w:spacing w:before="0"/>
              <w:ind w:left="0"/>
              <w:jc w:val="left"/>
              <w:rPr>
                <w:sz w:val="20"/>
              </w:rPr>
            </w:pPr>
            <w:r>
              <w:rPr>
                <w:sz w:val="20"/>
              </w:rPr>
              <w:t>TFS3027 – eCL Sr Mgr Dashboard</w:t>
            </w:r>
          </w:p>
          <w:p w14:paraId="12A5BA58" w14:textId="77777777" w:rsidR="0025641E" w:rsidRDefault="0025641E" w:rsidP="0066659D">
            <w:pPr>
              <w:pStyle w:val="hdr1"/>
              <w:spacing w:before="0"/>
              <w:ind w:left="0"/>
              <w:jc w:val="left"/>
              <w:rPr>
                <w:sz w:val="20"/>
              </w:rPr>
            </w:pPr>
            <w:r>
              <w:rPr>
                <w:sz w:val="20"/>
              </w:rPr>
              <w:t>Updated the following based on testing</w:t>
            </w:r>
          </w:p>
          <w:p w14:paraId="7AEA6FAC" w14:textId="77777777" w:rsidR="0025641E" w:rsidRDefault="0025641E" w:rsidP="0066659D">
            <w:pPr>
              <w:pStyle w:val="hdr1"/>
              <w:spacing w:before="0"/>
              <w:ind w:left="0"/>
              <w:jc w:val="left"/>
              <w:rPr>
                <w:sz w:val="20"/>
              </w:rPr>
            </w:pPr>
            <w:r w:rsidRPr="00D237BA">
              <w:rPr>
                <w:sz w:val="20"/>
              </w:rPr>
              <w:t>3.2.4.1.10 Senior Manager Dashboard</w:t>
            </w:r>
          </w:p>
          <w:p w14:paraId="0ECB120C" w14:textId="77777777" w:rsidR="0025641E" w:rsidRDefault="0025641E" w:rsidP="0066659D">
            <w:pPr>
              <w:pStyle w:val="hdr1"/>
              <w:spacing w:before="0"/>
              <w:ind w:left="0"/>
              <w:jc w:val="left"/>
              <w:rPr>
                <w:sz w:val="20"/>
              </w:rPr>
            </w:pPr>
            <w:r w:rsidRPr="00D237BA">
              <w:rPr>
                <w:sz w:val="20"/>
              </w:rPr>
              <w:t>3.2.4.1.10.1.1 Time Frame</w:t>
            </w:r>
          </w:p>
          <w:p w14:paraId="1F8013E1" w14:textId="77777777" w:rsidR="0025641E" w:rsidRDefault="0025641E" w:rsidP="0066659D">
            <w:pPr>
              <w:pStyle w:val="hdr1"/>
              <w:spacing w:before="0"/>
              <w:ind w:left="0"/>
              <w:jc w:val="left"/>
              <w:rPr>
                <w:sz w:val="20"/>
              </w:rPr>
            </w:pPr>
            <w:r w:rsidRPr="00D237BA">
              <w:rPr>
                <w:sz w:val="20"/>
              </w:rPr>
              <w:t>3.2.4.1.10.5.1 Log Detail (number 17)</w:t>
            </w:r>
          </w:p>
        </w:tc>
        <w:tc>
          <w:tcPr>
            <w:tcW w:w="2790" w:type="dxa"/>
          </w:tcPr>
          <w:p w14:paraId="0F875716" w14:textId="77777777" w:rsidR="0025641E" w:rsidRDefault="0025641E" w:rsidP="0066659D">
            <w:pPr>
              <w:pStyle w:val="hdr1"/>
              <w:spacing w:before="0"/>
              <w:ind w:left="0"/>
              <w:jc w:val="left"/>
              <w:rPr>
                <w:sz w:val="20"/>
              </w:rPr>
            </w:pPr>
            <w:r>
              <w:rPr>
                <w:sz w:val="20"/>
              </w:rPr>
              <w:t>Doug Stearns</w:t>
            </w:r>
          </w:p>
        </w:tc>
      </w:tr>
      <w:tr w:rsidR="0025641E" w:rsidRPr="005A7179" w14:paraId="4B7F233C" w14:textId="77777777" w:rsidTr="0066659D">
        <w:tc>
          <w:tcPr>
            <w:tcW w:w="1440" w:type="dxa"/>
          </w:tcPr>
          <w:p w14:paraId="58B097F3" w14:textId="77777777" w:rsidR="0025641E" w:rsidRDefault="0025641E" w:rsidP="0066659D">
            <w:pPr>
              <w:pStyle w:val="hdr1"/>
              <w:spacing w:before="0"/>
              <w:ind w:left="0"/>
              <w:jc w:val="left"/>
              <w:rPr>
                <w:sz w:val="20"/>
              </w:rPr>
            </w:pPr>
            <w:r>
              <w:rPr>
                <w:sz w:val="20"/>
              </w:rPr>
              <w:t>12/02/2016</w:t>
            </w:r>
          </w:p>
        </w:tc>
        <w:tc>
          <w:tcPr>
            <w:tcW w:w="5238" w:type="dxa"/>
          </w:tcPr>
          <w:p w14:paraId="09C22BDC" w14:textId="77777777" w:rsidR="0025641E" w:rsidRDefault="0025641E" w:rsidP="0066659D">
            <w:pPr>
              <w:pStyle w:val="hdr1"/>
              <w:spacing w:before="0"/>
              <w:ind w:left="0"/>
              <w:jc w:val="left"/>
              <w:rPr>
                <w:sz w:val="20"/>
              </w:rPr>
            </w:pPr>
            <w:r>
              <w:rPr>
                <w:sz w:val="20"/>
              </w:rPr>
              <w:t>TFS3027 – eCL Sr Mgr Dashboard</w:t>
            </w:r>
          </w:p>
          <w:p w14:paraId="79193D95" w14:textId="77777777" w:rsidR="0025641E" w:rsidRDefault="0025641E" w:rsidP="0066659D">
            <w:pPr>
              <w:pStyle w:val="hdr1"/>
              <w:spacing w:before="0"/>
              <w:ind w:left="0"/>
              <w:jc w:val="left"/>
              <w:rPr>
                <w:sz w:val="20"/>
              </w:rPr>
            </w:pPr>
            <w:r>
              <w:rPr>
                <w:sz w:val="20"/>
              </w:rPr>
              <w:t>Updated the following with type and minor text changes for clarification</w:t>
            </w:r>
          </w:p>
          <w:p w14:paraId="585C72D7" w14:textId="77777777" w:rsidR="0025641E" w:rsidRPr="008670BE" w:rsidRDefault="0025641E" w:rsidP="0066659D">
            <w:pPr>
              <w:pStyle w:val="hdr1"/>
              <w:spacing w:before="0"/>
              <w:ind w:left="0"/>
              <w:jc w:val="left"/>
              <w:rPr>
                <w:sz w:val="20"/>
              </w:rPr>
            </w:pPr>
            <w:r w:rsidRPr="008670BE">
              <w:rPr>
                <w:sz w:val="20"/>
              </w:rPr>
              <w:t>3.2.4.1.10.1.1 Time Frame</w:t>
            </w:r>
          </w:p>
          <w:p w14:paraId="6DAE89BB" w14:textId="77777777" w:rsidR="0025641E" w:rsidRDefault="0025641E" w:rsidP="0066659D">
            <w:pPr>
              <w:pStyle w:val="hdr1"/>
              <w:spacing w:before="0"/>
              <w:ind w:left="0"/>
              <w:jc w:val="left"/>
              <w:rPr>
                <w:sz w:val="20"/>
              </w:rPr>
            </w:pPr>
            <w:r w:rsidRPr="008670BE">
              <w:rPr>
                <w:sz w:val="20"/>
              </w:rPr>
              <w:t>3.2.4.1.10.3.2 eCoaching Log Completed Status</w:t>
            </w:r>
          </w:p>
          <w:p w14:paraId="5BE6ACCA" w14:textId="77777777" w:rsidR="0025641E" w:rsidRPr="00367118" w:rsidRDefault="0025641E" w:rsidP="0066659D">
            <w:pPr>
              <w:pStyle w:val="hdr1"/>
              <w:spacing w:before="0"/>
              <w:ind w:left="0"/>
              <w:jc w:val="left"/>
              <w:rPr>
                <w:sz w:val="20"/>
              </w:rPr>
            </w:pPr>
            <w:r w:rsidRPr="00367118">
              <w:rPr>
                <w:sz w:val="20"/>
              </w:rPr>
              <w:t xml:space="preserve">3.2.4.1.10.4.1 eCoaching Logs </w:t>
            </w:r>
          </w:p>
          <w:p w14:paraId="3B7FA3EA" w14:textId="77777777" w:rsidR="0025641E" w:rsidRDefault="0025641E" w:rsidP="0066659D">
            <w:pPr>
              <w:pStyle w:val="hdr1"/>
              <w:spacing w:before="0"/>
              <w:ind w:left="0"/>
              <w:jc w:val="left"/>
              <w:rPr>
                <w:sz w:val="20"/>
              </w:rPr>
            </w:pPr>
            <w:r w:rsidRPr="00367118">
              <w:rPr>
                <w:sz w:val="20"/>
              </w:rPr>
              <w:t>3.2.4.1.10.4.2 Warning Logs</w:t>
            </w:r>
          </w:p>
          <w:p w14:paraId="2AC01C61" w14:textId="77777777" w:rsidR="0025641E" w:rsidRDefault="0025641E" w:rsidP="0066659D">
            <w:pPr>
              <w:pStyle w:val="hdr1"/>
              <w:spacing w:before="0"/>
              <w:ind w:left="0"/>
              <w:jc w:val="left"/>
              <w:rPr>
                <w:sz w:val="20"/>
              </w:rPr>
            </w:pPr>
            <w:r w:rsidRPr="009B152B">
              <w:rPr>
                <w:sz w:val="20"/>
              </w:rPr>
              <w:t>3.2.4.1.10.5.1 Log Detail</w:t>
            </w:r>
          </w:p>
        </w:tc>
        <w:tc>
          <w:tcPr>
            <w:tcW w:w="2790" w:type="dxa"/>
          </w:tcPr>
          <w:p w14:paraId="270D7CF2" w14:textId="77777777" w:rsidR="0025641E" w:rsidRDefault="0025641E" w:rsidP="0066659D">
            <w:pPr>
              <w:pStyle w:val="hdr1"/>
              <w:spacing w:before="0"/>
              <w:ind w:left="0"/>
              <w:jc w:val="left"/>
              <w:rPr>
                <w:sz w:val="20"/>
              </w:rPr>
            </w:pPr>
            <w:r>
              <w:rPr>
                <w:sz w:val="20"/>
              </w:rPr>
              <w:t>Doug Stearns</w:t>
            </w:r>
          </w:p>
        </w:tc>
      </w:tr>
      <w:tr w:rsidR="0025641E" w:rsidRPr="005A7179" w14:paraId="74ABE86A" w14:textId="77777777" w:rsidTr="0066659D">
        <w:tc>
          <w:tcPr>
            <w:tcW w:w="1440" w:type="dxa"/>
          </w:tcPr>
          <w:p w14:paraId="67778E09" w14:textId="77777777" w:rsidR="0025641E" w:rsidRDefault="0025641E" w:rsidP="0066659D">
            <w:pPr>
              <w:pStyle w:val="hdr1"/>
              <w:spacing w:before="0"/>
              <w:ind w:left="0"/>
              <w:jc w:val="left"/>
              <w:rPr>
                <w:sz w:val="20"/>
              </w:rPr>
            </w:pPr>
            <w:r>
              <w:rPr>
                <w:sz w:val="20"/>
              </w:rPr>
              <w:t>12/06/2016</w:t>
            </w:r>
          </w:p>
        </w:tc>
        <w:tc>
          <w:tcPr>
            <w:tcW w:w="5238" w:type="dxa"/>
          </w:tcPr>
          <w:p w14:paraId="7090D5EB" w14:textId="77777777" w:rsidR="0025641E" w:rsidRDefault="0025641E" w:rsidP="0066659D">
            <w:pPr>
              <w:pStyle w:val="hdr1"/>
              <w:spacing w:before="0"/>
              <w:ind w:left="0"/>
              <w:jc w:val="left"/>
              <w:rPr>
                <w:sz w:val="20"/>
              </w:rPr>
            </w:pPr>
            <w:r>
              <w:rPr>
                <w:sz w:val="20"/>
              </w:rPr>
              <w:t>TFS3170 – eCL Archive coaching logs automation</w:t>
            </w:r>
          </w:p>
          <w:p w14:paraId="7F6B92BA" w14:textId="77777777" w:rsidR="0025641E" w:rsidRDefault="0025641E" w:rsidP="0066659D">
            <w:pPr>
              <w:pStyle w:val="hdr1"/>
              <w:spacing w:before="0"/>
              <w:ind w:left="0"/>
              <w:jc w:val="left"/>
              <w:rPr>
                <w:sz w:val="20"/>
              </w:rPr>
            </w:pPr>
            <w:r>
              <w:rPr>
                <w:sz w:val="20"/>
              </w:rPr>
              <w:t>Due to decision to not automate archive process, updating the following requirements</w:t>
            </w:r>
          </w:p>
          <w:p w14:paraId="5CE8DB3C" w14:textId="77777777" w:rsidR="0025641E" w:rsidRDefault="0025641E" w:rsidP="0066659D">
            <w:pPr>
              <w:pStyle w:val="hdr1"/>
              <w:spacing w:before="0"/>
              <w:ind w:left="0"/>
              <w:jc w:val="left"/>
              <w:rPr>
                <w:sz w:val="20"/>
              </w:rPr>
            </w:pPr>
            <w:r w:rsidRPr="007A72E9">
              <w:rPr>
                <w:sz w:val="20"/>
              </w:rPr>
              <w:t>3.2.7.1.6.3 Schedule</w:t>
            </w:r>
          </w:p>
        </w:tc>
        <w:tc>
          <w:tcPr>
            <w:tcW w:w="2790" w:type="dxa"/>
          </w:tcPr>
          <w:p w14:paraId="6C2F7BC3" w14:textId="77777777" w:rsidR="0025641E" w:rsidRDefault="0025641E" w:rsidP="0066659D">
            <w:pPr>
              <w:pStyle w:val="hdr1"/>
              <w:spacing w:before="0"/>
              <w:ind w:left="0"/>
              <w:jc w:val="left"/>
              <w:rPr>
                <w:sz w:val="20"/>
              </w:rPr>
            </w:pPr>
            <w:r>
              <w:rPr>
                <w:sz w:val="20"/>
              </w:rPr>
              <w:t>Doug Stearns</w:t>
            </w:r>
          </w:p>
        </w:tc>
      </w:tr>
      <w:tr w:rsidR="0025641E" w:rsidRPr="005A7179" w14:paraId="482940EB" w14:textId="77777777" w:rsidTr="0066659D">
        <w:tc>
          <w:tcPr>
            <w:tcW w:w="1440" w:type="dxa"/>
          </w:tcPr>
          <w:p w14:paraId="02001F07" w14:textId="77777777" w:rsidR="0025641E" w:rsidRDefault="0025641E" w:rsidP="0066659D">
            <w:pPr>
              <w:pStyle w:val="hdr1"/>
              <w:spacing w:before="0"/>
              <w:ind w:left="0"/>
              <w:jc w:val="left"/>
              <w:rPr>
                <w:sz w:val="20"/>
              </w:rPr>
            </w:pPr>
            <w:r>
              <w:rPr>
                <w:sz w:val="20"/>
              </w:rPr>
              <w:t>12/08/2016</w:t>
            </w:r>
          </w:p>
        </w:tc>
        <w:tc>
          <w:tcPr>
            <w:tcW w:w="5238" w:type="dxa"/>
          </w:tcPr>
          <w:p w14:paraId="59B2EE0A" w14:textId="77777777" w:rsidR="0025641E" w:rsidRDefault="0025641E" w:rsidP="0066659D">
            <w:pPr>
              <w:pStyle w:val="hdr1"/>
              <w:spacing w:before="0"/>
              <w:ind w:left="0"/>
              <w:jc w:val="left"/>
              <w:rPr>
                <w:sz w:val="20"/>
              </w:rPr>
            </w:pPr>
            <w:r>
              <w:rPr>
                <w:sz w:val="20"/>
              </w:rPr>
              <w:t>TFS4916 – eCL Generic Feed</w:t>
            </w:r>
          </w:p>
          <w:p w14:paraId="4062CCB4" w14:textId="77777777" w:rsidR="0025641E" w:rsidRDefault="0025641E" w:rsidP="0066659D">
            <w:pPr>
              <w:pStyle w:val="hdr1"/>
              <w:spacing w:before="0"/>
              <w:ind w:left="0"/>
              <w:jc w:val="left"/>
              <w:rPr>
                <w:sz w:val="20"/>
              </w:rPr>
            </w:pPr>
            <w:r>
              <w:rPr>
                <w:sz w:val="20"/>
              </w:rPr>
              <w:t>Updated the following requirements</w:t>
            </w:r>
          </w:p>
          <w:p w14:paraId="2953E26B" w14:textId="77777777" w:rsidR="0025641E" w:rsidRDefault="0025641E" w:rsidP="0066659D">
            <w:pPr>
              <w:pStyle w:val="hdr1"/>
              <w:spacing w:before="0"/>
              <w:ind w:left="0"/>
              <w:jc w:val="left"/>
              <w:rPr>
                <w:sz w:val="20"/>
              </w:rPr>
            </w:pPr>
            <w:r w:rsidRPr="00A07B41">
              <w:rPr>
                <w:sz w:val="20"/>
              </w:rPr>
              <w:t>3.2.3.5.5 Source</w:t>
            </w:r>
          </w:p>
          <w:p w14:paraId="1221F239" w14:textId="77777777" w:rsidR="0025641E" w:rsidRDefault="0025641E" w:rsidP="0066659D">
            <w:pPr>
              <w:pStyle w:val="hdr1"/>
              <w:spacing w:before="0"/>
              <w:ind w:left="0"/>
              <w:jc w:val="left"/>
              <w:rPr>
                <w:sz w:val="20"/>
              </w:rPr>
            </w:pPr>
            <w:r w:rsidRPr="00A07B41">
              <w:rPr>
                <w:sz w:val="20"/>
              </w:rPr>
              <w:t>3.2.3.5.8 Coaching Reasons and Sub-Coaching Reasons</w:t>
            </w:r>
          </w:p>
          <w:p w14:paraId="3B5635E5" w14:textId="77777777" w:rsidR="0025641E" w:rsidRPr="00A07B41" w:rsidRDefault="0025641E" w:rsidP="0066659D">
            <w:pPr>
              <w:pStyle w:val="hdr1"/>
              <w:spacing w:before="0"/>
              <w:ind w:left="0"/>
              <w:jc w:val="left"/>
              <w:rPr>
                <w:sz w:val="20"/>
              </w:rPr>
            </w:pPr>
            <w:r w:rsidRPr="00A07B41">
              <w:rPr>
                <w:sz w:val="20"/>
              </w:rPr>
              <w:t>3.2.3.5.9 Report Details</w:t>
            </w:r>
          </w:p>
          <w:p w14:paraId="755E6D14" w14:textId="77777777" w:rsidR="0025641E" w:rsidRPr="00A07B41" w:rsidRDefault="0025641E" w:rsidP="0066659D">
            <w:pPr>
              <w:pStyle w:val="hdr1"/>
              <w:ind w:left="0"/>
              <w:rPr>
                <w:sz w:val="20"/>
              </w:rPr>
            </w:pPr>
            <w:r w:rsidRPr="00A07B41">
              <w:rPr>
                <w:sz w:val="20"/>
              </w:rPr>
              <w:t>3.2.3.5.10 Description Text</w:t>
            </w:r>
          </w:p>
          <w:p w14:paraId="428B7EC5" w14:textId="77777777" w:rsidR="0025641E" w:rsidRPr="00A07B41" w:rsidRDefault="0025641E" w:rsidP="0066659D">
            <w:pPr>
              <w:pStyle w:val="hdr1"/>
              <w:ind w:left="0"/>
              <w:rPr>
                <w:sz w:val="20"/>
              </w:rPr>
            </w:pPr>
            <w:r w:rsidRPr="00A07B41">
              <w:rPr>
                <w:sz w:val="20"/>
              </w:rPr>
              <w:t>3.2.3.5.11 eCoaching Log Status</w:t>
            </w:r>
          </w:p>
          <w:p w14:paraId="7C8B119F" w14:textId="77777777" w:rsidR="0025641E" w:rsidRPr="00A07B41" w:rsidRDefault="0025641E" w:rsidP="0066659D">
            <w:pPr>
              <w:pStyle w:val="hdr1"/>
              <w:ind w:left="0"/>
              <w:rPr>
                <w:sz w:val="20"/>
              </w:rPr>
            </w:pPr>
            <w:r w:rsidRPr="00A07B41">
              <w:rPr>
                <w:sz w:val="20"/>
              </w:rPr>
              <w:t xml:space="preserve">3.2.3.5.12 Email notification </w:t>
            </w:r>
          </w:p>
          <w:p w14:paraId="7E2FFA97"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11AD808C" w14:textId="77777777" w:rsidR="0025641E" w:rsidRDefault="0025641E" w:rsidP="0066659D">
            <w:pPr>
              <w:pStyle w:val="hdr1"/>
              <w:spacing w:before="0"/>
              <w:ind w:left="0"/>
              <w:jc w:val="left"/>
              <w:rPr>
                <w:sz w:val="20"/>
              </w:rPr>
            </w:pPr>
            <w:r>
              <w:rPr>
                <w:sz w:val="20"/>
              </w:rPr>
              <w:t>Doug Stearns</w:t>
            </w:r>
          </w:p>
        </w:tc>
      </w:tr>
      <w:tr w:rsidR="0025641E" w:rsidRPr="005A7179" w14:paraId="75D94F0A" w14:textId="77777777" w:rsidTr="0066659D">
        <w:tc>
          <w:tcPr>
            <w:tcW w:w="1440" w:type="dxa"/>
          </w:tcPr>
          <w:p w14:paraId="71AC4AD7" w14:textId="77777777" w:rsidR="0025641E" w:rsidRDefault="0025641E" w:rsidP="0066659D">
            <w:pPr>
              <w:pStyle w:val="hdr1"/>
              <w:spacing w:before="0"/>
              <w:ind w:left="0"/>
              <w:jc w:val="left"/>
              <w:rPr>
                <w:sz w:val="20"/>
              </w:rPr>
            </w:pPr>
            <w:r>
              <w:rPr>
                <w:sz w:val="20"/>
              </w:rPr>
              <w:lastRenderedPageBreak/>
              <w:t>12/13/2016</w:t>
            </w:r>
          </w:p>
        </w:tc>
        <w:tc>
          <w:tcPr>
            <w:tcW w:w="5238" w:type="dxa"/>
          </w:tcPr>
          <w:p w14:paraId="79C00147" w14:textId="77777777" w:rsidR="0025641E" w:rsidRDefault="0025641E" w:rsidP="0066659D">
            <w:pPr>
              <w:pStyle w:val="hdr1"/>
              <w:spacing w:before="0"/>
              <w:ind w:left="0"/>
              <w:jc w:val="left"/>
              <w:rPr>
                <w:sz w:val="20"/>
              </w:rPr>
            </w:pPr>
            <w:r>
              <w:rPr>
                <w:sz w:val="20"/>
              </w:rPr>
              <w:t>TFS4916 – eCL Generic Feed</w:t>
            </w:r>
          </w:p>
          <w:p w14:paraId="55FE05A4" w14:textId="77777777" w:rsidR="0025641E" w:rsidRDefault="0025641E" w:rsidP="0066659D">
            <w:pPr>
              <w:pStyle w:val="hdr1"/>
              <w:spacing w:before="0"/>
              <w:ind w:left="0"/>
              <w:jc w:val="left"/>
              <w:rPr>
                <w:sz w:val="20"/>
              </w:rPr>
            </w:pPr>
            <w:r>
              <w:rPr>
                <w:sz w:val="20"/>
              </w:rPr>
              <w:t>Additional requirements updates</w:t>
            </w:r>
          </w:p>
          <w:p w14:paraId="0D2B405E" w14:textId="77777777" w:rsidR="0025641E" w:rsidRDefault="0025641E" w:rsidP="0066659D">
            <w:pPr>
              <w:pStyle w:val="hdr1"/>
              <w:spacing w:before="0"/>
              <w:ind w:left="0"/>
              <w:jc w:val="left"/>
              <w:rPr>
                <w:sz w:val="20"/>
              </w:rPr>
            </w:pPr>
            <w:r w:rsidRPr="00A07B41">
              <w:rPr>
                <w:sz w:val="20"/>
              </w:rPr>
              <w:t>3.2.3.5.13 Other information</w:t>
            </w:r>
          </w:p>
        </w:tc>
        <w:tc>
          <w:tcPr>
            <w:tcW w:w="2790" w:type="dxa"/>
          </w:tcPr>
          <w:p w14:paraId="4F511D2E" w14:textId="77777777" w:rsidR="0025641E" w:rsidRDefault="0025641E" w:rsidP="0066659D">
            <w:pPr>
              <w:pStyle w:val="hdr1"/>
              <w:spacing w:before="0"/>
              <w:ind w:left="0"/>
              <w:jc w:val="left"/>
              <w:rPr>
                <w:sz w:val="20"/>
              </w:rPr>
            </w:pPr>
            <w:r>
              <w:rPr>
                <w:sz w:val="20"/>
              </w:rPr>
              <w:t>Doug Stearns</w:t>
            </w:r>
          </w:p>
        </w:tc>
      </w:tr>
      <w:tr w:rsidR="0025641E" w:rsidRPr="005A7179" w14:paraId="3E5826FB" w14:textId="77777777" w:rsidTr="0066659D">
        <w:tc>
          <w:tcPr>
            <w:tcW w:w="1440" w:type="dxa"/>
          </w:tcPr>
          <w:p w14:paraId="2CBA30F7" w14:textId="77777777" w:rsidR="0025641E" w:rsidRDefault="0025641E" w:rsidP="0066659D">
            <w:pPr>
              <w:pStyle w:val="hdr1"/>
              <w:spacing w:before="0"/>
              <w:ind w:left="0"/>
              <w:jc w:val="left"/>
              <w:rPr>
                <w:sz w:val="20"/>
              </w:rPr>
            </w:pPr>
            <w:r>
              <w:rPr>
                <w:sz w:val="20"/>
              </w:rPr>
              <w:t>01/06/2017</w:t>
            </w:r>
          </w:p>
        </w:tc>
        <w:tc>
          <w:tcPr>
            <w:tcW w:w="5238" w:type="dxa"/>
          </w:tcPr>
          <w:p w14:paraId="7DF530CB" w14:textId="77777777" w:rsidR="0025641E" w:rsidRDefault="0025641E" w:rsidP="0066659D">
            <w:pPr>
              <w:pStyle w:val="hdr1"/>
              <w:spacing w:before="0"/>
              <w:ind w:left="0"/>
              <w:jc w:val="left"/>
              <w:rPr>
                <w:sz w:val="20"/>
              </w:rPr>
            </w:pPr>
            <w:r w:rsidRPr="00292613">
              <w:rPr>
                <w:sz w:val="20"/>
              </w:rPr>
              <w:t>TFS5149 – eCL Requirement Document Cleanup</w:t>
            </w:r>
          </w:p>
          <w:p w14:paraId="425DDD5F" w14:textId="77777777" w:rsidR="0025641E" w:rsidRDefault="0025641E" w:rsidP="0066659D">
            <w:pPr>
              <w:pStyle w:val="hdr1"/>
              <w:spacing w:before="0"/>
              <w:ind w:left="0"/>
              <w:jc w:val="left"/>
              <w:rPr>
                <w:sz w:val="20"/>
              </w:rPr>
            </w:pPr>
            <w:r>
              <w:rPr>
                <w:sz w:val="20"/>
              </w:rPr>
              <w:t>Updated the following requirements</w:t>
            </w:r>
          </w:p>
          <w:p w14:paraId="260268A5" w14:textId="77777777" w:rsidR="0025641E" w:rsidRDefault="0025641E" w:rsidP="0066659D">
            <w:pPr>
              <w:pStyle w:val="hdr1"/>
              <w:spacing w:before="0"/>
              <w:ind w:left="0"/>
              <w:jc w:val="left"/>
              <w:rPr>
                <w:sz w:val="20"/>
              </w:rPr>
            </w:pPr>
            <w:r w:rsidRPr="00292613">
              <w:rPr>
                <w:sz w:val="20"/>
              </w:rPr>
              <w:t>3.2.3.4.1 Feed File Layout</w:t>
            </w:r>
            <w:r>
              <w:rPr>
                <w:sz w:val="20"/>
              </w:rPr>
              <w:t xml:space="preserve"> (removed reference to SDR doc)</w:t>
            </w:r>
          </w:p>
        </w:tc>
        <w:tc>
          <w:tcPr>
            <w:tcW w:w="2790" w:type="dxa"/>
          </w:tcPr>
          <w:p w14:paraId="45754155" w14:textId="77777777" w:rsidR="0025641E" w:rsidRDefault="0025641E" w:rsidP="0066659D">
            <w:pPr>
              <w:pStyle w:val="hdr1"/>
              <w:spacing w:before="0"/>
              <w:ind w:left="0"/>
              <w:jc w:val="left"/>
              <w:rPr>
                <w:sz w:val="20"/>
              </w:rPr>
            </w:pPr>
            <w:r>
              <w:rPr>
                <w:sz w:val="20"/>
              </w:rPr>
              <w:t>Doug Stearns</w:t>
            </w:r>
          </w:p>
        </w:tc>
      </w:tr>
      <w:tr w:rsidR="0025641E" w:rsidRPr="005A7179" w14:paraId="779E314E" w14:textId="77777777" w:rsidTr="0066659D">
        <w:tc>
          <w:tcPr>
            <w:tcW w:w="1440" w:type="dxa"/>
          </w:tcPr>
          <w:p w14:paraId="56DC4180" w14:textId="77777777" w:rsidR="0025641E" w:rsidRDefault="0025641E" w:rsidP="0066659D">
            <w:pPr>
              <w:pStyle w:val="hdr1"/>
              <w:spacing w:before="0"/>
              <w:ind w:left="0"/>
              <w:jc w:val="left"/>
              <w:rPr>
                <w:sz w:val="20"/>
              </w:rPr>
            </w:pPr>
            <w:r>
              <w:rPr>
                <w:sz w:val="20"/>
              </w:rPr>
              <w:t>01/31/2017</w:t>
            </w:r>
          </w:p>
        </w:tc>
        <w:tc>
          <w:tcPr>
            <w:tcW w:w="5238" w:type="dxa"/>
          </w:tcPr>
          <w:p w14:paraId="5AC9AEEE" w14:textId="77777777" w:rsidR="0025641E" w:rsidRDefault="0025641E" w:rsidP="0066659D">
            <w:pPr>
              <w:pStyle w:val="hdr1"/>
              <w:spacing w:before="0"/>
              <w:ind w:left="0"/>
              <w:jc w:val="left"/>
              <w:rPr>
                <w:sz w:val="20"/>
              </w:rPr>
            </w:pPr>
            <w:r w:rsidRPr="00292613">
              <w:rPr>
                <w:sz w:val="20"/>
              </w:rPr>
              <w:t>TFS5</w:t>
            </w:r>
            <w:r>
              <w:rPr>
                <w:sz w:val="20"/>
              </w:rPr>
              <w:t>309</w:t>
            </w:r>
            <w:r w:rsidRPr="00292613">
              <w:rPr>
                <w:sz w:val="20"/>
              </w:rPr>
              <w:t xml:space="preserve"> – eCL </w:t>
            </w:r>
            <w:r>
              <w:rPr>
                <w:sz w:val="20"/>
              </w:rPr>
              <w:t xml:space="preserve">New feed from Quality </w:t>
            </w:r>
          </w:p>
          <w:p w14:paraId="0648BBBA" w14:textId="77777777" w:rsidR="0025641E" w:rsidRDefault="0025641E" w:rsidP="0066659D">
            <w:pPr>
              <w:pStyle w:val="hdr1"/>
              <w:spacing w:before="0"/>
              <w:ind w:left="0"/>
              <w:jc w:val="left"/>
              <w:rPr>
                <w:sz w:val="20"/>
              </w:rPr>
            </w:pPr>
            <w:r>
              <w:rPr>
                <w:sz w:val="20"/>
              </w:rPr>
              <w:t>Updated the following requirements</w:t>
            </w:r>
          </w:p>
          <w:p w14:paraId="2F568B30" w14:textId="77777777" w:rsidR="0025641E" w:rsidRDefault="0025641E" w:rsidP="0066659D">
            <w:pPr>
              <w:pStyle w:val="hdr1"/>
              <w:spacing w:before="0"/>
              <w:ind w:left="0"/>
              <w:jc w:val="left"/>
              <w:rPr>
                <w:sz w:val="20"/>
              </w:rPr>
            </w:pPr>
            <w:r w:rsidRPr="00EA46D7">
              <w:rPr>
                <w:sz w:val="20"/>
              </w:rPr>
              <w:t>3.2.3.6.3  Naming Convention</w:t>
            </w:r>
          </w:p>
          <w:p w14:paraId="26268841" w14:textId="77777777" w:rsidR="0025641E" w:rsidRDefault="0025641E" w:rsidP="0066659D">
            <w:pPr>
              <w:pStyle w:val="hdr1"/>
              <w:spacing w:before="0"/>
              <w:ind w:left="0"/>
              <w:jc w:val="left"/>
              <w:rPr>
                <w:sz w:val="20"/>
              </w:rPr>
            </w:pPr>
            <w:r w:rsidRPr="00EA46D7">
              <w:rPr>
                <w:sz w:val="20"/>
              </w:rPr>
              <w:t>3.2.3.6.5  Source</w:t>
            </w:r>
          </w:p>
          <w:p w14:paraId="2F45FAF5" w14:textId="77777777" w:rsidR="0025641E" w:rsidRDefault="0025641E" w:rsidP="0066659D">
            <w:pPr>
              <w:pStyle w:val="hdr1"/>
              <w:spacing w:before="0"/>
              <w:ind w:left="0"/>
              <w:jc w:val="left"/>
              <w:rPr>
                <w:sz w:val="20"/>
              </w:rPr>
            </w:pPr>
            <w:r w:rsidRPr="00EA46D7">
              <w:rPr>
                <w:sz w:val="20"/>
              </w:rPr>
              <w:t>3.2.3.6.8  Coaching Reasons and Sub-Coaching Reasons</w:t>
            </w:r>
          </w:p>
          <w:p w14:paraId="2AB95E93" w14:textId="77777777" w:rsidR="0025641E" w:rsidRDefault="0025641E" w:rsidP="0066659D">
            <w:pPr>
              <w:pStyle w:val="hdr1"/>
              <w:spacing w:before="0"/>
              <w:ind w:left="0"/>
              <w:jc w:val="left"/>
              <w:rPr>
                <w:sz w:val="20"/>
              </w:rPr>
            </w:pPr>
            <w:r w:rsidRPr="00EA46D7">
              <w:rPr>
                <w:sz w:val="20"/>
              </w:rPr>
              <w:t>3.2.3.6.9  Report Details</w:t>
            </w:r>
          </w:p>
          <w:p w14:paraId="246DF184" w14:textId="77777777" w:rsidR="0025641E" w:rsidRDefault="0025641E" w:rsidP="0066659D">
            <w:pPr>
              <w:pStyle w:val="hdr1"/>
              <w:spacing w:before="0"/>
              <w:ind w:left="0"/>
              <w:jc w:val="left"/>
              <w:rPr>
                <w:sz w:val="20"/>
              </w:rPr>
            </w:pPr>
            <w:r w:rsidRPr="00EA46D7">
              <w:rPr>
                <w:sz w:val="20"/>
              </w:rPr>
              <w:t>3.2.3.6.11 eCoaching Log Status</w:t>
            </w:r>
          </w:p>
          <w:p w14:paraId="28D70CB4" w14:textId="77777777" w:rsidR="0025641E" w:rsidRDefault="0025641E" w:rsidP="0066659D">
            <w:pPr>
              <w:pStyle w:val="hdr1"/>
              <w:spacing w:before="0"/>
              <w:ind w:left="0"/>
              <w:jc w:val="left"/>
              <w:rPr>
                <w:sz w:val="20"/>
              </w:rPr>
            </w:pPr>
            <w:r w:rsidRPr="00EA46D7">
              <w:rPr>
                <w:sz w:val="20"/>
              </w:rPr>
              <w:t xml:space="preserve">3.2.3.6.12 Email notification </w:t>
            </w:r>
          </w:p>
          <w:p w14:paraId="5D0F0E42" w14:textId="77777777" w:rsidR="0025641E" w:rsidRPr="00292613" w:rsidRDefault="0025641E" w:rsidP="0066659D">
            <w:pPr>
              <w:pStyle w:val="hdr1"/>
              <w:spacing w:before="0"/>
              <w:ind w:left="0"/>
              <w:jc w:val="left"/>
              <w:rPr>
                <w:sz w:val="20"/>
              </w:rPr>
            </w:pPr>
            <w:r w:rsidRPr="00EA46D7">
              <w:rPr>
                <w:sz w:val="20"/>
              </w:rPr>
              <w:t>3.2.3.6.13 Other information</w:t>
            </w:r>
          </w:p>
        </w:tc>
        <w:tc>
          <w:tcPr>
            <w:tcW w:w="2790" w:type="dxa"/>
          </w:tcPr>
          <w:p w14:paraId="25A2F503" w14:textId="77777777" w:rsidR="0025641E" w:rsidRDefault="0025641E" w:rsidP="0066659D">
            <w:pPr>
              <w:pStyle w:val="hdr1"/>
              <w:spacing w:before="0"/>
              <w:ind w:left="0"/>
              <w:jc w:val="left"/>
              <w:rPr>
                <w:sz w:val="20"/>
              </w:rPr>
            </w:pPr>
            <w:r>
              <w:rPr>
                <w:sz w:val="20"/>
              </w:rPr>
              <w:t>Doug Stearns</w:t>
            </w:r>
          </w:p>
        </w:tc>
      </w:tr>
      <w:tr w:rsidR="0025641E" w:rsidRPr="005A7179" w14:paraId="7549497B" w14:textId="77777777" w:rsidTr="0066659D">
        <w:tc>
          <w:tcPr>
            <w:tcW w:w="1440" w:type="dxa"/>
          </w:tcPr>
          <w:p w14:paraId="0AD6668A" w14:textId="77777777" w:rsidR="0025641E" w:rsidRDefault="0025641E" w:rsidP="0066659D">
            <w:pPr>
              <w:pStyle w:val="hdr1"/>
              <w:spacing w:before="0"/>
              <w:ind w:left="0"/>
              <w:jc w:val="left"/>
              <w:rPr>
                <w:sz w:val="20"/>
              </w:rPr>
            </w:pPr>
            <w:r>
              <w:rPr>
                <w:sz w:val="20"/>
              </w:rPr>
              <w:t>01/31/2017</w:t>
            </w:r>
          </w:p>
        </w:tc>
        <w:tc>
          <w:tcPr>
            <w:tcW w:w="5238" w:type="dxa"/>
          </w:tcPr>
          <w:p w14:paraId="5E287082" w14:textId="77777777" w:rsidR="0025641E" w:rsidRDefault="0025641E" w:rsidP="0066659D">
            <w:pPr>
              <w:pStyle w:val="hdr1"/>
              <w:spacing w:before="0"/>
              <w:ind w:left="0"/>
              <w:jc w:val="left"/>
              <w:rPr>
                <w:sz w:val="20"/>
              </w:rPr>
            </w:pPr>
            <w:r>
              <w:rPr>
                <w:sz w:val="20"/>
              </w:rPr>
              <w:t>TFS5365 – eCL WPOP80 access to historical dashboard</w:t>
            </w:r>
          </w:p>
          <w:p w14:paraId="507103CB" w14:textId="77777777" w:rsidR="0025641E" w:rsidRDefault="0025641E" w:rsidP="0066659D">
            <w:pPr>
              <w:pStyle w:val="hdr1"/>
              <w:spacing w:before="0"/>
              <w:ind w:left="0"/>
              <w:jc w:val="left"/>
              <w:rPr>
                <w:sz w:val="20"/>
              </w:rPr>
            </w:pPr>
            <w:r>
              <w:rPr>
                <w:sz w:val="20"/>
              </w:rPr>
              <w:t>Updated the following requirement</w:t>
            </w:r>
          </w:p>
          <w:p w14:paraId="1AAB510C" w14:textId="77777777" w:rsidR="0025641E" w:rsidRPr="00292613" w:rsidRDefault="0025641E" w:rsidP="0066659D">
            <w:pPr>
              <w:pStyle w:val="hdr1"/>
              <w:spacing w:before="0"/>
              <w:ind w:left="0"/>
              <w:jc w:val="left"/>
              <w:rPr>
                <w:sz w:val="20"/>
              </w:rPr>
            </w:pPr>
            <w:r w:rsidRPr="004B22AD">
              <w:rPr>
                <w:sz w:val="20"/>
              </w:rPr>
              <w:t xml:space="preserve">3.2.4.1.1.3 Historical (Historical Dashboard) </w:t>
            </w:r>
            <w:r>
              <w:rPr>
                <w:sz w:val="20"/>
              </w:rPr>
              <w:t>–</w:t>
            </w:r>
            <w:r w:rsidRPr="004B22AD">
              <w:rPr>
                <w:sz w:val="20"/>
              </w:rPr>
              <w:t xml:space="preserve"> added WPOP* to list for access</w:t>
            </w:r>
          </w:p>
        </w:tc>
        <w:tc>
          <w:tcPr>
            <w:tcW w:w="2790" w:type="dxa"/>
          </w:tcPr>
          <w:p w14:paraId="39510C15" w14:textId="77777777" w:rsidR="0025641E" w:rsidRDefault="0025641E" w:rsidP="0066659D">
            <w:pPr>
              <w:pStyle w:val="hdr1"/>
              <w:spacing w:before="0"/>
              <w:ind w:left="0"/>
              <w:jc w:val="left"/>
              <w:rPr>
                <w:sz w:val="20"/>
              </w:rPr>
            </w:pPr>
            <w:r>
              <w:rPr>
                <w:sz w:val="20"/>
              </w:rPr>
              <w:t>Doug Stearns</w:t>
            </w:r>
          </w:p>
        </w:tc>
      </w:tr>
      <w:tr w:rsidR="0025641E" w:rsidRPr="005A7179" w14:paraId="26224521" w14:textId="77777777" w:rsidTr="0066659D">
        <w:tc>
          <w:tcPr>
            <w:tcW w:w="1440" w:type="dxa"/>
          </w:tcPr>
          <w:p w14:paraId="1794FB4E" w14:textId="77777777" w:rsidR="0025641E" w:rsidRDefault="0025641E" w:rsidP="0066659D">
            <w:pPr>
              <w:pStyle w:val="hdr1"/>
              <w:spacing w:before="0"/>
              <w:ind w:left="0"/>
              <w:jc w:val="left"/>
              <w:rPr>
                <w:sz w:val="20"/>
              </w:rPr>
            </w:pPr>
            <w:r>
              <w:rPr>
                <w:sz w:val="20"/>
              </w:rPr>
              <w:t>02/06/2017</w:t>
            </w:r>
          </w:p>
        </w:tc>
        <w:tc>
          <w:tcPr>
            <w:tcW w:w="5238" w:type="dxa"/>
          </w:tcPr>
          <w:p w14:paraId="4979B07C" w14:textId="77777777" w:rsidR="0025641E" w:rsidRDefault="0025641E" w:rsidP="0066659D">
            <w:pPr>
              <w:pStyle w:val="hdr1"/>
              <w:spacing w:before="0"/>
              <w:ind w:left="0"/>
              <w:jc w:val="left"/>
              <w:rPr>
                <w:sz w:val="20"/>
              </w:rPr>
            </w:pPr>
            <w:r>
              <w:rPr>
                <w:sz w:val="20"/>
              </w:rPr>
              <w:t>TFS5421 – eCL Monthly Summary Reports</w:t>
            </w:r>
          </w:p>
          <w:p w14:paraId="5C745405" w14:textId="77777777" w:rsidR="0025641E" w:rsidRDefault="0025641E" w:rsidP="0066659D">
            <w:pPr>
              <w:pStyle w:val="hdr1"/>
              <w:spacing w:before="0"/>
              <w:ind w:left="0"/>
              <w:jc w:val="left"/>
              <w:rPr>
                <w:sz w:val="20"/>
              </w:rPr>
            </w:pPr>
            <w:r>
              <w:rPr>
                <w:sz w:val="20"/>
              </w:rPr>
              <w:t>Added the following requirements</w:t>
            </w:r>
          </w:p>
          <w:p w14:paraId="75C82EE3" w14:textId="77777777" w:rsidR="0025641E" w:rsidRDefault="0025641E" w:rsidP="0066659D">
            <w:pPr>
              <w:pStyle w:val="hdr1"/>
              <w:spacing w:before="0"/>
              <w:ind w:left="0"/>
              <w:jc w:val="left"/>
              <w:rPr>
                <w:sz w:val="20"/>
              </w:rPr>
            </w:pPr>
            <w:r w:rsidRPr="004D3513">
              <w:rPr>
                <w:sz w:val="20"/>
              </w:rPr>
              <w:t xml:space="preserve">3.2.8.1.2 Log Reporting </w:t>
            </w:r>
          </w:p>
          <w:p w14:paraId="1BBBA9F6" w14:textId="77777777" w:rsidR="0025641E" w:rsidRDefault="0025641E" w:rsidP="0066659D">
            <w:pPr>
              <w:pStyle w:val="hdr1"/>
              <w:spacing w:before="0"/>
              <w:ind w:left="0"/>
              <w:jc w:val="left"/>
              <w:rPr>
                <w:sz w:val="20"/>
              </w:rPr>
            </w:pPr>
            <w:r w:rsidRPr="004D3513">
              <w:rPr>
                <w:sz w:val="20"/>
              </w:rPr>
              <w:t>3.2.8.1.2.1x Report Results</w:t>
            </w:r>
          </w:p>
          <w:p w14:paraId="097400A3" w14:textId="77777777" w:rsidR="0025641E" w:rsidRDefault="0025641E" w:rsidP="0066659D">
            <w:pPr>
              <w:pStyle w:val="hdr1"/>
              <w:spacing w:before="0"/>
              <w:ind w:left="0"/>
              <w:jc w:val="left"/>
              <w:rPr>
                <w:sz w:val="20"/>
              </w:rPr>
            </w:pPr>
            <w:r w:rsidRPr="004D3513">
              <w:rPr>
                <w:sz w:val="20"/>
              </w:rPr>
              <w:t xml:space="preserve">3.2.8.1.2.2x Permissions </w:t>
            </w:r>
          </w:p>
          <w:p w14:paraId="42491E85" w14:textId="77777777" w:rsidR="0025641E" w:rsidRDefault="0025641E" w:rsidP="0066659D">
            <w:pPr>
              <w:pStyle w:val="hdr1"/>
              <w:spacing w:before="0"/>
              <w:ind w:left="0"/>
              <w:jc w:val="left"/>
              <w:rPr>
                <w:sz w:val="20"/>
              </w:rPr>
            </w:pPr>
            <w:r w:rsidRPr="004D3513">
              <w:rPr>
                <w:sz w:val="20"/>
              </w:rPr>
              <w:t xml:space="preserve">3.2.8.1.2.3x Notifications </w:t>
            </w:r>
          </w:p>
          <w:p w14:paraId="0A249BBA" w14:textId="77777777" w:rsidR="0025641E" w:rsidRDefault="0025641E" w:rsidP="0066659D">
            <w:pPr>
              <w:pStyle w:val="hdr1"/>
              <w:spacing w:before="0"/>
              <w:ind w:left="0"/>
              <w:jc w:val="left"/>
              <w:rPr>
                <w:sz w:val="20"/>
              </w:rPr>
            </w:pPr>
            <w:r w:rsidRPr="004D3513">
              <w:rPr>
                <w:sz w:val="20"/>
              </w:rPr>
              <w:t>3.2.8.1.2.4 x</w:t>
            </w:r>
            <w:r>
              <w:rPr>
                <w:sz w:val="20"/>
              </w:rPr>
              <w:t xml:space="preserve"> </w:t>
            </w:r>
            <w:r w:rsidRPr="004D3513">
              <w:rPr>
                <w:sz w:val="20"/>
              </w:rPr>
              <w:t xml:space="preserve">eCL Module Summary </w:t>
            </w:r>
          </w:p>
          <w:p w14:paraId="3976E605" w14:textId="77777777" w:rsidR="0025641E" w:rsidRDefault="0025641E" w:rsidP="0066659D">
            <w:pPr>
              <w:pStyle w:val="hdr1"/>
              <w:spacing w:before="0"/>
              <w:ind w:left="0"/>
              <w:jc w:val="left"/>
              <w:rPr>
                <w:sz w:val="20"/>
              </w:rPr>
            </w:pPr>
            <w:r w:rsidRPr="004D3513">
              <w:rPr>
                <w:sz w:val="20"/>
              </w:rPr>
              <w:t xml:space="preserve">7.0 Appendix </w:t>
            </w:r>
          </w:p>
          <w:p w14:paraId="2163112E" w14:textId="77777777" w:rsidR="0025641E" w:rsidRDefault="0025641E" w:rsidP="0066659D">
            <w:pPr>
              <w:pStyle w:val="hdr1"/>
              <w:spacing w:before="0"/>
              <w:ind w:left="0"/>
              <w:jc w:val="left"/>
              <w:rPr>
                <w:sz w:val="20"/>
              </w:rPr>
            </w:pPr>
            <w:r w:rsidRPr="004D3513">
              <w:rPr>
                <w:sz w:val="20"/>
              </w:rPr>
              <w:t>7.1 Reporting Data Elements</w:t>
            </w:r>
          </w:p>
          <w:p w14:paraId="7096D080" w14:textId="77777777" w:rsidR="0025641E" w:rsidRDefault="0025641E" w:rsidP="0066659D">
            <w:pPr>
              <w:pStyle w:val="hdr1"/>
              <w:spacing w:before="0"/>
              <w:ind w:left="0"/>
              <w:jc w:val="left"/>
              <w:rPr>
                <w:sz w:val="20"/>
              </w:rPr>
            </w:pPr>
            <w:r>
              <w:rPr>
                <w:sz w:val="20"/>
              </w:rPr>
              <w:t>Table of Contents</w:t>
            </w:r>
          </w:p>
        </w:tc>
        <w:tc>
          <w:tcPr>
            <w:tcW w:w="2790" w:type="dxa"/>
          </w:tcPr>
          <w:p w14:paraId="64C9A094" w14:textId="77777777" w:rsidR="0025641E" w:rsidRDefault="0025641E" w:rsidP="0066659D">
            <w:pPr>
              <w:pStyle w:val="hdr1"/>
              <w:spacing w:before="0"/>
              <w:ind w:left="0"/>
              <w:jc w:val="left"/>
              <w:rPr>
                <w:sz w:val="20"/>
              </w:rPr>
            </w:pPr>
            <w:r>
              <w:rPr>
                <w:sz w:val="20"/>
              </w:rPr>
              <w:t>Doug Stearns</w:t>
            </w:r>
          </w:p>
        </w:tc>
      </w:tr>
      <w:tr w:rsidR="0025641E" w:rsidRPr="005A7179" w14:paraId="1598F709" w14:textId="77777777" w:rsidTr="0066659D">
        <w:tc>
          <w:tcPr>
            <w:tcW w:w="1440" w:type="dxa"/>
          </w:tcPr>
          <w:p w14:paraId="0BC2C408" w14:textId="77777777" w:rsidR="0025641E" w:rsidRDefault="0025641E" w:rsidP="0066659D">
            <w:pPr>
              <w:pStyle w:val="hdr1"/>
              <w:spacing w:before="0"/>
              <w:ind w:left="0"/>
              <w:jc w:val="left"/>
              <w:rPr>
                <w:sz w:val="20"/>
              </w:rPr>
            </w:pPr>
            <w:r>
              <w:rPr>
                <w:sz w:val="20"/>
              </w:rPr>
              <w:t>02/10/2017</w:t>
            </w:r>
          </w:p>
        </w:tc>
        <w:tc>
          <w:tcPr>
            <w:tcW w:w="5238" w:type="dxa"/>
          </w:tcPr>
          <w:p w14:paraId="49E70D7E" w14:textId="77777777" w:rsidR="0025641E" w:rsidRDefault="0025641E" w:rsidP="0066659D">
            <w:pPr>
              <w:pStyle w:val="hdr1"/>
              <w:spacing w:before="0"/>
              <w:ind w:left="0"/>
              <w:jc w:val="left"/>
              <w:rPr>
                <w:sz w:val="20"/>
              </w:rPr>
            </w:pPr>
            <w:r w:rsidRPr="00857558">
              <w:rPr>
                <w:sz w:val="20"/>
              </w:rPr>
              <w:t>TFS5420 – eCL Reporting Permissions Infrastructure</w:t>
            </w:r>
          </w:p>
          <w:p w14:paraId="3FFD8985" w14:textId="77777777" w:rsidR="0025641E" w:rsidRDefault="0025641E" w:rsidP="0066659D">
            <w:pPr>
              <w:pStyle w:val="hdr1"/>
              <w:spacing w:before="0"/>
              <w:ind w:left="0"/>
              <w:jc w:val="left"/>
              <w:rPr>
                <w:sz w:val="20"/>
              </w:rPr>
            </w:pPr>
            <w:r>
              <w:rPr>
                <w:sz w:val="20"/>
              </w:rPr>
              <w:t>Added the following requirements</w:t>
            </w:r>
          </w:p>
          <w:p w14:paraId="7C91789F" w14:textId="77777777" w:rsidR="0025641E" w:rsidRDefault="0025641E" w:rsidP="0066659D">
            <w:pPr>
              <w:pStyle w:val="hdr1"/>
              <w:spacing w:before="0"/>
              <w:ind w:left="0"/>
              <w:jc w:val="left"/>
              <w:rPr>
                <w:sz w:val="20"/>
              </w:rPr>
            </w:pPr>
            <w:r w:rsidRPr="00857558">
              <w:rPr>
                <w:sz w:val="20"/>
              </w:rPr>
              <w:t>3.2.8.1.2.2.1.1 Individuals</w:t>
            </w:r>
          </w:p>
          <w:p w14:paraId="73CD6CA3" w14:textId="77777777" w:rsidR="0025641E" w:rsidRDefault="0025641E" w:rsidP="0066659D">
            <w:pPr>
              <w:pStyle w:val="hdr1"/>
              <w:spacing w:before="0"/>
              <w:ind w:left="0"/>
              <w:jc w:val="left"/>
              <w:rPr>
                <w:sz w:val="20"/>
              </w:rPr>
            </w:pPr>
            <w:r w:rsidRPr="00857558">
              <w:rPr>
                <w:sz w:val="20"/>
              </w:rPr>
              <w:t>3.2.8.1.2.2.1.2 User access level</w:t>
            </w:r>
          </w:p>
          <w:p w14:paraId="2ACD933D" w14:textId="77777777" w:rsidR="0025641E" w:rsidRDefault="0025641E" w:rsidP="0066659D">
            <w:pPr>
              <w:pStyle w:val="hdr1"/>
              <w:spacing w:before="0"/>
              <w:ind w:left="0"/>
              <w:jc w:val="left"/>
              <w:rPr>
                <w:sz w:val="20"/>
              </w:rPr>
            </w:pPr>
            <w:r w:rsidRPr="00857558">
              <w:rPr>
                <w:sz w:val="20"/>
              </w:rPr>
              <w:t>3.2.8.1.2.2.1.3 Encryption</w:t>
            </w:r>
          </w:p>
          <w:p w14:paraId="2B9665E6" w14:textId="77777777" w:rsidR="0025641E" w:rsidRDefault="0025641E" w:rsidP="0066659D">
            <w:pPr>
              <w:pStyle w:val="hdr1"/>
              <w:spacing w:before="0"/>
              <w:ind w:left="0"/>
              <w:jc w:val="left"/>
              <w:rPr>
                <w:sz w:val="20"/>
              </w:rPr>
            </w:pPr>
            <w:r w:rsidRPr="00857558">
              <w:rPr>
                <w:sz w:val="20"/>
              </w:rPr>
              <w:t>3.2.8.1.2.2.2.1 Individuals</w:t>
            </w:r>
          </w:p>
          <w:p w14:paraId="43D0011F" w14:textId="77777777" w:rsidR="0025641E" w:rsidRDefault="0025641E" w:rsidP="0066659D">
            <w:pPr>
              <w:pStyle w:val="hdr1"/>
              <w:spacing w:before="0"/>
              <w:ind w:left="0"/>
              <w:jc w:val="left"/>
              <w:rPr>
                <w:sz w:val="20"/>
              </w:rPr>
            </w:pPr>
            <w:r w:rsidRPr="00857558">
              <w:rPr>
                <w:sz w:val="20"/>
              </w:rPr>
              <w:t>3.2.8.1.2.2.2.2 User access</w:t>
            </w:r>
          </w:p>
        </w:tc>
        <w:tc>
          <w:tcPr>
            <w:tcW w:w="2790" w:type="dxa"/>
          </w:tcPr>
          <w:p w14:paraId="1DC7D090" w14:textId="77777777" w:rsidR="0025641E" w:rsidRDefault="0025641E" w:rsidP="0066659D">
            <w:pPr>
              <w:pStyle w:val="hdr1"/>
              <w:spacing w:before="0"/>
              <w:ind w:left="0"/>
              <w:jc w:val="left"/>
              <w:rPr>
                <w:sz w:val="20"/>
              </w:rPr>
            </w:pPr>
            <w:r>
              <w:rPr>
                <w:sz w:val="20"/>
              </w:rPr>
              <w:t>Doug Stearns</w:t>
            </w:r>
          </w:p>
        </w:tc>
      </w:tr>
      <w:tr w:rsidR="0025641E" w:rsidRPr="005A7179" w14:paraId="4D99E40F" w14:textId="77777777" w:rsidTr="0066659D">
        <w:tc>
          <w:tcPr>
            <w:tcW w:w="1440" w:type="dxa"/>
          </w:tcPr>
          <w:p w14:paraId="2849DC21" w14:textId="77777777" w:rsidR="0025641E" w:rsidRDefault="0025641E" w:rsidP="0066659D">
            <w:pPr>
              <w:pStyle w:val="hdr1"/>
              <w:spacing w:before="0"/>
              <w:ind w:left="0"/>
              <w:jc w:val="left"/>
              <w:rPr>
                <w:sz w:val="20"/>
              </w:rPr>
            </w:pPr>
            <w:r>
              <w:rPr>
                <w:sz w:val="20"/>
              </w:rPr>
              <w:t>02/20/2017</w:t>
            </w:r>
          </w:p>
        </w:tc>
        <w:tc>
          <w:tcPr>
            <w:tcW w:w="5238" w:type="dxa"/>
          </w:tcPr>
          <w:p w14:paraId="348E98E2" w14:textId="77777777" w:rsidR="0025641E" w:rsidRDefault="0025641E" w:rsidP="0066659D">
            <w:pPr>
              <w:pStyle w:val="hdr1"/>
              <w:spacing w:before="0"/>
              <w:ind w:left="0"/>
              <w:jc w:val="left"/>
              <w:rPr>
                <w:sz w:val="20"/>
              </w:rPr>
            </w:pPr>
            <w:r>
              <w:rPr>
                <w:sz w:val="20"/>
              </w:rPr>
              <w:t>TFS5649 – eCL NPN text from database</w:t>
            </w:r>
          </w:p>
          <w:p w14:paraId="5D8BE719" w14:textId="77777777" w:rsidR="0025641E" w:rsidRDefault="0025641E" w:rsidP="0066659D">
            <w:pPr>
              <w:pStyle w:val="hdr1"/>
              <w:spacing w:before="0"/>
              <w:ind w:left="0"/>
              <w:jc w:val="left"/>
              <w:rPr>
                <w:sz w:val="20"/>
              </w:rPr>
            </w:pPr>
            <w:r>
              <w:rPr>
                <w:sz w:val="20"/>
              </w:rPr>
              <w:t>Updated the following requirements</w:t>
            </w:r>
          </w:p>
          <w:p w14:paraId="5B2D917B" w14:textId="77777777" w:rsidR="0025641E" w:rsidRDefault="0025641E" w:rsidP="0066659D">
            <w:pPr>
              <w:pStyle w:val="hdr1"/>
              <w:spacing w:before="0"/>
              <w:ind w:left="0"/>
              <w:jc w:val="left"/>
              <w:rPr>
                <w:sz w:val="20"/>
              </w:rPr>
            </w:pPr>
            <w:r w:rsidRPr="00014594">
              <w:rPr>
                <w:sz w:val="20"/>
              </w:rPr>
              <w:t>3.2.3.6.9 Report Details</w:t>
            </w:r>
          </w:p>
          <w:p w14:paraId="7E330EFF" w14:textId="77777777" w:rsidR="0025641E" w:rsidRPr="00857558" w:rsidRDefault="0025641E" w:rsidP="0066659D">
            <w:pPr>
              <w:pStyle w:val="hdr1"/>
              <w:spacing w:before="0"/>
              <w:ind w:left="0"/>
              <w:jc w:val="left"/>
              <w:rPr>
                <w:sz w:val="20"/>
              </w:rPr>
            </w:pPr>
            <w:r w:rsidRPr="00014594">
              <w:rPr>
                <w:sz w:val="20"/>
              </w:rPr>
              <w:t>3.2.3.6.10 Description Text</w:t>
            </w:r>
          </w:p>
        </w:tc>
        <w:tc>
          <w:tcPr>
            <w:tcW w:w="2790" w:type="dxa"/>
          </w:tcPr>
          <w:p w14:paraId="07D33B62" w14:textId="77777777" w:rsidR="0025641E" w:rsidRDefault="0025641E" w:rsidP="0066659D">
            <w:pPr>
              <w:pStyle w:val="hdr1"/>
              <w:spacing w:before="0"/>
              <w:ind w:left="0"/>
              <w:jc w:val="left"/>
              <w:rPr>
                <w:sz w:val="20"/>
              </w:rPr>
            </w:pPr>
            <w:r>
              <w:rPr>
                <w:sz w:val="20"/>
              </w:rPr>
              <w:t>Doug Stearns</w:t>
            </w:r>
          </w:p>
        </w:tc>
      </w:tr>
      <w:tr w:rsidR="0025641E" w:rsidRPr="005A7179" w14:paraId="3260F145" w14:textId="77777777" w:rsidTr="0066659D">
        <w:tc>
          <w:tcPr>
            <w:tcW w:w="1440" w:type="dxa"/>
          </w:tcPr>
          <w:p w14:paraId="23CEFBE7" w14:textId="77777777" w:rsidR="0025641E" w:rsidRDefault="0025641E" w:rsidP="0066659D">
            <w:pPr>
              <w:pStyle w:val="hdr1"/>
              <w:spacing w:before="0"/>
              <w:ind w:left="0"/>
              <w:jc w:val="left"/>
              <w:rPr>
                <w:sz w:val="20"/>
              </w:rPr>
            </w:pPr>
            <w:r>
              <w:rPr>
                <w:sz w:val="20"/>
              </w:rPr>
              <w:t>02/21/2017</w:t>
            </w:r>
          </w:p>
        </w:tc>
        <w:tc>
          <w:tcPr>
            <w:tcW w:w="5238" w:type="dxa"/>
          </w:tcPr>
          <w:p w14:paraId="56A28856" w14:textId="77777777" w:rsidR="0025641E" w:rsidRDefault="0025641E" w:rsidP="0066659D">
            <w:pPr>
              <w:pStyle w:val="hdr1"/>
              <w:spacing w:before="0"/>
              <w:ind w:left="0"/>
              <w:jc w:val="left"/>
              <w:rPr>
                <w:sz w:val="20"/>
              </w:rPr>
            </w:pPr>
            <w:r w:rsidRPr="009661F7">
              <w:rPr>
                <w:sz w:val="20"/>
              </w:rPr>
              <w:t>TFS5641 – eCL Delete log from Admin Tool</w:t>
            </w:r>
          </w:p>
          <w:p w14:paraId="345526A8" w14:textId="77777777" w:rsidR="0025641E" w:rsidRDefault="0025641E" w:rsidP="0066659D">
            <w:pPr>
              <w:pStyle w:val="hdr1"/>
              <w:spacing w:before="0"/>
              <w:ind w:left="0"/>
              <w:jc w:val="left"/>
              <w:rPr>
                <w:sz w:val="20"/>
              </w:rPr>
            </w:pPr>
            <w:r>
              <w:rPr>
                <w:sz w:val="20"/>
              </w:rPr>
              <w:t>Updated the following requirements</w:t>
            </w:r>
          </w:p>
          <w:p w14:paraId="41B8C596" w14:textId="77777777" w:rsidR="0025641E" w:rsidRDefault="0025641E" w:rsidP="0066659D">
            <w:pPr>
              <w:pStyle w:val="hdr1"/>
              <w:spacing w:before="0"/>
              <w:ind w:left="0"/>
              <w:jc w:val="left"/>
              <w:rPr>
                <w:sz w:val="20"/>
              </w:rPr>
            </w:pPr>
            <w:r w:rsidRPr="002B376C">
              <w:rPr>
                <w:sz w:val="20"/>
              </w:rPr>
              <w:t>3.2.7.1.2.1 Application</w:t>
            </w:r>
          </w:p>
        </w:tc>
        <w:tc>
          <w:tcPr>
            <w:tcW w:w="2790" w:type="dxa"/>
          </w:tcPr>
          <w:p w14:paraId="6880DB10" w14:textId="77777777" w:rsidR="0025641E" w:rsidRDefault="0025641E" w:rsidP="0066659D">
            <w:pPr>
              <w:pStyle w:val="hdr1"/>
              <w:spacing w:before="0"/>
              <w:ind w:left="0"/>
              <w:jc w:val="left"/>
              <w:rPr>
                <w:sz w:val="20"/>
              </w:rPr>
            </w:pPr>
            <w:r>
              <w:rPr>
                <w:sz w:val="20"/>
              </w:rPr>
              <w:t>Doug Stearns</w:t>
            </w:r>
          </w:p>
        </w:tc>
      </w:tr>
      <w:tr w:rsidR="0025641E" w:rsidRPr="005A7179" w14:paraId="4F64ADEA" w14:textId="77777777" w:rsidTr="0066659D">
        <w:tc>
          <w:tcPr>
            <w:tcW w:w="1440" w:type="dxa"/>
          </w:tcPr>
          <w:p w14:paraId="4C14B297" w14:textId="77777777" w:rsidR="0025641E" w:rsidRDefault="0025641E" w:rsidP="0066659D">
            <w:pPr>
              <w:pStyle w:val="hdr1"/>
              <w:spacing w:before="0"/>
              <w:ind w:left="0"/>
              <w:jc w:val="left"/>
              <w:rPr>
                <w:sz w:val="20"/>
              </w:rPr>
            </w:pPr>
            <w:r>
              <w:rPr>
                <w:sz w:val="20"/>
              </w:rPr>
              <w:t>02/21/2017</w:t>
            </w:r>
          </w:p>
        </w:tc>
        <w:tc>
          <w:tcPr>
            <w:tcW w:w="5238" w:type="dxa"/>
          </w:tcPr>
          <w:p w14:paraId="5114327B" w14:textId="77777777" w:rsidR="0025641E" w:rsidRDefault="0025641E" w:rsidP="0066659D">
            <w:pPr>
              <w:pStyle w:val="hdr1"/>
              <w:spacing w:before="0"/>
              <w:ind w:left="0"/>
              <w:jc w:val="left"/>
              <w:rPr>
                <w:sz w:val="20"/>
              </w:rPr>
            </w:pPr>
            <w:r>
              <w:rPr>
                <w:sz w:val="20"/>
              </w:rPr>
              <w:t>TFS5642 – eCL ACL from Admin Tool</w:t>
            </w:r>
          </w:p>
          <w:p w14:paraId="0EE17A8B" w14:textId="77777777" w:rsidR="0025641E" w:rsidRDefault="0025641E" w:rsidP="0066659D">
            <w:pPr>
              <w:pStyle w:val="hdr1"/>
              <w:spacing w:before="0"/>
              <w:ind w:left="0"/>
              <w:jc w:val="left"/>
              <w:rPr>
                <w:sz w:val="20"/>
              </w:rPr>
            </w:pPr>
            <w:r>
              <w:rPr>
                <w:sz w:val="20"/>
              </w:rPr>
              <w:t>Updated the following requirements</w:t>
            </w:r>
          </w:p>
          <w:p w14:paraId="7B26E283" w14:textId="77777777" w:rsidR="0025641E" w:rsidRPr="009661F7" w:rsidRDefault="0025641E" w:rsidP="0066659D">
            <w:pPr>
              <w:pStyle w:val="hdr1"/>
              <w:spacing w:before="0"/>
              <w:ind w:left="0"/>
              <w:jc w:val="left"/>
              <w:rPr>
                <w:sz w:val="20"/>
              </w:rPr>
            </w:pPr>
            <w:r w:rsidRPr="009D3337">
              <w:rPr>
                <w:sz w:val="20"/>
              </w:rPr>
              <w:t>3.2.7.1.1.1.1.3 Senior Managers</w:t>
            </w:r>
          </w:p>
        </w:tc>
        <w:tc>
          <w:tcPr>
            <w:tcW w:w="2790" w:type="dxa"/>
          </w:tcPr>
          <w:p w14:paraId="1DCCA863" w14:textId="77777777" w:rsidR="0025641E" w:rsidRDefault="0025641E" w:rsidP="0066659D">
            <w:pPr>
              <w:pStyle w:val="hdr1"/>
              <w:spacing w:before="0"/>
              <w:ind w:left="0"/>
              <w:jc w:val="left"/>
              <w:rPr>
                <w:sz w:val="20"/>
              </w:rPr>
            </w:pPr>
            <w:r>
              <w:rPr>
                <w:sz w:val="20"/>
              </w:rPr>
              <w:t>Doug Stearns</w:t>
            </w:r>
          </w:p>
        </w:tc>
      </w:tr>
      <w:tr w:rsidR="0025641E" w:rsidRPr="005A7179" w14:paraId="2B46846B" w14:textId="77777777" w:rsidTr="0066659D">
        <w:tc>
          <w:tcPr>
            <w:tcW w:w="1440" w:type="dxa"/>
          </w:tcPr>
          <w:p w14:paraId="6470BC94" w14:textId="77777777" w:rsidR="0025641E" w:rsidRDefault="0025641E" w:rsidP="0066659D">
            <w:pPr>
              <w:pStyle w:val="hdr1"/>
              <w:spacing w:before="0"/>
              <w:ind w:left="0"/>
              <w:jc w:val="left"/>
              <w:rPr>
                <w:sz w:val="20"/>
              </w:rPr>
            </w:pPr>
            <w:r>
              <w:rPr>
                <w:sz w:val="20"/>
              </w:rPr>
              <w:t>02/22/2017</w:t>
            </w:r>
          </w:p>
        </w:tc>
        <w:tc>
          <w:tcPr>
            <w:tcW w:w="5238" w:type="dxa"/>
          </w:tcPr>
          <w:p w14:paraId="53FF5A0C" w14:textId="77777777" w:rsidR="0025641E" w:rsidRDefault="0025641E" w:rsidP="0066659D">
            <w:pPr>
              <w:pStyle w:val="hdr1"/>
              <w:spacing w:before="0"/>
              <w:ind w:left="0"/>
              <w:jc w:val="left"/>
              <w:rPr>
                <w:sz w:val="20"/>
              </w:rPr>
            </w:pPr>
            <w:r w:rsidRPr="00531C07">
              <w:rPr>
                <w:sz w:val="20"/>
              </w:rPr>
              <w:t>TFS5653 – eCL NPN log from existing coaching log</w:t>
            </w:r>
          </w:p>
          <w:p w14:paraId="062E67DD" w14:textId="77777777" w:rsidR="0025641E" w:rsidRDefault="0025641E" w:rsidP="0066659D">
            <w:pPr>
              <w:pStyle w:val="hdr1"/>
              <w:spacing w:before="0"/>
              <w:ind w:left="0"/>
              <w:jc w:val="left"/>
              <w:rPr>
                <w:sz w:val="20"/>
              </w:rPr>
            </w:pPr>
            <w:r w:rsidRPr="00F7300B">
              <w:rPr>
                <w:sz w:val="20"/>
              </w:rPr>
              <w:t>Added the following requirements</w:t>
            </w:r>
          </w:p>
          <w:p w14:paraId="3D53332C" w14:textId="77777777" w:rsidR="0025641E" w:rsidRDefault="0025641E" w:rsidP="0066659D">
            <w:pPr>
              <w:pStyle w:val="hdr1"/>
              <w:spacing w:before="0"/>
              <w:ind w:left="0"/>
              <w:jc w:val="left"/>
              <w:rPr>
                <w:sz w:val="20"/>
              </w:rPr>
            </w:pPr>
            <w:r w:rsidRPr="00F7300B">
              <w:rPr>
                <w:sz w:val="20"/>
              </w:rPr>
              <w:t>3.2.10 eCoaching Log Generation</w:t>
            </w:r>
          </w:p>
          <w:p w14:paraId="3BDEE711" w14:textId="77777777" w:rsidR="0025641E" w:rsidRDefault="0025641E" w:rsidP="0066659D">
            <w:pPr>
              <w:pStyle w:val="hdr1"/>
              <w:spacing w:before="0"/>
              <w:ind w:left="0"/>
              <w:jc w:val="left"/>
              <w:rPr>
                <w:sz w:val="20"/>
              </w:rPr>
            </w:pPr>
            <w:r w:rsidRPr="00F7300B">
              <w:rPr>
                <w:sz w:val="20"/>
              </w:rPr>
              <w:t>3.2.10.1 Quality Log Generation</w:t>
            </w:r>
          </w:p>
          <w:p w14:paraId="715346F9" w14:textId="77777777" w:rsidR="0025641E" w:rsidRDefault="0025641E" w:rsidP="0066659D">
            <w:pPr>
              <w:pStyle w:val="hdr1"/>
              <w:spacing w:before="0"/>
              <w:ind w:left="0"/>
              <w:jc w:val="left"/>
              <w:rPr>
                <w:sz w:val="20"/>
              </w:rPr>
            </w:pPr>
            <w:r w:rsidRPr="00F7300B">
              <w:rPr>
                <w:sz w:val="20"/>
              </w:rPr>
              <w:t>and child requirements</w:t>
            </w:r>
          </w:p>
          <w:p w14:paraId="22D6A975" w14:textId="77777777" w:rsidR="0025641E" w:rsidRDefault="0025641E" w:rsidP="0066659D">
            <w:pPr>
              <w:pStyle w:val="hdr1"/>
              <w:spacing w:before="0"/>
              <w:ind w:left="0"/>
              <w:jc w:val="left"/>
              <w:rPr>
                <w:sz w:val="20"/>
              </w:rPr>
            </w:pPr>
            <w:r w:rsidRPr="00F7300B">
              <w:rPr>
                <w:sz w:val="20"/>
              </w:rPr>
              <w:t>Modified the following requirements</w:t>
            </w:r>
          </w:p>
          <w:p w14:paraId="202FAFAB" w14:textId="77777777" w:rsidR="0025641E" w:rsidRDefault="0025641E" w:rsidP="0066659D">
            <w:pPr>
              <w:pStyle w:val="hdr1"/>
              <w:spacing w:before="0"/>
              <w:ind w:left="0"/>
              <w:jc w:val="left"/>
              <w:rPr>
                <w:sz w:val="20"/>
              </w:rPr>
            </w:pPr>
            <w:r w:rsidRPr="00F7300B">
              <w:rPr>
                <w:sz w:val="20"/>
              </w:rPr>
              <w:t>3.2.3.6.3</w:t>
            </w:r>
            <w:r>
              <w:rPr>
                <w:sz w:val="20"/>
              </w:rPr>
              <w:t xml:space="preserve"> </w:t>
            </w:r>
            <w:r w:rsidRPr="00F7300B">
              <w:rPr>
                <w:sz w:val="20"/>
              </w:rPr>
              <w:t>Naming Convention</w:t>
            </w:r>
          </w:p>
          <w:p w14:paraId="6072F582" w14:textId="77777777" w:rsidR="0025641E" w:rsidRDefault="0025641E" w:rsidP="0066659D">
            <w:pPr>
              <w:pStyle w:val="hdr1"/>
              <w:spacing w:before="0"/>
              <w:ind w:left="0"/>
              <w:jc w:val="left"/>
              <w:rPr>
                <w:sz w:val="20"/>
              </w:rPr>
            </w:pPr>
            <w:r w:rsidRPr="00F7300B">
              <w:rPr>
                <w:sz w:val="20"/>
              </w:rPr>
              <w:t>3.2.3.6.5</w:t>
            </w:r>
            <w:r>
              <w:rPr>
                <w:sz w:val="20"/>
              </w:rPr>
              <w:t xml:space="preserve"> </w:t>
            </w:r>
            <w:r w:rsidRPr="00F7300B">
              <w:rPr>
                <w:sz w:val="20"/>
              </w:rPr>
              <w:t>Source</w:t>
            </w:r>
          </w:p>
          <w:p w14:paraId="35415385" w14:textId="77777777" w:rsidR="0025641E" w:rsidRDefault="0025641E" w:rsidP="0066659D">
            <w:pPr>
              <w:pStyle w:val="hdr1"/>
              <w:spacing w:before="0"/>
              <w:ind w:left="0"/>
              <w:jc w:val="left"/>
              <w:rPr>
                <w:sz w:val="20"/>
              </w:rPr>
            </w:pPr>
            <w:r w:rsidRPr="00F7300B">
              <w:rPr>
                <w:sz w:val="20"/>
              </w:rPr>
              <w:lastRenderedPageBreak/>
              <w:t>3.2.3.6.8</w:t>
            </w:r>
            <w:r>
              <w:rPr>
                <w:sz w:val="20"/>
              </w:rPr>
              <w:t xml:space="preserve"> </w:t>
            </w:r>
            <w:r w:rsidRPr="00F7300B">
              <w:rPr>
                <w:sz w:val="20"/>
              </w:rPr>
              <w:t>Coaching Reasons and Sub-Coaching Reasons</w:t>
            </w:r>
          </w:p>
          <w:p w14:paraId="262DE03F" w14:textId="77777777" w:rsidR="0025641E" w:rsidRDefault="0025641E" w:rsidP="0066659D">
            <w:pPr>
              <w:pStyle w:val="hdr1"/>
              <w:spacing w:before="0"/>
              <w:ind w:left="0"/>
              <w:jc w:val="left"/>
              <w:rPr>
                <w:sz w:val="20"/>
              </w:rPr>
            </w:pPr>
            <w:r w:rsidRPr="00F7300B">
              <w:rPr>
                <w:sz w:val="20"/>
              </w:rPr>
              <w:t>3.2.3.6.9</w:t>
            </w:r>
            <w:r>
              <w:rPr>
                <w:sz w:val="20"/>
              </w:rPr>
              <w:t xml:space="preserve"> </w:t>
            </w:r>
            <w:r w:rsidRPr="00F7300B">
              <w:rPr>
                <w:sz w:val="20"/>
              </w:rPr>
              <w:t>Report Details</w:t>
            </w:r>
          </w:p>
          <w:p w14:paraId="49009CF0" w14:textId="77777777" w:rsidR="0025641E" w:rsidRDefault="0025641E" w:rsidP="0066659D">
            <w:pPr>
              <w:pStyle w:val="hdr1"/>
              <w:spacing w:before="0"/>
              <w:ind w:left="0"/>
              <w:jc w:val="left"/>
              <w:rPr>
                <w:sz w:val="20"/>
              </w:rPr>
            </w:pPr>
            <w:r w:rsidRPr="00F7300B">
              <w:rPr>
                <w:sz w:val="20"/>
              </w:rPr>
              <w:t>3.2.3.6.10</w:t>
            </w:r>
            <w:r>
              <w:rPr>
                <w:sz w:val="20"/>
              </w:rPr>
              <w:t xml:space="preserve"> </w:t>
            </w:r>
            <w:r w:rsidRPr="00F7300B">
              <w:rPr>
                <w:sz w:val="20"/>
              </w:rPr>
              <w:t>Description Text</w:t>
            </w:r>
          </w:p>
          <w:p w14:paraId="37918B0A" w14:textId="77777777" w:rsidR="0025641E" w:rsidRDefault="0025641E" w:rsidP="0066659D">
            <w:pPr>
              <w:pStyle w:val="hdr1"/>
              <w:spacing w:before="0"/>
              <w:ind w:left="0"/>
              <w:jc w:val="left"/>
              <w:rPr>
                <w:sz w:val="20"/>
              </w:rPr>
            </w:pPr>
            <w:r w:rsidRPr="00F7300B">
              <w:rPr>
                <w:sz w:val="20"/>
              </w:rPr>
              <w:t>3.2.3.6.11</w:t>
            </w:r>
            <w:r>
              <w:rPr>
                <w:sz w:val="20"/>
              </w:rPr>
              <w:t xml:space="preserve"> </w:t>
            </w:r>
            <w:r w:rsidRPr="00F7300B">
              <w:rPr>
                <w:sz w:val="20"/>
              </w:rPr>
              <w:t>eCoaching Log Status</w:t>
            </w:r>
          </w:p>
          <w:p w14:paraId="658FCF07" w14:textId="77777777" w:rsidR="0025641E" w:rsidRDefault="0025641E" w:rsidP="0066659D">
            <w:pPr>
              <w:pStyle w:val="hdr1"/>
              <w:spacing w:before="0"/>
              <w:ind w:left="0"/>
              <w:jc w:val="left"/>
              <w:rPr>
                <w:sz w:val="20"/>
              </w:rPr>
            </w:pPr>
            <w:r w:rsidRPr="00F7300B">
              <w:rPr>
                <w:sz w:val="20"/>
              </w:rPr>
              <w:t>3.2.3.6.12</w:t>
            </w:r>
            <w:r>
              <w:rPr>
                <w:sz w:val="20"/>
              </w:rPr>
              <w:t xml:space="preserve"> Email notification</w:t>
            </w:r>
          </w:p>
          <w:p w14:paraId="59063BEC" w14:textId="77777777" w:rsidR="0025641E" w:rsidRDefault="0025641E" w:rsidP="0066659D">
            <w:pPr>
              <w:pStyle w:val="hdr1"/>
              <w:spacing w:before="0"/>
              <w:ind w:left="0"/>
              <w:jc w:val="left"/>
              <w:rPr>
                <w:sz w:val="20"/>
              </w:rPr>
            </w:pPr>
            <w:r w:rsidRPr="00F7300B">
              <w:rPr>
                <w:sz w:val="20"/>
              </w:rPr>
              <w:t>3.2.3.6.13</w:t>
            </w:r>
            <w:r>
              <w:rPr>
                <w:sz w:val="20"/>
              </w:rPr>
              <w:t xml:space="preserve"> </w:t>
            </w:r>
            <w:r w:rsidRPr="00F7300B">
              <w:rPr>
                <w:sz w:val="20"/>
              </w:rPr>
              <w:t>Other information</w:t>
            </w:r>
          </w:p>
        </w:tc>
        <w:tc>
          <w:tcPr>
            <w:tcW w:w="2790" w:type="dxa"/>
          </w:tcPr>
          <w:p w14:paraId="5F35BAA7"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0A73BDC" w14:textId="77777777" w:rsidTr="0066659D">
        <w:tc>
          <w:tcPr>
            <w:tcW w:w="1440" w:type="dxa"/>
          </w:tcPr>
          <w:p w14:paraId="4B52B7FD" w14:textId="77777777" w:rsidR="0025641E" w:rsidRDefault="0025641E" w:rsidP="0066659D">
            <w:pPr>
              <w:pStyle w:val="hdr1"/>
              <w:spacing w:before="0"/>
              <w:ind w:left="0"/>
              <w:jc w:val="left"/>
              <w:rPr>
                <w:sz w:val="20"/>
              </w:rPr>
            </w:pPr>
            <w:r>
              <w:rPr>
                <w:sz w:val="20"/>
              </w:rPr>
              <w:t>02/22/2017</w:t>
            </w:r>
          </w:p>
        </w:tc>
        <w:tc>
          <w:tcPr>
            <w:tcW w:w="5238" w:type="dxa"/>
          </w:tcPr>
          <w:p w14:paraId="3F694AD0" w14:textId="77777777" w:rsidR="0025641E" w:rsidRDefault="0025641E" w:rsidP="0066659D">
            <w:pPr>
              <w:pStyle w:val="hdr1"/>
              <w:spacing w:before="0"/>
              <w:ind w:left="0"/>
              <w:jc w:val="left"/>
              <w:rPr>
                <w:sz w:val="20"/>
              </w:rPr>
            </w:pPr>
            <w:r>
              <w:rPr>
                <w:sz w:val="20"/>
              </w:rPr>
              <w:t>TFS5642 – eCL ACL from Admin Tool</w:t>
            </w:r>
          </w:p>
          <w:p w14:paraId="4567E89A" w14:textId="77777777" w:rsidR="0025641E" w:rsidRDefault="0025641E" w:rsidP="0066659D">
            <w:pPr>
              <w:pStyle w:val="hdr1"/>
              <w:spacing w:before="0"/>
              <w:ind w:left="0"/>
              <w:jc w:val="left"/>
              <w:rPr>
                <w:sz w:val="20"/>
              </w:rPr>
            </w:pPr>
            <w:r>
              <w:rPr>
                <w:sz w:val="20"/>
              </w:rPr>
              <w:t>Corrected the following requirement</w:t>
            </w:r>
          </w:p>
          <w:p w14:paraId="3E532A05" w14:textId="77777777" w:rsidR="0025641E" w:rsidRPr="00531C07" w:rsidRDefault="0025641E" w:rsidP="0066659D">
            <w:pPr>
              <w:pStyle w:val="hdr1"/>
              <w:spacing w:before="0"/>
              <w:ind w:left="0"/>
              <w:jc w:val="left"/>
              <w:rPr>
                <w:sz w:val="20"/>
              </w:rPr>
            </w:pPr>
            <w:r w:rsidRPr="00F07C82">
              <w:rPr>
                <w:sz w:val="20"/>
              </w:rPr>
              <w:t>3.2.7.1.1.1.1.2 Advanced Resolution Center</w:t>
            </w:r>
          </w:p>
        </w:tc>
        <w:tc>
          <w:tcPr>
            <w:tcW w:w="2790" w:type="dxa"/>
          </w:tcPr>
          <w:p w14:paraId="177FE600" w14:textId="77777777" w:rsidR="0025641E" w:rsidRDefault="0025641E" w:rsidP="0066659D">
            <w:pPr>
              <w:pStyle w:val="hdr1"/>
              <w:spacing w:before="0"/>
              <w:ind w:left="0"/>
              <w:jc w:val="left"/>
              <w:rPr>
                <w:sz w:val="20"/>
              </w:rPr>
            </w:pPr>
            <w:r>
              <w:rPr>
                <w:sz w:val="20"/>
              </w:rPr>
              <w:t>Doug Stearns</w:t>
            </w:r>
          </w:p>
        </w:tc>
      </w:tr>
      <w:tr w:rsidR="0025641E" w:rsidRPr="005A7179" w14:paraId="4CC6ADBB" w14:textId="77777777" w:rsidTr="0066659D">
        <w:tc>
          <w:tcPr>
            <w:tcW w:w="1440" w:type="dxa"/>
          </w:tcPr>
          <w:p w14:paraId="4AB020B1" w14:textId="77777777" w:rsidR="0025641E" w:rsidRDefault="0025641E" w:rsidP="0066659D">
            <w:pPr>
              <w:pStyle w:val="hdr1"/>
              <w:spacing w:before="0"/>
              <w:ind w:left="0"/>
              <w:jc w:val="left"/>
              <w:rPr>
                <w:sz w:val="20"/>
              </w:rPr>
            </w:pPr>
            <w:r>
              <w:rPr>
                <w:sz w:val="20"/>
              </w:rPr>
              <w:t>02/22/2017</w:t>
            </w:r>
          </w:p>
        </w:tc>
        <w:tc>
          <w:tcPr>
            <w:tcW w:w="5238" w:type="dxa"/>
          </w:tcPr>
          <w:p w14:paraId="61E301DD" w14:textId="77777777" w:rsidR="0025641E" w:rsidRDefault="0025641E" w:rsidP="0066659D">
            <w:pPr>
              <w:pStyle w:val="hdr1"/>
              <w:spacing w:before="0"/>
              <w:ind w:left="0"/>
              <w:jc w:val="left"/>
              <w:rPr>
                <w:sz w:val="20"/>
              </w:rPr>
            </w:pPr>
            <w:r w:rsidRPr="003D2721">
              <w:rPr>
                <w:sz w:val="20"/>
              </w:rPr>
              <w:t>TFS5621 – eCL Ad Hoc Reporting</w:t>
            </w:r>
          </w:p>
          <w:p w14:paraId="5CCB53C6" w14:textId="77777777" w:rsidR="0025641E" w:rsidRDefault="0025641E" w:rsidP="0066659D">
            <w:pPr>
              <w:pStyle w:val="hdr1"/>
              <w:spacing w:before="0"/>
              <w:ind w:left="0"/>
              <w:jc w:val="left"/>
              <w:rPr>
                <w:sz w:val="20"/>
              </w:rPr>
            </w:pPr>
            <w:r>
              <w:rPr>
                <w:sz w:val="20"/>
              </w:rPr>
              <w:t>Added the following requirements</w:t>
            </w:r>
          </w:p>
          <w:p w14:paraId="7F59C09F" w14:textId="77777777" w:rsidR="0025641E" w:rsidRDefault="0025641E" w:rsidP="0066659D">
            <w:pPr>
              <w:pStyle w:val="hdr1"/>
              <w:spacing w:before="0"/>
              <w:ind w:left="0"/>
              <w:jc w:val="left"/>
              <w:rPr>
                <w:sz w:val="20"/>
              </w:rPr>
            </w:pPr>
            <w:r w:rsidRPr="003D2721">
              <w:rPr>
                <w:sz w:val="20"/>
              </w:rPr>
              <w:t xml:space="preserve">3.2.8.1.2.5 eCL Ad Hoc Coaching Log Summary </w:t>
            </w:r>
          </w:p>
          <w:p w14:paraId="313F90F8" w14:textId="77777777" w:rsidR="0025641E" w:rsidRDefault="0025641E" w:rsidP="0066659D">
            <w:pPr>
              <w:pStyle w:val="hdr1"/>
              <w:spacing w:before="0"/>
              <w:ind w:left="0"/>
              <w:jc w:val="left"/>
              <w:rPr>
                <w:sz w:val="20"/>
              </w:rPr>
            </w:pPr>
            <w:r w:rsidRPr="003D2721">
              <w:rPr>
                <w:sz w:val="20"/>
              </w:rPr>
              <w:t xml:space="preserve">through </w:t>
            </w:r>
          </w:p>
          <w:p w14:paraId="6EA941A6" w14:textId="77777777" w:rsidR="0025641E" w:rsidRDefault="0025641E" w:rsidP="0066659D">
            <w:pPr>
              <w:pStyle w:val="hdr1"/>
              <w:spacing w:before="0"/>
              <w:ind w:left="0"/>
              <w:jc w:val="left"/>
              <w:rPr>
                <w:sz w:val="20"/>
              </w:rPr>
            </w:pPr>
            <w:r w:rsidRPr="003D2721">
              <w:rPr>
                <w:sz w:val="20"/>
              </w:rPr>
              <w:t xml:space="preserve">3.2.8.1.2.8 eCL Administration Activity Summary </w:t>
            </w:r>
          </w:p>
          <w:p w14:paraId="6E48690D" w14:textId="77777777" w:rsidR="0025641E" w:rsidRDefault="0025641E" w:rsidP="0066659D">
            <w:pPr>
              <w:pStyle w:val="hdr1"/>
              <w:spacing w:before="0"/>
              <w:ind w:left="0"/>
              <w:jc w:val="left"/>
              <w:rPr>
                <w:sz w:val="20"/>
              </w:rPr>
            </w:pPr>
            <w:r w:rsidRPr="003D2721">
              <w:rPr>
                <w:sz w:val="20"/>
              </w:rPr>
              <w:t>including child requirements</w:t>
            </w:r>
          </w:p>
          <w:p w14:paraId="6AF2F95A" w14:textId="77777777" w:rsidR="0025641E" w:rsidRDefault="0025641E" w:rsidP="0066659D">
            <w:pPr>
              <w:pStyle w:val="hdr1"/>
              <w:spacing w:before="0"/>
              <w:ind w:left="0"/>
              <w:jc w:val="left"/>
              <w:rPr>
                <w:sz w:val="20"/>
              </w:rPr>
            </w:pPr>
            <w:r w:rsidRPr="003D2721">
              <w:rPr>
                <w:sz w:val="20"/>
              </w:rPr>
              <w:t>7.2 Reporting Warning Data Elements</w:t>
            </w:r>
          </w:p>
          <w:p w14:paraId="0654E59D" w14:textId="77777777" w:rsidR="0025641E" w:rsidRDefault="0025641E" w:rsidP="0066659D">
            <w:pPr>
              <w:pStyle w:val="hdr1"/>
              <w:spacing w:before="0"/>
              <w:ind w:left="0"/>
              <w:jc w:val="left"/>
              <w:rPr>
                <w:sz w:val="20"/>
              </w:rPr>
            </w:pPr>
            <w:r w:rsidRPr="003D2721">
              <w:rPr>
                <w:sz w:val="20"/>
              </w:rPr>
              <w:t>7.3 Reporting Hierarchy Data Elements</w:t>
            </w:r>
          </w:p>
          <w:p w14:paraId="01F96B84" w14:textId="77777777" w:rsidR="0025641E" w:rsidRDefault="0025641E" w:rsidP="0066659D">
            <w:pPr>
              <w:pStyle w:val="hdr1"/>
              <w:spacing w:before="0"/>
              <w:ind w:left="0"/>
              <w:jc w:val="left"/>
              <w:rPr>
                <w:sz w:val="20"/>
              </w:rPr>
            </w:pPr>
            <w:r w:rsidRPr="003D2721">
              <w:rPr>
                <w:sz w:val="20"/>
              </w:rPr>
              <w:t>7.4 Reporting Admin Activity Data Elements</w:t>
            </w:r>
          </w:p>
        </w:tc>
        <w:tc>
          <w:tcPr>
            <w:tcW w:w="2790" w:type="dxa"/>
          </w:tcPr>
          <w:p w14:paraId="589E5243" w14:textId="77777777" w:rsidR="0025641E" w:rsidRDefault="0025641E" w:rsidP="0066659D">
            <w:pPr>
              <w:pStyle w:val="hdr1"/>
              <w:spacing w:before="0"/>
              <w:ind w:left="0"/>
              <w:jc w:val="left"/>
              <w:rPr>
                <w:sz w:val="20"/>
              </w:rPr>
            </w:pPr>
            <w:r>
              <w:rPr>
                <w:sz w:val="20"/>
              </w:rPr>
              <w:t>Doug Stearns</w:t>
            </w:r>
          </w:p>
        </w:tc>
      </w:tr>
      <w:tr w:rsidR="0025641E" w:rsidRPr="005A7179" w14:paraId="3569863C" w14:textId="77777777" w:rsidTr="0066659D">
        <w:tc>
          <w:tcPr>
            <w:tcW w:w="1440" w:type="dxa"/>
          </w:tcPr>
          <w:p w14:paraId="7D03C429" w14:textId="77777777" w:rsidR="0025641E" w:rsidRDefault="0025641E" w:rsidP="0066659D">
            <w:pPr>
              <w:pStyle w:val="hdr1"/>
              <w:spacing w:before="0"/>
              <w:ind w:left="0"/>
              <w:jc w:val="left"/>
              <w:rPr>
                <w:sz w:val="20"/>
              </w:rPr>
            </w:pPr>
            <w:r>
              <w:rPr>
                <w:sz w:val="20"/>
              </w:rPr>
              <w:t>03/01/2017</w:t>
            </w:r>
          </w:p>
        </w:tc>
        <w:tc>
          <w:tcPr>
            <w:tcW w:w="5238" w:type="dxa"/>
          </w:tcPr>
          <w:p w14:paraId="148941F2" w14:textId="77777777" w:rsidR="0025641E" w:rsidRDefault="0025641E" w:rsidP="0066659D">
            <w:pPr>
              <w:pStyle w:val="hdr1"/>
              <w:spacing w:before="0"/>
              <w:ind w:left="0"/>
              <w:jc w:val="left"/>
              <w:rPr>
                <w:sz w:val="20"/>
              </w:rPr>
            </w:pPr>
            <w:r>
              <w:rPr>
                <w:sz w:val="20"/>
              </w:rPr>
              <w:t>TFS5642 – eCL ACL from Admin Tool</w:t>
            </w:r>
          </w:p>
          <w:p w14:paraId="70B3ADDD" w14:textId="77777777" w:rsidR="0025641E" w:rsidRDefault="0025641E" w:rsidP="0066659D">
            <w:pPr>
              <w:pStyle w:val="hdr1"/>
              <w:spacing w:before="0"/>
              <w:ind w:left="0"/>
              <w:jc w:val="left"/>
              <w:rPr>
                <w:sz w:val="20"/>
              </w:rPr>
            </w:pPr>
            <w:r>
              <w:rPr>
                <w:sz w:val="20"/>
              </w:rPr>
              <w:t>Added the following requirement</w:t>
            </w:r>
          </w:p>
          <w:p w14:paraId="3821E608" w14:textId="77777777" w:rsidR="0025641E" w:rsidRPr="003D2721" w:rsidRDefault="0025641E" w:rsidP="0066659D">
            <w:pPr>
              <w:pStyle w:val="hdr1"/>
              <w:spacing w:before="0"/>
              <w:ind w:left="0"/>
              <w:jc w:val="left"/>
              <w:rPr>
                <w:sz w:val="20"/>
              </w:rPr>
            </w:pPr>
            <w:r w:rsidRPr="00E731B3">
              <w:rPr>
                <w:sz w:val="20"/>
              </w:rPr>
              <w:t>3.2.7.1.1.1.1.4 Access Control Administrator</w:t>
            </w:r>
          </w:p>
        </w:tc>
        <w:tc>
          <w:tcPr>
            <w:tcW w:w="2790" w:type="dxa"/>
          </w:tcPr>
          <w:p w14:paraId="0782865E" w14:textId="77777777" w:rsidR="0025641E" w:rsidRDefault="0025641E" w:rsidP="0066659D">
            <w:pPr>
              <w:pStyle w:val="hdr1"/>
              <w:spacing w:before="0"/>
              <w:ind w:left="0"/>
              <w:jc w:val="left"/>
              <w:rPr>
                <w:sz w:val="20"/>
              </w:rPr>
            </w:pPr>
            <w:r>
              <w:rPr>
                <w:sz w:val="20"/>
              </w:rPr>
              <w:t>Doug Stearns</w:t>
            </w:r>
          </w:p>
        </w:tc>
      </w:tr>
      <w:tr w:rsidR="0025641E" w:rsidRPr="005A7179" w14:paraId="22E311F9" w14:textId="77777777" w:rsidTr="0066659D">
        <w:tc>
          <w:tcPr>
            <w:tcW w:w="1440" w:type="dxa"/>
          </w:tcPr>
          <w:p w14:paraId="2C4F8D94" w14:textId="77777777" w:rsidR="0025641E" w:rsidRDefault="0025641E" w:rsidP="0066659D">
            <w:pPr>
              <w:pStyle w:val="hdr1"/>
              <w:spacing w:before="0"/>
              <w:ind w:left="0"/>
              <w:jc w:val="left"/>
              <w:rPr>
                <w:sz w:val="20"/>
              </w:rPr>
            </w:pPr>
            <w:r>
              <w:rPr>
                <w:sz w:val="20"/>
              </w:rPr>
              <w:t>03/02/2017</w:t>
            </w:r>
          </w:p>
        </w:tc>
        <w:tc>
          <w:tcPr>
            <w:tcW w:w="5238" w:type="dxa"/>
          </w:tcPr>
          <w:p w14:paraId="02F7422F" w14:textId="77777777" w:rsidR="0025641E" w:rsidRDefault="0025641E" w:rsidP="0066659D">
            <w:pPr>
              <w:pStyle w:val="hdr1"/>
              <w:spacing w:before="0"/>
              <w:ind w:left="0"/>
              <w:jc w:val="left"/>
              <w:rPr>
                <w:sz w:val="20"/>
              </w:rPr>
            </w:pPr>
            <w:r>
              <w:rPr>
                <w:sz w:val="20"/>
              </w:rPr>
              <w:t>TFS5756 – eCL WPPM50 Admin Tool Access</w:t>
            </w:r>
          </w:p>
          <w:p w14:paraId="62B2A943" w14:textId="77777777" w:rsidR="0025641E" w:rsidRDefault="0025641E" w:rsidP="0066659D">
            <w:pPr>
              <w:pStyle w:val="hdr1"/>
              <w:spacing w:before="0"/>
              <w:ind w:left="0"/>
              <w:jc w:val="left"/>
              <w:rPr>
                <w:sz w:val="20"/>
              </w:rPr>
            </w:pPr>
            <w:r>
              <w:rPr>
                <w:sz w:val="20"/>
              </w:rPr>
              <w:t>Updated the following requirement</w:t>
            </w:r>
          </w:p>
          <w:p w14:paraId="7B146547" w14:textId="77777777" w:rsidR="0025641E" w:rsidRDefault="0025641E" w:rsidP="0066659D">
            <w:pPr>
              <w:pStyle w:val="hdr1"/>
              <w:spacing w:before="0"/>
              <w:ind w:left="0"/>
              <w:jc w:val="left"/>
              <w:rPr>
                <w:sz w:val="20"/>
              </w:rPr>
            </w:pPr>
            <w:r w:rsidRPr="00336CBB">
              <w:rPr>
                <w:sz w:val="20"/>
              </w:rPr>
              <w:t>3.2.7.1.3.1.2.1 Permissions for eCoaching Logs</w:t>
            </w:r>
          </w:p>
          <w:p w14:paraId="587E41E3" w14:textId="77777777" w:rsidR="0025641E" w:rsidRDefault="0025641E" w:rsidP="0066659D">
            <w:pPr>
              <w:pStyle w:val="hdr1"/>
              <w:spacing w:before="0"/>
              <w:ind w:left="0"/>
              <w:jc w:val="left"/>
              <w:rPr>
                <w:sz w:val="20"/>
              </w:rPr>
            </w:pPr>
            <w:r w:rsidRPr="00336CBB">
              <w:rPr>
                <w:sz w:val="20"/>
              </w:rPr>
              <w:t>3.2.7.1.5.2.1 Permissions for eCoaching</w:t>
            </w:r>
          </w:p>
        </w:tc>
        <w:tc>
          <w:tcPr>
            <w:tcW w:w="2790" w:type="dxa"/>
          </w:tcPr>
          <w:p w14:paraId="7EB28D48" w14:textId="77777777" w:rsidR="0025641E" w:rsidRDefault="0025641E" w:rsidP="0066659D">
            <w:pPr>
              <w:pStyle w:val="hdr1"/>
              <w:spacing w:before="0"/>
              <w:ind w:left="0"/>
              <w:jc w:val="left"/>
              <w:rPr>
                <w:sz w:val="20"/>
              </w:rPr>
            </w:pPr>
            <w:r>
              <w:rPr>
                <w:sz w:val="20"/>
              </w:rPr>
              <w:t>Doug Stearns</w:t>
            </w:r>
          </w:p>
        </w:tc>
      </w:tr>
      <w:tr w:rsidR="0025641E" w:rsidRPr="005A7179" w14:paraId="6DB8A091" w14:textId="77777777" w:rsidTr="0066659D">
        <w:tc>
          <w:tcPr>
            <w:tcW w:w="1440" w:type="dxa"/>
          </w:tcPr>
          <w:p w14:paraId="7C353906" w14:textId="77777777" w:rsidR="0025641E" w:rsidRDefault="0025641E" w:rsidP="0066659D">
            <w:pPr>
              <w:pStyle w:val="hdr1"/>
              <w:spacing w:before="0"/>
              <w:ind w:left="0"/>
              <w:jc w:val="left"/>
              <w:rPr>
                <w:sz w:val="20"/>
              </w:rPr>
            </w:pPr>
            <w:r>
              <w:rPr>
                <w:sz w:val="20"/>
              </w:rPr>
              <w:t>03/03/2017</w:t>
            </w:r>
          </w:p>
        </w:tc>
        <w:tc>
          <w:tcPr>
            <w:tcW w:w="5238" w:type="dxa"/>
          </w:tcPr>
          <w:p w14:paraId="20D98488" w14:textId="77777777" w:rsidR="0025641E" w:rsidRDefault="0025641E" w:rsidP="0066659D">
            <w:pPr>
              <w:pStyle w:val="hdr1"/>
              <w:spacing w:before="0"/>
              <w:ind w:left="0"/>
              <w:jc w:val="left"/>
              <w:rPr>
                <w:sz w:val="20"/>
              </w:rPr>
            </w:pPr>
            <w:r w:rsidRPr="00531C07">
              <w:rPr>
                <w:sz w:val="20"/>
              </w:rPr>
              <w:t>TFS5653 – eCL NPN log from existing coaching log</w:t>
            </w:r>
          </w:p>
          <w:p w14:paraId="53BE17DE" w14:textId="77777777" w:rsidR="0025641E" w:rsidRDefault="0025641E" w:rsidP="0066659D">
            <w:pPr>
              <w:pStyle w:val="hdr1"/>
              <w:spacing w:before="0"/>
              <w:ind w:left="0"/>
              <w:jc w:val="left"/>
              <w:rPr>
                <w:sz w:val="20"/>
              </w:rPr>
            </w:pPr>
            <w:r w:rsidRPr="0016723E">
              <w:rPr>
                <w:sz w:val="20"/>
              </w:rPr>
              <w:t>Update the following requirement</w:t>
            </w:r>
          </w:p>
          <w:p w14:paraId="3EA67DE9" w14:textId="77777777" w:rsidR="0025641E" w:rsidRDefault="0025641E" w:rsidP="0066659D">
            <w:pPr>
              <w:pStyle w:val="hdr1"/>
              <w:spacing w:before="0"/>
              <w:ind w:left="0"/>
              <w:jc w:val="left"/>
              <w:rPr>
                <w:sz w:val="20"/>
              </w:rPr>
            </w:pPr>
            <w:r w:rsidRPr="0016723E">
              <w:rPr>
                <w:sz w:val="20"/>
              </w:rPr>
              <w:t>3.2.10.1.1 Selection of logs</w:t>
            </w:r>
          </w:p>
        </w:tc>
        <w:tc>
          <w:tcPr>
            <w:tcW w:w="2790" w:type="dxa"/>
          </w:tcPr>
          <w:p w14:paraId="14391A74" w14:textId="77777777" w:rsidR="0025641E" w:rsidRDefault="0025641E" w:rsidP="0066659D">
            <w:pPr>
              <w:pStyle w:val="hdr1"/>
              <w:spacing w:before="0"/>
              <w:ind w:left="0"/>
              <w:jc w:val="left"/>
              <w:rPr>
                <w:sz w:val="20"/>
              </w:rPr>
            </w:pPr>
            <w:r>
              <w:rPr>
                <w:sz w:val="20"/>
              </w:rPr>
              <w:t>Doug Stearns</w:t>
            </w:r>
          </w:p>
        </w:tc>
      </w:tr>
      <w:tr w:rsidR="0025641E" w:rsidRPr="005A7179" w14:paraId="06338A1F" w14:textId="77777777" w:rsidTr="0066659D">
        <w:tc>
          <w:tcPr>
            <w:tcW w:w="1440" w:type="dxa"/>
          </w:tcPr>
          <w:p w14:paraId="5EF4BF01" w14:textId="77777777" w:rsidR="0025641E" w:rsidRDefault="0025641E" w:rsidP="0066659D">
            <w:pPr>
              <w:pStyle w:val="hdr1"/>
              <w:spacing w:before="0"/>
              <w:ind w:left="0"/>
              <w:jc w:val="left"/>
              <w:rPr>
                <w:sz w:val="20"/>
              </w:rPr>
            </w:pPr>
            <w:r>
              <w:rPr>
                <w:sz w:val="20"/>
              </w:rPr>
              <w:t>03/07/2017</w:t>
            </w:r>
          </w:p>
        </w:tc>
        <w:tc>
          <w:tcPr>
            <w:tcW w:w="5238" w:type="dxa"/>
          </w:tcPr>
          <w:p w14:paraId="6E506B97" w14:textId="77777777" w:rsidR="0025641E" w:rsidRDefault="0025641E" w:rsidP="0066659D">
            <w:pPr>
              <w:pStyle w:val="hdr1"/>
              <w:spacing w:before="0"/>
              <w:ind w:left="0"/>
              <w:jc w:val="left"/>
              <w:rPr>
                <w:sz w:val="20"/>
              </w:rPr>
            </w:pPr>
            <w:r>
              <w:rPr>
                <w:sz w:val="20"/>
              </w:rPr>
              <w:t>TFS5421 – eCL Module Summary Reports</w:t>
            </w:r>
          </w:p>
          <w:p w14:paraId="1E3C8515" w14:textId="77777777" w:rsidR="0025641E" w:rsidRDefault="0025641E" w:rsidP="0066659D">
            <w:pPr>
              <w:pStyle w:val="hdr1"/>
              <w:spacing w:before="0"/>
              <w:ind w:left="0"/>
              <w:jc w:val="left"/>
              <w:rPr>
                <w:sz w:val="20"/>
              </w:rPr>
            </w:pPr>
            <w:r>
              <w:rPr>
                <w:sz w:val="20"/>
              </w:rPr>
              <w:t>Modified the following requirements</w:t>
            </w:r>
          </w:p>
          <w:p w14:paraId="12CA289C" w14:textId="77777777" w:rsidR="0025641E" w:rsidRDefault="0025641E" w:rsidP="0066659D">
            <w:pPr>
              <w:pStyle w:val="hdr1"/>
              <w:spacing w:before="0"/>
              <w:ind w:left="0"/>
              <w:jc w:val="left"/>
              <w:rPr>
                <w:sz w:val="20"/>
              </w:rPr>
            </w:pPr>
            <w:r w:rsidRPr="00C85274">
              <w:rPr>
                <w:sz w:val="20"/>
              </w:rPr>
              <w:t>3.2.8.1.2.1.1.2 Name</w:t>
            </w:r>
          </w:p>
          <w:p w14:paraId="7084A210" w14:textId="77777777" w:rsidR="0025641E" w:rsidRDefault="0025641E" w:rsidP="0066659D">
            <w:pPr>
              <w:pStyle w:val="hdr1"/>
              <w:spacing w:before="0"/>
              <w:ind w:left="0"/>
              <w:jc w:val="left"/>
              <w:rPr>
                <w:sz w:val="20"/>
              </w:rPr>
            </w:pPr>
            <w:r w:rsidRPr="00C85274">
              <w:rPr>
                <w:sz w:val="20"/>
              </w:rPr>
              <w:t>3.2.8.1.2.4.1.2 On Demand Reports</w:t>
            </w:r>
          </w:p>
          <w:p w14:paraId="2B4A4543" w14:textId="77777777" w:rsidR="0025641E" w:rsidRDefault="0025641E" w:rsidP="0066659D">
            <w:pPr>
              <w:pStyle w:val="hdr1"/>
              <w:spacing w:before="0"/>
              <w:ind w:left="0"/>
              <w:jc w:val="left"/>
              <w:rPr>
                <w:sz w:val="20"/>
              </w:rPr>
            </w:pPr>
            <w:r w:rsidRPr="00C85274">
              <w:rPr>
                <w:sz w:val="20"/>
              </w:rPr>
              <w:t>3.2.8.1.2.5.1.2 On Demand Reports</w:t>
            </w:r>
          </w:p>
          <w:p w14:paraId="5B4FE225" w14:textId="77777777" w:rsidR="0025641E" w:rsidRDefault="0025641E" w:rsidP="0066659D">
            <w:pPr>
              <w:pStyle w:val="hdr1"/>
              <w:spacing w:before="0"/>
              <w:ind w:left="0"/>
              <w:jc w:val="left"/>
              <w:rPr>
                <w:sz w:val="20"/>
              </w:rPr>
            </w:pPr>
            <w:r w:rsidRPr="00C85274">
              <w:rPr>
                <w:sz w:val="20"/>
              </w:rPr>
              <w:t>3.2.8.1.2.6.1.2 On Demand Reports</w:t>
            </w:r>
          </w:p>
          <w:p w14:paraId="22A3983C" w14:textId="77777777" w:rsidR="0025641E" w:rsidRDefault="0025641E" w:rsidP="0066659D">
            <w:pPr>
              <w:pStyle w:val="hdr1"/>
              <w:spacing w:before="0"/>
              <w:ind w:left="0"/>
              <w:jc w:val="left"/>
              <w:rPr>
                <w:sz w:val="20"/>
              </w:rPr>
            </w:pPr>
            <w:r w:rsidRPr="00C85274">
              <w:rPr>
                <w:sz w:val="20"/>
              </w:rPr>
              <w:t>3.2.8.1.2.8.1.2 On Demand Reports</w:t>
            </w:r>
          </w:p>
          <w:p w14:paraId="7913F3C2" w14:textId="77777777" w:rsidR="0025641E" w:rsidRDefault="0025641E" w:rsidP="0066659D">
            <w:pPr>
              <w:pStyle w:val="hdr1"/>
              <w:spacing w:before="0"/>
              <w:ind w:left="0"/>
              <w:jc w:val="left"/>
              <w:rPr>
                <w:sz w:val="20"/>
              </w:rPr>
            </w:pPr>
            <w:r>
              <w:rPr>
                <w:sz w:val="20"/>
              </w:rPr>
              <w:t>7.1 Reporting Data Elements</w:t>
            </w:r>
          </w:p>
          <w:p w14:paraId="0D7B6200" w14:textId="77777777" w:rsidR="0025641E" w:rsidRDefault="0025641E" w:rsidP="0066659D">
            <w:pPr>
              <w:pStyle w:val="hdr1"/>
              <w:spacing w:before="0"/>
              <w:ind w:left="0"/>
              <w:jc w:val="left"/>
              <w:rPr>
                <w:sz w:val="20"/>
              </w:rPr>
            </w:pPr>
            <w:r w:rsidRPr="00C85274">
              <w:rPr>
                <w:sz w:val="20"/>
              </w:rPr>
              <w:t xml:space="preserve">7.2 </w:t>
            </w:r>
            <w:r>
              <w:rPr>
                <w:sz w:val="20"/>
              </w:rPr>
              <w:t>Reporting Warning Data Elements</w:t>
            </w:r>
          </w:p>
          <w:p w14:paraId="516B4BAD" w14:textId="77777777" w:rsidR="0025641E" w:rsidRDefault="0025641E" w:rsidP="0066659D">
            <w:pPr>
              <w:pStyle w:val="hdr1"/>
              <w:spacing w:before="0"/>
              <w:ind w:left="0"/>
              <w:jc w:val="left"/>
              <w:rPr>
                <w:sz w:val="20"/>
              </w:rPr>
            </w:pPr>
            <w:r w:rsidRPr="00C85274">
              <w:rPr>
                <w:sz w:val="20"/>
              </w:rPr>
              <w:t>7.3 Re</w:t>
            </w:r>
            <w:r>
              <w:rPr>
                <w:sz w:val="20"/>
              </w:rPr>
              <w:t>porting Hierarchy Data Elements</w:t>
            </w:r>
          </w:p>
          <w:p w14:paraId="1C431619" w14:textId="77777777" w:rsidR="0025641E" w:rsidRPr="00531C07" w:rsidRDefault="0025641E" w:rsidP="0066659D">
            <w:pPr>
              <w:pStyle w:val="hdr1"/>
              <w:spacing w:before="0"/>
              <w:ind w:left="0"/>
              <w:jc w:val="left"/>
              <w:rPr>
                <w:sz w:val="20"/>
              </w:rPr>
            </w:pPr>
            <w:r w:rsidRPr="00C85274">
              <w:rPr>
                <w:sz w:val="20"/>
              </w:rPr>
              <w:t>7.4 Reporting Admin Activity Data Elements</w:t>
            </w:r>
          </w:p>
        </w:tc>
        <w:tc>
          <w:tcPr>
            <w:tcW w:w="2790" w:type="dxa"/>
          </w:tcPr>
          <w:p w14:paraId="54B38649" w14:textId="77777777" w:rsidR="0025641E" w:rsidRDefault="0025641E" w:rsidP="0066659D">
            <w:pPr>
              <w:pStyle w:val="hdr1"/>
              <w:spacing w:before="0"/>
              <w:ind w:left="0"/>
              <w:jc w:val="left"/>
              <w:rPr>
                <w:sz w:val="20"/>
              </w:rPr>
            </w:pPr>
            <w:r>
              <w:rPr>
                <w:sz w:val="20"/>
              </w:rPr>
              <w:t>Doug Stearns</w:t>
            </w:r>
          </w:p>
        </w:tc>
      </w:tr>
      <w:tr w:rsidR="0025641E" w:rsidRPr="005A7179" w14:paraId="1A54B5FB" w14:textId="77777777" w:rsidTr="0066659D">
        <w:tc>
          <w:tcPr>
            <w:tcW w:w="1440" w:type="dxa"/>
          </w:tcPr>
          <w:p w14:paraId="02467473" w14:textId="77777777" w:rsidR="0025641E" w:rsidRDefault="0025641E" w:rsidP="0066659D">
            <w:pPr>
              <w:pStyle w:val="hdr1"/>
              <w:spacing w:before="0"/>
              <w:ind w:left="0"/>
              <w:jc w:val="left"/>
              <w:rPr>
                <w:sz w:val="20"/>
              </w:rPr>
            </w:pPr>
            <w:r>
              <w:rPr>
                <w:sz w:val="20"/>
              </w:rPr>
              <w:t>03/13/2017</w:t>
            </w:r>
          </w:p>
        </w:tc>
        <w:tc>
          <w:tcPr>
            <w:tcW w:w="5238" w:type="dxa"/>
          </w:tcPr>
          <w:p w14:paraId="63EE0132" w14:textId="77777777" w:rsidR="0025641E" w:rsidRDefault="0025641E" w:rsidP="0066659D">
            <w:pPr>
              <w:pStyle w:val="hdr1"/>
              <w:spacing w:before="0"/>
              <w:ind w:left="0"/>
              <w:jc w:val="left"/>
              <w:rPr>
                <w:sz w:val="20"/>
              </w:rPr>
            </w:pPr>
            <w:r>
              <w:rPr>
                <w:sz w:val="20"/>
              </w:rPr>
              <w:t>TFS5621 – eCL Ad Hoc reporting</w:t>
            </w:r>
          </w:p>
          <w:p w14:paraId="3CB0B575" w14:textId="77777777" w:rsidR="0025641E" w:rsidRDefault="0025641E" w:rsidP="0066659D">
            <w:pPr>
              <w:pStyle w:val="hdr1"/>
              <w:spacing w:before="0"/>
              <w:ind w:left="0"/>
              <w:jc w:val="left"/>
              <w:rPr>
                <w:sz w:val="20"/>
              </w:rPr>
            </w:pPr>
            <w:r>
              <w:rPr>
                <w:sz w:val="20"/>
              </w:rPr>
              <w:t>Modified the following requirement</w:t>
            </w:r>
          </w:p>
          <w:p w14:paraId="622E0F43" w14:textId="77777777" w:rsidR="0025641E" w:rsidRDefault="0025641E" w:rsidP="0066659D">
            <w:pPr>
              <w:pStyle w:val="hdr1"/>
              <w:spacing w:before="0"/>
              <w:ind w:left="0"/>
              <w:jc w:val="left"/>
              <w:rPr>
                <w:sz w:val="20"/>
              </w:rPr>
            </w:pPr>
            <w:r w:rsidRPr="00DF6515">
              <w:rPr>
                <w:sz w:val="20"/>
              </w:rPr>
              <w:t>3.2.8.1.2.5.1.2 On Demand Reports</w:t>
            </w:r>
          </w:p>
          <w:p w14:paraId="1C0C5B4D" w14:textId="77777777" w:rsidR="0025641E" w:rsidRDefault="0025641E" w:rsidP="0066659D">
            <w:pPr>
              <w:pStyle w:val="hdr1"/>
              <w:spacing w:before="0"/>
              <w:ind w:left="0"/>
              <w:jc w:val="left"/>
              <w:rPr>
                <w:sz w:val="20"/>
              </w:rPr>
            </w:pPr>
            <w:r w:rsidRPr="00DF6515">
              <w:rPr>
                <w:sz w:val="20"/>
              </w:rPr>
              <w:t>3.2.8.1.2.6.1.2 On Demand Reports</w:t>
            </w:r>
          </w:p>
        </w:tc>
        <w:tc>
          <w:tcPr>
            <w:tcW w:w="2790" w:type="dxa"/>
          </w:tcPr>
          <w:p w14:paraId="21176A46" w14:textId="77777777" w:rsidR="0025641E" w:rsidRDefault="0025641E" w:rsidP="0066659D">
            <w:pPr>
              <w:pStyle w:val="hdr1"/>
              <w:spacing w:before="0"/>
              <w:ind w:left="0"/>
              <w:jc w:val="left"/>
              <w:rPr>
                <w:sz w:val="20"/>
              </w:rPr>
            </w:pPr>
            <w:r>
              <w:rPr>
                <w:sz w:val="20"/>
              </w:rPr>
              <w:t>Doug Stearns</w:t>
            </w:r>
          </w:p>
        </w:tc>
      </w:tr>
      <w:tr w:rsidR="0025641E" w:rsidRPr="005A7179" w14:paraId="479B2449" w14:textId="77777777" w:rsidTr="0066659D">
        <w:tc>
          <w:tcPr>
            <w:tcW w:w="1440" w:type="dxa"/>
          </w:tcPr>
          <w:p w14:paraId="3ED61AA7" w14:textId="77777777" w:rsidR="0025641E" w:rsidRDefault="0025641E" w:rsidP="0066659D">
            <w:pPr>
              <w:pStyle w:val="hdr1"/>
              <w:spacing w:before="0"/>
              <w:ind w:left="0"/>
              <w:jc w:val="left"/>
              <w:rPr>
                <w:sz w:val="20"/>
              </w:rPr>
            </w:pPr>
            <w:r>
              <w:rPr>
                <w:sz w:val="20"/>
              </w:rPr>
              <w:t>03/17/2017</w:t>
            </w:r>
          </w:p>
        </w:tc>
        <w:tc>
          <w:tcPr>
            <w:tcW w:w="5238" w:type="dxa"/>
          </w:tcPr>
          <w:p w14:paraId="36C9428C" w14:textId="77777777" w:rsidR="0025641E" w:rsidRDefault="0025641E" w:rsidP="0066659D">
            <w:pPr>
              <w:pStyle w:val="hdr1"/>
              <w:spacing w:before="0"/>
              <w:ind w:left="0"/>
              <w:jc w:val="left"/>
              <w:rPr>
                <w:sz w:val="20"/>
              </w:rPr>
            </w:pPr>
            <w:r w:rsidRPr="003F0B26">
              <w:rPr>
                <w:sz w:val="20"/>
              </w:rPr>
              <w:t>TFS5421 – eCL Summary Report</w:t>
            </w:r>
            <w:r>
              <w:rPr>
                <w:sz w:val="20"/>
              </w:rPr>
              <w:t xml:space="preserve"> and </w:t>
            </w:r>
            <w:r w:rsidRPr="003F0B26">
              <w:rPr>
                <w:sz w:val="20"/>
              </w:rPr>
              <w:t>TFS5621 – eCL Ad Hoc reporting</w:t>
            </w:r>
          </w:p>
          <w:p w14:paraId="620AD271" w14:textId="77777777" w:rsidR="0025641E" w:rsidRDefault="0025641E" w:rsidP="0066659D">
            <w:pPr>
              <w:pStyle w:val="hdr1"/>
              <w:spacing w:before="0"/>
              <w:ind w:left="0"/>
              <w:jc w:val="left"/>
              <w:rPr>
                <w:sz w:val="20"/>
              </w:rPr>
            </w:pPr>
            <w:r>
              <w:rPr>
                <w:sz w:val="20"/>
              </w:rPr>
              <w:t>Revised the following eCL reporting requirements based on feedback</w:t>
            </w:r>
          </w:p>
          <w:p w14:paraId="5438343B" w14:textId="77777777" w:rsidR="0025641E" w:rsidRPr="003F0B26" w:rsidRDefault="0025641E" w:rsidP="0066659D">
            <w:pPr>
              <w:pStyle w:val="hdr1"/>
              <w:spacing w:before="0"/>
              <w:ind w:left="0"/>
              <w:jc w:val="left"/>
              <w:rPr>
                <w:sz w:val="20"/>
              </w:rPr>
            </w:pPr>
            <w:r>
              <w:rPr>
                <w:sz w:val="20"/>
              </w:rPr>
              <w:t>Table of Contents</w:t>
            </w:r>
          </w:p>
          <w:p w14:paraId="0B38ACF4" w14:textId="77777777" w:rsidR="0025641E" w:rsidRDefault="0025641E" w:rsidP="0066659D">
            <w:pPr>
              <w:pStyle w:val="hdr1"/>
              <w:spacing w:before="0"/>
              <w:ind w:left="0"/>
              <w:jc w:val="left"/>
              <w:rPr>
                <w:sz w:val="20"/>
              </w:rPr>
            </w:pPr>
            <w:r w:rsidRPr="003F0B26">
              <w:rPr>
                <w:sz w:val="20"/>
              </w:rPr>
              <w:t>3.2.8.1.2 Log Reporting</w:t>
            </w:r>
            <w:r>
              <w:rPr>
                <w:sz w:val="20"/>
              </w:rPr>
              <w:t xml:space="preserve"> and child requirements </w:t>
            </w:r>
          </w:p>
        </w:tc>
        <w:tc>
          <w:tcPr>
            <w:tcW w:w="2790" w:type="dxa"/>
          </w:tcPr>
          <w:p w14:paraId="184FC73D" w14:textId="77777777" w:rsidR="0025641E" w:rsidRDefault="0025641E" w:rsidP="0066659D">
            <w:pPr>
              <w:pStyle w:val="hdr1"/>
              <w:spacing w:before="0"/>
              <w:ind w:left="0"/>
              <w:jc w:val="left"/>
              <w:rPr>
                <w:sz w:val="20"/>
              </w:rPr>
            </w:pPr>
            <w:r>
              <w:rPr>
                <w:sz w:val="20"/>
              </w:rPr>
              <w:t>Doug Stearns</w:t>
            </w:r>
          </w:p>
        </w:tc>
      </w:tr>
      <w:tr w:rsidR="0025641E" w:rsidRPr="005A7179" w14:paraId="3AD25B70" w14:textId="77777777" w:rsidTr="0066659D">
        <w:tc>
          <w:tcPr>
            <w:tcW w:w="1440" w:type="dxa"/>
          </w:tcPr>
          <w:p w14:paraId="25CBD60B" w14:textId="77777777" w:rsidR="0025641E" w:rsidRDefault="0025641E" w:rsidP="0066659D">
            <w:pPr>
              <w:pStyle w:val="hdr1"/>
              <w:spacing w:before="0"/>
              <w:ind w:left="0"/>
              <w:jc w:val="left"/>
              <w:rPr>
                <w:sz w:val="20"/>
              </w:rPr>
            </w:pPr>
            <w:r>
              <w:rPr>
                <w:sz w:val="20"/>
              </w:rPr>
              <w:t>03/31/2017</w:t>
            </w:r>
          </w:p>
        </w:tc>
        <w:tc>
          <w:tcPr>
            <w:tcW w:w="5238" w:type="dxa"/>
          </w:tcPr>
          <w:p w14:paraId="17DF2F74" w14:textId="77777777" w:rsidR="0025641E" w:rsidRDefault="0025641E" w:rsidP="0066659D">
            <w:pPr>
              <w:pStyle w:val="hdr1"/>
              <w:spacing w:before="0"/>
              <w:ind w:left="0"/>
              <w:jc w:val="left"/>
              <w:rPr>
                <w:sz w:val="20"/>
              </w:rPr>
            </w:pPr>
            <w:r>
              <w:rPr>
                <w:sz w:val="20"/>
              </w:rPr>
              <w:t>TFS6145 – eCL Break Feeds</w:t>
            </w:r>
          </w:p>
          <w:p w14:paraId="682C253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009DACE5" w14:textId="77777777" w:rsidR="0025641E" w:rsidRDefault="0025641E" w:rsidP="0066659D">
            <w:pPr>
              <w:pStyle w:val="hdr1"/>
              <w:spacing w:before="0"/>
              <w:ind w:left="0"/>
              <w:jc w:val="left"/>
              <w:rPr>
                <w:sz w:val="20"/>
              </w:rPr>
            </w:pPr>
            <w:r>
              <w:rPr>
                <w:sz w:val="20"/>
              </w:rPr>
              <w:t>Added or modified the following requirements</w:t>
            </w:r>
          </w:p>
          <w:p w14:paraId="3BFE79D9" w14:textId="77777777" w:rsidR="0025641E" w:rsidRDefault="0025641E" w:rsidP="0066659D">
            <w:pPr>
              <w:pStyle w:val="hdr1"/>
              <w:spacing w:before="0"/>
              <w:ind w:left="0"/>
              <w:jc w:val="left"/>
              <w:rPr>
                <w:sz w:val="20"/>
              </w:rPr>
            </w:pPr>
            <w:r w:rsidRPr="00637663">
              <w:rPr>
                <w:sz w:val="20"/>
              </w:rPr>
              <w:t>3.2.3.1.2 Generic Reports</w:t>
            </w:r>
          </w:p>
          <w:p w14:paraId="2C955D90" w14:textId="77777777" w:rsidR="0025641E" w:rsidRDefault="0025641E" w:rsidP="0066659D">
            <w:pPr>
              <w:pStyle w:val="hdr1"/>
              <w:spacing w:before="0"/>
              <w:ind w:left="0"/>
              <w:jc w:val="left"/>
              <w:rPr>
                <w:sz w:val="20"/>
              </w:rPr>
            </w:pPr>
            <w:r w:rsidRPr="00637663">
              <w:rPr>
                <w:sz w:val="20"/>
              </w:rPr>
              <w:t>3.2.3.1.4 Supervisor Review Reports</w:t>
            </w:r>
          </w:p>
          <w:p w14:paraId="7933398C" w14:textId="77777777" w:rsidR="0025641E" w:rsidRDefault="0025641E" w:rsidP="0066659D">
            <w:pPr>
              <w:pStyle w:val="hdr1"/>
              <w:spacing w:before="0"/>
              <w:ind w:left="0"/>
              <w:jc w:val="left"/>
              <w:rPr>
                <w:sz w:val="20"/>
              </w:rPr>
            </w:pPr>
            <w:r w:rsidRPr="00637663">
              <w:rPr>
                <w:sz w:val="20"/>
              </w:rPr>
              <w:lastRenderedPageBreak/>
              <w:t>3.2.3.1.13 Coaching Reasons and Sub-Coaching Reasons</w:t>
            </w:r>
          </w:p>
          <w:p w14:paraId="3D33A0B4" w14:textId="77777777" w:rsidR="0025641E" w:rsidRDefault="0025641E" w:rsidP="0066659D">
            <w:pPr>
              <w:pStyle w:val="hdr1"/>
              <w:spacing w:before="0"/>
              <w:ind w:left="0"/>
              <w:jc w:val="left"/>
              <w:rPr>
                <w:sz w:val="20"/>
              </w:rPr>
            </w:pPr>
            <w:r w:rsidRPr="00637663">
              <w:rPr>
                <w:sz w:val="20"/>
              </w:rPr>
              <w:t>3.2.3.1.14.3 Supervisor Review Reports</w:t>
            </w:r>
          </w:p>
          <w:p w14:paraId="00A8E226" w14:textId="77777777" w:rsidR="0025641E" w:rsidRDefault="0025641E" w:rsidP="0066659D">
            <w:pPr>
              <w:pStyle w:val="hdr1"/>
              <w:spacing w:before="0"/>
              <w:ind w:left="0"/>
              <w:jc w:val="left"/>
              <w:rPr>
                <w:sz w:val="20"/>
              </w:rPr>
            </w:pPr>
            <w:r w:rsidRPr="00637663">
              <w:rPr>
                <w:sz w:val="20"/>
              </w:rPr>
              <w:t>3.2.5.1.3.2 Acknowledgement and feedback</w:t>
            </w:r>
          </w:p>
          <w:p w14:paraId="69F88D97" w14:textId="77777777" w:rsidR="0025641E" w:rsidRDefault="0025641E" w:rsidP="0066659D">
            <w:pPr>
              <w:pStyle w:val="hdr1"/>
              <w:spacing w:before="0"/>
              <w:ind w:left="0"/>
              <w:jc w:val="left"/>
              <w:rPr>
                <w:sz w:val="20"/>
              </w:rPr>
            </w:pPr>
            <w:r w:rsidRPr="00637663">
              <w:rPr>
                <w:sz w:val="20"/>
              </w:rPr>
              <w:t>3.2.5.1.3.2.2 Link for BRN, BRL</w:t>
            </w:r>
          </w:p>
          <w:p w14:paraId="7F5CC620" w14:textId="77777777" w:rsidR="0025641E" w:rsidRDefault="0025641E" w:rsidP="0066659D">
            <w:pPr>
              <w:pStyle w:val="hdr1"/>
              <w:spacing w:before="0"/>
              <w:ind w:left="0"/>
              <w:jc w:val="left"/>
              <w:rPr>
                <w:sz w:val="20"/>
              </w:rPr>
            </w:pPr>
            <w:r>
              <w:rPr>
                <w:sz w:val="20"/>
              </w:rPr>
              <w:t>3.2.5.1.4.1 Acknowledgement</w:t>
            </w:r>
          </w:p>
          <w:p w14:paraId="2529B0FD" w14:textId="77777777" w:rsidR="0025641E" w:rsidRDefault="0025641E" w:rsidP="0066659D">
            <w:pPr>
              <w:pStyle w:val="hdr1"/>
              <w:spacing w:before="0"/>
              <w:ind w:left="0"/>
              <w:jc w:val="left"/>
              <w:rPr>
                <w:sz w:val="20"/>
              </w:rPr>
            </w:pPr>
            <w:r w:rsidRPr="00637663">
              <w:rPr>
                <w:sz w:val="20"/>
              </w:rPr>
              <w:t>3.2.5.1.4.2 Research Required</w:t>
            </w:r>
          </w:p>
          <w:p w14:paraId="4B779B06" w14:textId="77777777" w:rsidR="0025641E" w:rsidRDefault="0025641E" w:rsidP="0066659D">
            <w:pPr>
              <w:pStyle w:val="hdr1"/>
              <w:spacing w:before="0"/>
              <w:ind w:left="0"/>
              <w:jc w:val="left"/>
              <w:rPr>
                <w:sz w:val="20"/>
              </w:rPr>
            </w:pPr>
            <w:r w:rsidRPr="00637663">
              <w:rPr>
                <w:sz w:val="20"/>
              </w:rPr>
              <w:t>3.2.5.1.4.2.3 Link for OMR BRN, BRL</w:t>
            </w:r>
          </w:p>
          <w:p w14:paraId="46830919" w14:textId="77777777" w:rsidR="0025641E" w:rsidRPr="003F0B26" w:rsidRDefault="0025641E" w:rsidP="0066659D">
            <w:pPr>
              <w:pStyle w:val="hdr1"/>
              <w:spacing w:before="0"/>
              <w:ind w:left="0"/>
              <w:jc w:val="left"/>
              <w:rPr>
                <w:sz w:val="20"/>
              </w:rPr>
            </w:pPr>
            <w:r w:rsidRPr="00637663">
              <w:rPr>
                <w:sz w:val="20"/>
              </w:rPr>
              <w:t>3.2.5.1.4.3 Supervisor Review</w:t>
            </w:r>
          </w:p>
        </w:tc>
        <w:tc>
          <w:tcPr>
            <w:tcW w:w="2790" w:type="dxa"/>
          </w:tcPr>
          <w:p w14:paraId="2C00EEB5"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622A888F" w14:textId="77777777" w:rsidTr="0066659D">
        <w:tc>
          <w:tcPr>
            <w:tcW w:w="1440" w:type="dxa"/>
          </w:tcPr>
          <w:p w14:paraId="330AAEAE" w14:textId="77777777" w:rsidR="0025641E" w:rsidRDefault="0025641E" w:rsidP="0066659D">
            <w:pPr>
              <w:pStyle w:val="hdr1"/>
              <w:spacing w:before="0"/>
              <w:ind w:left="0"/>
              <w:jc w:val="left"/>
              <w:rPr>
                <w:sz w:val="20"/>
              </w:rPr>
            </w:pPr>
            <w:r>
              <w:rPr>
                <w:sz w:val="20"/>
              </w:rPr>
              <w:t>04/07/2017</w:t>
            </w:r>
          </w:p>
        </w:tc>
        <w:tc>
          <w:tcPr>
            <w:tcW w:w="5238" w:type="dxa"/>
          </w:tcPr>
          <w:p w14:paraId="3BDC1EA1" w14:textId="77777777" w:rsidR="0025641E" w:rsidRDefault="0025641E" w:rsidP="0066659D">
            <w:pPr>
              <w:pStyle w:val="hdr1"/>
              <w:spacing w:before="0"/>
              <w:ind w:left="0"/>
              <w:jc w:val="left"/>
              <w:rPr>
                <w:sz w:val="20"/>
              </w:rPr>
            </w:pPr>
            <w:r>
              <w:rPr>
                <w:sz w:val="20"/>
              </w:rPr>
              <w:t>TFS5621 – eCL Additional Reporting</w:t>
            </w:r>
          </w:p>
          <w:p w14:paraId="068FE307" w14:textId="77777777" w:rsidR="0025641E" w:rsidRDefault="0025641E" w:rsidP="0066659D">
            <w:pPr>
              <w:pStyle w:val="hdr1"/>
              <w:spacing w:before="0"/>
              <w:ind w:left="0"/>
              <w:jc w:val="left"/>
              <w:rPr>
                <w:sz w:val="20"/>
              </w:rPr>
            </w:pPr>
            <w:r>
              <w:rPr>
                <w:sz w:val="20"/>
              </w:rPr>
              <w:t>Modified the following requirements</w:t>
            </w:r>
          </w:p>
          <w:p w14:paraId="59054388" w14:textId="77777777" w:rsidR="0025641E" w:rsidRDefault="0025641E" w:rsidP="0066659D">
            <w:pPr>
              <w:pStyle w:val="hdr1"/>
              <w:spacing w:before="0"/>
              <w:ind w:left="0"/>
              <w:jc w:val="left"/>
              <w:rPr>
                <w:sz w:val="20"/>
              </w:rPr>
            </w:pPr>
            <w:r w:rsidRPr="00697037">
              <w:rPr>
                <w:sz w:val="20"/>
              </w:rPr>
              <w:t>3.2.8.1.2.4.1 Selection Criteria</w:t>
            </w:r>
            <w:r>
              <w:rPr>
                <w:sz w:val="20"/>
              </w:rPr>
              <w:t xml:space="preserve"> (added site)</w:t>
            </w:r>
          </w:p>
          <w:p w14:paraId="39FC96E4" w14:textId="77777777" w:rsidR="0025641E" w:rsidRDefault="0025641E" w:rsidP="0066659D">
            <w:pPr>
              <w:pStyle w:val="hdr1"/>
              <w:spacing w:before="0"/>
              <w:ind w:left="0"/>
              <w:jc w:val="left"/>
              <w:rPr>
                <w:sz w:val="20"/>
              </w:rPr>
            </w:pPr>
            <w:r w:rsidRPr="00697037">
              <w:rPr>
                <w:sz w:val="20"/>
              </w:rPr>
              <w:t>7.3 Reporting Hierarchy Data Elements</w:t>
            </w:r>
            <w:r>
              <w:rPr>
                <w:sz w:val="20"/>
              </w:rPr>
              <w:t xml:space="preserve"> (removed module name and added Aspect fields)</w:t>
            </w:r>
          </w:p>
        </w:tc>
        <w:tc>
          <w:tcPr>
            <w:tcW w:w="2790" w:type="dxa"/>
          </w:tcPr>
          <w:p w14:paraId="2A35848B" w14:textId="77777777" w:rsidR="0025641E" w:rsidRDefault="0025641E" w:rsidP="0066659D">
            <w:pPr>
              <w:pStyle w:val="hdr1"/>
              <w:spacing w:before="0"/>
              <w:ind w:left="0"/>
              <w:jc w:val="left"/>
              <w:rPr>
                <w:sz w:val="20"/>
              </w:rPr>
            </w:pPr>
            <w:r>
              <w:rPr>
                <w:sz w:val="20"/>
              </w:rPr>
              <w:t>Doug Stearns</w:t>
            </w:r>
          </w:p>
        </w:tc>
      </w:tr>
      <w:tr w:rsidR="0025641E" w:rsidRPr="005A7179" w14:paraId="218C4B53" w14:textId="77777777" w:rsidTr="0066659D">
        <w:tc>
          <w:tcPr>
            <w:tcW w:w="1440" w:type="dxa"/>
          </w:tcPr>
          <w:p w14:paraId="14C5BB68" w14:textId="77777777" w:rsidR="0025641E" w:rsidRDefault="0025641E" w:rsidP="0066659D">
            <w:pPr>
              <w:pStyle w:val="hdr1"/>
              <w:spacing w:before="0"/>
              <w:ind w:left="0"/>
              <w:jc w:val="left"/>
              <w:rPr>
                <w:sz w:val="20"/>
              </w:rPr>
            </w:pPr>
            <w:r>
              <w:rPr>
                <w:sz w:val="20"/>
              </w:rPr>
              <w:t>04/13/2017</w:t>
            </w:r>
          </w:p>
        </w:tc>
        <w:tc>
          <w:tcPr>
            <w:tcW w:w="5238" w:type="dxa"/>
          </w:tcPr>
          <w:p w14:paraId="00B33603" w14:textId="77777777" w:rsidR="0025641E" w:rsidRDefault="0025641E" w:rsidP="0066659D">
            <w:pPr>
              <w:pStyle w:val="hdr1"/>
              <w:spacing w:before="0"/>
              <w:ind w:left="0"/>
              <w:jc w:val="left"/>
              <w:rPr>
                <w:sz w:val="20"/>
              </w:rPr>
            </w:pPr>
            <w:r>
              <w:rPr>
                <w:sz w:val="20"/>
              </w:rPr>
              <w:t>TFS6145 – eCL Break Feeds</w:t>
            </w:r>
          </w:p>
          <w:p w14:paraId="762BD186" w14:textId="77777777" w:rsidR="0025641E" w:rsidRDefault="0025641E" w:rsidP="0066659D">
            <w:pPr>
              <w:pStyle w:val="hdr1"/>
              <w:spacing w:before="0"/>
              <w:ind w:left="0"/>
              <w:jc w:val="left"/>
              <w:rPr>
                <w:sz w:val="20"/>
              </w:rPr>
            </w:pPr>
            <w:r>
              <w:rPr>
                <w:sz w:val="20"/>
              </w:rPr>
              <w:t>Modified the following requirements for review text</w:t>
            </w:r>
          </w:p>
          <w:p w14:paraId="0A1209FB" w14:textId="77777777" w:rsidR="0025641E" w:rsidRDefault="0025641E" w:rsidP="0066659D">
            <w:pPr>
              <w:pStyle w:val="hdr1"/>
              <w:spacing w:before="0"/>
              <w:ind w:left="0"/>
              <w:jc w:val="left"/>
              <w:rPr>
                <w:sz w:val="20"/>
              </w:rPr>
            </w:pPr>
            <w:r w:rsidRPr="00106704">
              <w:rPr>
                <w:sz w:val="20"/>
              </w:rPr>
              <w:t>3.2.5.1.3.2 Acknowledgement and feedback</w:t>
            </w:r>
            <w:r>
              <w:rPr>
                <w:sz w:val="20"/>
              </w:rPr>
              <w:t xml:space="preserve"> (removed text)</w:t>
            </w:r>
          </w:p>
          <w:p w14:paraId="71158A6B" w14:textId="77777777" w:rsidR="0025641E" w:rsidRDefault="0025641E" w:rsidP="0066659D">
            <w:pPr>
              <w:pStyle w:val="hdr1"/>
              <w:spacing w:before="0"/>
              <w:ind w:left="0"/>
              <w:jc w:val="left"/>
              <w:rPr>
                <w:sz w:val="20"/>
              </w:rPr>
            </w:pPr>
            <w:r w:rsidRPr="00106704">
              <w:rPr>
                <w:sz w:val="20"/>
              </w:rPr>
              <w:t>3.2.5.1.3.2.2 Link for BRN, BRL</w:t>
            </w:r>
            <w:r>
              <w:rPr>
                <w:sz w:val="20"/>
              </w:rPr>
              <w:t xml:space="preserve"> (removed requirement)</w:t>
            </w:r>
          </w:p>
          <w:p w14:paraId="626C1977" w14:textId="77777777" w:rsidR="0025641E" w:rsidRDefault="0025641E" w:rsidP="0066659D">
            <w:pPr>
              <w:pStyle w:val="hdr1"/>
              <w:spacing w:before="0"/>
              <w:ind w:left="0"/>
              <w:jc w:val="left"/>
              <w:rPr>
                <w:sz w:val="20"/>
              </w:rPr>
            </w:pPr>
            <w:r w:rsidRPr="00106704">
              <w:rPr>
                <w:sz w:val="20"/>
              </w:rPr>
              <w:t>3.2.5.1.4.2 Research Required</w:t>
            </w:r>
            <w:r>
              <w:rPr>
                <w:sz w:val="20"/>
              </w:rPr>
              <w:t xml:space="preserve"> (added text)</w:t>
            </w:r>
          </w:p>
          <w:p w14:paraId="6819C7F7" w14:textId="77777777" w:rsidR="0025641E" w:rsidRDefault="0025641E" w:rsidP="0066659D">
            <w:pPr>
              <w:pStyle w:val="hdr1"/>
              <w:spacing w:before="0"/>
              <w:ind w:left="0"/>
              <w:jc w:val="left"/>
              <w:rPr>
                <w:sz w:val="20"/>
              </w:rPr>
            </w:pPr>
            <w:r w:rsidRPr="00106704">
              <w:rPr>
                <w:sz w:val="20"/>
              </w:rPr>
              <w:t>3.2.5.1.4.2.3 Link for OMR BRN, BRL</w:t>
            </w:r>
            <w:r>
              <w:rPr>
                <w:sz w:val="20"/>
              </w:rPr>
              <w:t xml:space="preserve"> (added link)</w:t>
            </w:r>
          </w:p>
        </w:tc>
        <w:tc>
          <w:tcPr>
            <w:tcW w:w="2790" w:type="dxa"/>
          </w:tcPr>
          <w:p w14:paraId="4019317C"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ECEF13B" w14:textId="77777777" w:rsidTr="0066659D">
        <w:tc>
          <w:tcPr>
            <w:tcW w:w="1440" w:type="dxa"/>
          </w:tcPr>
          <w:p w14:paraId="1E326A7F" w14:textId="77777777" w:rsidR="0025641E" w:rsidRDefault="0025641E" w:rsidP="0066659D">
            <w:pPr>
              <w:pStyle w:val="hdr1"/>
              <w:spacing w:before="0"/>
              <w:ind w:left="0"/>
              <w:jc w:val="left"/>
              <w:rPr>
                <w:sz w:val="20"/>
              </w:rPr>
            </w:pPr>
            <w:r>
              <w:rPr>
                <w:sz w:val="20"/>
              </w:rPr>
              <w:t>04/14/2017</w:t>
            </w:r>
          </w:p>
        </w:tc>
        <w:tc>
          <w:tcPr>
            <w:tcW w:w="5238" w:type="dxa"/>
          </w:tcPr>
          <w:p w14:paraId="0F2C5E96" w14:textId="77777777" w:rsidR="0025641E" w:rsidRDefault="0025641E" w:rsidP="0066659D">
            <w:pPr>
              <w:pStyle w:val="hdr1"/>
              <w:spacing w:before="0"/>
              <w:ind w:left="0"/>
              <w:jc w:val="left"/>
              <w:rPr>
                <w:sz w:val="20"/>
              </w:rPr>
            </w:pPr>
            <w:r>
              <w:rPr>
                <w:sz w:val="20"/>
              </w:rPr>
              <w:t>TFS6145 – eCL Break Feeds</w:t>
            </w:r>
          </w:p>
          <w:p w14:paraId="343548CE" w14:textId="77777777" w:rsidR="0025641E" w:rsidRDefault="0025641E" w:rsidP="0066659D">
            <w:pPr>
              <w:pStyle w:val="hdr1"/>
              <w:spacing w:before="0"/>
              <w:ind w:left="0"/>
              <w:jc w:val="left"/>
              <w:rPr>
                <w:sz w:val="20"/>
              </w:rPr>
            </w:pPr>
            <w:r>
              <w:rPr>
                <w:sz w:val="20"/>
              </w:rPr>
              <w:t>Removed extra commas from review text</w:t>
            </w:r>
          </w:p>
          <w:p w14:paraId="7B36D60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01BDF0E3" w14:textId="77777777" w:rsidR="0025641E" w:rsidRDefault="0025641E" w:rsidP="0066659D">
            <w:pPr>
              <w:pStyle w:val="hdr1"/>
              <w:spacing w:before="0"/>
              <w:ind w:left="0"/>
              <w:jc w:val="left"/>
              <w:rPr>
                <w:sz w:val="20"/>
              </w:rPr>
            </w:pPr>
            <w:r>
              <w:rPr>
                <w:sz w:val="20"/>
              </w:rPr>
              <w:t>Doug Stearns</w:t>
            </w:r>
          </w:p>
        </w:tc>
      </w:tr>
      <w:tr w:rsidR="0025641E" w:rsidRPr="005A7179" w14:paraId="3E40AF96" w14:textId="77777777" w:rsidTr="0066659D">
        <w:tc>
          <w:tcPr>
            <w:tcW w:w="1440" w:type="dxa"/>
          </w:tcPr>
          <w:p w14:paraId="14094A31" w14:textId="77777777" w:rsidR="0025641E" w:rsidRDefault="0025641E" w:rsidP="0066659D">
            <w:pPr>
              <w:pStyle w:val="hdr1"/>
              <w:spacing w:before="0"/>
              <w:ind w:left="0"/>
              <w:jc w:val="left"/>
              <w:rPr>
                <w:sz w:val="20"/>
              </w:rPr>
            </w:pPr>
            <w:r>
              <w:rPr>
                <w:sz w:val="20"/>
              </w:rPr>
              <w:t>04/14/2017</w:t>
            </w:r>
          </w:p>
        </w:tc>
        <w:tc>
          <w:tcPr>
            <w:tcW w:w="5238" w:type="dxa"/>
          </w:tcPr>
          <w:p w14:paraId="436FF79E" w14:textId="77777777" w:rsidR="0025641E" w:rsidRDefault="0025641E" w:rsidP="0066659D">
            <w:pPr>
              <w:pStyle w:val="hdr1"/>
              <w:spacing w:before="0"/>
              <w:ind w:left="0"/>
              <w:jc w:val="left"/>
              <w:rPr>
                <w:sz w:val="20"/>
              </w:rPr>
            </w:pPr>
            <w:r>
              <w:rPr>
                <w:sz w:val="20"/>
              </w:rPr>
              <w:t>TFS6145 – eCL Break Feeds</w:t>
            </w:r>
          </w:p>
          <w:p w14:paraId="397B3C9E" w14:textId="77777777" w:rsidR="0025641E" w:rsidRDefault="0025641E" w:rsidP="0066659D">
            <w:pPr>
              <w:pStyle w:val="hdr1"/>
              <w:spacing w:before="0"/>
              <w:ind w:left="0"/>
              <w:jc w:val="left"/>
              <w:rPr>
                <w:sz w:val="20"/>
              </w:rPr>
            </w:pPr>
            <w:r>
              <w:rPr>
                <w:sz w:val="20"/>
              </w:rPr>
              <w:t>Additional change for not coachable drop down</w:t>
            </w:r>
          </w:p>
          <w:p w14:paraId="47D15988" w14:textId="77777777" w:rsidR="0025641E" w:rsidRDefault="0025641E" w:rsidP="0066659D">
            <w:pPr>
              <w:pStyle w:val="hdr1"/>
              <w:spacing w:before="0"/>
              <w:ind w:left="0"/>
              <w:jc w:val="left"/>
              <w:rPr>
                <w:sz w:val="20"/>
              </w:rPr>
            </w:pPr>
            <w:r w:rsidRPr="0034526E">
              <w:rPr>
                <w:sz w:val="20"/>
              </w:rPr>
              <w:t>3.2.5.1.4.2 Research Required</w:t>
            </w:r>
          </w:p>
        </w:tc>
        <w:tc>
          <w:tcPr>
            <w:tcW w:w="2790" w:type="dxa"/>
          </w:tcPr>
          <w:p w14:paraId="456491F8" w14:textId="77777777" w:rsidR="0025641E" w:rsidRDefault="0025641E" w:rsidP="0066659D">
            <w:pPr>
              <w:pStyle w:val="hdr1"/>
              <w:spacing w:before="0"/>
              <w:ind w:left="0"/>
              <w:jc w:val="left"/>
              <w:rPr>
                <w:sz w:val="20"/>
              </w:rPr>
            </w:pPr>
            <w:r>
              <w:rPr>
                <w:sz w:val="20"/>
              </w:rPr>
              <w:t>Doug Stearns</w:t>
            </w:r>
          </w:p>
        </w:tc>
      </w:tr>
      <w:tr w:rsidR="0025641E" w:rsidRPr="005A7179" w14:paraId="6BA69EAF" w14:textId="77777777" w:rsidTr="0066659D">
        <w:tc>
          <w:tcPr>
            <w:tcW w:w="1440" w:type="dxa"/>
          </w:tcPr>
          <w:p w14:paraId="529CD4D3" w14:textId="77777777" w:rsidR="0025641E" w:rsidRDefault="0025641E" w:rsidP="0066659D">
            <w:pPr>
              <w:pStyle w:val="hdr1"/>
              <w:spacing w:before="0"/>
              <w:ind w:left="0"/>
              <w:jc w:val="left"/>
              <w:rPr>
                <w:sz w:val="20"/>
              </w:rPr>
            </w:pPr>
            <w:r>
              <w:rPr>
                <w:sz w:val="20"/>
              </w:rPr>
              <w:t>04/17/2017</w:t>
            </w:r>
          </w:p>
        </w:tc>
        <w:tc>
          <w:tcPr>
            <w:tcW w:w="5238" w:type="dxa"/>
          </w:tcPr>
          <w:p w14:paraId="659D797E"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654AC49E" w14:textId="77777777" w:rsidR="0025641E" w:rsidRDefault="0025641E" w:rsidP="0066659D">
            <w:pPr>
              <w:pStyle w:val="hdr1"/>
              <w:spacing w:before="0"/>
              <w:ind w:left="0"/>
              <w:jc w:val="left"/>
              <w:rPr>
                <w:sz w:val="20"/>
              </w:rPr>
            </w:pPr>
            <w:r>
              <w:rPr>
                <w:sz w:val="20"/>
              </w:rPr>
              <w:t>Modified the following requirements</w:t>
            </w:r>
          </w:p>
          <w:p w14:paraId="0065C62E" w14:textId="77777777" w:rsidR="0025641E" w:rsidRDefault="0025641E" w:rsidP="0066659D">
            <w:pPr>
              <w:pStyle w:val="hdr1"/>
              <w:spacing w:before="0"/>
              <w:ind w:left="0"/>
              <w:jc w:val="left"/>
              <w:rPr>
                <w:sz w:val="20"/>
              </w:rPr>
            </w:pPr>
            <w:r w:rsidRPr="000611C1">
              <w:rPr>
                <w:sz w:val="20"/>
              </w:rPr>
              <w:t>3.2.3.1.1 eCoaching Logs</w:t>
            </w:r>
          </w:p>
          <w:p w14:paraId="5B7091F3" w14:textId="77777777" w:rsidR="0025641E" w:rsidRDefault="0025641E" w:rsidP="0066659D">
            <w:pPr>
              <w:pStyle w:val="hdr1"/>
              <w:spacing w:before="0"/>
              <w:ind w:left="0"/>
              <w:jc w:val="left"/>
              <w:rPr>
                <w:sz w:val="20"/>
              </w:rPr>
            </w:pPr>
            <w:r w:rsidRPr="000611C1">
              <w:rPr>
                <w:sz w:val="20"/>
              </w:rPr>
              <w:t>3.2.3.1.9 Source</w:t>
            </w:r>
          </w:p>
          <w:p w14:paraId="089BFCCF" w14:textId="77777777" w:rsidR="0025641E" w:rsidRDefault="0025641E" w:rsidP="0066659D">
            <w:pPr>
              <w:pStyle w:val="hdr1"/>
              <w:spacing w:before="0"/>
              <w:ind w:left="0"/>
              <w:jc w:val="left"/>
              <w:rPr>
                <w:sz w:val="20"/>
              </w:rPr>
            </w:pPr>
            <w:r w:rsidRPr="000611C1">
              <w:rPr>
                <w:sz w:val="20"/>
              </w:rPr>
              <w:t>3.2.3.1.13 Coaching Reasons and Sub-Coaching Reasons</w:t>
            </w:r>
          </w:p>
          <w:p w14:paraId="633E57C8" w14:textId="77777777" w:rsidR="0025641E" w:rsidRPr="000611C1" w:rsidRDefault="0025641E" w:rsidP="0066659D">
            <w:pPr>
              <w:pStyle w:val="hdr1"/>
              <w:spacing w:before="0"/>
              <w:ind w:left="0"/>
              <w:jc w:val="left"/>
              <w:rPr>
                <w:sz w:val="20"/>
              </w:rPr>
            </w:pPr>
            <w:r w:rsidRPr="000611C1">
              <w:rPr>
                <w:sz w:val="20"/>
              </w:rPr>
              <w:t>3.2.3.1.14.3 Supervisor Review Reports</w:t>
            </w:r>
          </w:p>
          <w:p w14:paraId="69BA718A" w14:textId="77777777" w:rsidR="0025641E" w:rsidRDefault="0025641E" w:rsidP="0066659D">
            <w:pPr>
              <w:pStyle w:val="hdr1"/>
              <w:spacing w:before="0"/>
              <w:ind w:left="0"/>
              <w:jc w:val="left"/>
              <w:rPr>
                <w:sz w:val="20"/>
              </w:rPr>
            </w:pPr>
            <w:r w:rsidRPr="000611C1">
              <w:rPr>
                <w:sz w:val="20"/>
              </w:rPr>
              <w:t>3.2.5.1.3.2 Acknowledgement and feedback</w:t>
            </w:r>
          </w:p>
        </w:tc>
        <w:tc>
          <w:tcPr>
            <w:tcW w:w="2790" w:type="dxa"/>
          </w:tcPr>
          <w:p w14:paraId="30A2ABD4" w14:textId="77777777" w:rsidR="0025641E" w:rsidRDefault="0025641E" w:rsidP="0066659D">
            <w:pPr>
              <w:pStyle w:val="hdr1"/>
              <w:spacing w:before="0"/>
              <w:ind w:left="0"/>
              <w:jc w:val="left"/>
              <w:rPr>
                <w:sz w:val="20"/>
              </w:rPr>
            </w:pPr>
            <w:r>
              <w:rPr>
                <w:sz w:val="20"/>
              </w:rPr>
              <w:t>Doug Stearns</w:t>
            </w:r>
          </w:p>
        </w:tc>
      </w:tr>
      <w:tr w:rsidR="0025641E" w:rsidRPr="005A7179" w14:paraId="25A7CD8A" w14:textId="77777777" w:rsidTr="0066659D">
        <w:tc>
          <w:tcPr>
            <w:tcW w:w="1440" w:type="dxa"/>
          </w:tcPr>
          <w:p w14:paraId="72228207" w14:textId="77777777" w:rsidR="0025641E" w:rsidRDefault="0025641E" w:rsidP="0066659D">
            <w:pPr>
              <w:pStyle w:val="hdr1"/>
              <w:spacing w:before="0"/>
              <w:ind w:left="0"/>
              <w:jc w:val="left"/>
              <w:rPr>
                <w:sz w:val="20"/>
              </w:rPr>
            </w:pPr>
            <w:r>
              <w:rPr>
                <w:sz w:val="20"/>
              </w:rPr>
              <w:t>04/20/2017</w:t>
            </w:r>
          </w:p>
        </w:tc>
        <w:tc>
          <w:tcPr>
            <w:tcW w:w="5238" w:type="dxa"/>
          </w:tcPr>
          <w:p w14:paraId="30E33A75" w14:textId="77777777" w:rsidR="0025641E" w:rsidRDefault="0025641E" w:rsidP="0066659D">
            <w:pPr>
              <w:pStyle w:val="hdr1"/>
              <w:spacing w:before="0"/>
              <w:ind w:left="0"/>
              <w:jc w:val="left"/>
              <w:rPr>
                <w:sz w:val="20"/>
              </w:rPr>
            </w:pPr>
            <w:r>
              <w:rPr>
                <w:sz w:val="20"/>
              </w:rPr>
              <w:t>TFS6377 – eCL Break feed for QS and Sups</w:t>
            </w:r>
          </w:p>
          <w:p w14:paraId="18467458" w14:textId="77777777" w:rsidR="0025641E" w:rsidRDefault="0025641E" w:rsidP="0066659D">
            <w:pPr>
              <w:pStyle w:val="hdr1"/>
              <w:spacing w:before="0"/>
              <w:ind w:left="0"/>
              <w:jc w:val="left"/>
              <w:rPr>
                <w:sz w:val="20"/>
              </w:rPr>
            </w:pPr>
            <w:r>
              <w:rPr>
                <w:sz w:val="20"/>
              </w:rPr>
              <w:t>Modified the following requirements</w:t>
            </w:r>
          </w:p>
          <w:p w14:paraId="61EA25A4" w14:textId="77777777" w:rsidR="0025641E" w:rsidRDefault="0025641E" w:rsidP="0066659D">
            <w:pPr>
              <w:pStyle w:val="hdr1"/>
              <w:spacing w:before="0"/>
              <w:ind w:left="0"/>
              <w:jc w:val="left"/>
              <w:rPr>
                <w:sz w:val="20"/>
              </w:rPr>
            </w:pPr>
            <w:r w:rsidRPr="001F2CC7">
              <w:rPr>
                <w:sz w:val="20"/>
              </w:rPr>
              <w:t>3.2.3.1.1 eCoaching Logs</w:t>
            </w:r>
          </w:p>
          <w:p w14:paraId="6EB2DDF7" w14:textId="77777777" w:rsidR="0025641E" w:rsidRDefault="0025641E" w:rsidP="0066659D">
            <w:pPr>
              <w:pStyle w:val="hdr1"/>
              <w:spacing w:before="0"/>
              <w:ind w:left="0"/>
              <w:jc w:val="left"/>
              <w:rPr>
                <w:sz w:val="20"/>
              </w:rPr>
            </w:pPr>
            <w:r w:rsidRPr="001F2CC7">
              <w:rPr>
                <w:sz w:val="20"/>
              </w:rPr>
              <w:t>3.2.3.1.4 Supervisor Review Reports</w:t>
            </w:r>
          </w:p>
          <w:p w14:paraId="5EFA4151" w14:textId="77777777" w:rsidR="0025641E" w:rsidRDefault="0025641E" w:rsidP="0066659D">
            <w:pPr>
              <w:pStyle w:val="hdr1"/>
              <w:spacing w:before="0"/>
              <w:ind w:left="0"/>
              <w:jc w:val="left"/>
              <w:rPr>
                <w:sz w:val="20"/>
              </w:rPr>
            </w:pPr>
            <w:r w:rsidRPr="001F2CC7">
              <w:rPr>
                <w:sz w:val="20"/>
              </w:rPr>
              <w:t>3.2.3.1.5 OMR Feed File Layout</w:t>
            </w:r>
          </w:p>
          <w:p w14:paraId="41A8B28B" w14:textId="77777777" w:rsidR="0025641E" w:rsidRDefault="0025641E" w:rsidP="0066659D">
            <w:pPr>
              <w:pStyle w:val="hdr1"/>
              <w:spacing w:before="0"/>
              <w:ind w:left="0"/>
              <w:jc w:val="left"/>
              <w:rPr>
                <w:sz w:val="20"/>
              </w:rPr>
            </w:pPr>
            <w:r w:rsidRPr="001F2CC7">
              <w:rPr>
                <w:sz w:val="20"/>
              </w:rPr>
              <w:t>3.2.3.1.14.3 Supervisor Review Reports</w:t>
            </w:r>
          </w:p>
          <w:p w14:paraId="7FD64A78" w14:textId="77777777" w:rsidR="0025641E" w:rsidRDefault="0025641E" w:rsidP="0066659D">
            <w:pPr>
              <w:pStyle w:val="hdr1"/>
              <w:spacing w:before="0"/>
              <w:ind w:left="0"/>
              <w:jc w:val="left"/>
              <w:rPr>
                <w:sz w:val="20"/>
              </w:rPr>
            </w:pPr>
            <w:r w:rsidRPr="001F2CC7">
              <w:rPr>
                <w:sz w:val="20"/>
              </w:rPr>
              <w:t>3.2.5.1.3 Employee of Log</w:t>
            </w:r>
          </w:p>
          <w:p w14:paraId="5AF3E4D7" w14:textId="77777777" w:rsidR="0025641E" w:rsidRDefault="0025641E" w:rsidP="0066659D">
            <w:pPr>
              <w:pStyle w:val="hdr1"/>
              <w:spacing w:before="0"/>
              <w:ind w:left="0"/>
              <w:jc w:val="left"/>
              <w:rPr>
                <w:sz w:val="20"/>
              </w:rPr>
            </w:pPr>
            <w:r w:rsidRPr="001F2CC7">
              <w:rPr>
                <w:sz w:val="20"/>
              </w:rPr>
              <w:t>3.2.5.1.4 Supervisor of Record</w:t>
            </w:r>
          </w:p>
          <w:p w14:paraId="599EE0B3" w14:textId="77777777" w:rsidR="0025641E" w:rsidRPr="00531C07" w:rsidRDefault="0025641E" w:rsidP="0066659D">
            <w:pPr>
              <w:pStyle w:val="hdr1"/>
              <w:spacing w:before="0"/>
              <w:ind w:left="0"/>
              <w:jc w:val="left"/>
              <w:rPr>
                <w:sz w:val="20"/>
              </w:rPr>
            </w:pPr>
            <w:r w:rsidRPr="001F2CC7">
              <w:rPr>
                <w:sz w:val="20"/>
              </w:rPr>
              <w:t>3.2.5.1.5 Manager of Record</w:t>
            </w:r>
          </w:p>
        </w:tc>
        <w:tc>
          <w:tcPr>
            <w:tcW w:w="2790" w:type="dxa"/>
          </w:tcPr>
          <w:p w14:paraId="3F1F0FA4" w14:textId="77777777" w:rsidR="0025641E" w:rsidRDefault="0025641E" w:rsidP="0066659D">
            <w:pPr>
              <w:pStyle w:val="hdr1"/>
              <w:spacing w:before="0"/>
              <w:ind w:left="0"/>
              <w:jc w:val="left"/>
              <w:rPr>
                <w:sz w:val="20"/>
              </w:rPr>
            </w:pPr>
            <w:r>
              <w:rPr>
                <w:sz w:val="20"/>
              </w:rPr>
              <w:t>Doug Stearns</w:t>
            </w:r>
          </w:p>
        </w:tc>
      </w:tr>
      <w:tr w:rsidR="0025641E" w:rsidRPr="005A7179" w14:paraId="440C0AAF" w14:textId="77777777" w:rsidTr="0066659D">
        <w:tc>
          <w:tcPr>
            <w:tcW w:w="1440" w:type="dxa"/>
          </w:tcPr>
          <w:p w14:paraId="3184DB22" w14:textId="77777777" w:rsidR="0025641E" w:rsidRDefault="0025641E" w:rsidP="0066659D">
            <w:pPr>
              <w:pStyle w:val="hdr1"/>
              <w:spacing w:before="0"/>
              <w:ind w:left="0"/>
              <w:jc w:val="left"/>
              <w:rPr>
                <w:sz w:val="20"/>
              </w:rPr>
            </w:pPr>
            <w:r>
              <w:rPr>
                <w:sz w:val="20"/>
              </w:rPr>
              <w:t>05/01/2017</w:t>
            </w:r>
          </w:p>
        </w:tc>
        <w:tc>
          <w:tcPr>
            <w:tcW w:w="5238" w:type="dxa"/>
          </w:tcPr>
          <w:p w14:paraId="50D78370" w14:textId="77777777" w:rsidR="0025641E" w:rsidRDefault="0025641E" w:rsidP="0066659D">
            <w:pPr>
              <w:pStyle w:val="hdr1"/>
              <w:spacing w:before="0"/>
              <w:ind w:left="0"/>
              <w:jc w:val="left"/>
              <w:rPr>
                <w:sz w:val="20"/>
              </w:rPr>
            </w:pPr>
            <w:r>
              <w:rPr>
                <w:sz w:val="20"/>
              </w:rPr>
              <w:t>TFS5642 – eCL ACL to Admin Tool</w:t>
            </w:r>
          </w:p>
          <w:p w14:paraId="76DA4297" w14:textId="77777777" w:rsidR="0025641E" w:rsidRDefault="0025641E" w:rsidP="0066659D">
            <w:pPr>
              <w:pStyle w:val="hdr1"/>
              <w:spacing w:before="0"/>
              <w:ind w:left="0"/>
              <w:jc w:val="left"/>
              <w:rPr>
                <w:sz w:val="20"/>
              </w:rPr>
            </w:pPr>
            <w:r>
              <w:rPr>
                <w:sz w:val="20"/>
              </w:rPr>
              <w:t>Modified the following requirements</w:t>
            </w:r>
          </w:p>
          <w:p w14:paraId="2E399211" w14:textId="77777777" w:rsidR="0025641E" w:rsidRDefault="0025641E" w:rsidP="0066659D">
            <w:pPr>
              <w:pStyle w:val="hdr1"/>
              <w:spacing w:before="0"/>
              <w:ind w:left="0"/>
              <w:jc w:val="left"/>
              <w:rPr>
                <w:sz w:val="20"/>
              </w:rPr>
            </w:pPr>
            <w:r w:rsidRPr="00723DAB">
              <w:rPr>
                <w:sz w:val="20"/>
              </w:rPr>
              <w:t>3.2.7.1.1.1.1.4 Access Control Administrator (removed as not part of original functionality)</w:t>
            </w:r>
          </w:p>
          <w:p w14:paraId="71A56FB6" w14:textId="77777777" w:rsidR="0025641E" w:rsidRDefault="0025641E" w:rsidP="0066659D">
            <w:pPr>
              <w:pStyle w:val="hdr1"/>
              <w:spacing w:before="0"/>
              <w:ind w:left="0"/>
              <w:jc w:val="left"/>
              <w:rPr>
                <w:sz w:val="20"/>
              </w:rPr>
            </w:pPr>
            <w:r w:rsidRPr="00723DAB">
              <w:rPr>
                <w:sz w:val="20"/>
              </w:rPr>
              <w:t>3.2.7.1.1.1.2 User L</w:t>
            </w:r>
            <w:r>
              <w:rPr>
                <w:sz w:val="20"/>
              </w:rPr>
              <w:t xml:space="preserve">AN ID (changed to 3.2.7.1.1.1.2 </w:t>
            </w:r>
            <w:r w:rsidRPr="00723DAB">
              <w:rPr>
                <w:sz w:val="20"/>
              </w:rPr>
              <w:t>User Site)</w:t>
            </w:r>
          </w:p>
          <w:p w14:paraId="72BB9BA4" w14:textId="77777777" w:rsidR="0025641E" w:rsidRDefault="0025641E" w:rsidP="0066659D">
            <w:pPr>
              <w:pStyle w:val="hdr1"/>
              <w:spacing w:before="0"/>
              <w:ind w:left="0"/>
              <w:jc w:val="left"/>
              <w:rPr>
                <w:sz w:val="20"/>
              </w:rPr>
            </w:pPr>
            <w:r w:rsidRPr="00723DAB">
              <w:rPr>
                <w:sz w:val="20"/>
              </w:rPr>
              <w:t>3.2.7.1.1.1.3 User Name (changed to selecting)</w:t>
            </w:r>
          </w:p>
        </w:tc>
        <w:tc>
          <w:tcPr>
            <w:tcW w:w="2790" w:type="dxa"/>
          </w:tcPr>
          <w:p w14:paraId="224ECC9B" w14:textId="77777777" w:rsidR="0025641E" w:rsidRDefault="0025641E" w:rsidP="0066659D">
            <w:pPr>
              <w:pStyle w:val="hdr1"/>
              <w:spacing w:before="0"/>
              <w:ind w:left="0"/>
              <w:jc w:val="left"/>
              <w:rPr>
                <w:sz w:val="20"/>
              </w:rPr>
            </w:pPr>
            <w:r>
              <w:rPr>
                <w:sz w:val="20"/>
              </w:rPr>
              <w:t>Doug Stearns</w:t>
            </w:r>
          </w:p>
        </w:tc>
      </w:tr>
      <w:tr w:rsidR="0025641E" w:rsidRPr="005A7179" w14:paraId="1F594EBB" w14:textId="77777777" w:rsidTr="0066659D">
        <w:tc>
          <w:tcPr>
            <w:tcW w:w="1440" w:type="dxa"/>
          </w:tcPr>
          <w:p w14:paraId="1D02B424" w14:textId="77777777" w:rsidR="0025641E" w:rsidRDefault="0025641E" w:rsidP="0066659D">
            <w:pPr>
              <w:pStyle w:val="hdr1"/>
              <w:spacing w:before="0"/>
              <w:ind w:left="0"/>
              <w:jc w:val="left"/>
              <w:rPr>
                <w:sz w:val="20"/>
              </w:rPr>
            </w:pPr>
            <w:r>
              <w:rPr>
                <w:sz w:val="20"/>
              </w:rPr>
              <w:t>05/02/2017</w:t>
            </w:r>
          </w:p>
        </w:tc>
        <w:tc>
          <w:tcPr>
            <w:tcW w:w="5238" w:type="dxa"/>
          </w:tcPr>
          <w:p w14:paraId="0BC59762" w14:textId="77777777" w:rsidR="0025641E" w:rsidRDefault="0025641E" w:rsidP="0066659D">
            <w:pPr>
              <w:pStyle w:val="hdr1"/>
              <w:spacing w:before="0"/>
              <w:ind w:left="0"/>
              <w:jc w:val="left"/>
              <w:rPr>
                <w:sz w:val="20"/>
              </w:rPr>
            </w:pPr>
            <w:r w:rsidRPr="00C637E3">
              <w:rPr>
                <w:sz w:val="20"/>
              </w:rPr>
              <w:t>TFS6521 – eCL URL for BRN &amp; BRL</w:t>
            </w:r>
          </w:p>
          <w:p w14:paraId="364D36F6" w14:textId="77777777" w:rsidR="0025641E" w:rsidRDefault="0025641E" w:rsidP="0066659D">
            <w:pPr>
              <w:pStyle w:val="hdr1"/>
              <w:spacing w:before="0"/>
              <w:ind w:left="0"/>
              <w:jc w:val="left"/>
              <w:rPr>
                <w:sz w:val="20"/>
              </w:rPr>
            </w:pPr>
            <w:r>
              <w:rPr>
                <w:sz w:val="20"/>
              </w:rPr>
              <w:t>Modified the following requirements</w:t>
            </w:r>
          </w:p>
          <w:p w14:paraId="4B424339" w14:textId="77777777" w:rsidR="0025641E" w:rsidRDefault="0025641E" w:rsidP="0066659D">
            <w:pPr>
              <w:pStyle w:val="hdr1"/>
              <w:spacing w:before="0"/>
              <w:ind w:left="0"/>
              <w:jc w:val="left"/>
              <w:rPr>
                <w:sz w:val="20"/>
              </w:rPr>
            </w:pPr>
            <w:r w:rsidRPr="00C637E3">
              <w:rPr>
                <w:sz w:val="20"/>
              </w:rPr>
              <w:t>3.2.5.1.4.2.3 Link for OMR BRN, BRL</w:t>
            </w:r>
          </w:p>
        </w:tc>
        <w:tc>
          <w:tcPr>
            <w:tcW w:w="2790" w:type="dxa"/>
          </w:tcPr>
          <w:p w14:paraId="4819C2F7" w14:textId="77777777" w:rsidR="0025641E" w:rsidRDefault="0025641E" w:rsidP="0066659D">
            <w:pPr>
              <w:pStyle w:val="hdr1"/>
              <w:spacing w:before="0"/>
              <w:ind w:left="0"/>
              <w:jc w:val="left"/>
              <w:rPr>
                <w:sz w:val="20"/>
              </w:rPr>
            </w:pPr>
            <w:r>
              <w:rPr>
                <w:sz w:val="20"/>
              </w:rPr>
              <w:t>Doug Stearns</w:t>
            </w:r>
          </w:p>
        </w:tc>
      </w:tr>
      <w:tr w:rsidR="0025641E" w:rsidRPr="005A7179" w14:paraId="6DFCA346" w14:textId="77777777" w:rsidTr="0066659D">
        <w:tc>
          <w:tcPr>
            <w:tcW w:w="1440" w:type="dxa"/>
          </w:tcPr>
          <w:p w14:paraId="402E1CF9" w14:textId="77777777" w:rsidR="0025641E" w:rsidRDefault="0025641E" w:rsidP="0066659D">
            <w:pPr>
              <w:pStyle w:val="hdr1"/>
              <w:spacing w:before="0"/>
              <w:ind w:left="0"/>
              <w:jc w:val="left"/>
              <w:rPr>
                <w:sz w:val="20"/>
              </w:rPr>
            </w:pPr>
            <w:r>
              <w:rPr>
                <w:sz w:val="20"/>
              </w:rPr>
              <w:t>05/04/2017</w:t>
            </w:r>
          </w:p>
        </w:tc>
        <w:tc>
          <w:tcPr>
            <w:tcW w:w="5238" w:type="dxa"/>
          </w:tcPr>
          <w:p w14:paraId="441A4969" w14:textId="77777777" w:rsidR="0025641E" w:rsidRDefault="0025641E" w:rsidP="0066659D">
            <w:pPr>
              <w:pStyle w:val="hdr1"/>
              <w:spacing w:before="0"/>
              <w:ind w:left="0"/>
              <w:jc w:val="left"/>
              <w:rPr>
                <w:sz w:val="20"/>
              </w:rPr>
            </w:pPr>
            <w:r>
              <w:rPr>
                <w:sz w:val="20"/>
              </w:rPr>
              <w:t>TFS6540 – eCL Break Static Text</w:t>
            </w:r>
          </w:p>
          <w:p w14:paraId="3F7F0987" w14:textId="77777777" w:rsidR="0025641E" w:rsidRDefault="0025641E" w:rsidP="0066659D">
            <w:pPr>
              <w:pStyle w:val="hdr1"/>
              <w:spacing w:before="0"/>
              <w:ind w:left="0"/>
              <w:jc w:val="left"/>
              <w:rPr>
                <w:sz w:val="20"/>
              </w:rPr>
            </w:pPr>
            <w:r>
              <w:rPr>
                <w:sz w:val="20"/>
              </w:rPr>
              <w:t>Updated the following requirement</w:t>
            </w:r>
          </w:p>
          <w:p w14:paraId="079D455B" w14:textId="77777777" w:rsidR="0025641E" w:rsidRPr="00C637E3" w:rsidRDefault="0025641E" w:rsidP="0066659D">
            <w:pPr>
              <w:pStyle w:val="hdr1"/>
              <w:spacing w:before="0"/>
              <w:ind w:left="0"/>
              <w:jc w:val="left"/>
              <w:rPr>
                <w:sz w:val="20"/>
              </w:rPr>
            </w:pPr>
            <w:r w:rsidRPr="00775B28">
              <w:rPr>
                <w:sz w:val="20"/>
              </w:rPr>
              <w:t>3.2.5.1.4.2 Research Required</w:t>
            </w:r>
          </w:p>
        </w:tc>
        <w:tc>
          <w:tcPr>
            <w:tcW w:w="2790" w:type="dxa"/>
          </w:tcPr>
          <w:p w14:paraId="377A6836" w14:textId="77777777" w:rsidR="0025641E" w:rsidRDefault="0025641E" w:rsidP="0066659D">
            <w:pPr>
              <w:pStyle w:val="hdr1"/>
              <w:spacing w:before="0"/>
              <w:ind w:left="0"/>
              <w:jc w:val="left"/>
              <w:rPr>
                <w:sz w:val="20"/>
              </w:rPr>
            </w:pPr>
            <w:r>
              <w:rPr>
                <w:sz w:val="20"/>
              </w:rPr>
              <w:t>Doug Stearns</w:t>
            </w:r>
          </w:p>
        </w:tc>
      </w:tr>
      <w:tr w:rsidR="0025641E" w:rsidRPr="005A7179" w14:paraId="0FF21DE1" w14:textId="77777777" w:rsidTr="0066659D">
        <w:tc>
          <w:tcPr>
            <w:tcW w:w="1440" w:type="dxa"/>
          </w:tcPr>
          <w:p w14:paraId="1010B576" w14:textId="77777777" w:rsidR="0025641E" w:rsidRDefault="0025641E" w:rsidP="0066659D">
            <w:pPr>
              <w:pStyle w:val="hdr1"/>
              <w:spacing w:before="0"/>
              <w:ind w:left="0"/>
              <w:jc w:val="left"/>
              <w:rPr>
                <w:sz w:val="20"/>
              </w:rPr>
            </w:pPr>
            <w:r>
              <w:rPr>
                <w:sz w:val="20"/>
              </w:rPr>
              <w:lastRenderedPageBreak/>
              <w:t>05/09/2017</w:t>
            </w:r>
          </w:p>
        </w:tc>
        <w:tc>
          <w:tcPr>
            <w:tcW w:w="5238" w:type="dxa"/>
          </w:tcPr>
          <w:p w14:paraId="6C0E1B40" w14:textId="77777777" w:rsidR="0025641E" w:rsidRDefault="0025641E" w:rsidP="0066659D">
            <w:pPr>
              <w:pStyle w:val="hdr1"/>
              <w:spacing w:before="0"/>
              <w:ind w:left="0"/>
              <w:jc w:val="left"/>
              <w:rPr>
                <w:sz w:val="20"/>
              </w:rPr>
            </w:pPr>
            <w:r>
              <w:rPr>
                <w:sz w:val="20"/>
              </w:rPr>
              <w:t>TFS6582 – eCL Quality Specialist coaching work flow</w:t>
            </w:r>
          </w:p>
          <w:p w14:paraId="7438469B" w14:textId="77777777" w:rsidR="0025641E" w:rsidRDefault="0025641E" w:rsidP="0066659D">
            <w:pPr>
              <w:pStyle w:val="hdr1"/>
              <w:spacing w:before="0"/>
              <w:ind w:left="0"/>
              <w:jc w:val="left"/>
              <w:rPr>
                <w:sz w:val="20"/>
              </w:rPr>
            </w:pPr>
            <w:r>
              <w:rPr>
                <w:sz w:val="20"/>
              </w:rPr>
              <w:t>Modified the following requirements</w:t>
            </w:r>
          </w:p>
          <w:p w14:paraId="2DF998ED" w14:textId="77777777" w:rsidR="0025641E" w:rsidRDefault="0025641E" w:rsidP="0066659D">
            <w:pPr>
              <w:pStyle w:val="hdr1"/>
              <w:spacing w:before="0"/>
              <w:ind w:left="0"/>
              <w:jc w:val="left"/>
              <w:rPr>
                <w:sz w:val="20"/>
              </w:rPr>
            </w:pPr>
            <w:r w:rsidRPr="00822D22">
              <w:rPr>
                <w:sz w:val="20"/>
              </w:rPr>
              <w:t>3.2.1.2.14 Status of eCoaching Log</w:t>
            </w:r>
          </w:p>
          <w:p w14:paraId="5B6C963C" w14:textId="77777777" w:rsidR="0025641E" w:rsidRDefault="0025641E" w:rsidP="0066659D">
            <w:pPr>
              <w:pStyle w:val="hdr1"/>
              <w:spacing w:before="0"/>
              <w:ind w:left="0"/>
              <w:jc w:val="left"/>
              <w:rPr>
                <w:sz w:val="20"/>
              </w:rPr>
            </w:pPr>
            <w:r w:rsidRPr="00822D22">
              <w:rPr>
                <w:sz w:val="20"/>
              </w:rPr>
              <w:t>3.2.2.1.6.2 Completed</w:t>
            </w:r>
          </w:p>
        </w:tc>
        <w:tc>
          <w:tcPr>
            <w:tcW w:w="2790" w:type="dxa"/>
          </w:tcPr>
          <w:p w14:paraId="6FCC6957" w14:textId="77777777" w:rsidR="0025641E" w:rsidRDefault="0025641E" w:rsidP="0066659D">
            <w:pPr>
              <w:pStyle w:val="hdr1"/>
              <w:spacing w:before="0"/>
              <w:ind w:left="0"/>
              <w:jc w:val="left"/>
              <w:rPr>
                <w:sz w:val="20"/>
              </w:rPr>
            </w:pPr>
            <w:r>
              <w:rPr>
                <w:sz w:val="20"/>
              </w:rPr>
              <w:t>Doug Stearns</w:t>
            </w:r>
          </w:p>
        </w:tc>
      </w:tr>
      <w:tr w:rsidR="0025641E" w:rsidRPr="005A7179" w14:paraId="66216A75" w14:textId="77777777" w:rsidTr="0066659D">
        <w:tc>
          <w:tcPr>
            <w:tcW w:w="1440" w:type="dxa"/>
          </w:tcPr>
          <w:p w14:paraId="5670EA2C" w14:textId="77777777" w:rsidR="0025641E" w:rsidRDefault="0025641E" w:rsidP="0066659D">
            <w:pPr>
              <w:pStyle w:val="hdr1"/>
              <w:spacing w:before="0"/>
              <w:ind w:left="0"/>
              <w:jc w:val="left"/>
              <w:rPr>
                <w:sz w:val="20"/>
              </w:rPr>
            </w:pPr>
            <w:r>
              <w:rPr>
                <w:sz w:val="20"/>
              </w:rPr>
              <w:t>05/12/2017</w:t>
            </w:r>
          </w:p>
        </w:tc>
        <w:tc>
          <w:tcPr>
            <w:tcW w:w="5238" w:type="dxa"/>
          </w:tcPr>
          <w:p w14:paraId="44D484FB" w14:textId="77777777" w:rsidR="0025641E" w:rsidRDefault="0025641E" w:rsidP="0066659D">
            <w:pPr>
              <w:pStyle w:val="hdr1"/>
              <w:spacing w:before="0"/>
              <w:ind w:left="0"/>
              <w:jc w:val="left"/>
              <w:rPr>
                <w:sz w:val="20"/>
              </w:rPr>
            </w:pPr>
            <w:r>
              <w:rPr>
                <w:sz w:val="20"/>
              </w:rPr>
              <w:t>TFS6623 – eCL Hierarchy File Data Check</w:t>
            </w:r>
          </w:p>
          <w:p w14:paraId="27FE79B6" w14:textId="77777777" w:rsidR="0025641E" w:rsidRDefault="0025641E" w:rsidP="0066659D">
            <w:pPr>
              <w:pStyle w:val="hdr1"/>
              <w:spacing w:before="0"/>
              <w:ind w:left="0"/>
              <w:jc w:val="left"/>
              <w:rPr>
                <w:sz w:val="20"/>
              </w:rPr>
            </w:pPr>
            <w:r w:rsidRPr="00822D22">
              <w:rPr>
                <w:sz w:val="20"/>
              </w:rPr>
              <w:t>Added the following requirement</w:t>
            </w:r>
          </w:p>
          <w:p w14:paraId="688FFD80" w14:textId="77777777" w:rsidR="0025641E" w:rsidRDefault="0025641E" w:rsidP="0066659D">
            <w:pPr>
              <w:pStyle w:val="hdr1"/>
              <w:spacing w:before="0"/>
              <w:ind w:left="0"/>
              <w:jc w:val="left"/>
              <w:rPr>
                <w:sz w:val="20"/>
              </w:rPr>
            </w:pPr>
            <w:r w:rsidRPr="00600990">
              <w:rPr>
                <w:sz w:val="20"/>
              </w:rPr>
              <w:t>3.2.6.1.2.3.4 No Employee Data</w:t>
            </w:r>
          </w:p>
        </w:tc>
        <w:tc>
          <w:tcPr>
            <w:tcW w:w="2790" w:type="dxa"/>
          </w:tcPr>
          <w:p w14:paraId="76FD1527" w14:textId="77777777" w:rsidR="0025641E" w:rsidRDefault="0025641E" w:rsidP="0066659D">
            <w:pPr>
              <w:pStyle w:val="hdr1"/>
              <w:spacing w:before="0"/>
              <w:ind w:left="0"/>
              <w:jc w:val="left"/>
              <w:rPr>
                <w:sz w:val="20"/>
              </w:rPr>
            </w:pPr>
            <w:r>
              <w:rPr>
                <w:sz w:val="20"/>
              </w:rPr>
              <w:t>Doug Stearns</w:t>
            </w:r>
          </w:p>
        </w:tc>
      </w:tr>
      <w:tr w:rsidR="0025641E" w:rsidRPr="005A7179" w14:paraId="5B351DAD" w14:textId="77777777" w:rsidTr="0066659D">
        <w:tc>
          <w:tcPr>
            <w:tcW w:w="1440" w:type="dxa"/>
          </w:tcPr>
          <w:p w14:paraId="2AFDFCEC" w14:textId="77777777" w:rsidR="0025641E" w:rsidRDefault="0025641E" w:rsidP="0066659D">
            <w:pPr>
              <w:pStyle w:val="hdr1"/>
              <w:spacing w:before="0"/>
              <w:ind w:left="0"/>
              <w:jc w:val="left"/>
              <w:rPr>
                <w:sz w:val="20"/>
              </w:rPr>
            </w:pPr>
            <w:r>
              <w:rPr>
                <w:sz w:val="20"/>
              </w:rPr>
              <w:t>05/16/2017</w:t>
            </w:r>
          </w:p>
        </w:tc>
        <w:tc>
          <w:tcPr>
            <w:tcW w:w="5238" w:type="dxa"/>
          </w:tcPr>
          <w:p w14:paraId="6CDCAB38" w14:textId="77777777" w:rsidR="0025641E" w:rsidRDefault="0025641E" w:rsidP="0066659D">
            <w:pPr>
              <w:pStyle w:val="hdr1"/>
              <w:spacing w:before="0"/>
              <w:ind w:left="0"/>
              <w:jc w:val="left"/>
              <w:rPr>
                <w:sz w:val="20"/>
              </w:rPr>
            </w:pPr>
            <w:r>
              <w:rPr>
                <w:sz w:val="20"/>
              </w:rPr>
              <w:t>TFS6616 – eCL Max Reasons</w:t>
            </w:r>
            <w:r w:rsidRPr="00822D22">
              <w:rPr>
                <w:sz w:val="20"/>
              </w:rPr>
              <w:t xml:space="preserve"> </w:t>
            </w:r>
            <w:r>
              <w:rPr>
                <w:sz w:val="20"/>
              </w:rPr>
              <w:t>Limit</w:t>
            </w:r>
          </w:p>
          <w:p w14:paraId="68A17A1A" w14:textId="77777777" w:rsidR="0025641E" w:rsidRDefault="0025641E" w:rsidP="0066659D">
            <w:pPr>
              <w:pStyle w:val="hdr1"/>
              <w:spacing w:before="0"/>
              <w:ind w:left="0"/>
              <w:jc w:val="left"/>
              <w:rPr>
                <w:sz w:val="20"/>
              </w:rPr>
            </w:pPr>
            <w:r w:rsidRPr="00822D22">
              <w:rPr>
                <w:sz w:val="20"/>
              </w:rPr>
              <w:t>Added the following requirement</w:t>
            </w:r>
          </w:p>
          <w:p w14:paraId="15D633E7" w14:textId="77777777" w:rsidR="0025641E" w:rsidRDefault="0025641E" w:rsidP="0066659D">
            <w:pPr>
              <w:pStyle w:val="hdr1"/>
              <w:spacing w:before="0"/>
              <w:ind w:left="0"/>
              <w:jc w:val="left"/>
              <w:rPr>
                <w:sz w:val="20"/>
              </w:rPr>
            </w:pPr>
            <w:r w:rsidRPr="006F270F">
              <w:rPr>
                <w:sz w:val="20"/>
              </w:rPr>
              <w:t>3.2.1.1.7 Maximum Reasons</w:t>
            </w:r>
          </w:p>
        </w:tc>
        <w:tc>
          <w:tcPr>
            <w:tcW w:w="2790" w:type="dxa"/>
          </w:tcPr>
          <w:p w14:paraId="5591F371" w14:textId="77777777" w:rsidR="0025641E" w:rsidRDefault="0025641E" w:rsidP="0066659D">
            <w:pPr>
              <w:pStyle w:val="hdr1"/>
              <w:spacing w:before="0"/>
              <w:ind w:left="0"/>
              <w:jc w:val="left"/>
              <w:rPr>
                <w:sz w:val="20"/>
              </w:rPr>
            </w:pPr>
            <w:r>
              <w:rPr>
                <w:sz w:val="20"/>
              </w:rPr>
              <w:t>Doug Stearns</w:t>
            </w:r>
          </w:p>
        </w:tc>
      </w:tr>
      <w:tr w:rsidR="0025641E" w:rsidRPr="005A7179" w14:paraId="1948F1F0" w14:textId="77777777" w:rsidTr="0066659D">
        <w:tc>
          <w:tcPr>
            <w:tcW w:w="1440" w:type="dxa"/>
          </w:tcPr>
          <w:p w14:paraId="1FC057B5" w14:textId="77777777" w:rsidR="0025641E" w:rsidRDefault="0025641E" w:rsidP="0066659D">
            <w:pPr>
              <w:pStyle w:val="hdr1"/>
              <w:spacing w:before="0"/>
              <w:ind w:left="0"/>
              <w:jc w:val="left"/>
              <w:rPr>
                <w:sz w:val="20"/>
              </w:rPr>
            </w:pPr>
            <w:r>
              <w:rPr>
                <w:sz w:val="20"/>
              </w:rPr>
              <w:t xml:space="preserve">05/22/2017 </w:t>
            </w:r>
          </w:p>
        </w:tc>
        <w:tc>
          <w:tcPr>
            <w:tcW w:w="5238" w:type="dxa"/>
          </w:tcPr>
          <w:p w14:paraId="30F176C6" w14:textId="77777777" w:rsidR="0025641E" w:rsidRDefault="0025641E" w:rsidP="0066659D">
            <w:pPr>
              <w:pStyle w:val="hdr1"/>
              <w:spacing w:before="0"/>
              <w:ind w:left="0"/>
              <w:jc w:val="left"/>
              <w:rPr>
                <w:sz w:val="20"/>
              </w:rPr>
            </w:pPr>
            <w:r>
              <w:rPr>
                <w:sz w:val="20"/>
              </w:rPr>
              <w:t>TFS6612 – eCL Validate Assigned Manager</w:t>
            </w:r>
          </w:p>
          <w:p w14:paraId="3A66505D" w14:textId="77777777" w:rsidR="0025641E" w:rsidRDefault="0025641E" w:rsidP="0066659D">
            <w:pPr>
              <w:pStyle w:val="hdr1"/>
              <w:spacing w:before="0"/>
              <w:ind w:left="0"/>
              <w:jc w:val="left"/>
              <w:rPr>
                <w:sz w:val="20"/>
              </w:rPr>
            </w:pPr>
            <w:r w:rsidRPr="00F67650">
              <w:rPr>
                <w:sz w:val="20"/>
              </w:rPr>
              <w:t>Modified the following requirement</w:t>
            </w:r>
          </w:p>
          <w:p w14:paraId="0225CFBD" w14:textId="77777777" w:rsidR="0025641E" w:rsidRDefault="0025641E" w:rsidP="0066659D">
            <w:pPr>
              <w:pStyle w:val="hdr1"/>
              <w:spacing w:before="0"/>
              <w:ind w:left="0"/>
              <w:jc w:val="left"/>
              <w:rPr>
                <w:sz w:val="20"/>
              </w:rPr>
            </w:pPr>
            <w:r w:rsidRPr="00F67650">
              <w:rPr>
                <w:sz w:val="20"/>
              </w:rPr>
              <w:t>3.2.3.1.16.1 Exception for LCS</w:t>
            </w:r>
          </w:p>
        </w:tc>
        <w:tc>
          <w:tcPr>
            <w:tcW w:w="2790" w:type="dxa"/>
          </w:tcPr>
          <w:p w14:paraId="7F9F31DD" w14:textId="77777777" w:rsidR="0025641E" w:rsidRDefault="0025641E" w:rsidP="0066659D">
            <w:pPr>
              <w:pStyle w:val="hdr1"/>
              <w:spacing w:before="0"/>
              <w:ind w:left="0"/>
              <w:jc w:val="left"/>
              <w:rPr>
                <w:sz w:val="20"/>
              </w:rPr>
            </w:pPr>
            <w:r>
              <w:rPr>
                <w:sz w:val="20"/>
              </w:rPr>
              <w:t>Doug Stearns</w:t>
            </w:r>
          </w:p>
        </w:tc>
      </w:tr>
      <w:tr w:rsidR="0025641E" w:rsidRPr="005A7179" w14:paraId="7940A560" w14:textId="77777777" w:rsidTr="0066659D">
        <w:tc>
          <w:tcPr>
            <w:tcW w:w="1440" w:type="dxa"/>
          </w:tcPr>
          <w:p w14:paraId="1E7637F7" w14:textId="77777777" w:rsidR="0025641E" w:rsidRDefault="0025641E" w:rsidP="0066659D">
            <w:pPr>
              <w:pStyle w:val="hdr1"/>
              <w:spacing w:before="0"/>
              <w:ind w:left="0"/>
              <w:jc w:val="left"/>
              <w:rPr>
                <w:sz w:val="20"/>
              </w:rPr>
            </w:pPr>
            <w:r>
              <w:rPr>
                <w:sz w:val="20"/>
              </w:rPr>
              <w:t>05/31/2017</w:t>
            </w:r>
          </w:p>
        </w:tc>
        <w:tc>
          <w:tcPr>
            <w:tcW w:w="5238" w:type="dxa"/>
          </w:tcPr>
          <w:p w14:paraId="384DC5EA"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AAE6AEA" w14:textId="77777777" w:rsidR="0025641E" w:rsidRDefault="0025641E" w:rsidP="0066659D">
            <w:pPr>
              <w:pStyle w:val="hdr1"/>
              <w:spacing w:before="0"/>
              <w:ind w:left="0"/>
              <w:jc w:val="left"/>
              <w:rPr>
                <w:sz w:val="20"/>
              </w:rPr>
            </w:pPr>
            <w:r>
              <w:rPr>
                <w:sz w:val="20"/>
              </w:rPr>
              <w:t>Modified the following requirements</w:t>
            </w:r>
          </w:p>
          <w:p w14:paraId="304862BC" w14:textId="77777777" w:rsidR="0025641E" w:rsidRDefault="0025641E" w:rsidP="0066659D">
            <w:pPr>
              <w:pStyle w:val="hdr1"/>
              <w:spacing w:before="0"/>
              <w:ind w:left="0"/>
              <w:jc w:val="left"/>
              <w:rPr>
                <w:sz w:val="20"/>
              </w:rPr>
            </w:pPr>
            <w:r w:rsidRPr="0057635D">
              <w:rPr>
                <w:sz w:val="20"/>
              </w:rPr>
              <w:t>3.2.5.1.3.2 Acknowledgement and feedback</w:t>
            </w:r>
          </w:p>
          <w:p w14:paraId="640083F6" w14:textId="77777777" w:rsidR="0025641E" w:rsidRDefault="0025641E" w:rsidP="0066659D">
            <w:pPr>
              <w:pStyle w:val="hdr1"/>
              <w:spacing w:before="0"/>
              <w:ind w:left="0"/>
              <w:jc w:val="left"/>
              <w:rPr>
                <w:sz w:val="20"/>
              </w:rPr>
            </w:pPr>
            <w:r w:rsidRPr="0057635D">
              <w:rPr>
                <w:sz w:val="20"/>
              </w:rPr>
              <w:t>3.2.5.1.3.2.2 Link for MSR</w:t>
            </w:r>
          </w:p>
          <w:p w14:paraId="02D36104" w14:textId="77777777" w:rsidR="0025641E" w:rsidRDefault="0025641E" w:rsidP="0066659D">
            <w:pPr>
              <w:pStyle w:val="hdr1"/>
              <w:spacing w:before="0"/>
              <w:ind w:left="0"/>
              <w:jc w:val="left"/>
              <w:rPr>
                <w:sz w:val="20"/>
              </w:rPr>
            </w:pPr>
            <w:r w:rsidRPr="0057635D">
              <w:rPr>
                <w:sz w:val="20"/>
              </w:rPr>
              <w:t>3.2.5.1.3.2.3 Links for MSRS</w:t>
            </w:r>
          </w:p>
          <w:p w14:paraId="023D9878" w14:textId="77777777" w:rsidR="0025641E" w:rsidRDefault="0025641E" w:rsidP="0066659D">
            <w:pPr>
              <w:pStyle w:val="hdr1"/>
              <w:spacing w:before="0"/>
              <w:ind w:left="0"/>
              <w:jc w:val="left"/>
              <w:rPr>
                <w:sz w:val="20"/>
              </w:rPr>
            </w:pPr>
            <w:r w:rsidRPr="0057635D">
              <w:rPr>
                <w:sz w:val="20"/>
              </w:rPr>
              <w:t xml:space="preserve">3.2.5.1.4.1 Acknowledgement </w:t>
            </w:r>
          </w:p>
          <w:p w14:paraId="100EE80D" w14:textId="77777777" w:rsidR="0025641E" w:rsidRDefault="0025641E" w:rsidP="0066659D">
            <w:pPr>
              <w:pStyle w:val="hdr1"/>
              <w:spacing w:before="0"/>
              <w:ind w:left="0"/>
              <w:jc w:val="left"/>
              <w:rPr>
                <w:sz w:val="20"/>
              </w:rPr>
            </w:pPr>
            <w:r w:rsidRPr="0057635D">
              <w:rPr>
                <w:sz w:val="20"/>
              </w:rPr>
              <w:t>3.2.5.1.4.1.2 Link for MSR</w:t>
            </w:r>
          </w:p>
          <w:p w14:paraId="26E8E488" w14:textId="77777777" w:rsidR="0025641E" w:rsidRDefault="0025641E" w:rsidP="0066659D">
            <w:pPr>
              <w:pStyle w:val="hdr1"/>
              <w:spacing w:before="0"/>
              <w:ind w:left="0"/>
              <w:jc w:val="left"/>
              <w:rPr>
                <w:sz w:val="20"/>
              </w:rPr>
            </w:pPr>
            <w:r w:rsidRPr="0057635D">
              <w:rPr>
                <w:sz w:val="20"/>
              </w:rPr>
              <w:t>3.2.5.1.4.1.3 Links for MSRS</w:t>
            </w:r>
          </w:p>
        </w:tc>
        <w:tc>
          <w:tcPr>
            <w:tcW w:w="2790" w:type="dxa"/>
          </w:tcPr>
          <w:p w14:paraId="4F93EEE5" w14:textId="77777777" w:rsidR="0025641E" w:rsidRDefault="0025641E" w:rsidP="0066659D">
            <w:pPr>
              <w:pStyle w:val="hdr1"/>
              <w:spacing w:before="0"/>
              <w:ind w:left="0"/>
              <w:jc w:val="left"/>
              <w:rPr>
                <w:sz w:val="20"/>
              </w:rPr>
            </w:pPr>
            <w:r>
              <w:rPr>
                <w:sz w:val="20"/>
              </w:rPr>
              <w:t>Doug Stearns</w:t>
            </w:r>
          </w:p>
        </w:tc>
      </w:tr>
      <w:tr w:rsidR="0025641E" w:rsidRPr="005A7179" w14:paraId="0B7C08AE" w14:textId="77777777" w:rsidTr="0066659D">
        <w:tc>
          <w:tcPr>
            <w:tcW w:w="1440" w:type="dxa"/>
          </w:tcPr>
          <w:p w14:paraId="40153A14" w14:textId="77777777" w:rsidR="0025641E" w:rsidRDefault="0025641E" w:rsidP="0066659D">
            <w:pPr>
              <w:pStyle w:val="hdr1"/>
              <w:spacing w:before="0"/>
              <w:ind w:left="0"/>
              <w:jc w:val="left"/>
              <w:rPr>
                <w:sz w:val="20"/>
              </w:rPr>
            </w:pPr>
            <w:r>
              <w:rPr>
                <w:sz w:val="20"/>
              </w:rPr>
              <w:t>06/01/2017</w:t>
            </w:r>
          </w:p>
        </w:tc>
        <w:tc>
          <w:tcPr>
            <w:tcW w:w="5238" w:type="dxa"/>
          </w:tcPr>
          <w:p w14:paraId="0961E1D1" w14:textId="77777777" w:rsidR="0025641E" w:rsidRDefault="0025641E" w:rsidP="0066659D">
            <w:pPr>
              <w:pStyle w:val="hdr1"/>
              <w:spacing w:before="0"/>
              <w:ind w:left="0"/>
              <w:jc w:val="left"/>
              <w:rPr>
                <w:sz w:val="20"/>
              </w:rPr>
            </w:pPr>
            <w:r>
              <w:rPr>
                <w:sz w:val="20"/>
              </w:rPr>
              <w:t>TFS6881 – eCL IAE Not Coachable Reasons</w:t>
            </w:r>
          </w:p>
          <w:p w14:paraId="0B20CC85" w14:textId="77777777" w:rsidR="0025641E" w:rsidRDefault="0025641E" w:rsidP="0066659D">
            <w:pPr>
              <w:pStyle w:val="hdr1"/>
              <w:spacing w:before="0"/>
              <w:ind w:left="0"/>
              <w:jc w:val="left"/>
              <w:rPr>
                <w:sz w:val="20"/>
              </w:rPr>
            </w:pPr>
            <w:r>
              <w:rPr>
                <w:sz w:val="20"/>
              </w:rPr>
              <w:t>Modified the following</w:t>
            </w:r>
          </w:p>
          <w:p w14:paraId="0452C9A3" w14:textId="77777777" w:rsidR="0025641E" w:rsidRDefault="0025641E" w:rsidP="0066659D">
            <w:pPr>
              <w:pStyle w:val="hdr1"/>
              <w:spacing w:before="0"/>
              <w:ind w:left="0"/>
              <w:jc w:val="left"/>
              <w:rPr>
                <w:sz w:val="20"/>
              </w:rPr>
            </w:pPr>
            <w:r w:rsidRPr="008508D2">
              <w:rPr>
                <w:sz w:val="20"/>
              </w:rPr>
              <w:t>3.2.5.1.4.2 Research Required (number 9)</w:t>
            </w:r>
          </w:p>
          <w:p w14:paraId="770E11FB" w14:textId="77777777" w:rsidR="0025641E" w:rsidRPr="00531C07" w:rsidRDefault="0025641E" w:rsidP="0066659D">
            <w:pPr>
              <w:pStyle w:val="hdr1"/>
              <w:spacing w:before="0"/>
              <w:ind w:left="0"/>
              <w:jc w:val="left"/>
              <w:rPr>
                <w:sz w:val="20"/>
              </w:rPr>
            </w:pPr>
            <w:r w:rsidRPr="00571CBB">
              <w:rPr>
                <w:sz w:val="20"/>
              </w:rPr>
              <w:t>3.2.5.1.4.3 Supervisor Review</w:t>
            </w:r>
          </w:p>
        </w:tc>
        <w:tc>
          <w:tcPr>
            <w:tcW w:w="2790" w:type="dxa"/>
          </w:tcPr>
          <w:p w14:paraId="71D4CAFC" w14:textId="77777777" w:rsidR="0025641E" w:rsidRDefault="0025641E" w:rsidP="0066659D">
            <w:pPr>
              <w:pStyle w:val="hdr1"/>
              <w:spacing w:before="0"/>
              <w:ind w:left="0"/>
              <w:jc w:val="left"/>
              <w:rPr>
                <w:sz w:val="20"/>
              </w:rPr>
            </w:pPr>
            <w:r>
              <w:rPr>
                <w:sz w:val="20"/>
              </w:rPr>
              <w:t>Doug Stearns</w:t>
            </w:r>
          </w:p>
        </w:tc>
      </w:tr>
      <w:tr w:rsidR="0025641E" w:rsidRPr="005A7179" w14:paraId="6EA1D7D7" w14:textId="77777777" w:rsidTr="0066659D">
        <w:tc>
          <w:tcPr>
            <w:tcW w:w="1440" w:type="dxa"/>
          </w:tcPr>
          <w:p w14:paraId="3065BAAD" w14:textId="77777777" w:rsidR="0025641E" w:rsidRDefault="0025641E" w:rsidP="0066659D">
            <w:pPr>
              <w:pStyle w:val="hdr1"/>
              <w:spacing w:before="0"/>
              <w:ind w:left="0"/>
              <w:jc w:val="left"/>
              <w:rPr>
                <w:sz w:val="20"/>
              </w:rPr>
            </w:pPr>
            <w:r>
              <w:rPr>
                <w:sz w:val="20"/>
              </w:rPr>
              <w:t>06/02/2017</w:t>
            </w:r>
          </w:p>
        </w:tc>
        <w:tc>
          <w:tcPr>
            <w:tcW w:w="5238" w:type="dxa"/>
          </w:tcPr>
          <w:p w14:paraId="49B752EB" w14:textId="77777777" w:rsidR="0025641E" w:rsidRDefault="0025641E" w:rsidP="0066659D">
            <w:pPr>
              <w:pStyle w:val="hdr1"/>
              <w:spacing w:before="0"/>
              <w:ind w:left="0"/>
              <w:jc w:val="left"/>
              <w:rPr>
                <w:sz w:val="20"/>
              </w:rPr>
            </w:pPr>
            <w:r w:rsidRPr="00531C07">
              <w:rPr>
                <w:sz w:val="20"/>
              </w:rPr>
              <w:t>TFS</w:t>
            </w:r>
            <w:r>
              <w:rPr>
                <w:sz w:val="20"/>
              </w:rPr>
              <w:t>6147</w:t>
            </w:r>
            <w:r w:rsidRPr="00531C07">
              <w:rPr>
                <w:sz w:val="20"/>
              </w:rPr>
              <w:t xml:space="preserve"> – eCL </w:t>
            </w:r>
            <w:r>
              <w:rPr>
                <w:sz w:val="20"/>
              </w:rPr>
              <w:t>Performance Scorecard Feeds</w:t>
            </w:r>
          </w:p>
          <w:p w14:paraId="18F4D392" w14:textId="77777777" w:rsidR="0025641E" w:rsidRDefault="0025641E" w:rsidP="0066659D">
            <w:pPr>
              <w:pStyle w:val="hdr1"/>
              <w:spacing w:before="0"/>
              <w:ind w:left="0"/>
              <w:jc w:val="left"/>
              <w:rPr>
                <w:sz w:val="20"/>
              </w:rPr>
            </w:pPr>
            <w:r>
              <w:rPr>
                <w:sz w:val="20"/>
              </w:rPr>
              <w:t xml:space="preserve">Corrected minor typos in </w:t>
            </w:r>
          </w:p>
          <w:p w14:paraId="0365457C" w14:textId="77777777" w:rsidR="0025641E" w:rsidRDefault="0025641E" w:rsidP="0066659D">
            <w:pPr>
              <w:pStyle w:val="hdr1"/>
              <w:spacing w:before="0"/>
              <w:ind w:left="0"/>
              <w:jc w:val="left"/>
              <w:rPr>
                <w:sz w:val="20"/>
              </w:rPr>
            </w:pPr>
            <w:r w:rsidRPr="0057635D">
              <w:rPr>
                <w:sz w:val="20"/>
              </w:rPr>
              <w:t>3.2.5.1.3.2.2 Link for MSR</w:t>
            </w:r>
          </w:p>
          <w:p w14:paraId="5F27576C" w14:textId="77777777" w:rsidR="0025641E" w:rsidRDefault="0025641E" w:rsidP="0066659D">
            <w:pPr>
              <w:pStyle w:val="hdr1"/>
              <w:spacing w:before="0"/>
              <w:ind w:left="0"/>
              <w:jc w:val="left"/>
              <w:rPr>
                <w:sz w:val="20"/>
              </w:rPr>
            </w:pPr>
            <w:r w:rsidRPr="00F83274">
              <w:rPr>
                <w:sz w:val="20"/>
              </w:rPr>
              <w:t>3.2.5.1.3.2.3 Links for MSRS</w:t>
            </w:r>
          </w:p>
          <w:p w14:paraId="0351BEFA" w14:textId="77777777" w:rsidR="0025641E" w:rsidRDefault="0025641E" w:rsidP="0066659D">
            <w:pPr>
              <w:pStyle w:val="hdr1"/>
              <w:spacing w:before="0"/>
              <w:ind w:left="0"/>
              <w:jc w:val="left"/>
              <w:rPr>
                <w:sz w:val="20"/>
              </w:rPr>
            </w:pPr>
            <w:r w:rsidRPr="0057635D">
              <w:rPr>
                <w:sz w:val="20"/>
              </w:rPr>
              <w:t>3.2.5.1.4.1.2 Link for MSR</w:t>
            </w:r>
          </w:p>
          <w:p w14:paraId="72183025" w14:textId="77777777" w:rsidR="0025641E" w:rsidRDefault="0025641E" w:rsidP="0066659D">
            <w:pPr>
              <w:pStyle w:val="hdr1"/>
              <w:spacing w:before="0"/>
              <w:ind w:left="0"/>
              <w:jc w:val="left"/>
              <w:rPr>
                <w:sz w:val="20"/>
              </w:rPr>
            </w:pPr>
            <w:r w:rsidRPr="00F83274">
              <w:rPr>
                <w:sz w:val="20"/>
              </w:rPr>
              <w:t>3.2.5.1.4.1.3 Links for MSRS</w:t>
            </w:r>
          </w:p>
        </w:tc>
        <w:tc>
          <w:tcPr>
            <w:tcW w:w="2790" w:type="dxa"/>
          </w:tcPr>
          <w:p w14:paraId="24FBE58B" w14:textId="77777777" w:rsidR="0025641E" w:rsidRDefault="0025641E" w:rsidP="0066659D">
            <w:pPr>
              <w:pStyle w:val="hdr1"/>
              <w:spacing w:before="0"/>
              <w:ind w:left="0"/>
              <w:jc w:val="left"/>
              <w:rPr>
                <w:sz w:val="20"/>
              </w:rPr>
            </w:pPr>
            <w:r>
              <w:rPr>
                <w:sz w:val="20"/>
              </w:rPr>
              <w:t>Doug Stearns</w:t>
            </w:r>
          </w:p>
        </w:tc>
      </w:tr>
      <w:tr w:rsidR="0025641E" w:rsidRPr="005A7179" w14:paraId="176E631D" w14:textId="77777777" w:rsidTr="0066659D">
        <w:tc>
          <w:tcPr>
            <w:tcW w:w="1440" w:type="dxa"/>
          </w:tcPr>
          <w:p w14:paraId="51E244D9" w14:textId="77777777" w:rsidR="0025641E" w:rsidRDefault="0025641E" w:rsidP="0066659D">
            <w:pPr>
              <w:pStyle w:val="hdr1"/>
              <w:spacing w:before="0"/>
              <w:ind w:left="0"/>
              <w:jc w:val="left"/>
              <w:rPr>
                <w:sz w:val="20"/>
              </w:rPr>
            </w:pPr>
            <w:r>
              <w:rPr>
                <w:sz w:val="20"/>
              </w:rPr>
              <w:t>07/06/2017</w:t>
            </w:r>
          </w:p>
        </w:tc>
        <w:tc>
          <w:tcPr>
            <w:tcW w:w="5238" w:type="dxa"/>
          </w:tcPr>
          <w:p w14:paraId="7078087A" w14:textId="77777777" w:rsidR="0025641E" w:rsidRDefault="0025641E" w:rsidP="0066659D">
            <w:pPr>
              <w:pStyle w:val="hdr1"/>
              <w:spacing w:before="0"/>
              <w:ind w:left="0"/>
              <w:jc w:val="left"/>
              <w:rPr>
                <w:sz w:val="20"/>
              </w:rPr>
            </w:pPr>
            <w:r>
              <w:rPr>
                <w:sz w:val="20"/>
              </w:rPr>
              <w:t>TFS7152 – eCL Inactivate Completed Logs</w:t>
            </w:r>
          </w:p>
          <w:p w14:paraId="47EA33BF" w14:textId="77777777" w:rsidR="0025641E" w:rsidRDefault="0025641E" w:rsidP="0066659D">
            <w:pPr>
              <w:pStyle w:val="hdr1"/>
              <w:spacing w:before="0"/>
              <w:ind w:left="0"/>
              <w:jc w:val="left"/>
              <w:rPr>
                <w:sz w:val="20"/>
              </w:rPr>
            </w:pPr>
            <w:r>
              <w:rPr>
                <w:sz w:val="20"/>
              </w:rPr>
              <w:t>Modified the following</w:t>
            </w:r>
          </w:p>
          <w:p w14:paraId="7ECFF0F0" w14:textId="77777777" w:rsidR="0025641E" w:rsidRDefault="0025641E" w:rsidP="0066659D">
            <w:pPr>
              <w:pStyle w:val="hdr1"/>
              <w:spacing w:before="0"/>
              <w:ind w:left="0"/>
              <w:jc w:val="left"/>
              <w:rPr>
                <w:sz w:val="20"/>
              </w:rPr>
            </w:pPr>
            <w:r w:rsidRPr="00A714AB">
              <w:rPr>
                <w:sz w:val="20"/>
              </w:rPr>
              <w:t>3.2.7.1.3.1.3.1 Status of eCoaching Logs</w:t>
            </w:r>
          </w:p>
          <w:p w14:paraId="0A5B1D21" w14:textId="77777777" w:rsidR="0025641E" w:rsidRPr="00531C07" w:rsidRDefault="0025641E" w:rsidP="0066659D">
            <w:pPr>
              <w:pStyle w:val="hdr1"/>
              <w:spacing w:before="0"/>
              <w:ind w:left="0"/>
              <w:jc w:val="left"/>
              <w:rPr>
                <w:sz w:val="20"/>
              </w:rPr>
            </w:pPr>
            <w:r w:rsidRPr="00A714AB">
              <w:rPr>
                <w:sz w:val="20"/>
              </w:rPr>
              <w:t>3.2.7.1.3.1.3.2 Status of Warning Logs</w:t>
            </w:r>
          </w:p>
        </w:tc>
        <w:tc>
          <w:tcPr>
            <w:tcW w:w="2790" w:type="dxa"/>
          </w:tcPr>
          <w:p w14:paraId="64792ADE" w14:textId="77777777" w:rsidR="0025641E" w:rsidRDefault="0025641E" w:rsidP="0066659D">
            <w:pPr>
              <w:pStyle w:val="hdr1"/>
              <w:spacing w:before="0"/>
              <w:ind w:left="0"/>
              <w:jc w:val="left"/>
              <w:rPr>
                <w:sz w:val="20"/>
              </w:rPr>
            </w:pPr>
            <w:r>
              <w:rPr>
                <w:sz w:val="20"/>
              </w:rPr>
              <w:t>Doug Stearns</w:t>
            </w:r>
          </w:p>
        </w:tc>
      </w:tr>
      <w:tr w:rsidR="0025641E" w:rsidRPr="005A7179" w14:paraId="35C72DB5" w14:textId="77777777" w:rsidTr="0066659D">
        <w:tc>
          <w:tcPr>
            <w:tcW w:w="1440" w:type="dxa"/>
          </w:tcPr>
          <w:p w14:paraId="00DD088F" w14:textId="77777777" w:rsidR="0025641E" w:rsidRDefault="0025641E" w:rsidP="0066659D">
            <w:pPr>
              <w:pStyle w:val="hdr1"/>
              <w:spacing w:before="0"/>
              <w:ind w:left="0"/>
              <w:jc w:val="left"/>
              <w:rPr>
                <w:sz w:val="20"/>
              </w:rPr>
            </w:pPr>
            <w:r>
              <w:rPr>
                <w:sz w:val="20"/>
              </w:rPr>
              <w:t>07/20/2017</w:t>
            </w:r>
          </w:p>
        </w:tc>
        <w:tc>
          <w:tcPr>
            <w:tcW w:w="5238" w:type="dxa"/>
          </w:tcPr>
          <w:p w14:paraId="3A9E1231" w14:textId="77777777" w:rsidR="0025641E" w:rsidRDefault="0025641E" w:rsidP="0066659D">
            <w:pPr>
              <w:pStyle w:val="hdr1"/>
              <w:spacing w:before="0"/>
              <w:ind w:left="0"/>
              <w:jc w:val="left"/>
              <w:rPr>
                <w:sz w:val="20"/>
              </w:rPr>
            </w:pPr>
            <w:r>
              <w:rPr>
                <w:sz w:val="20"/>
              </w:rPr>
              <w:t>TFS7174 – eCL New ETS Feeds</w:t>
            </w:r>
          </w:p>
          <w:p w14:paraId="5D2CBD23" w14:textId="77777777" w:rsidR="0025641E" w:rsidRDefault="0025641E" w:rsidP="0066659D">
            <w:pPr>
              <w:pStyle w:val="hdr1"/>
              <w:spacing w:before="0"/>
              <w:ind w:left="0"/>
              <w:jc w:val="left"/>
              <w:rPr>
                <w:sz w:val="20"/>
              </w:rPr>
            </w:pPr>
            <w:r>
              <w:rPr>
                <w:sz w:val="20"/>
              </w:rPr>
              <w:t>Modified or added the following requirements</w:t>
            </w:r>
          </w:p>
          <w:p w14:paraId="1860DD21" w14:textId="77777777" w:rsidR="0025641E" w:rsidRDefault="0025641E" w:rsidP="0066659D">
            <w:pPr>
              <w:pStyle w:val="hdr1"/>
              <w:spacing w:before="0"/>
              <w:ind w:left="0"/>
              <w:jc w:val="left"/>
              <w:rPr>
                <w:sz w:val="20"/>
              </w:rPr>
            </w:pPr>
            <w:r>
              <w:rPr>
                <w:sz w:val="20"/>
              </w:rPr>
              <w:t xml:space="preserve">3.2.2.4.1.1 </w:t>
            </w:r>
            <w:r w:rsidRPr="00F62A99">
              <w:rPr>
                <w:sz w:val="20"/>
              </w:rPr>
              <w:t>CSR Module</w:t>
            </w:r>
          </w:p>
          <w:p w14:paraId="571006AA" w14:textId="77777777" w:rsidR="0025641E" w:rsidRDefault="0025641E" w:rsidP="0066659D">
            <w:pPr>
              <w:pStyle w:val="hdr1"/>
              <w:spacing w:before="0"/>
              <w:ind w:left="0"/>
              <w:jc w:val="left"/>
              <w:rPr>
                <w:sz w:val="20"/>
              </w:rPr>
            </w:pPr>
            <w:r w:rsidRPr="00235286">
              <w:rPr>
                <w:sz w:val="20"/>
              </w:rPr>
              <w:t>3.2.3.3.1.1 ETS Reports for CSRs</w:t>
            </w:r>
          </w:p>
          <w:p w14:paraId="1CDC9322" w14:textId="77777777" w:rsidR="0025641E" w:rsidRDefault="0025641E" w:rsidP="0066659D">
            <w:pPr>
              <w:pStyle w:val="hdr1"/>
              <w:spacing w:before="0"/>
              <w:ind w:left="0"/>
              <w:jc w:val="left"/>
              <w:rPr>
                <w:sz w:val="20"/>
              </w:rPr>
            </w:pPr>
            <w:r w:rsidRPr="00235286">
              <w:rPr>
                <w:sz w:val="20"/>
              </w:rPr>
              <w:t>3.2.3.3.4 Naming Convention</w:t>
            </w:r>
          </w:p>
          <w:p w14:paraId="55053DFE" w14:textId="77777777" w:rsidR="0025641E" w:rsidRDefault="0025641E" w:rsidP="0066659D">
            <w:pPr>
              <w:pStyle w:val="hdr1"/>
              <w:spacing w:before="0"/>
              <w:ind w:left="0"/>
              <w:jc w:val="left"/>
              <w:rPr>
                <w:sz w:val="20"/>
              </w:rPr>
            </w:pPr>
            <w:r w:rsidRPr="00235286">
              <w:rPr>
                <w:sz w:val="20"/>
              </w:rPr>
              <w:t>3.2.3.3.5.4 Date of Coaching</w:t>
            </w:r>
          </w:p>
          <w:p w14:paraId="45280D6B" w14:textId="77777777" w:rsidR="0025641E" w:rsidRDefault="0025641E" w:rsidP="0066659D">
            <w:pPr>
              <w:pStyle w:val="hdr1"/>
              <w:spacing w:before="0"/>
              <w:ind w:left="0"/>
              <w:jc w:val="left"/>
              <w:rPr>
                <w:sz w:val="20"/>
              </w:rPr>
            </w:pPr>
            <w:r w:rsidRPr="00235286">
              <w:rPr>
                <w:sz w:val="20"/>
              </w:rPr>
              <w:t>3.2.3.3.5.5 Coaching Reasons and Sub-Coaching Reasons</w:t>
            </w:r>
          </w:p>
          <w:p w14:paraId="2C979B0A" w14:textId="77777777" w:rsidR="0025641E" w:rsidRDefault="0025641E" w:rsidP="0066659D">
            <w:pPr>
              <w:pStyle w:val="hdr1"/>
              <w:spacing w:before="0"/>
              <w:ind w:left="0"/>
              <w:jc w:val="left"/>
              <w:rPr>
                <w:sz w:val="20"/>
              </w:rPr>
            </w:pPr>
            <w:r w:rsidRPr="00235286">
              <w:rPr>
                <w:sz w:val="20"/>
              </w:rPr>
              <w:t>3.2.3.3.5.6 Report Details</w:t>
            </w:r>
          </w:p>
          <w:p w14:paraId="4F2387F4" w14:textId="77777777" w:rsidR="0025641E" w:rsidRDefault="0025641E" w:rsidP="0066659D">
            <w:pPr>
              <w:pStyle w:val="hdr1"/>
              <w:spacing w:before="0"/>
              <w:ind w:left="0"/>
              <w:jc w:val="left"/>
              <w:rPr>
                <w:sz w:val="20"/>
              </w:rPr>
            </w:pPr>
            <w:r w:rsidRPr="00235286">
              <w:rPr>
                <w:sz w:val="20"/>
              </w:rPr>
              <w:t>3.2.3.3.5.6.2.9 High Number of Changes Description Text</w:t>
            </w:r>
          </w:p>
          <w:p w14:paraId="212373C2" w14:textId="77777777" w:rsidR="0025641E" w:rsidRDefault="0025641E" w:rsidP="0066659D">
            <w:pPr>
              <w:pStyle w:val="hdr1"/>
              <w:spacing w:before="0"/>
              <w:ind w:left="0"/>
              <w:jc w:val="left"/>
              <w:rPr>
                <w:sz w:val="20"/>
              </w:rPr>
            </w:pPr>
            <w:r w:rsidRPr="00235286">
              <w:rPr>
                <w:sz w:val="20"/>
              </w:rPr>
              <w:t>3.2.3.3.5.6.2.10 Incorrect Change Category Description Text</w:t>
            </w:r>
          </w:p>
          <w:p w14:paraId="681CA454" w14:textId="77777777" w:rsidR="0025641E" w:rsidRDefault="0025641E" w:rsidP="0066659D">
            <w:pPr>
              <w:pStyle w:val="hdr1"/>
              <w:spacing w:before="0"/>
              <w:ind w:left="0"/>
              <w:jc w:val="left"/>
              <w:rPr>
                <w:sz w:val="20"/>
              </w:rPr>
            </w:pPr>
            <w:r w:rsidRPr="00235286">
              <w:rPr>
                <w:sz w:val="20"/>
              </w:rPr>
              <w:t xml:space="preserve">3.2.3.3.5.8 Email notification </w:t>
            </w:r>
          </w:p>
          <w:p w14:paraId="2DD915F7" w14:textId="77777777" w:rsidR="0025641E" w:rsidRDefault="0025641E" w:rsidP="0066659D">
            <w:pPr>
              <w:pStyle w:val="hdr1"/>
              <w:spacing w:before="0"/>
              <w:ind w:left="0"/>
              <w:jc w:val="left"/>
              <w:rPr>
                <w:sz w:val="20"/>
              </w:rPr>
            </w:pPr>
            <w:r w:rsidRPr="00235286">
              <w:rPr>
                <w:sz w:val="20"/>
              </w:rPr>
              <w:t>3.2.3.3.5.10 Invalid Records Not Processed</w:t>
            </w:r>
          </w:p>
          <w:p w14:paraId="7C2C6A56" w14:textId="77777777" w:rsidR="0025641E" w:rsidRDefault="0025641E" w:rsidP="0066659D">
            <w:pPr>
              <w:pStyle w:val="hdr1"/>
              <w:spacing w:before="0"/>
              <w:ind w:left="0"/>
              <w:jc w:val="left"/>
              <w:rPr>
                <w:sz w:val="20"/>
              </w:rPr>
            </w:pPr>
            <w:r w:rsidRPr="00235286">
              <w:rPr>
                <w:sz w:val="20"/>
              </w:rPr>
              <w:t>3.2.5.1.4.3 Supervisor Review</w:t>
            </w:r>
          </w:p>
          <w:p w14:paraId="4EF85BA1" w14:textId="77777777" w:rsidR="0025641E" w:rsidRDefault="0025641E" w:rsidP="0066659D">
            <w:pPr>
              <w:pStyle w:val="hdr1"/>
              <w:spacing w:before="0"/>
              <w:ind w:left="0"/>
              <w:jc w:val="left"/>
              <w:rPr>
                <w:sz w:val="20"/>
              </w:rPr>
            </w:pPr>
            <w:r w:rsidRPr="00235286">
              <w:rPr>
                <w:sz w:val="20"/>
              </w:rPr>
              <w:t>3.2.5.1.4.3.1 Link for ETS HNC, ICC</w:t>
            </w:r>
          </w:p>
        </w:tc>
        <w:tc>
          <w:tcPr>
            <w:tcW w:w="2790" w:type="dxa"/>
          </w:tcPr>
          <w:p w14:paraId="28E00908" w14:textId="77777777" w:rsidR="0025641E" w:rsidRDefault="0025641E" w:rsidP="0066659D">
            <w:pPr>
              <w:pStyle w:val="hdr1"/>
              <w:spacing w:before="0"/>
              <w:ind w:left="0"/>
              <w:jc w:val="left"/>
              <w:rPr>
                <w:sz w:val="20"/>
              </w:rPr>
            </w:pPr>
            <w:r>
              <w:rPr>
                <w:sz w:val="20"/>
              </w:rPr>
              <w:t>Doug Stearns</w:t>
            </w:r>
          </w:p>
        </w:tc>
      </w:tr>
      <w:tr w:rsidR="0025641E" w:rsidRPr="005A7179" w14:paraId="333990CA" w14:textId="77777777" w:rsidTr="0066659D">
        <w:tc>
          <w:tcPr>
            <w:tcW w:w="1440" w:type="dxa"/>
          </w:tcPr>
          <w:p w14:paraId="35313C44" w14:textId="77777777" w:rsidR="0025641E" w:rsidRDefault="0025641E" w:rsidP="0066659D">
            <w:pPr>
              <w:pStyle w:val="hdr1"/>
              <w:spacing w:before="0"/>
              <w:ind w:left="0"/>
              <w:jc w:val="left"/>
              <w:rPr>
                <w:sz w:val="20"/>
              </w:rPr>
            </w:pPr>
            <w:r>
              <w:rPr>
                <w:sz w:val="20"/>
              </w:rPr>
              <w:t>07/26/2017</w:t>
            </w:r>
          </w:p>
        </w:tc>
        <w:tc>
          <w:tcPr>
            <w:tcW w:w="5238" w:type="dxa"/>
          </w:tcPr>
          <w:p w14:paraId="3CE1C96E" w14:textId="77777777" w:rsidR="0025641E" w:rsidRDefault="0025641E" w:rsidP="0066659D">
            <w:pPr>
              <w:pStyle w:val="hdr1"/>
              <w:spacing w:before="0"/>
              <w:ind w:left="0"/>
              <w:jc w:val="left"/>
              <w:rPr>
                <w:sz w:val="20"/>
              </w:rPr>
            </w:pPr>
            <w:r>
              <w:rPr>
                <w:sz w:val="20"/>
              </w:rPr>
              <w:t>TFS7174 – eCL New ETS Feeds</w:t>
            </w:r>
          </w:p>
          <w:p w14:paraId="3CF95ACD" w14:textId="77777777" w:rsidR="0025641E" w:rsidRDefault="0025641E" w:rsidP="0066659D">
            <w:pPr>
              <w:pStyle w:val="hdr1"/>
              <w:spacing w:before="0"/>
              <w:ind w:left="0"/>
              <w:jc w:val="left"/>
              <w:rPr>
                <w:sz w:val="20"/>
              </w:rPr>
            </w:pPr>
            <w:r>
              <w:rPr>
                <w:sz w:val="20"/>
              </w:rPr>
              <w:t>Modified or added the following requirements</w:t>
            </w:r>
          </w:p>
          <w:p w14:paraId="451D3C25" w14:textId="77777777" w:rsidR="0025641E" w:rsidRDefault="0025641E" w:rsidP="0066659D">
            <w:pPr>
              <w:pStyle w:val="hdr1"/>
              <w:spacing w:before="0"/>
              <w:ind w:left="0"/>
              <w:jc w:val="left"/>
              <w:rPr>
                <w:sz w:val="20"/>
              </w:rPr>
            </w:pPr>
            <w:r w:rsidRPr="00CE29C6">
              <w:rPr>
                <w:sz w:val="20"/>
              </w:rPr>
              <w:t>3.2.3.3.1.1 ETS Reports for CSRs</w:t>
            </w:r>
          </w:p>
          <w:p w14:paraId="0D9930D6" w14:textId="77777777" w:rsidR="0025641E" w:rsidRDefault="0025641E" w:rsidP="0066659D">
            <w:pPr>
              <w:pStyle w:val="hdr1"/>
              <w:spacing w:before="0"/>
              <w:ind w:left="0"/>
              <w:jc w:val="left"/>
              <w:rPr>
                <w:sz w:val="20"/>
              </w:rPr>
            </w:pPr>
            <w:r w:rsidRPr="00CE29C6">
              <w:rPr>
                <w:sz w:val="20"/>
              </w:rPr>
              <w:t xml:space="preserve">3.2.3.3.1.2 ETS Reports for CSRs and Supervisor </w:t>
            </w:r>
          </w:p>
          <w:p w14:paraId="48F3299B" w14:textId="77777777" w:rsidR="0025641E" w:rsidRDefault="0025641E" w:rsidP="0066659D">
            <w:pPr>
              <w:pStyle w:val="hdr1"/>
              <w:spacing w:before="0"/>
              <w:ind w:left="0"/>
              <w:jc w:val="left"/>
              <w:rPr>
                <w:sz w:val="20"/>
              </w:rPr>
            </w:pPr>
            <w:r w:rsidRPr="00CE29C6">
              <w:rPr>
                <w:sz w:val="20"/>
              </w:rPr>
              <w:t>3.2.3.3.1.3 ETS Reports for Supervisors</w:t>
            </w:r>
          </w:p>
        </w:tc>
        <w:tc>
          <w:tcPr>
            <w:tcW w:w="2790" w:type="dxa"/>
          </w:tcPr>
          <w:p w14:paraId="338FEB10" w14:textId="77777777" w:rsidR="0025641E" w:rsidRDefault="0025641E" w:rsidP="0066659D">
            <w:pPr>
              <w:pStyle w:val="hdr1"/>
              <w:spacing w:before="0"/>
              <w:ind w:left="0"/>
              <w:jc w:val="left"/>
              <w:rPr>
                <w:sz w:val="20"/>
              </w:rPr>
            </w:pPr>
            <w:r>
              <w:rPr>
                <w:sz w:val="20"/>
              </w:rPr>
              <w:t>Doug Stearns</w:t>
            </w:r>
          </w:p>
        </w:tc>
      </w:tr>
      <w:tr w:rsidR="0025641E" w:rsidRPr="005A7179" w14:paraId="50EA9032" w14:textId="77777777" w:rsidTr="0066659D">
        <w:tc>
          <w:tcPr>
            <w:tcW w:w="1440" w:type="dxa"/>
          </w:tcPr>
          <w:p w14:paraId="42747644" w14:textId="77777777" w:rsidR="0025641E" w:rsidRDefault="0025641E" w:rsidP="0066659D">
            <w:pPr>
              <w:pStyle w:val="hdr1"/>
              <w:spacing w:before="0"/>
              <w:ind w:left="0"/>
              <w:jc w:val="left"/>
              <w:rPr>
                <w:sz w:val="20"/>
              </w:rPr>
            </w:pPr>
            <w:r>
              <w:rPr>
                <w:sz w:val="20"/>
              </w:rPr>
              <w:lastRenderedPageBreak/>
              <w:t>08/04/2017</w:t>
            </w:r>
          </w:p>
        </w:tc>
        <w:tc>
          <w:tcPr>
            <w:tcW w:w="5238" w:type="dxa"/>
          </w:tcPr>
          <w:p w14:paraId="08E9E33A" w14:textId="77777777" w:rsidR="0025641E" w:rsidRDefault="0025641E" w:rsidP="0066659D">
            <w:pPr>
              <w:pStyle w:val="hdr1"/>
              <w:spacing w:before="0"/>
              <w:ind w:left="0"/>
              <w:jc w:val="left"/>
              <w:rPr>
                <w:sz w:val="20"/>
              </w:rPr>
            </w:pPr>
            <w:r>
              <w:rPr>
                <w:sz w:val="20"/>
              </w:rPr>
              <w:t>TFS7541 – eCL ATA evaluations from IQS</w:t>
            </w:r>
          </w:p>
          <w:p w14:paraId="0FBED75A" w14:textId="77777777" w:rsidR="0025641E" w:rsidRDefault="0025641E" w:rsidP="0066659D">
            <w:pPr>
              <w:pStyle w:val="hdr1"/>
              <w:spacing w:before="0"/>
              <w:ind w:left="0"/>
              <w:jc w:val="left"/>
              <w:rPr>
                <w:sz w:val="20"/>
              </w:rPr>
            </w:pPr>
            <w:r w:rsidRPr="001351BB">
              <w:rPr>
                <w:sz w:val="20"/>
              </w:rPr>
              <w:t>Modified the following</w:t>
            </w:r>
          </w:p>
          <w:p w14:paraId="275862C6" w14:textId="77777777" w:rsidR="0025641E" w:rsidRDefault="0025641E" w:rsidP="0066659D">
            <w:pPr>
              <w:pStyle w:val="hdr1"/>
              <w:spacing w:before="0"/>
              <w:ind w:left="0"/>
              <w:jc w:val="left"/>
              <w:rPr>
                <w:sz w:val="20"/>
              </w:rPr>
            </w:pPr>
            <w:r w:rsidRPr="001351BB">
              <w:rPr>
                <w:sz w:val="20"/>
              </w:rPr>
              <w:t>3.2.3.2 Interface to Quality Systems</w:t>
            </w:r>
          </w:p>
          <w:p w14:paraId="04D21FEC" w14:textId="77777777" w:rsidR="0025641E" w:rsidRDefault="0025641E" w:rsidP="0066659D">
            <w:pPr>
              <w:pStyle w:val="hdr1"/>
              <w:spacing w:before="0"/>
              <w:ind w:left="0"/>
              <w:jc w:val="left"/>
              <w:rPr>
                <w:sz w:val="20"/>
              </w:rPr>
            </w:pPr>
            <w:r w:rsidRPr="001351BB">
              <w:rPr>
                <w:sz w:val="20"/>
              </w:rPr>
              <w:t>3.2.3.2.1 eCoaching Logs</w:t>
            </w:r>
          </w:p>
          <w:p w14:paraId="0C1F59FC" w14:textId="77777777" w:rsidR="0025641E" w:rsidRDefault="0025641E" w:rsidP="0066659D">
            <w:pPr>
              <w:pStyle w:val="hdr1"/>
              <w:spacing w:before="0"/>
              <w:ind w:left="0"/>
              <w:jc w:val="left"/>
              <w:rPr>
                <w:sz w:val="20"/>
              </w:rPr>
            </w:pPr>
            <w:r w:rsidRPr="001351BB">
              <w:rPr>
                <w:sz w:val="20"/>
              </w:rPr>
              <w:t>3.2.3.2.1.6 Scorecard Types</w:t>
            </w:r>
          </w:p>
          <w:p w14:paraId="29CBC355" w14:textId="77777777" w:rsidR="0025641E" w:rsidRPr="001351BB" w:rsidRDefault="0025641E" w:rsidP="0066659D">
            <w:pPr>
              <w:pStyle w:val="hdr1"/>
              <w:spacing w:before="0"/>
              <w:ind w:left="0"/>
              <w:jc w:val="left"/>
              <w:rPr>
                <w:sz w:val="20"/>
              </w:rPr>
            </w:pPr>
            <w:r w:rsidRPr="001351BB">
              <w:rPr>
                <w:sz w:val="20"/>
              </w:rPr>
              <w:t>3.2.3.2.5 Source</w:t>
            </w:r>
          </w:p>
          <w:p w14:paraId="091162DB" w14:textId="77777777" w:rsidR="0025641E" w:rsidRDefault="0025641E" w:rsidP="0066659D">
            <w:pPr>
              <w:pStyle w:val="hdr1"/>
              <w:spacing w:before="0"/>
              <w:ind w:left="0"/>
              <w:jc w:val="left"/>
              <w:rPr>
                <w:sz w:val="20"/>
              </w:rPr>
            </w:pPr>
            <w:r w:rsidRPr="001351BB">
              <w:rPr>
                <w:sz w:val="20"/>
              </w:rPr>
              <w:t>3.2.3.2.9 Coaching Reasons and Sub-Coaching Reasons</w:t>
            </w:r>
          </w:p>
        </w:tc>
        <w:tc>
          <w:tcPr>
            <w:tcW w:w="2790" w:type="dxa"/>
          </w:tcPr>
          <w:p w14:paraId="7B0A3044" w14:textId="77777777" w:rsidR="0025641E" w:rsidRDefault="0025641E" w:rsidP="0066659D">
            <w:pPr>
              <w:pStyle w:val="hdr1"/>
              <w:spacing w:before="0"/>
              <w:ind w:left="0"/>
              <w:jc w:val="left"/>
              <w:rPr>
                <w:sz w:val="20"/>
              </w:rPr>
            </w:pPr>
            <w:r>
              <w:rPr>
                <w:sz w:val="20"/>
              </w:rPr>
              <w:t>Doug Stearns</w:t>
            </w:r>
          </w:p>
        </w:tc>
      </w:tr>
      <w:tr w:rsidR="0025641E" w:rsidRPr="005A7179" w14:paraId="76EDDC74" w14:textId="77777777" w:rsidTr="0066659D">
        <w:tc>
          <w:tcPr>
            <w:tcW w:w="1440" w:type="dxa"/>
          </w:tcPr>
          <w:p w14:paraId="51AAB2CB" w14:textId="77777777" w:rsidR="0025641E" w:rsidRDefault="0025641E" w:rsidP="0066659D">
            <w:pPr>
              <w:pStyle w:val="hdr1"/>
              <w:spacing w:before="0"/>
              <w:ind w:left="0"/>
              <w:jc w:val="left"/>
              <w:rPr>
                <w:sz w:val="20"/>
              </w:rPr>
            </w:pPr>
            <w:r>
              <w:rPr>
                <w:sz w:val="20"/>
              </w:rPr>
              <w:t>08/06/2017</w:t>
            </w:r>
          </w:p>
        </w:tc>
        <w:tc>
          <w:tcPr>
            <w:tcW w:w="5238" w:type="dxa"/>
          </w:tcPr>
          <w:p w14:paraId="1C99ED6A" w14:textId="77777777" w:rsidR="0025641E" w:rsidRDefault="0025641E" w:rsidP="0066659D">
            <w:pPr>
              <w:pStyle w:val="hdr1"/>
              <w:spacing w:before="0"/>
              <w:ind w:left="0"/>
              <w:jc w:val="left"/>
              <w:rPr>
                <w:sz w:val="20"/>
              </w:rPr>
            </w:pPr>
            <w:r>
              <w:rPr>
                <w:sz w:val="20"/>
              </w:rPr>
              <w:t>TFS7541 – eCL ATA evaluations from IQS</w:t>
            </w:r>
          </w:p>
          <w:p w14:paraId="5835C2EA" w14:textId="77777777" w:rsidR="0025641E" w:rsidRDefault="0025641E" w:rsidP="0066659D">
            <w:pPr>
              <w:pStyle w:val="hdr1"/>
              <w:spacing w:before="0"/>
              <w:ind w:left="0"/>
              <w:jc w:val="left"/>
              <w:rPr>
                <w:sz w:val="20"/>
              </w:rPr>
            </w:pPr>
            <w:r w:rsidRPr="001351BB">
              <w:rPr>
                <w:sz w:val="20"/>
              </w:rPr>
              <w:t>Modified the following</w:t>
            </w:r>
          </w:p>
          <w:p w14:paraId="218368D2" w14:textId="77777777" w:rsidR="0025641E" w:rsidRDefault="0025641E" w:rsidP="0066659D">
            <w:pPr>
              <w:pStyle w:val="hdr1"/>
              <w:spacing w:before="0"/>
              <w:ind w:left="0"/>
              <w:jc w:val="left"/>
              <w:rPr>
                <w:sz w:val="20"/>
              </w:rPr>
            </w:pPr>
            <w:r w:rsidRPr="001351BB">
              <w:rPr>
                <w:sz w:val="20"/>
              </w:rPr>
              <w:t>3.2.3.2 Interface to Quality Systems</w:t>
            </w:r>
          </w:p>
        </w:tc>
        <w:tc>
          <w:tcPr>
            <w:tcW w:w="2790" w:type="dxa"/>
          </w:tcPr>
          <w:p w14:paraId="495903A6" w14:textId="77777777" w:rsidR="0025641E" w:rsidRDefault="0025641E" w:rsidP="0066659D">
            <w:pPr>
              <w:pStyle w:val="hdr1"/>
              <w:spacing w:before="0"/>
              <w:ind w:left="0"/>
              <w:jc w:val="left"/>
              <w:rPr>
                <w:sz w:val="20"/>
              </w:rPr>
            </w:pPr>
            <w:r>
              <w:rPr>
                <w:sz w:val="20"/>
              </w:rPr>
              <w:t>Doug Stearns</w:t>
            </w:r>
          </w:p>
        </w:tc>
      </w:tr>
      <w:tr w:rsidR="0025641E" w:rsidRPr="005A7179" w14:paraId="021054DD" w14:textId="77777777" w:rsidTr="0066659D">
        <w:tc>
          <w:tcPr>
            <w:tcW w:w="1440" w:type="dxa"/>
          </w:tcPr>
          <w:p w14:paraId="1E2F5696" w14:textId="77777777" w:rsidR="0025641E" w:rsidRDefault="0025641E" w:rsidP="0066659D">
            <w:pPr>
              <w:pStyle w:val="hdr1"/>
              <w:spacing w:before="0"/>
              <w:ind w:left="0"/>
              <w:jc w:val="left"/>
              <w:rPr>
                <w:sz w:val="20"/>
              </w:rPr>
            </w:pPr>
            <w:r>
              <w:rPr>
                <w:sz w:val="20"/>
              </w:rPr>
              <w:t>08/11/2017</w:t>
            </w:r>
          </w:p>
        </w:tc>
        <w:tc>
          <w:tcPr>
            <w:tcW w:w="5238" w:type="dxa"/>
          </w:tcPr>
          <w:p w14:paraId="1919897E" w14:textId="77777777" w:rsidR="0025641E" w:rsidRDefault="0025641E" w:rsidP="0066659D">
            <w:pPr>
              <w:pStyle w:val="hdr1"/>
              <w:spacing w:before="0"/>
              <w:ind w:left="0"/>
              <w:jc w:val="left"/>
              <w:rPr>
                <w:sz w:val="20"/>
              </w:rPr>
            </w:pPr>
            <w:r>
              <w:rPr>
                <w:sz w:val="20"/>
              </w:rPr>
              <w:t>TFS7646 – eCL Discrepancy Feed</w:t>
            </w:r>
          </w:p>
          <w:p w14:paraId="03BC67D1" w14:textId="77777777" w:rsidR="0025641E" w:rsidRDefault="0025641E" w:rsidP="0066659D">
            <w:pPr>
              <w:pStyle w:val="hdr1"/>
              <w:spacing w:before="0"/>
              <w:ind w:left="0"/>
              <w:jc w:val="left"/>
              <w:rPr>
                <w:sz w:val="20"/>
              </w:rPr>
            </w:pPr>
            <w:r>
              <w:rPr>
                <w:sz w:val="20"/>
              </w:rPr>
              <w:t>Modified or added the following</w:t>
            </w:r>
          </w:p>
          <w:p w14:paraId="6DE76383" w14:textId="77777777" w:rsidR="0025641E" w:rsidRDefault="0025641E" w:rsidP="0066659D">
            <w:pPr>
              <w:pStyle w:val="hdr1"/>
              <w:spacing w:before="0"/>
              <w:ind w:left="0"/>
              <w:jc w:val="left"/>
              <w:rPr>
                <w:sz w:val="20"/>
              </w:rPr>
            </w:pPr>
            <w:r w:rsidRPr="006C4503">
              <w:rPr>
                <w:sz w:val="20"/>
              </w:rPr>
              <w:t xml:space="preserve">3.2.2.5.2 Selection Criteria </w:t>
            </w:r>
          </w:p>
          <w:p w14:paraId="60E18755" w14:textId="77777777" w:rsidR="0025641E" w:rsidRDefault="0025641E" w:rsidP="0066659D">
            <w:pPr>
              <w:pStyle w:val="hdr1"/>
              <w:spacing w:before="0"/>
              <w:ind w:left="0"/>
              <w:jc w:val="left"/>
              <w:rPr>
                <w:sz w:val="20"/>
              </w:rPr>
            </w:pPr>
            <w:r w:rsidRPr="006C4503">
              <w:rPr>
                <w:sz w:val="20"/>
              </w:rPr>
              <w:t>3.2.2.5.3 Time Frame</w:t>
            </w:r>
          </w:p>
          <w:p w14:paraId="4711B3B3" w14:textId="77777777" w:rsidR="0025641E" w:rsidRDefault="0025641E" w:rsidP="0066659D">
            <w:pPr>
              <w:pStyle w:val="hdr1"/>
              <w:spacing w:before="0"/>
              <w:ind w:left="0"/>
              <w:jc w:val="left"/>
              <w:rPr>
                <w:sz w:val="20"/>
              </w:rPr>
            </w:pPr>
            <w:r w:rsidRPr="006C4503">
              <w:rPr>
                <w:sz w:val="20"/>
              </w:rPr>
              <w:t>3.2.2.5.5 Email Recipient</w:t>
            </w:r>
          </w:p>
          <w:p w14:paraId="0D27C27B"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 </w:t>
            </w:r>
          </w:p>
        </w:tc>
        <w:tc>
          <w:tcPr>
            <w:tcW w:w="2790" w:type="dxa"/>
          </w:tcPr>
          <w:p w14:paraId="495CA41A" w14:textId="77777777" w:rsidR="0025641E" w:rsidRDefault="0025641E" w:rsidP="0066659D">
            <w:pPr>
              <w:pStyle w:val="hdr1"/>
              <w:spacing w:before="0"/>
              <w:ind w:left="0"/>
              <w:jc w:val="left"/>
              <w:rPr>
                <w:sz w:val="20"/>
              </w:rPr>
            </w:pPr>
            <w:r>
              <w:rPr>
                <w:sz w:val="20"/>
              </w:rPr>
              <w:t>Doug Stearns</w:t>
            </w:r>
          </w:p>
        </w:tc>
      </w:tr>
      <w:tr w:rsidR="0025641E" w:rsidRPr="005A7179" w14:paraId="2B21D88D" w14:textId="77777777" w:rsidTr="0066659D">
        <w:tc>
          <w:tcPr>
            <w:tcW w:w="1440" w:type="dxa"/>
          </w:tcPr>
          <w:p w14:paraId="4794467A" w14:textId="77777777" w:rsidR="0025641E" w:rsidRDefault="0025641E" w:rsidP="0066659D">
            <w:pPr>
              <w:pStyle w:val="hdr1"/>
              <w:spacing w:before="0"/>
              <w:ind w:left="0"/>
              <w:jc w:val="left"/>
              <w:rPr>
                <w:sz w:val="20"/>
              </w:rPr>
            </w:pPr>
            <w:r>
              <w:rPr>
                <w:sz w:val="20"/>
              </w:rPr>
              <w:t>08/24/2017</w:t>
            </w:r>
          </w:p>
        </w:tc>
        <w:tc>
          <w:tcPr>
            <w:tcW w:w="5238" w:type="dxa"/>
          </w:tcPr>
          <w:p w14:paraId="1E6085E6" w14:textId="77777777" w:rsidR="0025641E" w:rsidRDefault="0025641E" w:rsidP="0066659D">
            <w:pPr>
              <w:pStyle w:val="hdr1"/>
              <w:spacing w:before="0"/>
              <w:ind w:left="0"/>
              <w:jc w:val="left"/>
              <w:rPr>
                <w:sz w:val="20"/>
              </w:rPr>
            </w:pPr>
            <w:r>
              <w:rPr>
                <w:sz w:val="20"/>
              </w:rPr>
              <w:t>TFS7646 – eCL Discrepancy Feed</w:t>
            </w:r>
          </w:p>
          <w:p w14:paraId="77FD8F49" w14:textId="77777777" w:rsidR="0025641E" w:rsidRDefault="0025641E" w:rsidP="0066659D">
            <w:pPr>
              <w:pStyle w:val="hdr1"/>
              <w:spacing w:before="0"/>
              <w:ind w:left="0"/>
              <w:jc w:val="left"/>
              <w:rPr>
                <w:sz w:val="20"/>
              </w:rPr>
            </w:pPr>
            <w:r>
              <w:rPr>
                <w:sz w:val="20"/>
              </w:rPr>
              <w:t>The following remained unchanged from earlier update</w:t>
            </w:r>
          </w:p>
          <w:p w14:paraId="556ECF57" w14:textId="77777777" w:rsidR="0025641E" w:rsidRDefault="0025641E" w:rsidP="0066659D">
            <w:pPr>
              <w:pStyle w:val="hdr1"/>
              <w:spacing w:before="0"/>
              <w:ind w:left="0"/>
              <w:jc w:val="left"/>
              <w:rPr>
                <w:sz w:val="20"/>
              </w:rPr>
            </w:pPr>
            <w:r w:rsidRPr="006C4503">
              <w:rPr>
                <w:sz w:val="20"/>
              </w:rPr>
              <w:t xml:space="preserve">3.2.2.5.2 Selection Criteria </w:t>
            </w:r>
          </w:p>
          <w:p w14:paraId="17152522" w14:textId="77777777" w:rsidR="0025641E" w:rsidRDefault="0025641E" w:rsidP="0066659D">
            <w:pPr>
              <w:pStyle w:val="hdr1"/>
              <w:spacing w:before="0"/>
              <w:ind w:left="0"/>
              <w:jc w:val="left"/>
              <w:rPr>
                <w:sz w:val="20"/>
              </w:rPr>
            </w:pPr>
            <w:r w:rsidRPr="006C4503">
              <w:rPr>
                <w:sz w:val="20"/>
              </w:rPr>
              <w:t>3.2.2.5.3 Time Frame</w:t>
            </w:r>
          </w:p>
          <w:p w14:paraId="213E4BBE" w14:textId="77777777" w:rsidR="0025641E" w:rsidRDefault="0025641E" w:rsidP="0066659D">
            <w:pPr>
              <w:pStyle w:val="hdr1"/>
              <w:spacing w:before="0"/>
              <w:ind w:left="0"/>
              <w:jc w:val="left"/>
              <w:rPr>
                <w:sz w:val="20"/>
              </w:rPr>
            </w:pPr>
            <w:r w:rsidRPr="006C4503">
              <w:rPr>
                <w:sz w:val="20"/>
              </w:rPr>
              <w:t>3.2.2.5.5 Email Recipient</w:t>
            </w:r>
          </w:p>
          <w:p w14:paraId="6DEC68F3" w14:textId="77777777" w:rsidR="0025641E" w:rsidRDefault="0025641E" w:rsidP="0066659D">
            <w:pPr>
              <w:pStyle w:val="hdr1"/>
              <w:spacing w:before="0"/>
              <w:ind w:left="0"/>
              <w:jc w:val="left"/>
              <w:rPr>
                <w:sz w:val="20"/>
              </w:rPr>
            </w:pPr>
            <w:r>
              <w:rPr>
                <w:sz w:val="20"/>
              </w:rPr>
              <w:t>Modified the following</w:t>
            </w:r>
          </w:p>
          <w:p w14:paraId="21832392" w14:textId="77777777" w:rsidR="0025641E" w:rsidRDefault="0025641E" w:rsidP="0066659D">
            <w:pPr>
              <w:pStyle w:val="hdr1"/>
              <w:spacing w:before="0"/>
              <w:ind w:left="0"/>
              <w:jc w:val="left"/>
              <w:rPr>
                <w:sz w:val="20"/>
              </w:rPr>
            </w:pPr>
            <w:r w:rsidRPr="005916AF">
              <w:rPr>
                <w:sz w:val="20"/>
              </w:rPr>
              <w:t>3.2.3.5.3 Naming Convention</w:t>
            </w:r>
          </w:p>
          <w:p w14:paraId="3EF86417" w14:textId="77777777" w:rsidR="0025641E" w:rsidRDefault="0025641E" w:rsidP="0066659D">
            <w:pPr>
              <w:pStyle w:val="hdr1"/>
              <w:spacing w:before="0"/>
              <w:ind w:left="0"/>
              <w:jc w:val="left"/>
              <w:rPr>
                <w:sz w:val="20"/>
              </w:rPr>
            </w:pPr>
            <w:r w:rsidRPr="005916AF">
              <w:rPr>
                <w:sz w:val="20"/>
              </w:rPr>
              <w:t>3.2.3.5.4 Invalid Records Not Processed</w:t>
            </w:r>
          </w:p>
          <w:p w14:paraId="5A24AE34" w14:textId="77777777" w:rsidR="0025641E" w:rsidRDefault="0025641E" w:rsidP="0066659D">
            <w:pPr>
              <w:pStyle w:val="hdr1"/>
              <w:spacing w:before="0"/>
              <w:ind w:left="0"/>
              <w:jc w:val="left"/>
              <w:rPr>
                <w:sz w:val="20"/>
              </w:rPr>
            </w:pPr>
            <w:r w:rsidRPr="005916AF">
              <w:rPr>
                <w:sz w:val="20"/>
              </w:rPr>
              <w:t>3.2.3.5.5 Source</w:t>
            </w:r>
          </w:p>
          <w:p w14:paraId="4C3BF7A7" w14:textId="77777777" w:rsidR="0025641E" w:rsidRDefault="0025641E" w:rsidP="0066659D">
            <w:pPr>
              <w:pStyle w:val="hdr1"/>
              <w:spacing w:before="0"/>
              <w:ind w:left="0"/>
              <w:jc w:val="left"/>
              <w:rPr>
                <w:sz w:val="20"/>
              </w:rPr>
            </w:pPr>
            <w:r w:rsidRPr="005916AF">
              <w:rPr>
                <w:sz w:val="20"/>
              </w:rPr>
              <w:t>3.2.3.5.8 Coaching Reasons and Sub-Coaching Reasons</w:t>
            </w:r>
          </w:p>
          <w:p w14:paraId="339897B0" w14:textId="77777777" w:rsidR="0025641E" w:rsidRDefault="0025641E" w:rsidP="0066659D">
            <w:pPr>
              <w:pStyle w:val="hdr1"/>
              <w:spacing w:before="0"/>
              <w:ind w:left="0"/>
              <w:jc w:val="left"/>
              <w:rPr>
                <w:sz w:val="20"/>
              </w:rPr>
            </w:pPr>
            <w:r w:rsidRPr="005916AF">
              <w:rPr>
                <w:sz w:val="20"/>
              </w:rPr>
              <w:t>3.2.3.5.9 Report Details</w:t>
            </w:r>
          </w:p>
          <w:p w14:paraId="00000280" w14:textId="77777777" w:rsidR="0025641E" w:rsidRDefault="0025641E" w:rsidP="0066659D">
            <w:pPr>
              <w:pStyle w:val="hdr1"/>
              <w:spacing w:before="0"/>
              <w:ind w:left="0"/>
              <w:jc w:val="left"/>
              <w:rPr>
                <w:sz w:val="20"/>
              </w:rPr>
            </w:pPr>
            <w:r w:rsidRPr="005916AF">
              <w:rPr>
                <w:sz w:val="20"/>
              </w:rPr>
              <w:t>3.2.3.5.10 Description Text</w:t>
            </w:r>
          </w:p>
          <w:p w14:paraId="1B6C8786" w14:textId="77777777" w:rsidR="0025641E" w:rsidRDefault="0025641E" w:rsidP="0066659D">
            <w:pPr>
              <w:pStyle w:val="hdr1"/>
              <w:spacing w:before="0"/>
              <w:ind w:left="0"/>
              <w:jc w:val="left"/>
              <w:rPr>
                <w:sz w:val="20"/>
              </w:rPr>
            </w:pPr>
            <w:r w:rsidRPr="005916AF">
              <w:rPr>
                <w:sz w:val="20"/>
              </w:rPr>
              <w:t>3.2.3.5.11 eCoaching Log Status</w:t>
            </w:r>
          </w:p>
          <w:p w14:paraId="2D97DACD" w14:textId="77777777" w:rsidR="0025641E" w:rsidRPr="005916AF" w:rsidRDefault="0025641E" w:rsidP="0066659D">
            <w:pPr>
              <w:pStyle w:val="hdr1"/>
              <w:spacing w:before="0"/>
              <w:ind w:left="0"/>
              <w:jc w:val="left"/>
              <w:rPr>
                <w:sz w:val="20"/>
              </w:rPr>
            </w:pPr>
            <w:r w:rsidRPr="005916AF">
              <w:rPr>
                <w:sz w:val="20"/>
              </w:rPr>
              <w:t>3.2.3.5.12 Email notification</w:t>
            </w:r>
          </w:p>
          <w:p w14:paraId="35B1B7CD" w14:textId="77777777" w:rsidR="0025641E" w:rsidRDefault="0025641E" w:rsidP="0066659D">
            <w:pPr>
              <w:pStyle w:val="hdr1"/>
              <w:spacing w:before="0"/>
              <w:ind w:left="0"/>
              <w:jc w:val="left"/>
              <w:rPr>
                <w:sz w:val="20"/>
              </w:rPr>
            </w:pPr>
            <w:r w:rsidRPr="005916AF">
              <w:rPr>
                <w:sz w:val="20"/>
              </w:rPr>
              <w:t xml:space="preserve">3.2.3.5.13 Other information  </w:t>
            </w:r>
          </w:p>
          <w:p w14:paraId="7DE4F854" w14:textId="77777777" w:rsidR="0025641E" w:rsidRDefault="0025641E" w:rsidP="0066659D">
            <w:pPr>
              <w:pStyle w:val="hdr1"/>
              <w:spacing w:before="0"/>
              <w:ind w:left="0"/>
              <w:jc w:val="left"/>
              <w:rPr>
                <w:sz w:val="20"/>
              </w:rPr>
            </w:pPr>
            <w:r w:rsidRPr="005916AF">
              <w:rPr>
                <w:sz w:val="20"/>
              </w:rPr>
              <w:t>3.2.5.1.3.2 Acknowledgement and feedback</w:t>
            </w:r>
          </w:p>
          <w:p w14:paraId="5417ABF2" w14:textId="77777777" w:rsidR="0025641E" w:rsidRDefault="0025641E" w:rsidP="0066659D">
            <w:pPr>
              <w:pStyle w:val="hdr1"/>
              <w:spacing w:before="0"/>
              <w:ind w:left="0"/>
              <w:jc w:val="left"/>
              <w:rPr>
                <w:sz w:val="20"/>
              </w:rPr>
            </w:pPr>
            <w:r w:rsidRPr="005916AF">
              <w:rPr>
                <w:sz w:val="20"/>
              </w:rPr>
              <w:t xml:space="preserve">3.2.5.1.4.1 Acknowledgement </w:t>
            </w:r>
          </w:p>
          <w:p w14:paraId="2B2C3F74" w14:textId="77777777" w:rsidR="0025641E" w:rsidRDefault="0025641E" w:rsidP="0066659D">
            <w:pPr>
              <w:pStyle w:val="hdr1"/>
              <w:spacing w:before="0"/>
              <w:ind w:left="0"/>
              <w:jc w:val="left"/>
              <w:rPr>
                <w:sz w:val="20"/>
              </w:rPr>
            </w:pPr>
            <w:r w:rsidRPr="004A1D67">
              <w:rPr>
                <w:sz w:val="20"/>
              </w:rPr>
              <w:t>3.2.5.1.4.3 Supervisor Review</w:t>
            </w:r>
          </w:p>
          <w:p w14:paraId="5B8B0521" w14:textId="77777777" w:rsidR="0025641E" w:rsidRDefault="0025641E" w:rsidP="0066659D">
            <w:pPr>
              <w:pStyle w:val="hdr1"/>
              <w:spacing w:before="0"/>
              <w:ind w:left="0"/>
              <w:jc w:val="left"/>
              <w:rPr>
                <w:sz w:val="20"/>
              </w:rPr>
            </w:pPr>
            <w:r>
              <w:rPr>
                <w:sz w:val="20"/>
              </w:rPr>
              <w:t>Removed the following</w:t>
            </w:r>
          </w:p>
          <w:p w14:paraId="7F50A178" w14:textId="77777777" w:rsidR="0025641E" w:rsidRDefault="0025641E" w:rsidP="0066659D">
            <w:pPr>
              <w:pStyle w:val="hdr1"/>
              <w:spacing w:before="0"/>
              <w:ind w:left="0"/>
              <w:jc w:val="left"/>
              <w:rPr>
                <w:sz w:val="20"/>
              </w:rPr>
            </w:pPr>
            <w:r w:rsidRPr="00644BCF">
              <w:rPr>
                <w:sz w:val="20"/>
              </w:rPr>
              <w:t>3.2.3.7 Operations Reports</w:t>
            </w:r>
            <w:r>
              <w:rPr>
                <w:sz w:val="20"/>
              </w:rPr>
              <w:t xml:space="preserve"> and child requirements</w:t>
            </w:r>
          </w:p>
        </w:tc>
        <w:tc>
          <w:tcPr>
            <w:tcW w:w="2790" w:type="dxa"/>
          </w:tcPr>
          <w:p w14:paraId="534F7AAB" w14:textId="77777777" w:rsidR="0025641E" w:rsidRDefault="0025641E" w:rsidP="0066659D">
            <w:pPr>
              <w:pStyle w:val="hdr1"/>
              <w:spacing w:before="0"/>
              <w:ind w:left="0"/>
              <w:jc w:val="left"/>
              <w:rPr>
                <w:sz w:val="20"/>
              </w:rPr>
            </w:pPr>
            <w:r>
              <w:rPr>
                <w:sz w:val="20"/>
              </w:rPr>
              <w:t xml:space="preserve">Doug Stearns </w:t>
            </w:r>
          </w:p>
        </w:tc>
      </w:tr>
      <w:tr w:rsidR="0025641E" w:rsidRPr="005A7179" w14:paraId="69664E99" w14:textId="77777777" w:rsidTr="0066659D">
        <w:tc>
          <w:tcPr>
            <w:tcW w:w="1440" w:type="dxa"/>
          </w:tcPr>
          <w:p w14:paraId="4C7D5850" w14:textId="77777777" w:rsidR="0025641E" w:rsidRDefault="0025641E" w:rsidP="0066659D">
            <w:pPr>
              <w:pStyle w:val="hdr1"/>
              <w:spacing w:before="0"/>
              <w:ind w:left="0"/>
              <w:jc w:val="left"/>
              <w:rPr>
                <w:sz w:val="20"/>
              </w:rPr>
            </w:pPr>
            <w:r>
              <w:rPr>
                <w:sz w:val="20"/>
              </w:rPr>
              <w:t>09/07/2017</w:t>
            </w:r>
          </w:p>
        </w:tc>
        <w:tc>
          <w:tcPr>
            <w:tcW w:w="5238" w:type="dxa"/>
          </w:tcPr>
          <w:p w14:paraId="7FB1CCA6" w14:textId="77777777" w:rsidR="0025641E" w:rsidRDefault="0025641E" w:rsidP="0066659D">
            <w:pPr>
              <w:pStyle w:val="hdr1"/>
              <w:spacing w:before="0"/>
              <w:ind w:left="0"/>
              <w:jc w:val="left"/>
              <w:rPr>
                <w:sz w:val="20"/>
              </w:rPr>
            </w:pPr>
            <w:r>
              <w:rPr>
                <w:sz w:val="20"/>
              </w:rPr>
              <w:t>TFS7854 – eCL Encrypt Feed Files</w:t>
            </w:r>
          </w:p>
          <w:p w14:paraId="63050978" w14:textId="77777777" w:rsidR="0025641E" w:rsidRDefault="0025641E" w:rsidP="0066659D">
            <w:pPr>
              <w:pStyle w:val="hdr1"/>
              <w:spacing w:before="0"/>
              <w:ind w:left="0"/>
              <w:jc w:val="left"/>
              <w:rPr>
                <w:sz w:val="20"/>
              </w:rPr>
            </w:pPr>
            <w:r>
              <w:rPr>
                <w:sz w:val="20"/>
              </w:rPr>
              <w:t>Modified or added the following requirements</w:t>
            </w:r>
          </w:p>
          <w:p w14:paraId="53492286" w14:textId="77777777" w:rsidR="0025641E" w:rsidRDefault="0025641E" w:rsidP="0066659D">
            <w:pPr>
              <w:pStyle w:val="hdr1"/>
              <w:spacing w:before="0"/>
              <w:ind w:left="0"/>
              <w:jc w:val="left"/>
              <w:rPr>
                <w:sz w:val="20"/>
              </w:rPr>
            </w:pPr>
            <w:r>
              <w:rPr>
                <w:sz w:val="20"/>
              </w:rPr>
              <w:t>Table of Contents</w:t>
            </w:r>
          </w:p>
          <w:p w14:paraId="37BE5808" w14:textId="77777777" w:rsidR="0025641E" w:rsidRDefault="0025641E" w:rsidP="0066659D">
            <w:pPr>
              <w:pStyle w:val="hdr1"/>
              <w:spacing w:before="0"/>
              <w:ind w:left="0"/>
              <w:jc w:val="left"/>
              <w:rPr>
                <w:sz w:val="20"/>
              </w:rPr>
            </w:pPr>
            <w:r w:rsidRPr="005729FE">
              <w:rPr>
                <w:sz w:val="20"/>
              </w:rPr>
              <w:t xml:space="preserve">3.2.11 Secure Sensitive eCoaching Information </w:t>
            </w:r>
          </w:p>
          <w:p w14:paraId="1C43ED38" w14:textId="77777777" w:rsidR="0025641E" w:rsidRDefault="0025641E" w:rsidP="0066659D">
            <w:pPr>
              <w:pStyle w:val="hdr1"/>
              <w:spacing w:before="0"/>
              <w:ind w:left="0"/>
              <w:jc w:val="left"/>
              <w:rPr>
                <w:sz w:val="20"/>
              </w:rPr>
            </w:pPr>
            <w:r w:rsidRPr="005729FE">
              <w:rPr>
                <w:sz w:val="20"/>
              </w:rPr>
              <w:t xml:space="preserve">3.2.11.1 Feed Files </w:t>
            </w:r>
          </w:p>
          <w:p w14:paraId="74F04DAA" w14:textId="77777777" w:rsidR="0025641E" w:rsidRDefault="0025641E" w:rsidP="0066659D">
            <w:pPr>
              <w:pStyle w:val="hdr1"/>
              <w:spacing w:before="0"/>
              <w:ind w:left="0"/>
              <w:jc w:val="left"/>
              <w:rPr>
                <w:sz w:val="20"/>
              </w:rPr>
            </w:pPr>
            <w:r w:rsidRPr="005729FE">
              <w:rPr>
                <w:sz w:val="20"/>
              </w:rPr>
              <w:t>3.2.11.1.1 Processing</w:t>
            </w:r>
          </w:p>
          <w:p w14:paraId="41E0682C" w14:textId="77777777" w:rsidR="0025641E" w:rsidRDefault="0025641E" w:rsidP="0066659D">
            <w:pPr>
              <w:pStyle w:val="hdr1"/>
              <w:spacing w:before="0"/>
              <w:ind w:left="0"/>
              <w:jc w:val="left"/>
              <w:rPr>
                <w:sz w:val="20"/>
              </w:rPr>
            </w:pPr>
            <w:r w:rsidRPr="005729FE">
              <w:rPr>
                <w:sz w:val="20"/>
              </w:rPr>
              <w:t>3.2.11.1.2 File Retention</w:t>
            </w:r>
          </w:p>
          <w:p w14:paraId="59092BBC" w14:textId="77777777" w:rsidR="0025641E" w:rsidRDefault="0025641E" w:rsidP="0066659D">
            <w:pPr>
              <w:pStyle w:val="hdr1"/>
              <w:spacing w:before="0"/>
              <w:ind w:left="0"/>
              <w:jc w:val="left"/>
              <w:rPr>
                <w:sz w:val="20"/>
              </w:rPr>
            </w:pPr>
            <w:r w:rsidRPr="005729FE">
              <w:rPr>
                <w:sz w:val="20"/>
              </w:rPr>
              <w:t xml:space="preserve">3.2.11.2 Temporary Tables </w:t>
            </w:r>
          </w:p>
          <w:p w14:paraId="4FDFBDA3" w14:textId="77777777" w:rsidR="0025641E" w:rsidRDefault="0025641E" w:rsidP="0066659D">
            <w:pPr>
              <w:pStyle w:val="hdr1"/>
              <w:spacing w:before="0"/>
              <w:ind w:left="0"/>
              <w:jc w:val="left"/>
              <w:rPr>
                <w:sz w:val="20"/>
              </w:rPr>
            </w:pPr>
            <w:r w:rsidRPr="005729FE">
              <w:rPr>
                <w:sz w:val="20"/>
              </w:rPr>
              <w:t>3.2.11.2.1 Data Retention</w:t>
            </w:r>
          </w:p>
        </w:tc>
        <w:tc>
          <w:tcPr>
            <w:tcW w:w="2790" w:type="dxa"/>
          </w:tcPr>
          <w:p w14:paraId="557AF719" w14:textId="77777777" w:rsidR="0025641E" w:rsidRDefault="0025641E" w:rsidP="0066659D">
            <w:pPr>
              <w:pStyle w:val="hdr1"/>
              <w:spacing w:before="0"/>
              <w:ind w:left="0"/>
              <w:jc w:val="left"/>
              <w:rPr>
                <w:sz w:val="20"/>
              </w:rPr>
            </w:pPr>
            <w:r>
              <w:rPr>
                <w:sz w:val="20"/>
              </w:rPr>
              <w:t>Doug Stearns</w:t>
            </w:r>
          </w:p>
        </w:tc>
      </w:tr>
      <w:tr w:rsidR="0025641E" w:rsidRPr="005A7179" w14:paraId="21DBAF54" w14:textId="77777777" w:rsidTr="0066659D">
        <w:tc>
          <w:tcPr>
            <w:tcW w:w="1440" w:type="dxa"/>
          </w:tcPr>
          <w:p w14:paraId="14E23F97" w14:textId="77777777" w:rsidR="0025641E" w:rsidRDefault="0025641E" w:rsidP="0066659D">
            <w:pPr>
              <w:pStyle w:val="hdr1"/>
              <w:spacing w:before="0"/>
              <w:ind w:left="0"/>
              <w:jc w:val="left"/>
              <w:rPr>
                <w:sz w:val="20"/>
              </w:rPr>
            </w:pPr>
            <w:r>
              <w:rPr>
                <w:sz w:val="20"/>
              </w:rPr>
              <w:t>09/08/2017</w:t>
            </w:r>
          </w:p>
        </w:tc>
        <w:tc>
          <w:tcPr>
            <w:tcW w:w="5238" w:type="dxa"/>
          </w:tcPr>
          <w:p w14:paraId="46AE4EEF" w14:textId="77777777" w:rsidR="0025641E" w:rsidRDefault="0025641E" w:rsidP="0066659D">
            <w:pPr>
              <w:pStyle w:val="hdr1"/>
              <w:spacing w:before="0"/>
              <w:ind w:left="0"/>
              <w:jc w:val="left"/>
              <w:rPr>
                <w:sz w:val="20"/>
              </w:rPr>
            </w:pPr>
            <w:r>
              <w:rPr>
                <w:sz w:val="20"/>
              </w:rPr>
              <w:t>TFS8228 – eCL Reused Emp IDs</w:t>
            </w:r>
          </w:p>
          <w:p w14:paraId="281700D1" w14:textId="77777777" w:rsidR="0025641E" w:rsidRDefault="0025641E" w:rsidP="0066659D">
            <w:pPr>
              <w:pStyle w:val="hdr1"/>
              <w:spacing w:before="0"/>
              <w:ind w:left="0"/>
              <w:jc w:val="left"/>
              <w:rPr>
                <w:sz w:val="20"/>
              </w:rPr>
            </w:pPr>
            <w:r>
              <w:rPr>
                <w:sz w:val="20"/>
              </w:rPr>
              <w:t>Modified the following requirement</w:t>
            </w:r>
          </w:p>
          <w:p w14:paraId="15870B2D" w14:textId="77777777" w:rsidR="0025641E" w:rsidRDefault="0025641E" w:rsidP="0066659D">
            <w:pPr>
              <w:pStyle w:val="hdr1"/>
              <w:spacing w:before="0"/>
              <w:ind w:left="0"/>
              <w:jc w:val="left"/>
              <w:rPr>
                <w:sz w:val="20"/>
              </w:rPr>
            </w:pPr>
            <w:r w:rsidRPr="00942BC5">
              <w:rPr>
                <w:sz w:val="20"/>
              </w:rPr>
              <w:t>3.2.6.1.2.3.2 Reused Employee Information</w:t>
            </w:r>
          </w:p>
        </w:tc>
        <w:tc>
          <w:tcPr>
            <w:tcW w:w="2790" w:type="dxa"/>
          </w:tcPr>
          <w:p w14:paraId="78C46821" w14:textId="77777777" w:rsidR="0025641E" w:rsidRDefault="0025641E" w:rsidP="0066659D">
            <w:pPr>
              <w:pStyle w:val="hdr1"/>
              <w:spacing w:before="0"/>
              <w:ind w:left="0"/>
              <w:jc w:val="left"/>
              <w:rPr>
                <w:sz w:val="20"/>
              </w:rPr>
            </w:pPr>
            <w:r>
              <w:rPr>
                <w:sz w:val="20"/>
              </w:rPr>
              <w:t>Doug Stearns</w:t>
            </w:r>
          </w:p>
        </w:tc>
      </w:tr>
      <w:tr w:rsidR="0025641E" w:rsidRPr="005A7179" w14:paraId="3CB1ABEF" w14:textId="77777777" w:rsidTr="0066659D">
        <w:tc>
          <w:tcPr>
            <w:tcW w:w="1440" w:type="dxa"/>
          </w:tcPr>
          <w:p w14:paraId="03E1EE61" w14:textId="77777777" w:rsidR="0025641E" w:rsidRDefault="0025641E" w:rsidP="0066659D">
            <w:pPr>
              <w:pStyle w:val="hdr1"/>
              <w:spacing w:before="0"/>
              <w:ind w:left="0"/>
              <w:jc w:val="left"/>
              <w:rPr>
                <w:sz w:val="20"/>
              </w:rPr>
            </w:pPr>
            <w:r>
              <w:rPr>
                <w:sz w:val="20"/>
              </w:rPr>
              <w:t>09/11/2017</w:t>
            </w:r>
          </w:p>
        </w:tc>
        <w:tc>
          <w:tcPr>
            <w:tcW w:w="5238" w:type="dxa"/>
          </w:tcPr>
          <w:p w14:paraId="0D82AFF2" w14:textId="77777777" w:rsidR="0025641E" w:rsidRDefault="0025641E" w:rsidP="0066659D">
            <w:pPr>
              <w:pStyle w:val="hdr1"/>
              <w:spacing w:before="0"/>
              <w:ind w:left="0"/>
              <w:jc w:val="left"/>
              <w:rPr>
                <w:sz w:val="20"/>
              </w:rPr>
            </w:pPr>
            <w:r>
              <w:rPr>
                <w:sz w:val="20"/>
              </w:rPr>
              <w:t>TFS7854 – eCL Encrypt Feed Files</w:t>
            </w:r>
          </w:p>
          <w:p w14:paraId="69A48CEF" w14:textId="77777777" w:rsidR="0025641E" w:rsidRDefault="0025641E" w:rsidP="0066659D">
            <w:pPr>
              <w:pStyle w:val="hdr1"/>
              <w:spacing w:before="0"/>
              <w:ind w:left="0"/>
              <w:jc w:val="left"/>
              <w:rPr>
                <w:sz w:val="20"/>
              </w:rPr>
            </w:pPr>
            <w:r>
              <w:rPr>
                <w:sz w:val="20"/>
              </w:rPr>
              <w:t>Modified the following</w:t>
            </w:r>
          </w:p>
          <w:p w14:paraId="68BFAB9A" w14:textId="77777777" w:rsidR="0025641E" w:rsidRDefault="0025641E" w:rsidP="0066659D">
            <w:pPr>
              <w:pStyle w:val="hdr1"/>
              <w:spacing w:before="0"/>
              <w:ind w:left="0"/>
              <w:jc w:val="left"/>
              <w:rPr>
                <w:sz w:val="20"/>
              </w:rPr>
            </w:pPr>
            <w:r w:rsidRPr="00B94448">
              <w:rPr>
                <w:sz w:val="20"/>
              </w:rPr>
              <w:t>3.2.3.1.7 Naming Convention</w:t>
            </w:r>
          </w:p>
          <w:p w14:paraId="1C2719AD" w14:textId="77777777" w:rsidR="0025641E" w:rsidRDefault="0025641E" w:rsidP="0066659D">
            <w:pPr>
              <w:pStyle w:val="hdr1"/>
              <w:spacing w:before="0"/>
              <w:ind w:left="0"/>
              <w:jc w:val="left"/>
              <w:rPr>
                <w:sz w:val="20"/>
              </w:rPr>
            </w:pPr>
            <w:r w:rsidRPr="00B94448">
              <w:rPr>
                <w:sz w:val="20"/>
              </w:rPr>
              <w:t>3.2.3.2.4 Naming Convention</w:t>
            </w:r>
          </w:p>
          <w:p w14:paraId="2310B673" w14:textId="77777777" w:rsidR="0025641E" w:rsidRDefault="0025641E" w:rsidP="0066659D">
            <w:pPr>
              <w:pStyle w:val="hdr1"/>
              <w:spacing w:before="0"/>
              <w:ind w:left="0"/>
              <w:jc w:val="left"/>
              <w:rPr>
                <w:sz w:val="20"/>
              </w:rPr>
            </w:pPr>
            <w:r w:rsidRPr="00B94448">
              <w:rPr>
                <w:sz w:val="20"/>
              </w:rPr>
              <w:t>3.2.3.3.4 Naming Convention</w:t>
            </w:r>
          </w:p>
          <w:p w14:paraId="533420E2" w14:textId="77777777" w:rsidR="0025641E" w:rsidRDefault="0025641E" w:rsidP="0066659D">
            <w:pPr>
              <w:pStyle w:val="hdr1"/>
              <w:spacing w:before="0"/>
              <w:ind w:left="0"/>
              <w:jc w:val="left"/>
              <w:rPr>
                <w:sz w:val="20"/>
              </w:rPr>
            </w:pPr>
            <w:r w:rsidRPr="00B94448">
              <w:rPr>
                <w:sz w:val="20"/>
              </w:rPr>
              <w:t>3.2.3.4.3 Naming Convention</w:t>
            </w:r>
          </w:p>
          <w:p w14:paraId="11DE6668" w14:textId="77777777" w:rsidR="0025641E" w:rsidRDefault="0025641E" w:rsidP="0066659D">
            <w:pPr>
              <w:pStyle w:val="hdr1"/>
              <w:spacing w:before="0"/>
              <w:ind w:left="0"/>
              <w:jc w:val="left"/>
              <w:rPr>
                <w:sz w:val="20"/>
              </w:rPr>
            </w:pPr>
            <w:r w:rsidRPr="00B94448">
              <w:rPr>
                <w:sz w:val="20"/>
              </w:rPr>
              <w:lastRenderedPageBreak/>
              <w:t>3.2.3.5.3 Naming Convention</w:t>
            </w:r>
          </w:p>
          <w:p w14:paraId="1C0B5144" w14:textId="77777777" w:rsidR="0025641E" w:rsidRDefault="0025641E" w:rsidP="0066659D">
            <w:pPr>
              <w:pStyle w:val="hdr1"/>
              <w:spacing w:before="0"/>
              <w:ind w:left="0"/>
              <w:jc w:val="left"/>
              <w:rPr>
                <w:sz w:val="20"/>
              </w:rPr>
            </w:pPr>
            <w:r w:rsidRPr="00B94448">
              <w:rPr>
                <w:sz w:val="20"/>
              </w:rPr>
              <w:t>3.2.3.6.3 Naming Convention</w:t>
            </w:r>
          </w:p>
          <w:p w14:paraId="79395AFE" w14:textId="77777777" w:rsidR="0025641E" w:rsidRDefault="0025641E" w:rsidP="0066659D">
            <w:pPr>
              <w:pStyle w:val="hdr1"/>
              <w:spacing w:before="0"/>
              <w:ind w:left="0"/>
              <w:jc w:val="left"/>
              <w:rPr>
                <w:sz w:val="20"/>
              </w:rPr>
            </w:pPr>
            <w:r w:rsidRPr="00B94448">
              <w:rPr>
                <w:sz w:val="20"/>
              </w:rPr>
              <w:t>3.2.6.1.2.1.1 File Location and Name</w:t>
            </w:r>
          </w:p>
          <w:p w14:paraId="2864B271" w14:textId="77777777" w:rsidR="0025641E" w:rsidRDefault="0025641E" w:rsidP="0066659D">
            <w:pPr>
              <w:pStyle w:val="hdr1"/>
              <w:spacing w:before="0"/>
              <w:ind w:left="0"/>
              <w:jc w:val="left"/>
              <w:rPr>
                <w:sz w:val="20"/>
              </w:rPr>
            </w:pPr>
            <w:r w:rsidRPr="00B94448">
              <w:rPr>
                <w:sz w:val="20"/>
              </w:rPr>
              <w:t>3.2.6.1.2.2.1 File Location and Name</w:t>
            </w:r>
          </w:p>
        </w:tc>
        <w:tc>
          <w:tcPr>
            <w:tcW w:w="2790" w:type="dxa"/>
          </w:tcPr>
          <w:p w14:paraId="3A1E6FBE" w14:textId="77777777" w:rsidR="0025641E" w:rsidRDefault="0025641E" w:rsidP="0066659D">
            <w:pPr>
              <w:pStyle w:val="hdr1"/>
              <w:spacing w:before="0"/>
              <w:ind w:left="0"/>
              <w:jc w:val="left"/>
              <w:rPr>
                <w:sz w:val="20"/>
              </w:rPr>
            </w:pPr>
            <w:r>
              <w:rPr>
                <w:sz w:val="20"/>
              </w:rPr>
              <w:lastRenderedPageBreak/>
              <w:t>Doug Stearns</w:t>
            </w:r>
          </w:p>
        </w:tc>
      </w:tr>
      <w:tr w:rsidR="0025641E" w:rsidRPr="005A7179" w14:paraId="29519757" w14:textId="77777777" w:rsidTr="0066659D">
        <w:tc>
          <w:tcPr>
            <w:tcW w:w="1440" w:type="dxa"/>
          </w:tcPr>
          <w:p w14:paraId="071DB67C" w14:textId="77777777" w:rsidR="0025641E" w:rsidRDefault="0025641E" w:rsidP="0066659D">
            <w:pPr>
              <w:pStyle w:val="hdr1"/>
              <w:spacing w:before="0"/>
              <w:ind w:left="0"/>
              <w:jc w:val="left"/>
              <w:rPr>
                <w:sz w:val="20"/>
              </w:rPr>
            </w:pPr>
            <w:r>
              <w:rPr>
                <w:sz w:val="20"/>
              </w:rPr>
              <w:t>09/13/2017</w:t>
            </w:r>
          </w:p>
        </w:tc>
        <w:tc>
          <w:tcPr>
            <w:tcW w:w="5238" w:type="dxa"/>
          </w:tcPr>
          <w:p w14:paraId="19EE718A" w14:textId="77777777" w:rsidR="0025641E" w:rsidRDefault="0025641E" w:rsidP="0066659D">
            <w:pPr>
              <w:pStyle w:val="hdr1"/>
              <w:spacing w:before="0"/>
              <w:ind w:left="0"/>
              <w:jc w:val="left"/>
              <w:rPr>
                <w:sz w:val="20"/>
              </w:rPr>
            </w:pPr>
            <w:r>
              <w:rPr>
                <w:sz w:val="20"/>
              </w:rPr>
              <w:t>TFS7646 – eCL Discrepancy Feed</w:t>
            </w:r>
          </w:p>
          <w:p w14:paraId="6B868157" w14:textId="77777777" w:rsidR="0025641E" w:rsidRDefault="0025641E" w:rsidP="0066659D">
            <w:pPr>
              <w:pStyle w:val="hdr1"/>
              <w:spacing w:before="0"/>
              <w:ind w:left="0"/>
              <w:jc w:val="left"/>
              <w:rPr>
                <w:sz w:val="20"/>
              </w:rPr>
            </w:pPr>
            <w:r>
              <w:rPr>
                <w:sz w:val="20"/>
              </w:rPr>
              <w:t>Modified the following based on developer’s feedback</w:t>
            </w:r>
          </w:p>
          <w:p w14:paraId="221CC804" w14:textId="77777777" w:rsidR="0025641E" w:rsidRDefault="0025641E" w:rsidP="0066659D">
            <w:pPr>
              <w:pStyle w:val="hdr1"/>
              <w:spacing w:before="0"/>
              <w:ind w:left="0"/>
              <w:jc w:val="left"/>
              <w:rPr>
                <w:sz w:val="20"/>
              </w:rPr>
            </w:pPr>
            <w:r w:rsidRPr="00976C65">
              <w:rPr>
                <w:sz w:val="20"/>
              </w:rPr>
              <w:t>3.2.2.5.3 Time Frame</w:t>
            </w:r>
          </w:p>
        </w:tc>
        <w:tc>
          <w:tcPr>
            <w:tcW w:w="2790" w:type="dxa"/>
          </w:tcPr>
          <w:p w14:paraId="4531FA06" w14:textId="77777777" w:rsidR="0025641E" w:rsidRDefault="0025641E" w:rsidP="0066659D">
            <w:pPr>
              <w:pStyle w:val="hdr1"/>
              <w:spacing w:before="0"/>
              <w:ind w:left="0"/>
              <w:jc w:val="left"/>
              <w:rPr>
                <w:sz w:val="20"/>
              </w:rPr>
            </w:pPr>
            <w:r>
              <w:rPr>
                <w:sz w:val="20"/>
              </w:rPr>
              <w:t>Doug Stearns</w:t>
            </w:r>
          </w:p>
        </w:tc>
      </w:tr>
      <w:tr w:rsidR="0025641E" w:rsidRPr="005A7179" w14:paraId="0A89A85C" w14:textId="77777777" w:rsidTr="0066659D">
        <w:tc>
          <w:tcPr>
            <w:tcW w:w="1440" w:type="dxa"/>
          </w:tcPr>
          <w:p w14:paraId="3A27B24F" w14:textId="77777777" w:rsidR="0025641E" w:rsidRDefault="0025641E" w:rsidP="0066659D">
            <w:pPr>
              <w:pStyle w:val="hdr1"/>
              <w:spacing w:before="0"/>
              <w:ind w:left="0"/>
              <w:jc w:val="left"/>
              <w:rPr>
                <w:sz w:val="20"/>
              </w:rPr>
            </w:pPr>
            <w:r>
              <w:rPr>
                <w:sz w:val="20"/>
              </w:rPr>
              <w:t>09/14/2017</w:t>
            </w:r>
          </w:p>
        </w:tc>
        <w:tc>
          <w:tcPr>
            <w:tcW w:w="5238" w:type="dxa"/>
          </w:tcPr>
          <w:p w14:paraId="1FF0420A" w14:textId="77777777" w:rsidR="0025641E" w:rsidRDefault="0025641E" w:rsidP="0066659D">
            <w:pPr>
              <w:pStyle w:val="hdr1"/>
              <w:spacing w:before="0"/>
              <w:ind w:left="0"/>
              <w:jc w:val="left"/>
              <w:rPr>
                <w:sz w:val="20"/>
              </w:rPr>
            </w:pPr>
            <w:r>
              <w:rPr>
                <w:sz w:val="20"/>
              </w:rPr>
              <w:t>TFS7646 – eCL Discrepancy Feed</w:t>
            </w:r>
          </w:p>
          <w:p w14:paraId="5F223C18" w14:textId="77777777" w:rsidR="0025641E" w:rsidRDefault="0025641E" w:rsidP="0066659D">
            <w:pPr>
              <w:pStyle w:val="hdr1"/>
              <w:spacing w:before="0"/>
              <w:ind w:left="0"/>
              <w:jc w:val="left"/>
              <w:rPr>
                <w:sz w:val="20"/>
              </w:rPr>
            </w:pPr>
            <w:r>
              <w:rPr>
                <w:sz w:val="20"/>
              </w:rPr>
              <w:t>Modified the following based on developer’s feedback</w:t>
            </w:r>
          </w:p>
          <w:p w14:paraId="3F6842FB" w14:textId="77777777" w:rsidR="0025641E" w:rsidRDefault="0025641E" w:rsidP="0066659D">
            <w:pPr>
              <w:pStyle w:val="hdr1"/>
              <w:spacing w:before="0"/>
              <w:ind w:left="0"/>
              <w:jc w:val="left"/>
              <w:rPr>
                <w:sz w:val="20"/>
              </w:rPr>
            </w:pPr>
            <w:r w:rsidRPr="00362CB1">
              <w:rPr>
                <w:sz w:val="20"/>
              </w:rPr>
              <w:t>3.2.2.5.5 Email Recipient</w:t>
            </w:r>
          </w:p>
          <w:p w14:paraId="1DDE5DFE" w14:textId="77777777" w:rsidR="0025641E" w:rsidRDefault="0025641E" w:rsidP="0066659D">
            <w:pPr>
              <w:pStyle w:val="hdr1"/>
              <w:spacing w:before="0"/>
              <w:ind w:left="0"/>
              <w:jc w:val="left"/>
              <w:rPr>
                <w:sz w:val="20"/>
              </w:rPr>
            </w:pPr>
            <w:r w:rsidRPr="003F5507">
              <w:rPr>
                <w:sz w:val="20"/>
              </w:rPr>
              <w:t>3.2.2.5.7 Email Message</w:t>
            </w:r>
          </w:p>
        </w:tc>
        <w:tc>
          <w:tcPr>
            <w:tcW w:w="2790" w:type="dxa"/>
          </w:tcPr>
          <w:p w14:paraId="76C8A5B3" w14:textId="77777777" w:rsidR="0025641E" w:rsidRDefault="0025641E" w:rsidP="0066659D">
            <w:pPr>
              <w:pStyle w:val="hdr1"/>
              <w:spacing w:before="0"/>
              <w:ind w:left="0"/>
              <w:jc w:val="left"/>
              <w:rPr>
                <w:sz w:val="20"/>
              </w:rPr>
            </w:pPr>
            <w:r>
              <w:rPr>
                <w:sz w:val="20"/>
              </w:rPr>
              <w:t>Doug Stearns</w:t>
            </w:r>
          </w:p>
        </w:tc>
      </w:tr>
      <w:tr w:rsidR="0025641E" w:rsidRPr="005A7179" w14:paraId="079D2B76" w14:textId="77777777" w:rsidTr="0066659D">
        <w:tc>
          <w:tcPr>
            <w:tcW w:w="1440" w:type="dxa"/>
          </w:tcPr>
          <w:p w14:paraId="5E0C8D4A" w14:textId="77777777" w:rsidR="0025641E" w:rsidRDefault="0025641E" w:rsidP="0066659D">
            <w:pPr>
              <w:pStyle w:val="hdr1"/>
              <w:spacing w:before="0"/>
              <w:ind w:left="0"/>
              <w:jc w:val="left"/>
              <w:rPr>
                <w:sz w:val="20"/>
              </w:rPr>
            </w:pPr>
            <w:r>
              <w:rPr>
                <w:sz w:val="20"/>
              </w:rPr>
              <w:t>09/20/2017</w:t>
            </w:r>
          </w:p>
        </w:tc>
        <w:tc>
          <w:tcPr>
            <w:tcW w:w="5238" w:type="dxa"/>
          </w:tcPr>
          <w:p w14:paraId="22952EBF" w14:textId="77777777" w:rsidR="0025641E" w:rsidRDefault="0025641E" w:rsidP="0066659D">
            <w:pPr>
              <w:pStyle w:val="hdr1"/>
              <w:spacing w:before="0"/>
              <w:ind w:left="0"/>
              <w:jc w:val="left"/>
              <w:rPr>
                <w:sz w:val="20"/>
              </w:rPr>
            </w:pPr>
            <w:r>
              <w:rPr>
                <w:sz w:val="20"/>
              </w:rPr>
              <w:t>TFS8228 – eCL Reused Emp IDs Issues</w:t>
            </w:r>
          </w:p>
          <w:p w14:paraId="502F0737" w14:textId="77777777" w:rsidR="0025641E" w:rsidRDefault="0025641E" w:rsidP="0066659D">
            <w:pPr>
              <w:pStyle w:val="hdr1"/>
              <w:spacing w:before="0"/>
              <w:ind w:left="0"/>
              <w:jc w:val="left"/>
              <w:rPr>
                <w:sz w:val="20"/>
              </w:rPr>
            </w:pPr>
            <w:r>
              <w:rPr>
                <w:sz w:val="20"/>
              </w:rPr>
              <w:t>Added the following</w:t>
            </w:r>
          </w:p>
          <w:p w14:paraId="37349ACE" w14:textId="77777777" w:rsidR="0025641E" w:rsidRDefault="0025641E" w:rsidP="0066659D">
            <w:pPr>
              <w:pStyle w:val="hdr1"/>
              <w:spacing w:before="0"/>
              <w:ind w:left="0"/>
              <w:jc w:val="left"/>
              <w:rPr>
                <w:sz w:val="20"/>
              </w:rPr>
            </w:pPr>
            <w:r w:rsidRPr="00265B62">
              <w:rPr>
                <w:sz w:val="20"/>
              </w:rPr>
              <w:t>3.2.6.1.2.3.5 Preferred Name</w:t>
            </w:r>
          </w:p>
        </w:tc>
        <w:tc>
          <w:tcPr>
            <w:tcW w:w="2790" w:type="dxa"/>
          </w:tcPr>
          <w:p w14:paraId="782391CC" w14:textId="77777777" w:rsidR="0025641E" w:rsidRDefault="0025641E" w:rsidP="0066659D">
            <w:pPr>
              <w:pStyle w:val="hdr1"/>
              <w:spacing w:before="0"/>
              <w:ind w:left="0"/>
              <w:jc w:val="left"/>
              <w:rPr>
                <w:sz w:val="20"/>
              </w:rPr>
            </w:pPr>
            <w:r>
              <w:rPr>
                <w:sz w:val="20"/>
              </w:rPr>
              <w:t>Doug Stearns</w:t>
            </w:r>
          </w:p>
        </w:tc>
      </w:tr>
      <w:tr w:rsidR="0025641E" w:rsidRPr="005A7179" w14:paraId="6D18FC99" w14:textId="77777777" w:rsidTr="0066659D">
        <w:tc>
          <w:tcPr>
            <w:tcW w:w="1440" w:type="dxa"/>
          </w:tcPr>
          <w:p w14:paraId="3398F428" w14:textId="77777777" w:rsidR="0025641E" w:rsidRDefault="0025641E" w:rsidP="0066659D">
            <w:pPr>
              <w:pStyle w:val="hdr1"/>
              <w:spacing w:before="0"/>
              <w:ind w:left="0"/>
              <w:jc w:val="left"/>
              <w:rPr>
                <w:sz w:val="20"/>
              </w:rPr>
            </w:pPr>
            <w:r>
              <w:rPr>
                <w:sz w:val="20"/>
              </w:rPr>
              <w:t>09/22/2017</w:t>
            </w:r>
          </w:p>
        </w:tc>
        <w:tc>
          <w:tcPr>
            <w:tcW w:w="5238" w:type="dxa"/>
          </w:tcPr>
          <w:p w14:paraId="0DDB7568" w14:textId="77777777" w:rsidR="0025641E" w:rsidRDefault="0025641E" w:rsidP="0066659D">
            <w:pPr>
              <w:pStyle w:val="hdr1"/>
              <w:spacing w:before="0"/>
              <w:ind w:left="0"/>
              <w:jc w:val="left"/>
              <w:rPr>
                <w:sz w:val="20"/>
              </w:rPr>
            </w:pPr>
            <w:r>
              <w:rPr>
                <w:sz w:val="20"/>
              </w:rPr>
              <w:t>TFS7136 – eCL New Architecture Submissions</w:t>
            </w:r>
          </w:p>
          <w:p w14:paraId="3733C636" w14:textId="77777777" w:rsidR="0025641E" w:rsidRDefault="0025641E" w:rsidP="0066659D">
            <w:pPr>
              <w:pStyle w:val="hdr1"/>
              <w:spacing w:before="0"/>
              <w:ind w:left="0"/>
              <w:jc w:val="left"/>
              <w:rPr>
                <w:sz w:val="20"/>
              </w:rPr>
            </w:pPr>
            <w:r w:rsidRPr="00E40AC9">
              <w:rPr>
                <w:sz w:val="20"/>
              </w:rPr>
              <w:t>Reformat</w:t>
            </w:r>
            <w:r>
              <w:rPr>
                <w:sz w:val="20"/>
              </w:rPr>
              <w:t>t</w:t>
            </w:r>
            <w:r w:rsidRPr="00E40AC9">
              <w:rPr>
                <w:sz w:val="20"/>
              </w:rPr>
              <w:t>ed as headings for table of contents</w:t>
            </w:r>
          </w:p>
          <w:p w14:paraId="5847DEA1" w14:textId="77777777" w:rsidR="0025641E" w:rsidRDefault="0025641E" w:rsidP="0066659D">
            <w:pPr>
              <w:pStyle w:val="hdr1"/>
              <w:spacing w:before="0"/>
              <w:ind w:left="0"/>
              <w:jc w:val="left"/>
              <w:rPr>
                <w:sz w:val="20"/>
              </w:rPr>
            </w:pPr>
            <w:r w:rsidRPr="007825E3">
              <w:rPr>
                <w:sz w:val="20"/>
              </w:rPr>
              <w:t>and renumbered child requirements as needed</w:t>
            </w:r>
          </w:p>
          <w:p w14:paraId="5834BE99" w14:textId="77777777" w:rsidR="0025641E" w:rsidRDefault="0025641E" w:rsidP="0066659D">
            <w:pPr>
              <w:pStyle w:val="hdr1"/>
              <w:spacing w:before="0"/>
              <w:ind w:left="0"/>
              <w:jc w:val="left"/>
              <w:rPr>
                <w:sz w:val="20"/>
              </w:rPr>
            </w:pPr>
            <w:r w:rsidRPr="00E40AC9">
              <w:rPr>
                <w:sz w:val="20"/>
              </w:rPr>
              <w:t>3.2.4 Dashboard Display</w:t>
            </w:r>
          </w:p>
          <w:p w14:paraId="7A80D3F0" w14:textId="77777777" w:rsidR="0025641E" w:rsidRDefault="0025641E" w:rsidP="0066659D">
            <w:pPr>
              <w:pStyle w:val="hdr1"/>
              <w:spacing w:before="0"/>
              <w:ind w:left="0"/>
              <w:jc w:val="left"/>
              <w:rPr>
                <w:sz w:val="20"/>
              </w:rPr>
            </w:pPr>
            <w:r w:rsidRPr="00E40AC9">
              <w:rPr>
                <w:sz w:val="20"/>
              </w:rPr>
              <w:t>3.2.5 eCoaching Log Review</w:t>
            </w:r>
          </w:p>
          <w:p w14:paraId="3B4F8EA8" w14:textId="77777777" w:rsidR="0025641E" w:rsidRDefault="0025641E" w:rsidP="0066659D">
            <w:pPr>
              <w:pStyle w:val="hdr1"/>
              <w:spacing w:before="0"/>
              <w:ind w:left="0"/>
              <w:jc w:val="left"/>
              <w:rPr>
                <w:sz w:val="20"/>
              </w:rPr>
            </w:pPr>
            <w:r w:rsidRPr="00E40AC9">
              <w:rPr>
                <w:sz w:val="20"/>
              </w:rPr>
              <w:t>3.2.6 Employee Information</w:t>
            </w:r>
          </w:p>
          <w:p w14:paraId="76208F3B" w14:textId="77777777" w:rsidR="0025641E" w:rsidRDefault="0025641E" w:rsidP="0066659D">
            <w:pPr>
              <w:pStyle w:val="hdr1"/>
              <w:spacing w:before="0"/>
              <w:ind w:left="0"/>
              <w:jc w:val="left"/>
              <w:rPr>
                <w:sz w:val="20"/>
              </w:rPr>
            </w:pPr>
            <w:r w:rsidRPr="00E40AC9">
              <w:rPr>
                <w:sz w:val="20"/>
              </w:rPr>
              <w:t>3.2.7 Administration Functions</w:t>
            </w:r>
          </w:p>
          <w:p w14:paraId="5A23C038" w14:textId="77777777" w:rsidR="0025641E" w:rsidRDefault="0025641E" w:rsidP="0066659D">
            <w:pPr>
              <w:pStyle w:val="hdr1"/>
              <w:spacing w:before="0"/>
              <w:ind w:left="0"/>
              <w:jc w:val="left"/>
              <w:rPr>
                <w:sz w:val="20"/>
              </w:rPr>
            </w:pPr>
            <w:r w:rsidRPr="00E40AC9">
              <w:rPr>
                <w:sz w:val="20"/>
              </w:rPr>
              <w:t>3.2.8 eCoaching Log Reporting</w:t>
            </w:r>
          </w:p>
          <w:p w14:paraId="289212DD" w14:textId="77777777" w:rsidR="0025641E" w:rsidRDefault="0025641E" w:rsidP="0066659D">
            <w:pPr>
              <w:pStyle w:val="hdr1"/>
              <w:spacing w:before="0"/>
              <w:ind w:left="0"/>
              <w:jc w:val="left"/>
              <w:rPr>
                <w:sz w:val="20"/>
              </w:rPr>
            </w:pPr>
            <w:r w:rsidRPr="00E40AC9">
              <w:rPr>
                <w:sz w:val="20"/>
              </w:rPr>
              <w:t>3.2.9 eCoaching CSR Survey</w:t>
            </w:r>
          </w:p>
        </w:tc>
        <w:tc>
          <w:tcPr>
            <w:tcW w:w="2790" w:type="dxa"/>
          </w:tcPr>
          <w:p w14:paraId="06EA7F0E" w14:textId="77777777" w:rsidR="0025641E" w:rsidRDefault="0025641E" w:rsidP="0066659D">
            <w:pPr>
              <w:pStyle w:val="hdr1"/>
              <w:spacing w:before="0"/>
              <w:ind w:left="0"/>
              <w:jc w:val="left"/>
              <w:rPr>
                <w:sz w:val="20"/>
              </w:rPr>
            </w:pPr>
            <w:r>
              <w:rPr>
                <w:sz w:val="20"/>
              </w:rPr>
              <w:t>Doug Stearns</w:t>
            </w:r>
          </w:p>
        </w:tc>
      </w:tr>
      <w:tr w:rsidR="0025641E" w:rsidRPr="005A7179" w14:paraId="13BBCB9C" w14:textId="77777777" w:rsidTr="0066659D">
        <w:tc>
          <w:tcPr>
            <w:tcW w:w="1440" w:type="dxa"/>
          </w:tcPr>
          <w:p w14:paraId="729F627B" w14:textId="77777777" w:rsidR="0025641E" w:rsidRDefault="0025641E" w:rsidP="0066659D">
            <w:pPr>
              <w:pStyle w:val="hdr1"/>
              <w:spacing w:before="0"/>
              <w:ind w:left="0"/>
              <w:jc w:val="left"/>
              <w:rPr>
                <w:sz w:val="20"/>
              </w:rPr>
            </w:pPr>
            <w:r>
              <w:rPr>
                <w:sz w:val="20"/>
              </w:rPr>
              <w:t>10/09/2017</w:t>
            </w:r>
          </w:p>
        </w:tc>
        <w:tc>
          <w:tcPr>
            <w:tcW w:w="5238" w:type="dxa"/>
          </w:tcPr>
          <w:p w14:paraId="6791EDE9" w14:textId="77777777" w:rsidR="0025641E" w:rsidRDefault="0025641E" w:rsidP="0066659D">
            <w:pPr>
              <w:pStyle w:val="hdr1"/>
              <w:spacing w:before="0"/>
              <w:ind w:left="0"/>
              <w:jc w:val="left"/>
              <w:rPr>
                <w:sz w:val="20"/>
              </w:rPr>
            </w:pPr>
            <w:r>
              <w:rPr>
                <w:sz w:val="20"/>
              </w:rPr>
              <w:t>TFS7856 – eCL Encrypt Database columns</w:t>
            </w:r>
          </w:p>
          <w:p w14:paraId="6460ECC4" w14:textId="77777777" w:rsidR="0025641E" w:rsidRDefault="0025641E" w:rsidP="0066659D">
            <w:pPr>
              <w:pStyle w:val="hdr1"/>
              <w:spacing w:before="0"/>
              <w:ind w:left="0"/>
              <w:jc w:val="left"/>
              <w:rPr>
                <w:sz w:val="20"/>
              </w:rPr>
            </w:pPr>
            <w:r>
              <w:rPr>
                <w:sz w:val="20"/>
              </w:rPr>
              <w:t>Added the following</w:t>
            </w:r>
          </w:p>
          <w:p w14:paraId="75681555" w14:textId="77777777" w:rsidR="0025641E" w:rsidRDefault="0025641E" w:rsidP="0066659D">
            <w:pPr>
              <w:pStyle w:val="hdr1"/>
              <w:spacing w:before="0"/>
              <w:ind w:left="0"/>
              <w:jc w:val="left"/>
              <w:rPr>
                <w:sz w:val="20"/>
              </w:rPr>
            </w:pPr>
            <w:r w:rsidRPr="00275F70">
              <w:rPr>
                <w:sz w:val="20"/>
              </w:rPr>
              <w:t>3.2.11.3 Database Columns</w:t>
            </w:r>
          </w:p>
          <w:p w14:paraId="350760EE" w14:textId="77777777" w:rsidR="0025641E" w:rsidRDefault="0025641E" w:rsidP="0066659D">
            <w:pPr>
              <w:pStyle w:val="hdr1"/>
              <w:spacing w:before="0"/>
              <w:ind w:left="0"/>
              <w:jc w:val="left"/>
              <w:rPr>
                <w:sz w:val="20"/>
              </w:rPr>
            </w:pPr>
            <w:r w:rsidRPr="00275F70">
              <w:rPr>
                <w:sz w:val="20"/>
              </w:rPr>
              <w:t xml:space="preserve">3.2.11.3.1 Other employee information </w:t>
            </w:r>
          </w:p>
          <w:p w14:paraId="771E5875" w14:textId="77777777" w:rsidR="0025641E" w:rsidRDefault="0025641E" w:rsidP="0066659D">
            <w:pPr>
              <w:pStyle w:val="hdr1"/>
              <w:spacing w:before="0"/>
              <w:ind w:left="0"/>
              <w:jc w:val="left"/>
              <w:rPr>
                <w:sz w:val="20"/>
              </w:rPr>
            </w:pPr>
            <w:r w:rsidRPr="00275F70">
              <w:rPr>
                <w:sz w:val="20"/>
              </w:rPr>
              <w:t>3.2.11.3.2 User entered comments</w:t>
            </w:r>
          </w:p>
        </w:tc>
        <w:tc>
          <w:tcPr>
            <w:tcW w:w="2790" w:type="dxa"/>
          </w:tcPr>
          <w:p w14:paraId="62348414" w14:textId="77777777" w:rsidR="0025641E" w:rsidRDefault="0025641E" w:rsidP="0066659D">
            <w:pPr>
              <w:pStyle w:val="hdr1"/>
              <w:spacing w:before="0"/>
              <w:ind w:left="0"/>
              <w:jc w:val="left"/>
              <w:rPr>
                <w:sz w:val="20"/>
              </w:rPr>
            </w:pPr>
            <w:r>
              <w:rPr>
                <w:sz w:val="20"/>
              </w:rPr>
              <w:t>Doug Stearns</w:t>
            </w:r>
          </w:p>
        </w:tc>
      </w:tr>
      <w:tr w:rsidR="0025641E" w:rsidRPr="005A7179" w14:paraId="592686E3" w14:textId="77777777" w:rsidTr="0066659D">
        <w:tc>
          <w:tcPr>
            <w:tcW w:w="1440" w:type="dxa"/>
          </w:tcPr>
          <w:p w14:paraId="267ED912" w14:textId="77777777" w:rsidR="0025641E" w:rsidRDefault="0025641E" w:rsidP="0066659D">
            <w:pPr>
              <w:pStyle w:val="hdr1"/>
              <w:spacing w:before="0"/>
              <w:ind w:left="0"/>
              <w:jc w:val="left"/>
              <w:rPr>
                <w:sz w:val="20"/>
              </w:rPr>
            </w:pPr>
            <w:r>
              <w:rPr>
                <w:sz w:val="20"/>
              </w:rPr>
              <w:t>10/12/2017</w:t>
            </w:r>
          </w:p>
        </w:tc>
        <w:tc>
          <w:tcPr>
            <w:tcW w:w="5238" w:type="dxa"/>
          </w:tcPr>
          <w:p w14:paraId="6B5A4042" w14:textId="77777777" w:rsidR="0025641E" w:rsidRDefault="0025641E" w:rsidP="0066659D">
            <w:pPr>
              <w:pStyle w:val="hdr1"/>
              <w:spacing w:before="0"/>
              <w:ind w:left="0"/>
              <w:jc w:val="left"/>
              <w:rPr>
                <w:sz w:val="20"/>
              </w:rPr>
            </w:pPr>
            <w:r>
              <w:rPr>
                <w:sz w:val="20"/>
              </w:rPr>
              <w:t>TFS8597 – eCL DTT Feed Changes</w:t>
            </w:r>
          </w:p>
          <w:p w14:paraId="00601114" w14:textId="77777777" w:rsidR="0025641E" w:rsidRDefault="0025641E" w:rsidP="0066659D">
            <w:pPr>
              <w:pStyle w:val="hdr1"/>
              <w:spacing w:before="0"/>
              <w:ind w:left="0"/>
              <w:jc w:val="left"/>
              <w:rPr>
                <w:sz w:val="20"/>
              </w:rPr>
            </w:pPr>
            <w:r w:rsidRPr="00A904A3">
              <w:rPr>
                <w:sz w:val="20"/>
              </w:rPr>
              <w:t>Modified the following</w:t>
            </w:r>
          </w:p>
          <w:p w14:paraId="007BCB5D" w14:textId="77777777" w:rsidR="0025641E" w:rsidRDefault="0025641E" w:rsidP="0066659D">
            <w:pPr>
              <w:pStyle w:val="hdr1"/>
              <w:spacing w:before="0"/>
              <w:ind w:left="0"/>
              <w:jc w:val="left"/>
              <w:rPr>
                <w:sz w:val="20"/>
              </w:rPr>
            </w:pPr>
            <w:r w:rsidRPr="00A904A3">
              <w:rPr>
                <w:sz w:val="20"/>
              </w:rPr>
              <w:t>3.2.2.5.3 Time Frame</w:t>
            </w:r>
          </w:p>
          <w:p w14:paraId="283570E0" w14:textId="77777777" w:rsidR="0025641E" w:rsidRDefault="0025641E" w:rsidP="0066659D">
            <w:pPr>
              <w:pStyle w:val="hdr1"/>
              <w:spacing w:before="0"/>
              <w:ind w:left="0"/>
              <w:jc w:val="left"/>
              <w:rPr>
                <w:sz w:val="20"/>
              </w:rPr>
            </w:pPr>
            <w:r w:rsidRPr="00A904A3">
              <w:rPr>
                <w:sz w:val="20"/>
              </w:rPr>
              <w:t>3.2.2.5.5 Email Recipient</w:t>
            </w:r>
          </w:p>
          <w:p w14:paraId="25380B2B" w14:textId="77777777" w:rsidR="0025641E" w:rsidRDefault="0025641E" w:rsidP="0066659D">
            <w:pPr>
              <w:pStyle w:val="hdr1"/>
              <w:spacing w:before="0"/>
              <w:ind w:left="0"/>
              <w:jc w:val="left"/>
              <w:rPr>
                <w:sz w:val="20"/>
              </w:rPr>
            </w:pPr>
            <w:r w:rsidRPr="00A904A3">
              <w:rPr>
                <w:sz w:val="20"/>
              </w:rPr>
              <w:t>3.2.3.5.11 eCoaching Log Status</w:t>
            </w:r>
          </w:p>
          <w:p w14:paraId="72113BD9" w14:textId="77777777" w:rsidR="0025641E" w:rsidRDefault="0025641E" w:rsidP="0066659D">
            <w:pPr>
              <w:pStyle w:val="hdr1"/>
              <w:spacing w:before="0"/>
              <w:ind w:left="0"/>
              <w:jc w:val="left"/>
              <w:rPr>
                <w:sz w:val="20"/>
              </w:rPr>
            </w:pPr>
            <w:r>
              <w:rPr>
                <w:sz w:val="20"/>
              </w:rPr>
              <w:t>3.2.3.5.12 Email notification</w:t>
            </w:r>
          </w:p>
          <w:p w14:paraId="1A31DBC3" w14:textId="77777777" w:rsidR="0025641E" w:rsidRDefault="0025641E" w:rsidP="0066659D">
            <w:pPr>
              <w:pStyle w:val="hdr1"/>
              <w:spacing w:before="0"/>
              <w:ind w:left="0"/>
              <w:jc w:val="left"/>
              <w:rPr>
                <w:sz w:val="20"/>
              </w:rPr>
            </w:pPr>
            <w:r>
              <w:rPr>
                <w:sz w:val="20"/>
              </w:rPr>
              <w:t>3.2.3.5.13 Other information</w:t>
            </w:r>
          </w:p>
          <w:p w14:paraId="05C878EC" w14:textId="77777777" w:rsidR="0025641E" w:rsidRDefault="0025641E" w:rsidP="0066659D">
            <w:pPr>
              <w:pStyle w:val="hdr1"/>
              <w:spacing w:before="0"/>
              <w:ind w:left="0"/>
              <w:jc w:val="left"/>
              <w:rPr>
                <w:sz w:val="20"/>
              </w:rPr>
            </w:pPr>
            <w:r w:rsidRPr="00A904A3">
              <w:rPr>
                <w:sz w:val="20"/>
              </w:rPr>
              <w:t>3.2.5.3.2 Acknowledgement and feedback (nos 5,6,7,9)</w:t>
            </w:r>
          </w:p>
          <w:p w14:paraId="76D3A83C" w14:textId="77777777" w:rsidR="0025641E" w:rsidRDefault="0025641E" w:rsidP="0066659D">
            <w:pPr>
              <w:pStyle w:val="hdr1"/>
              <w:spacing w:before="0"/>
              <w:ind w:left="0"/>
              <w:jc w:val="left"/>
              <w:rPr>
                <w:sz w:val="20"/>
              </w:rPr>
            </w:pPr>
            <w:r w:rsidRPr="00A904A3">
              <w:rPr>
                <w:sz w:val="20"/>
              </w:rPr>
              <w:t>3.2.5.4.1 Acknowledgement (and no 6)</w:t>
            </w:r>
          </w:p>
          <w:p w14:paraId="30E9EFF9" w14:textId="77777777" w:rsidR="0025641E" w:rsidRDefault="0025641E" w:rsidP="0066659D">
            <w:pPr>
              <w:pStyle w:val="hdr1"/>
              <w:spacing w:before="0"/>
              <w:ind w:left="0"/>
              <w:jc w:val="left"/>
              <w:rPr>
                <w:sz w:val="20"/>
              </w:rPr>
            </w:pPr>
            <w:r w:rsidRPr="00A904A3">
              <w:rPr>
                <w:sz w:val="20"/>
              </w:rPr>
              <w:t>3.2.5.4.3 Supervisor Review</w:t>
            </w:r>
          </w:p>
        </w:tc>
        <w:tc>
          <w:tcPr>
            <w:tcW w:w="2790" w:type="dxa"/>
          </w:tcPr>
          <w:p w14:paraId="19A7E5C5" w14:textId="77777777" w:rsidR="0025641E" w:rsidRDefault="0025641E" w:rsidP="0066659D">
            <w:pPr>
              <w:pStyle w:val="hdr1"/>
              <w:spacing w:before="0"/>
              <w:ind w:left="0"/>
              <w:jc w:val="left"/>
              <w:rPr>
                <w:sz w:val="20"/>
              </w:rPr>
            </w:pPr>
            <w:r>
              <w:rPr>
                <w:sz w:val="20"/>
              </w:rPr>
              <w:t>Doug Stearns</w:t>
            </w:r>
          </w:p>
        </w:tc>
      </w:tr>
      <w:tr w:rsidR="0025641E" w:rsidRPr="005A7179" w14:paraId="0CA84ECA" w14:textId="77777777" w:rsidTr="0066659D">
        <w:tc>
          <w:tcPr>
            <w:tcW w:w="1440" w:type="dxa"/>
          </w:tcPr>
          <w:p w14:paraId="3611A7E1" w14:textId="77777777" w:rsidR="0025641E" w:rsidRDefault="0025641E" w:rsidP="0066659D">
            <w:pPr>
              <w:pStyle w:val="hdr1"/>
              <w:spacing w:before="0"/>
              <w:ind w:left="0"/>
              <w:jc w:val="left"/>
              <w:rPr>
                <w:sz w:val="20"/>
              </w:rPr>
            </w:pPr>
            <w:r>
              <w:rPr>
                <w:sz w:val="20"/>
              </w:rPr>
              <w:t>10/12/2017</w:t>
            </w:r>
          </w:p>
        </w:tc>
        <w:tc>
          <w:tcPr>
            <w:tcW w:w="5238" w:type="dxa"/>
          </w:tcPr>
          <w:p w14:paraId="5E622E6A" w14:textId="77777777" w:rsidR="0025641E" w:rsidRDefault="0025641E" w:rsidP="0066659D">
            <w:pPr>
              <w:pStyle w:val="hdr1"/>
              <w:spacing w:before="0"/>
              <w:ind w:left="0"/>
              <w:jc w:val="left"/>
              <w:rPr>
                <w:sz w:val="20"/>
              </w:rPr>
            </w:pPr>
            <w:r>
              <w:rPr>
                <w:sz w:val="20"/>
              </w:rPr>
              <w:t>TFS8597 – eCL DTT Feed Changes</w:t>
            </w:r>
          </w:p>
          <w:p w14:paraId="779B83E1" w14:textId="77777777" w:rsidR="0025641E" w:rsidRDefault="0025641E" w:rsidP="0066659D">
            <w:pPr>
              <w:pStyle w:val="hdr1"/>
              <w:spacing w:before="0"/>
              <w:ind w:left="0"/>
              <w:jc w:val="left"/>
              <w:rPr>
                <w:sz w:val="20"/>
              </w:rPr>
            </w:pPr>
            <w:r w:rsidRPr="00A904A3">
              <w:rPr>
                <w:sz w:val="20"/>
              </w:rPr>
              <w:t>Modified the following</w:t>
            </w:r>
          </w:p>
          <w:p w14:paraId="241F33BE" w14:textId="77777777" w:rsidR="0025641E" w:rsidRDefault="0025641E" w:rsidP="0066659D">
            <w:pPr>
              <w:pStyle w:val="hdr1"/>
              <w:spacing w:before="0"/>
              <w:ind w:left="0"/>
              <w:jc w:val="left"/>
              <w:rPr>
                <w:sz w:val="20"/>
              </w:rPr>
            </w:pPr>
            <w:r w:rsidRPr="00E61E0B">
              <w:rPr>
                <w:sz w:val="20"/>
              </w:rPr>
              <w:t>3.2.2.1.2 Pending Employee Review</w:t>
            </w:r>
          </w:p>
        </w:tc>
        <w:tc>
          <w:tcPr>
            <w:tcW w:w="2790" w:type="dxa"/>
          </w:tcPr>
          <w:p w14:paraId="5C10D42B" w14:textId="77777777" w:rsidR="0025641E" w:rsidRDefault="0025641E" w:rsidP="0066659D">
            <w:pPr>
              <w:pStyle w:val="hdr1"/>
              <w:spacing w:before="0"/>
              <w:ind w:left="0"/>
              <w:jc w:val="left"/>
              <w:rPr>
                <w:sz w:val="20"/>
              </w:rPr>
            </w:pPr>
            <w:r>
              <w:rPr>
                <w:sz w:val="20"/>
              </w:rPr>
              <w:t>Doug Stearns</w:t>
            </w:r>
          </w:p>
        </w:tc>
      </w:tr>
      <w:tr w:rsidR="0025641E" w:rsidRPr="005A7179" w14:paraId="5E94AFC0" w14:textId="77777777" w:rsidTr="0066659D">
        <w:tc>
          <w:tcPr>
            <w:tcW w:w="1440" w:type="dxa"/>
          </w:tcPr>
          <w:p w14:paraId="2FE354B4" w14:textId="77777777" w:rsidR="0025641E" w:rsidRDefault="0025641E" w:rsidP="0066659D">
            <w:pPr>
              <w:pStyle w:val="hdr1"/>
              <w:spacing w:before="0"/>
              <w:ind w:left="0"/>
              <w:jc w:val="left"/>
              <w:rPr>
                <w:sz w:val="20"/>
              </w:rPr>
            </w:pPr>
            <w:r>
              <w:rPr>
                <w:sz w:val="20"/>
              </w:rPr>
              <w:t>10/13/2017</w:t>
            </w:r>
          </w:p>
        </w:tc>
        <w:tc>
          <w:tcPr>
            <w:tcW w:w="5238" w:type="dxa"/>
          </w:tcPr>
          <w:p w14:paraId="3F355582" w14:textId="77777777" w:rsidR="0025641E" w:rsidRDefault="0025641E" w:rsidP="0066659D">
            <w:pPr>
              <w:pStyle w:val="hdr1"/>
              <w:spacing w:before="0"/>
              <w:ind w:left="0"/>
              <w:jc w:val="left"/>
              <w:rPr>
                <w:sz w:val="20"/>
              </w:rPr>
            </w:pPr>
            <w:r>
              <w:rPr>
                <w:sz w:val="20"/>
              </w:rPr>
              <w:t>TFS6066 – eCL Scheduled Reports</w:t>
            </w:r>
          </w:p>
          <w:p w14:paraId="7C1E2714" w14:textId="77777777" w:rsidR="0025641E" w:rsidRDefault="0025641E" w:rsidP="0066659D">
            <w:pPr>
              <w:pStyle w:val="hdr1"/>
              <w:spacing w:before="0"/>
              <w:ind w:left="0"/>
              <w:jc w:val="left"/>
              <w:rPr>
                <w:sz w:val="20"/>
              </w:rPr>
            </w:pPr>
            <w:r w:rsidRPr="005D410A">
              <w:rPr>
                <w:sz w:val="20"/>
              </w:rPr>
              <w:t xml:space="preserve">Modified the following </w:t>
            </w:r>
            <w:r>
              <w:rPr>
                <w:sz w:val="20"/>
              </w:rPr>
              <w:t>based on additional information</w:t>
            </w:r>
          </w:p>
          <w:p w14:paraId="2BCE15B7" w14:textId="77777777" w:rsidR="0025641E" w:rsidRDefault="0025641E" w:rsidP="0066659D">
            <w:pPr>
              <w:pStyle w:val="hdr1"/>
              <w:spacing w:before="0"/>
              <w:ind w:left="0"/>
              <w:jc w:val="left"/>
              <w:rPr>
                <w:sz w:val="20"/>
              </w:rPr>
            </w:pPr>
            <w:r w:rsidRPr="005D410A">
              <w:rPr>
                <w:sz w:val="20"/>
              </w:rPr>
              <w:t>3.2.8.2.6.1.1 Location</w:t>
            </w:r>
          </w:p>
          <w:p w14:paraId="1C23D33E" w14:textId="77777777" w:rsidR="0025641E" w:rsidRDefault="0025641E" w:rsidP="0066659D">
            <w:pPr>
              <w:pStyle w:val="hdr1"/>
              <w:spacing w:before="0"/>
              <w:ind w:left="0"/>
              <w:jc w:val="left"/>
              <w:rPr>
                <w:sz w:val="20"/>
              </w:rPr>
            </w:pPr>
            <w:r w:rsidRPr="005D410A">
              <w:rPr>
                <w:sz w:val="20"/>
              </w:rPr>
              <w:t>3.2.8.2.6.1.2 Name</w:t>
            </w:r>
          </w:p>
          <w:p w14:paraId="256BA91F" w14:textId="77777777" w:rsidR="0025641E" w:rsidRDefault="0025641E" w:rsidP="0066659D">
            <w:pPr>
              <w:pStyle w:val="hdr1"/>
              <w:spacing w:before="0"/>
              <w:ind w:left="0"/>
              <w:jc w:val="left"/>
              <w:rPr>
                <w:sz w:val="20"/>
              </w:rPr>
            </w:pPr>
            <w:r w:rsidRPr="005D410A">
              <w:rPr>
                <w:sz w:val="20"/>
              </w:rPr>
              <w:t xml:space="preserve">3.2.8.2.7.1 eCL Coaching Log Monthly Summary </w:t>
            </w:r>
          </w:p>
          <w:p w14:paraId="2E43DB8F" w14:textId="77777777" w:rsidR="0025641E" w:rsidRDefault="0025641E" w:rsidP="0066659D">
            <w:pPr>
              <w:pStyle w:val="hdr1"/>
              <w:spacing w:before="0"/>
              <w:ind w:left="0"/>
              <w:jc w:val="left"/>
              <w:rPr>
                <w:sz w:val="20"/>
              </w:rPr>
            </w:pPr>
            <w:r w:rsidRPr="005D410A">
              <w:rPr>
                <w:sz w:val="20"/>
              </w:rPr>
              <w:t>7.1 Reporting Data Elements</w:t>
            </w:r>
          </w:p>
        </w:tc>
        <w:tc>
          <w:tcPr>
            <w:tcW w:w="2790" w:type="dxa"/>
          </w:tcPr>
          <w:p w14:paraId="7C4AD9DB" w14:textId="77777777" w:rsidR="0025641E" w:rsidRDefault="0025641E" w:rsidP="0066659D">
            <w:pPr>
              <w:pStyle w:val="hdr1"/>
              <w:spacing w:before="0"/>
              <w:ind w:left="0"/>
              <w:jc w:val="left"/>
              <w:rPr>
                <w:sz w:val="20"/>
              </w:rPr>
            </w:pPr>
            <w:r>
              <w:rPr>
                <w:sz w:val="20"/>
              </w:rPr>
              <w:t>Doug Stearns</w:t>
            </w:r>
          </w:p>
        </w:tc>
      </w:tr>
      <w:tr w:rsidR="0025641E" w:rsidRPr="005A7179" w14:paraId="314516BB" w14:textId="77777777" w:rsidTr="0066659D">
        <w:tc>
          <w:tcPr>
            <w:tcW w:w="1440" w:type="dxa"/>
          </w:tcPr>
          <w:p w14:paraId="09274912" w14:textId="77777777" w:rsidR="0025641E" w:rsidRDefault="0025641E" w:rsidP="0066659D">
            <w:pPr>
              <w:pStyle w:val="hdr1"/>
              <w:spacing w:before="0"/>
              <w:ind w:left="0"/>
              <w:jc w:val="left"/>
              <w:rPr>
                <w:sz w:val="20"/>
              </w:rPr>
            </w:pPr>
            <w:r>
              <w:rPr>
                <w:sz w:val="20"/>
              </w:rPr>
              <w:t>10/17/2017</w:t>
            </w:r>
          </w:p>
        </w:tc>
        <w:tc>
          <w:tcPr>
            <w:tcW w:w="5238" w:type="dxa"/>
          </w:tcPr>
          <w:p w14:paraId="432AF5BB" w14:textId="77777777" w:rsidR="0025641E" w:rsidRDefault="0025641E" w:rsidP="0066659D">
            <w:pPr>
              <w:pStyle w:val="hdr1"/>
              <w:spacing w:before="0"/>
              <w:ind w:left="0"/>
              <w:jc w:val="left"/>
              <w:rPr>
                <w:sz w:val="20"/>
              </w:rPr>
            </w:pPr>
            <w:r>
              <w:rPr>
                <w:sz w:val="20"/>
              </w:rPr>
              <w:t>TFS8747 – eCL Update for ETS email text</w:t>
            </w:r>
          </w:p>
          <w:p w14:paraId="6221D7A1" w14:textId="77777777" w:rsidR="0025641E" w:rsidRDefault="0025641E" w:rsidP="0066659D">
            <w:pPr>
              <w:pStyle w:val="hdr1"/>
              <w:spacing w:before="0"/>
              <w:ind w:left="0"/>
              <w:jc w:val="left"/>
              <w:rPr>
                <w:sz w:val="20"/>
              </w:rPr>
            </w:pPr>
            <w:r>
              <w:rPr>
                <w:sz w:val="20"/>
              </w:rPr>
              <w:t>Modified the following</w:t>
            </w:r>
          </w:p>
          <w:p w14:paraId="475A2D61" w14:textId="77777777" w:rsidR="0025641E" w:rsidRDefault="0025641E" w:rsidP="0066659D">
            <w:pPr>
              <w:pStyle w:val="hdr1"/>
              <w:spacing w:before="0"/>
              <w:ind w:left="0"/>
              <w:jc w:val="left"/>
              <w:rPr>
                <w:sz w:val="20"/>
              </w:rPr>
            </w:pPr>
            <w:r w:rsidRPr="00EB5F20">
              <w:rPr>
                <w:sz w:val="20"/>
              </w:rPr>
              <w:t>3.2.2.4.2.1 Pending Supervisor Review</w:t>
            </w:r>
          </w:p>
        </w:tc>
        <w:tc>
          <w:tcPr>
            <w:tcW w:w="2790" w:type="dxa"/>
          </w:tcPr>
          <w:p w14:paraId="698BBFAC" w14:textId="77777777" w:rsidR="0025641E" w:rsidRDefault="0025641E" w:rsidP="0066659D">
            <w:pPr>
              <w:pStyle w:val="hdr1"/>
              <w:spacing w:before="0"/>
              <w:ind w:left="0"/>
              <w:jc w:val="left"/>
              <w:rPr>
                <w:sz w:val="20"/>
              </w:rPr>
            </w:pPr>
            <w:r>
              <w:rPr>
                <w:sz w:val="20"/>
              </w:rPr>
              <w:t>Doug Stearns</w:t>
            </w:r>
          </w:p>
        </w:tc>
      </w:tr>
      <w:tr w:rsidR="0025641E" w:rsidRPr="005A7179" w14:paraId="15FC034D" w14:textId="77777777" w:rsidTr="0066659D">
        <w:tc>
          <w:tcPr>
            <w:tcW w:w="1440" w:type="dxa"/>
          </w:tcPr>
          <w:p w14:paraId="4285D754" w14:textId="77777777" w:rsidR="0025641E" w:rsidRDefault="0025641E" w:rsidP="0066659D">
            <w:pPr>
              <w:pStyle w:val="hdr1"/>
              <w:spacing w:before="0"/>
              <w:ind w:left="0"/>
              <w:jc w:val="left"/>
              <w:rPr>
                <w:sz w:val="20"/>
              </w:rPr>
            </w:pPr>
            <w:r>
              <w:rPr>
                <w:sz w:val="20"/>
              </w:rPr>
              <w:t>11/10/2017</w:t>
            </w:r>
          </w:p>
        </w:tc>
        <w:tc>
          <w:tcPr>
            <w:tcW w:w="5238" w:type="dxa"/>
          </w:tcPr>
          <w:p w14:paraId="23A291BA" w14:textId="77777777" w:rsidR="0025641E" w:rsidRDefault="0025641E" w:rsidP="0066659D">
            <w:pPr>
              <w:pStyle w:val="hdr1"/>
              <w:spacing w:before="0"/>
              <w:ind w:left="0"/>
              <w:jc w:val="left"/>
              <w:rPr>
                <w:sz w:val="20"/>
              </w:rPr>
            </w:pPr>
            <w:r>
              <w:rPr>
                <w:sz w:val="20"/>
              </w:rPr>
              <w:t>TFS8974 – eCL New Columns for People Soft file</w:t>
            </w:r>
          </w:p>
          <w:p w14:paraId="2EBD48BD" w14:textId="77777777" w:rsidR="0025641E" w:rsidRDefault="0025641E" w:rsidP="0066659D">
            <w:pPr>
              <w:pStyle w:val="hdr1"/>
              <w:spacing w:before="0"/>
              <w:ind w:left="0"/>
              <w:jc w:val="left"/>
              <w:rPr>
                <w:sz w:val="20"/>
              </w:rPr>
            </w:pPr>
            <w:r>
              <w:rPr>
                <w:sz w:val="20"/>
              </w:rPr>
              <w:t>Modified</w:t>
            </w:r>
            <w:r w:rsidRPr="00582FFF">
              <w:rPr>
                <w:sz w:val="20"/>
              </w:rPr>
              <w:t xml:space="preserve"> the following</w:t>
            </w:r>
          </w:p>
          <w:p w14:paraId="2E9C4F08" w14:textId="77777777" w:rsidR="0025641E" w:rsidRDefault="0025641E" w:rsidP="0066659D">
            <w:pPr>
              <w:pStyle w:val="hdr1"/>
              <w:spacing w:before="0"/>
              <w:ind w:left="0"/>
              <w:jc w:val="left"/>
              <w:rPr>
                <w:sz w:val="20"/>
              </w:rPr>
            </w:pPr>
            <w:r w:rsidRPr="007D7337">
              <w:rPr>
                <w:sz w:val="20"/>
              </w:rPr>
              <w:t>3.2.6.2.1.1 File Location and Name</w:t>
            </w:r>
          </w:p>
          <w:p w14:paraId="3D90AD9D" w14:textId="77777777" w:rsidR="0025641E" w:rsidRDefault="0025641E" w:rsidP="0066659D">
            <w:pPr>
              <w:pStyle w:val="hdr1"/>
              <w:spacing w:before="0"/>
              <w:ind w:left="0"/>
              <w:jc w:val="left"/>
              <w:rPr>
                <w:sz w:val="20"/>
              </w:rPr>
            </w:pPr>
            <w:r w:rsidRPr="007D7337">
              <w:rPr>
                <w:sz w:val="20"/>
              </w:rPr>
              <w:t>3.2.6.2.2.1 File Location and Name</w:t>
            </w:r>
          </w:p>
        </w:tc>
        <w:tc>
          <w:tcPr>
            <w:tcW w:w="2790" w:type="dxa"/>
          </w:tcPr>
          <w:p w14:paraId="7261335A" w14:textId="77777777" w:rsidR="0025641E" w:rsidRDefault="0025641E" w:rsidP="0066659D">
            <w:pPr>
              <w:pStyle w:val="hdr1"/>
              <w:spacing w:before="0"/>
              <w:ind w:left="0"/>
              <w:jc w:val="left"/>
              <w:rPr>
                <w:sz w:val="20"/>
              </w:rPr>
            </w:pPr>
            <w:r>
              <w:rPr>
                <w:sz w:val="20"/>
              </w:rPr>
              <w:t>Doug Stearns</w:t>
            </w:r>
          </w:p>
        </w:tc>
      </w:tr>
      <w:tr w:rsidR="0025641E" w:rsidRPr="005A7179" w14:paraId="38BC13E7" w14:textId="77777777" w:rsidTr="0066659D">
        <w:tc>
          <w:tcPr>
            <w:tcW w:w="1440" w:type="dxa"/>
          </w:tcPr>
          <w:p w14:paraId="00176157" w14:textId="77777777" w:rsidR="0025641E" w:rsidRDefault="0025641E" w:rsidP="0066659D">
            <w:pPr>
              <w:pStyle w:val="hdr1"/>
              <w:spacing w:before="0"/>
              <w:ind w:left="0"/>
              <w:jc w:val="left"/>
              <w:rPr>
                <w:sz w:val="20"/>
              </w:rPr>
            </w:pPr>
            <w:r>
              <w:rPr>
                <w:sz w:val="20"/>
              </w:rPr>
              <w:lastRenderedPageBreak/>
              <w:t>11/13/2017</w:t>
            </w:r>
          </w:p>
        </w:tc>
        <w:tc>
          <w:tcPr>
            <w:tcW w:w="5238" w:type="dxa"/>
          </w:tcPr>
          <w:p w14:paraId="1BFDFB35" w14:textId="77777777" w:rsidR="0025641E" w:rsidRDefault="0025641E" w:rsidP="0066659D">
            <w:pPr>
              <w:pStyle w:val="hdr1"/>
              <w:spacing w:before="0"/>
              <w:ind w:left="0"/>
              <w:jc w:val="left"/>
              <w:rPr>
                <w:sz w:val="20"/>
              </w:rPr>
            </w:pPr>
            <w:r>
              <w:rPr>
                <w:sz w:val="20"/>
              </w:rPr>
              <w:t>TFS8793 – eCL BRL/BRN feed for non-exempt</w:t>
            </w:r>
          </w:p>
          <w:p w14:paraId="799AE75C" w14:textId="77777777" w:rsidR="0025641E" w:rsidRDefault="0025641E" w:rsidP="0066659D">
            <w:pPr>
              <w:pStyle w:val="hdr1"/>
              <w:spacing w:before="0"/>
              <w:ind w:left="0"/>
              <w:jc w:val="left"/>
              <w:rPr>
                <w:sz w:val="20"/>
              </w:rPr>
            </w:pPr>
            <w:r w:rsidRPr="005126CB">
              <w:rPr>
                <w:sz w:val="20"/>
              </w:rPr>
              <w:t>Added or modified the following</w:t>
            </w:r>
          </w:p>
          <w:p w14:paraId="46AAAA5C" w14:textId="77777777" w:rsidR="0025641E" w:rsidRDefault="0025641E" w:rsidP="0066659D">
            <w:pPr>
              <w:pStyle w:val="hdr1"/>
              <w:spacing w:before="0"/>
              <w:ind w:left="0"/>
              <w:jc w:val="left"/>
              <w:rPr>
                <w:sz w:val="20"/>
              </w:rPr>
            </w:pPr>
            <w:r w:rsidRPr="005126CB">
              <w:rPr>
                <w:sz w:val="20"/>
              </w:rPr>
              <w:t>Table of Contents</w:t>
            </w:r>
          </w:p>
          <w:p w14:paraId="1C5661AB" w14:textId="77777777" w:rsidR="0025641E" w:rsidRDefault="0025641E" w:rsidP="0066659D">
            <w:pPr>
              <w:pStyle w:val="hdr1"/>
              <w:spacing w:before="0"/>
              <w:ind w:left="0"/>
              <w:jc w:val="left"/>
              <w:rPr>
                <w:sz w:val="20"/>
              </w:rPr>
            </w:pPr>
            <w:r w:rsidRPr="005126CB">
              <w:rPr>
                <w:sz w:val="20"/>
              </w:rPr>
              <w:t>3.2.1.1 eCoaching Log Modules</w:t>
            </w:r>
          </w:p>
          <w:p w14:paraId="38ED9338" w14:textId="77777777" w:rsidR="0025641E" w:rsidRDefault="0025641E" w:rsidP="0066659D">
            <w:pPr>
              <w:pStyle w:val="hdr1"/>
              <w:spacing w:before="0"/>
              <w:ind w:left="0"/>
              <w:jc w:val="left"/>
              <w:rPr>
                <w:sz w:val="20"/>
              </w:rPr>
            </w:pPr>
            <w:r w:rsidRPr="005126CB">
              <w:rPr>
                <w:sz w:val="20"/>
              </w:rPr>
              <w:t>3.2.1.5.1 Display LSAs</w:t>
            </w:r>
          </w:p>
          <w:p w14:paraId="0D35AABB" w14:textId="77777777" w:rsidR="0025641E" w:rsidRDefault="0025641E" w:rsidP="0066659D">
            <w:pPr>
              <w:pStyle w:val="hdr1"/>
              <w:spacing w:before="0"/>
              <w:ind w:left="0"/>
              <w:jc w:val="left"/>
              <w:rPr>
                <w:sz w:val="20"/>
              </w:rPr>
            </w:pPr>
            <w:r w:rsidRPr="005126CB">
              <w:rPr>
                <w:sz w:val="20"/>
              </w:rPr>
              <w:t>3.2.1.6.1 Display Trainers</w:t>
            </w:r>
          </w:p>
          <w:p w14:paraId="5EE3842D" w14:textId="77777777" w:rsidR="0025641E" w:rsidRDefault="0025641E" w:rsidP="0066659D">
            <w:pPr>
              <w:pStyle w:val="hdr1"/>
              <w:spacing w:before="0"/>
              <w:ind w:left="0"/>
              <w:jc w:val="left"/>
              <w:rPr>
                <w:sz w:val="20"/>
              </w:rPr>
            </w:pPr>
            <w:r w:rsidRPr="005126CB">
              <w:rPr>
                <w:sz w:val="20"/>
              </w:rPr>
              <w:t>3.2.1.7 Administration Module</w:t>
            </w:r>
          </w:p>
          <w:p w14:paraId="59528DAF" w14:textId="77777777" w:rsidR="0025641E" w:rsidRDefault="0025641E" w:rsidP="0066659D">
            <w:pPr>
              <w:pStyle w:val="hdr1"/>
              <w:spacing w:before="0"/>
              <w:ind w:left="0"/>
              <w:jc w:val="left"/>
              <w:rPr>
                <w:sz w:val="20"/>
              </w:rPr>
            </w:pPr>
            <w:r w:rsidRPr="005126CB">
              <w:rPr>
                <w:sz w:val="20"/>
              </w:rPr>
              <w:t>3.2.1.8 Analytics Reporting Module</w:t>
            </w:r>
          </w:p>
          <w:p w14:paraId="4F125C86" w14:textId="77777777" w:rsidR="0025641E" w:rsidRDefault="0025641E" w:rsidP="0066659D">
            <w:pPr>
              <w:pStyle w:val="hdr1"/>
              <w:spacing w:before="0"/>
              <w:ind w:left="0"/>
              <w:jc w:val="left"/>
              <w:rPr>
                <w:sz w:val="20"/>
              </w:rPr>
            </w:pPr>
            <w:r w:rsidRPr="005126CB">
              <w:rPr>
                <w:sz w:val="20"/>
              </w:rPr>
              <w:t>3.2.1.9 Production Planning Module</w:t>
            </w:r>
          </w:p>
          <w:p w14:paraId="0E745461" w14:textId="77777777" w:rsidR="0025641E" w:rsidRDefault="0025641E" w:rsidP="0066659D">
            <w:pPr>
              <w:pStyle w:val="hdr1"/>
              <w:spacing w:before="0"/>
              <w:ind w:left="0"/>
              <w:jc w:val="left"/>
              <w:rPr>
                <w:sz w:val="20"/>
              </w:rPr>
            </w:pPr>
            <w:r w:rsidRPr="005126CB">
              <w:rPr>
                <w:sz w:val="20"/>
              </w:rPr>
              <w:t>3.2.1.10 Program Analyst Module</w:t>
            </w:r>
          </w:p>
          <w:p w14:paraId="1FD5BC98" w14:textId="77777777" w:rsidR="0025641E" w:rsidRDefault="0025641E" w:rsidP="0066659D">
            <w:pPr>
              <w:pStyle w:val="hdr1"/>
              <w:spacing w:before="0"/>
              <w:ind w:left="0"/>
              <w:jc w:val="left"/>
              <w:rPr>
                <w:sz w:val="20"/>
              </w:rPr>
            </w:pPr>
            <w:r w:rsidRPr="005126CB">
              <w:rPr>
                <w:sz w:val="20"/>
              </w:rPr>
              <w:t>3.2.2.2 Outlier Management Reporting eCoaching Logs</w:t>
            </w:r>
          </w:p>
          <w:p w14:paraId="65B0E543" w14:textId="77777777" w:rsidR="0025641E" w:rsidRDefault="0025641E" w:rsidP="0066659D">
            <w:pPr>
              <w:pStyle w:val="hdr1"/>
              <w:spacing w:before="0"/>
              <w:ind w:left="0"/>
              <w:jc w:val="left"/>
              <w:rPr>
                <w:sz w:val="20"/>
              </w:rPr>
            </w:pPr>
            <w:r w:rsidRPr="005126CB">
              <w:rPr>
                <w:sz w:val="20"/>
              </w:rPr>
              <w:t xml:space="preserve">3.2.2.2.3.2 Substitutions </w:t>
            </w:r>
          </w:p>
          <w:p w14:paraId="4E583792" w14:textId="77777777" w:rsidR="0025641E" w:rsidRDefault="0025641E" w:rsidP="0066659D">
            <w:pPr>
              <w:pStyle w:val="hdr1"/>
              <w:spacing w:before="0"/>
              <w:ind w:left="0"/>
              <w:jc w:val="left"/>
              <w:rPr>
                <w:sz w:val="20"/>
              </w:rPr>
            </w:pPr>
            <w:r w:rsidRPr="005126CB">
              <w:rPr>
                <w:sz w:val="20"/>
              </w:rPr>
              <w:t>3.2.2.5.5 Email Recipient</w:t>
            </w:r>
          </w:p>
          <w:p w14:paraId="2958BC06" w14:textId="77777777" w:rsidR="0025641E" w:rsidRDefault="0025641E" w:rsidP="0066659D">
            <w:pPr>
              <w:pStyle w:val="hdr1"/>
              <w:spacing w:before="0"/>
              <w:ind w:left="0"/>
              <w:jc w:val="left"/>
              <w:rPr>
                <w:sz w:val="20"/>
              </w:rPr>
            </w:pPr>
            <w:r w:rsidRPr="005126CB">
              <w:rPr>
                <w:sz w:val="20"/>
              </w:rPr>
              <w:t>3.2.3.1.1 eCoaching Logs</w:t>
            </w:r>
          </w:p>
          <w:p w14:paraId="4C31FFCE" w14:textId="77777777" w:rsidR="0025641E" w:rsidRDefault="0025641E" w:rsidP="0066659D">
            <w:pPr>
              <w:pStyle w:val="hdr1"/>
              <w:spacing w:before="0"/>
              <w:ind w:left="0"/>
              <w:jc w:val="left"/>
              <w:rPr>
                <w:sz w:val="20"/>
              </w:rPr>
            </w:pPr>
            <w:r w:rsidRPr="005126CB">
              <w:rPr>
                <w:sz w:val="20"/>
              </w:rPr>
              <w:t>3.2.3.1.15 eCoaching Log Status</w:t>
            </w:r>
          </w:p>
          <w:p w14:paraId="352F6292" w14:textId="77777777" w:rsidR="0025641E" w:rsidRDefault="0025641E" w:rsidP="0066659D">
            <w:pPr>
              <w:pStyle w:val="hdr1"/>
              <w:spacing w:before="0"/>
              <w:ind w:left="0"/>
              <w:jc w:val="left"/>
              <w:rPr>
                <w:sz w:val="20"/>
              </w:rPr>
            </w:pPr>
            <w:r w:rsidRPr="005126CB">
              <w:rPr>
                <w:sz w:val="20"/>
              </w:rPr>
              <w:t xml:space="preserve">3.2.4.1.1 Main Dashboard (My Dashboard) </w:t>
            </w:r>
          </w:p>
          <w:p w14:paraId="75E5419E" w14:textId="77777777" w:rsidR="0025641E" w:rsidRDefault="0025641E" w:rsidP="0066659D">
            <w:pPr>
              <w:pStyle w:val="hdr1"/>
              <w:spacing w:before="0"/>
              <w:ind w:left="0"/>
              <w:jc w:val="left"/>
              <w:rPr>
                <w:sz w:val="20"/>
              </w:rPr>
            </w:pPr>
            <w:r w:rsidRPr="005126CB">
              <w:rPr>
                <w:sz w:val="20"/>
              </w:rPr>
              <w:t>3.2.4.1.2 Submitted Dashboard (My Submissions)</w:t>
            </w:r>
          </w:p>
          <w:p w14:paraId="77134EA5" w14:textId="77777777" w:rsidR="0025641E" w:rsidRDefault="0025641E" w:rsidP="0066659D">
            <w:pPr>
              <w:pStyle w:val="hdr1"/>
              <w:spacing w:before="0"/>
              <w:ind w:left="0"/>
              <w:jc w:val="left"/>
              <w:rPr>
                <w:sz w:val="20"/>
              </w:rPr>
            </w:pPr>
            <w:r w:rsidRPr="005126CB">
              <w:rPr>
                <w:sz w:val="20"/>
              </w:rPr>
              <w:t>3.2.4.1.3 Historical (Historical Dashboard)</w:t>
            </w:r>
          </w:p>
          <w:p w14:paraId="3ABD00B6" w14:textId="77777777" w:rsidR="0025641E" w:rsidRDefault="0025641E" w:rsidP="0066659D">
            <w:pPr>
              <w:pStyle w:val="hdr1"/>
              <w:spacing w:before="0"/>
              <w:ind w:left="0"/>
              <w:jc w:val="left"/>
              <w:rPr>
                <w:sz w:val="20"/>
              </w:rPr>
            </w:pPr>
            <w:r w:rsidRPr="005126CB">
              <w:rPr>
                <w:sz w:val="20"/>
              </w:rPr>
              <w:t>3.2.4.4 Employee Dashboard</w:t>
            </w:r>
          </w:p>
          <w:p w14:paraId="7FD107D3" w14:textId="77777777" w:rsidR="0025641E" w:rsidRDefault="0025641E" w:rsidP="0066659D">
            <w:pPr>
              <w:pStyle w:val="hdr1"/>
              <w:spacing w:before="0"/>
              <w:ind w:left="0"/>
              <w:jc w:val="left"/>
              <w:rPr>
                <w:sz w:val="20"/>
              </w:rPr>
            </w:pPr>
            <w:r w:rsidRPr="005126CB">
              <w:rPr>
                <w:sz w:val="20"/>
              </w:rPr>
              <w:t>3.2.4.5 Supervisor Dashboard</w:t>
            </w:r>
          </w:p>
          <w:p w14:paraId="11263552" w14:textId="77777777" w:rsidR="0025641E" w:rsidRDefault="0025641E" w:rsidP="0066659D">
            <w:pPr>
              <w:pStyle w:val="hdr1"/>
              <w:spacing w:before="0"/>
              <w:ind w:left="0"/>
              <w:jc w:val="left"/>
              <w:rPr>
                <w:sz w:val="20"/>
              </w:rPr>
            </w:pPr>
            <w:r w:rsidRPr="005126CB">
              <w:rPr>
                <w:sz w:val="20"/>
              </w:rPr>
              <w:t>3.2.4.6 Manager Dashboard</w:t>
            </w:r>
          </w:p>
          <w:p w14:paraId="01D85473" w14:textId="77777777" w:rsidR="0025641E" w:rsidRDefault="0025641E" w:rsidP="0066659D">
            <w:pPr>
              <w:pStyle w:val="hdr1"/>
              <w:spacing w:before="0"/>
              <w:ind w:left="0"/>
              <w:jc w:val="left"/>
              <w:rPr>
                <w:sz w:val="20"/>
              </w:rPr>
            </w:pPr>
            <w:r w:rsidRPr="005126CB">
              <w:rPr>
                <w:sz w:val="20"/>
              </w:rPr>
              <w:t>3.2.6.1 Employee Information</w:t>
            </w:r>
          </w:p>
        </w:tc>
        <w:tc>
          <w:tcPr>
            <w:tcW w:w="2790" w:type="dxa"/>
          </w:tcPr>
          <w:p w14:paraId="632C6218" w14:textId="77777777" w:rsidR="0025641E" w:rsidRDefault="0025641E" w:rsidP="0066659D">
            <w:pPr>
              <w:pStyle w:val="hdr1"/>
              <w:spacing w:before="0"/>
              <w:ind w:left="0"/>
              <w:jc w:val="left"/>
              <w:rPr>
                <w:sz w:val="20"/>
              </w:rPr>
            </w:pPr>
            <w:r>
              <w:rPr>
                <w:sz w:val="20"/>
              </w:rPr>
              <w:t>Doug Stearns</w:t>
            </w:r>
          </w:p>
        </w:tc>
      </w:tr>
      <w:tr w:rsidR="0025641E" w:rsidRPr="005A7179" w14:paraId="46B58156" w14:textId="77777777" w:rsidTr="0066659D">
        <w:tc>
          <w:tcPr>
            <w:tcW w:w="1440" w:type="dxa"/>
          </w:tcPr>
          <w:p w14:paraId="225465F4" w14:textId="77777777" w:rsidR="0025641E" w:rsidRDefault="0025641E" w:rsidP="0066659D">
            <w:pPr>
              <w:pStyle w:val="hdr1"/>
              <w:spacing w:before="0"/>
              <w:ind w:left="0"/>
              <w:jc w:val="left"/>
              <w:rPr>
                <w:sz w:val="20"/>
              </w:rPr>
            </w:pPr>
            <w:r>
              <w:rPr>
                <w:sz w:val="20"/>
              </w:rPr>
              <w:t>11/27/2017</w:t>
            </w:r>
          </w:p>
        </w:tc>
        <w:tc>
          <w:tcPr>
            <w:tcW w:w="5238" w:type="dxa"/>
          </w:tcPr>
          <w:p w14:paraId="1AD7FDBC" w14:textId="77777777" w:rsidR="0025641E" w:rsidRDefault="0025641E" w:rsidP="0066659D">
            <w:pPr>
              <w:pStyle w:val="hdr1"/>
              <w:spacing w:before="0"/>
              <w:ind w:left="0"/>
              <w:jc w:val="left"/>
              <w:rPr>
                <w:sz w:val="20"/>
              </w:rPr>
            </w:pPr>
            <w:r>
              <w:rPr>
                <w:sz w:val="20"/>
              </w:rPr>
              <w:t>TFS8793 – eCL BRL/BRN feed for non-exempt</w:t>
            </w:r>
          </w:p>
          <w:p w14:paraId="6B2DE2B2" w14:textId="77777777" w:rsidR="0025641E" w:rsidRDefault="0025641E" w:rsidP="0066659D">
            <w:pPr>
              <w:pStyle w:val="hdr1"/>
              <w:spacing w:before="0"/>
              <w:ind w:left="0"/>
              <w:jc w:val="left"/>
              <w:rPr>
                <w:sz w:val="20"/>
              </w:rPr>
            </w:pPr>
            <w:r>
              <w:rPr>
                <w:sz w:val="20"/>
              </w:rPr>
              <w:t>M</w:t>
            </w:r>
            <w:r w:rsidRPr="005126CB">
              <w:rPr>
                <w:sz w:val="20"/>
              </w:rPr>
              <w:t>odified the following</w:t>
            </w:r>
            <w:r>
              <w:rPr>
                <w:sz w:val="20"/>
              </w:rPr>
              <w:t xml:space="preserve"> for dashboard and review</w:t>
            </w:r>
          </w:p>
          <w:p w14:paraId="5A5EB8DA" w14:textId="77777777" w:rsidR="0025641E" w:rsidRDefault="0025641E" w:rsidP="0066659D">
            <w:pPr>
              <w:pStyle w:val="hdr1"/>
              <w:spacing w:before="0"/>
              <w:ind w:left="0"/>
              <w:jc w:val="left"/>
              <w:rPr>
                <w:sz w:val="20"/>
              </w:rPr>
            </w:pPr>
            <w:r w:rsidRPr="00B24460">
              <w:rPr>
                <w:sz w:val="20"/>
              </w:rPr>
              <w:t xml:space="preserve">3.2.4.1.1 Main Dashboard (My Dashboard) </w:t>
            </w:r>
          </w:p>
          <w:p w14:paraId="7EE67C80" w14:textId="77777777" w:rsidR="0025641E" w:rsidRDefault="0025641E" w:rsidP="0066659D">
            <w:pPr>
              <w:pStyle w:val="hdr1"/>
              <w:spacing w:before="0"/>
              <w:ind w:left="0"/>
              <w:jc w:val="left"/>
              <w:rPr>
                <w:sz w:val="20"/>
              </w:rPr>
            </w:pPr>
            <w:r w:rsidRPr="00B24460">
              <w:rPr>
                <w:sz w:val="20"/>
              </w:rPr>
              <w:t>3.2.4.1.2 Submitted Dashboard (My Submissions)</w:t>
            </w:r>
          </w:p>
          <w:p w14:paraId="6B433D9F" w14:textId="77777777" w:rsidR="0025641E" w:rsidRDefault="0025641E" w:rsidP="0066659D">
            <w:pPr>
              <w:pStyle w:val="hdr1"/>
              <w:spacing w:before="0"/>
              <w:ind w:left="0"/>
              <w:jc w:val="left"/>
              <w:rPr>
                <w:sz w:val="20"/>
              </w:rPr>
            </w:pPr>
            <w:r w:rsidRPr="00B24460">
              <w:rPr>
                <w:sz w:val="20"/>
              </w:rPr>
              <w:t>3.2.4.1.3 Historical (Historical Dashboard)</w:t>
            </w:r>
          </w:p>
          <w:p w14:paraId="0D9FF82C" w14:textId="77777777" w:rsidR="0025641E" w:rsidRDefault="0025641E" w:rsidP="0066659D">
            <w:pPr>
              <w:pStyle w:val="hdr1"/>
              <w:spacing w:before="0"/>
              <w:ind w:left="0"/>
              <w:jc w:val="left"/>
              <w:rPr>
                <w:sz w:val="20"/>
              </w:rPr>
            </w:pPr>
            <w:r w:rsidRPr="00B24460">
              <w:rPr>
                <w:sz w:val="20"/>
              </w:rPr>
              <w:t>3.2.4.6 Manager Dashboard</w:t>
            </w:r>
          </w:p>
          <w:p w14:paraId="4D0069C1" w14:textId="77777777" w:rsidR="0025641E" w:rsidRDefault="0025641E" w:rsidP="0066659D">
            <w:pPr>
              <w:pStyle w:val="hdr1"/>
              <w:spacing w:before="0"/>
              <w:ind w:left="0"/>
              <w:jc w:val="left"/>
              <w:rPr>
                <w:sz w:val="20"/>
              </w:rPr>
            </w:pPr>
            <w:r w:rsidRPr="00B24460">
              <w:rPr>
                <w:sz w:val="20"/>
              </w:rPr>
              <w:t>3.2.4.8 Support Staff Dashboard</w:t>
            </w:r>
          </w:p>
        </w:tc>
        <w:tc>
          <w:tcPr>
            <w:tcW w:w="2790" w:type="dxa"/>
          </w:tcPr>
          <w:p w14:paraId="23E5ECAD" w14:textId="77777777" w:rsidR="0025641E" w:rsidRDefault="0025641E" w:rsidP="0066659D">
            <w:pPr>
              <w:pStyle w:val="hdr1"/>
              <w:spacing w:before="0"/>
              <w:ind w:left="0"/>
              <w:jc w:val="left"/>
              <w:rPr>
                <w:sz w:val="20"/>
              </w:rPr>
            </w:pPr>
            <w:r>
              <w:rPr>
                <w:sz w:val="20"/>
              </w:rPr>
              <w:t>Doug Stearns</w:t>
            </w:r>
          </w:p>
        </w:tc>
      </w:tr>
      <w:tr w:rsidR="0025641E" w:rsidRPr="005A7179" w14:paraId="46734421" w14:textId="77777777" w:rsidTr="0066659D">
        <w:tc>
          <w:tcPr>
            <w:tcW w:w="1440" w:type="dxa"/>
          </w:tcPr>
          <w:p w14:paraId="3C2FADF0" w14:textId="77777777" w:rsidR="0025641E" w:rsidRDefault="0025641E" w:rsidP="0066659D">
            <w:pPr>
              <w:pStyle w:val="hdr1"/>
              <w:spacing w:before="0"/>
              <w:ind w:left="0"/>
              <w:jc w:val="left"/>
              <w:rPr>
                <w:sz w:val="20"/>
              </w:rPr>
            </w:pPr>
            <w:r>
              <w:rPr>
                <w:sz w:val="20"/>
              </w:rPr>
              <w:t>11/28/2017</w:t>
            </w:r>
          </w:p>
        </w:tc>
        <w:tc>
          <w:tcPr>
            <w:tcW w:w="5238" w:type="dxa"/>
          </w:tcPr>
          <w:p w14:paraId="0C30A708" w14:textId="77777777" w:rsidR="0025641E" w:rsidRDefault="0025641E" w:rsidP="0066659D">
            <w:pPr>
              <w:pStyle w:val="hdr1"/>
              <w:spacing w:before="0"/>
              <w:ind w:left="0"/>
              <w:jc w:val="left"/>
              <w:rPr>
                <w:sz w:val="20"/>
              </w:rPr>
            </w:pPr>
            <w:r>
              <w:rPr>
                <w:sz w:val="20"/>
              </w:rPr>
              <w:t>TFS9091 – eCL New sub-coaching reason</w:t>
            </w:r>
          </w:p>
          <w:p w14:paraId="4184A563" w14:textId="77777777" w:rsidR="0025641E" w:rsidRDefault="0025641E" w:rsidP="0066659D">
            <w:pPr>
              <w:pStyle w:val="hdr1"/>
              <w:spacing w:before="0"/>
              <w:ind w:left="0"/>
              <w:jc w:val="left"/>
              <w:rPr>
                <w:sz w:val="20"/>
              </w:rPr>
            </w:pPr>
            <w:r>
              <w:rPr>
                <w:sz w:val="20"/>
              </w:rPr>
              <w:t>Modified the following</w:t>
            </w:r>
          </w:p>
          <w:p w14:paraId="18C9ABBF" w14:textId="77777777" w:rsidR="0025641E" w:rsidRDefault="0025641E" w:rsidP="0066659D">
            <w:pPr>
              <w:pStyle w:val="hdr1"/>
              <w:spacing w:before="0"/>
              <w:ind w:left="0"/>
              <w:jc w:val="left"/>
              <w:rPr>
                <w:sz w:val="20"/>
              </w:rPr>
            </w:pPr>
            <w:r w:rsidRPr="00777F7A">
              <w:rPr>
                <w:sz w:val="20"/>
              </w:rPr>
              <w:t>3.2.1.2.8.1 Direct Coaching Reason and Sub-Reasons</w:t>
            </w:r>
          </w:p>
          <w:p w14:paraId="0BCE7DA1" w14:textId="77777777" w:rsidR="0025641E" w:rsidRDefault="0025641E" w:rsidP="0066659D">
            <w:pPr>
              <w:pStyle w:val="hdr1"/>
              <w:spacing w:before="0"/>
              <w:ind w:left="0"/>
              <w:jc w:val="left"/>
              <w:rPr>
                <w:sz w:val="20"/>
              </w:rPr>
            </w:pPr>
            <w:r w:rsidRPr="00777F7A">
              <w:rPr>
                <w:sz w:val="20"/>
              </w:rPr>
              <w:t>3.2.1.2.8.2 Indirect Coaching Reason and Sub-Reasons</w:t>
            </w:r>
          </w:p>
          <w:p w14:paraId="0BB648A8" w14:textId="77777777" w:rsidR="0025641E" w:rsidRDefault="0025641E" w:rsidP="0066659D">
            <w:pPr>
              <w:pStyle w:val="hdr1"/>
              <w:spacing w:before="0"/>
              <w:ind w:left="0"/>
              <w:jc w:val="left"/>
              <w:rPr>
                <w:sz w:val="20"/>
              </w:rPr>
            </w:pPr>
            <w:r w:rsidRPr="00777F7A">
              <w:rPr>
                <w:sz w:val="20"/>
              </w:rPr>
              <w:t>3.2.1.3.7.1 Direct Coaching Reason and Sub-Reasons</w:t>
            </w:r>
          </w:p>
          <w:p w14:paraId="6B0E0D3A" w14:textId="77777777" w:rsidR="0025641E" w:rsidRDefault="0025641E" w:rsidP="0066659D">
            <w:pPr>
              <w:pStyle w:val="hdr1"/>
              <w:spacing w:before="0"/>
              <w:ind w:left="0"/>
              <w:jc w:val="left"/>
              <w:rPr>
                <w:sz w:val="20"/>
              </w:rPr>
            </w:pPr>
            <w:r w:rsidRPr="00777F7A">
              <w:rPr>
                <w:sz w:val="20"/>
              </w:rPr>
              <w:t>3.2.1.3.7.2 Indirect Coaching Reason and Sub-Reasons</w:t>
            </w:r>
          </w:p>
        </w:tc>
        <w:tc>
          <w:tcPr>
            <w:tcW w:w="2790" w:type="dxa"/>
          </w:tcPr>
          <w:p w14:paraId="151E4CC1" w14:textId="77777777" w:rsidR="0025641E" w:rsidRDefault="0025641E" w:rsidP="0066659D">
            <w:pPr>
              <w:pStyle w:val="hdr1"/>
              <w:spacing w:before="0"/>
              <w:ind w:left="0"/>
              <w:jc w:val="left"/>
              <w:rPr>
                <w:sz w:val="20"/>
              </w:rPr>
            </w:pPr>
            <w:r>
              <w:rPr>
                <w:sz w:val="20"/>
              </w:rPr>
              <w:t>Doug Stearns</w:t>
            </w:r>
          </w:p>
        </w:tc>
      </w:tr>
      <w:tr w:rsidR="0025641E" w:rsidRPr="005A7179" w14:paraId="6AFCB378" w14:textId="77777777" w:rsidTr="0066659D">
        <w:tc>
          <w:tcPr>
            <w:tcW w:w="1440" w:type="dxa"/>
          </w:tcPr>
          <w:p w14:paraId="4F0992C9" w14:textId="77777777" w:rsidR="0025641E" w:rsidRDefault="0025641E" w:rsidP="0066659D">
            <w:pPr>
              <w:pStyle w:val="hdr1"/>
              <w:spacing w:before="0"/>
              <w:ind w:left="0"/>
              <w:jc w:val="left"/>
              <w:rPr>
                <w:sz w:val="20"/>
              </w:rPr>
            </w:pPr>
            <w:r>
              <w:rPr>
                <w:sz w:val="20"/>
              </w:rPr>
              <w:t>12/29/2017</w:t>
            </w:r>
          </w:p>
        </w:tc>
        <w:tc>
          <w:tcPr>
            <w:tcW w:w="5238" w:type="dxa"/>
          </w:tcPr>
          <w:p w14:paraId="3D50F8F8" w14:textId="77777777" w:rsidR="0025641E" w:rsidRDefault="0025641E" w:rsidP="0066659D">
            <w:pPr>
              <w:pStyle w:val="hdr1"/>
              <w:spacing w:before="0"/>
              <w:ind w:left="0"/>
              <w:jc w:val="left"/>
              <w:rPr>
                <w:sz w:val="20"/>
              </w:rPr>
            </w:pPr>
            <w:r>
              <w:rPr>
                <w:sz w:val="20"/>
              </w:rPr>
              <w:t>TFS9553 -</w:t>
            </w:r>
            <w:r w:rsidRPr="001B4B50">
              <w:rPr>
                <w:sz w:val="20"/>
              </w:rPr>
              <w:t>eCoaching - update documentation to show new OMR report code IAEF</w:t>
            </w:r>
          </w:p>
          <w:p w14:paraId="666C14AA" w14:textId="77777777" w:rsidR="0025641E" w:rsidRPr="00DC2F82" w:rsidRDefault="0025641E" w:rsidP="0066659D">
            <w:r w:rsidRPr="00DC2F82">
              <w:t>3.2.2.2.3.1 Exception for IAE, IAT, IAEF</w:t>
            </w:r>
          </w:p>
          <w:p w14:paraId="5B619E0A" w14:textId="77777777" w:rsidR="0025641E" w:rsidRPr="00DC2F82" w:rsidRDefault="0025641E" w:rsidP="0066659D">
            <w:r w:rsidRPr="00DC2F82">
              <w:t xml:space="preserve">3.2.3.1.4 </w:t>
            </w:r>
            <w:r>
              <w:t xml:space="preserve">   </w:t>
            </w:r>
            <w:r w:rsidRPr="00DC2F82">
              <w:t>Supervisor Review Reports</w:t>
            </w:r>
          </w:p>
          <w:p w14:paraId="4AF8CF22" w14:textId="77777777" w:rsidR="0025641E" w:rsidRPr="00DC2F82" w:rsidRDefault="0025641E" w:rsidP="0066659D">
            <w:r w:rsidRPr="00DC2F82">
              <w:t xml:space="preserve">3.2.3.1.13 </w:t>
            </w:r>
            <w:r>
              <w:t xml:space="preserve"> </w:t>
            </w:r>
            <w:r w:rsidRPr="00DC2F82">
              <w:t>Coaching Reasons and Sub-Coaching Reasons</w:t>
            </w:r>
          </w:p>
          <w:p w14:paraId="462F1B9A" w14:textId="77777777" w:rsidR="0025641E" w:rsidRPr="00DC2F82" w:rsidRDefault="0025641E" w:rsidP="0066659D">
            <w:r w:rsidRPr="00DC2F82">
              <w:t xml:space="preserve">3.2.3.1.15 </w:t>
            </w:r>
            <w:r>
              <w:t xml:space="preserve"> </w:t>
            </w:r>
            <w:r w:rsidRPr="00DC2F82">
              <w:t>eCoaching Log Status</w:t>
            </w:r>
          </w:p>
          <w:p w14:paraId="1842AB07" w14:textId="77777777" w:rsidR="0025641E" w:rsidRPr="00DC2F82" w:rsidRDefault="0025641E" w:rsidP="0066659D">
            <w:r w:rsidRPr="00DC2F82">
              <w:t xml:space="preserve">3.2.5.4.2 </w:t>
            </w:r>
            <w:r>
              <w:t xml:space="preserve">   </w:t>
            </w:r>
            <w:r w:rsidRPr="00DC2F82">
              <w:t>Research Required</w:t>
            </w:r>
          </w:p>
          <w:p w14:paraId="50A7FB57" w14:textId="77777777" w:rsidR="0025641E" w:rsidRDefault="0025641E" w:rsidP="0066659D">
            <w:r w:rsidRPr="00DC2F82">
              <w:t>3.2.5.4.2.2 SOP Link for OMR IAE, IAEF, or IA</w:t>
            </w:r>
          </w:p>
        </w:tc>
        <w:tc>
          <w:tcPr>
            <w:tcW w:w="2790" w:type="dxa"/>
          </w:tcPr>
          <w:p w14:paraId="5762239A" w14:textId="77777777" w:rsidR="0025641E" w:rsidRDefault="0025641E" w:rsidP="0066659D">
            <w:pPr>
              <w:pStyle w:val="hdr1"/>
              <w:spacing w:before="0"/>
              <w:ind w:left="0"/>
              <w:jc w:val="left"/>
              <w:rPr>
                <w:sz w:val="20"/>
              </w:rPr>
            </w:pPr>
            <w:r>
              <w:rPr>
                <w:sz w:val="20"/>
              </w:rPr>
              <w:t>Brian Coughlin</w:t>
            </w:r>
          </w:p>
        </w:tc>
      </w:tr>
      <w:tr w:rsidR="0025641E" w:rsidRPr="005A7179" w14:paraId="79408D16" w14:textId="77777777" w:rsidTr="0066659D">
        <w:tc>
          <w:tcPr>
            <w:tcW w:w="1440" w:type="dxa"/>
          </w:tcPr>
          <w:p w14:paraId="7B7DEB57" w14:textId="77777777" w:rsidR="0025641E" w:rsidRDefault="0025641E" w:rsidP="0066659D">
            <w:pPr>
              <w:pStyle w:val="hdr1"/>
              <w:spacing w:before="0"/>
              <w:ind w:left="0"/>
              <w:jc w:val="left"/>
              <w:rPr>
                <w:sz w:val="20"/>
              </w:rPr>
            </w:pPr>
            <w:r>
              <w:rPr>
                <w:sz w:val="20"/>
              </w:rPr>
              <w:t>12/29/2017</w:t>
            </w:r>
          </w:p>
        </w:tc>
        <w:tc>
          <w:tcPr>
            <w:tcW w:w="5238" w:type="dxa"/>
          </w:tcPr>
          <w:p w14:paraId="28BA6669" w14:textId="77777777" w:rsidR="0025641E" w:rsidRDefault="0025641E" w:rsidP="0066659D">
            <w:pPr>
              <w:pStyle w:val="hdr1"/>
              <w:spacing w:before="0"/>
              <w:ind w:left="0"/>
              <w:jc w:val="left"/>
              <w:rPr>
                <w:sz w:val="20"/>
              </w:rPr>
            </w:pPr>
            <w:r>
              <w:rPr>
                <w:sz w:val="20"/>
              </w:rPr>
              <w:t>TFS9573 -</w:t>
            </w:r>
            <w:r w:rsidRPr="00C32269">
              <w:rPr>
                <w:sz w:val="20"/>
              </w:rPr>
              <w:t>eCoaching - Add new SubCoaching Reason to Supervisor Module</w:t>
            </w:r>
          </w:p>
          <w:p w14:paraId="11F7A316" w14:textId="77777777" w:rsidR="0025641E" w:rsidRPr="00C32269" w:rsidRDefault="0025641E" w:rsidP="0066659D">
            <w:r>
              <w:t xml:space="preserve">3.2.1.3.7.1 </w:t>
            </w:r>
            <w:r w:rsidRPr="00C32269">
              <w:t xml:space="preserve">Direct Coaching Reason and Sub-Reasons </w:t>
            </w:r>
          </w:p>
          <w:p w14:paraId="64384DC5" w14:textId="77777777" w:rsidR="0025641E" w:rsidRDefault="0025641E" w:rsidP="0066659D">
            <w:r>
              <w:t xml:space="preserve">3.2.1.3.7.2 </w:t>
            </w:r>
            <w:r w:rsidRPr="00C32269">
              <w:t xml:space="preserve">Indirect Coaching Reason and Sub-Reasons </w:t>
            </w:r>
          </w:p>
        </w:tc>
        <w:tc>
          <w:tcPr>
            <w:tcW w:w="2790" w:type="dxa"/>
          </w:tcPr>
          <w:p w14:paraId="5F0C630B" w14:textId="77777777" w:rsidR="0025641E" w:rsidRDefault="0025641E" w:rsidP="0066659D">
            <w:pPr>
              <w:pStyle w:val="hdr1"/>
              <w:spacing w:before="0"/>
              <w:ind w:left="0"/>
              <w:jc w:val="left"/>
              <w:rPr>
                <w:sz w:val="20"/>
              </w:rPr>
            </w:pPr>
            <w:r>
              <w:rPr>
                <w:sz w:val="20"/>
              </w:rPr>
              <w:t>Brian Coughlin</w:t>
            </w:r>
          </w:p>
        </w:tc>
      </w:tr>
      <w:tr w:rsidR="0066659D" w:rsidRPr="005A7179" w14:paraId="3A2D3F06" w14:textId="77777777" w:rsidTr="0066659D">
        <w:tc>
          <w:tcPr>
            <w:tcW w:w="1440" w:type="dxa"/>
          </w:tcPr>
          <w:p w14:paraId="745A5001" w14:textId="74D79694" w:rsidR="0066659D" w:rsidRDefault="0066659D" w:rsidP="0066659D">
            <w:pPr>
              <w:pStyle w:val="hdr1"/>
              <w:spacing w:before="0"/>
              <w:ind w:left="0"/>
              <w:jc w:val="left"/>
              <w:rPr>
                <w:sz w:val="20"/>
              </w:rPr>
            </w:pPr>
            <w:r>
              <w:rPr>
                <w:sz w:val="20"/>
              </w:rPr>
              <w:t>01/22/2018</w:t>
            </w:r>
          </w:p>
        </w:tc>
        <w:tc>
          <w:tcPr>
            <w:tcW w:w="5238" w:type="dxa"/>
          </w:tcPr>
          <w:p w14:paraId="170BB405" w14:textId="3705DD70" w:rsidR="00977141" w:rsidRDefault="0066659D" w:rsidP="0066659D">
            <w:pPr>
              <w:pStyle w:val="hdr1"/>
              <w:spacing w:before="0"/>
              <w:ind w:left="0"/>
              <w:jc w:val="left"/>
              <w:rPr>
                <w:sz w:val="20"/>
              </w:rPr>
            </w:pPr>
            <w:r>
              <w:rPr>
                <w:sz w:val="20"/>
              </w:rPr>
              <w:t>TFS9204 – eCL Inactivated Records from IQS</w:t>
            </w:r>
          </w:p>
          <w:p w14:paraId="1C201C0F" w14:textId="77777777" w:rsidR="00977141" w:rsidRDefault="00977141" w:rsidP="00977141">
            <w:pPr>
              <w:pStyle w:val="hdr1"/>
              <w:spacing w:before="0"/>
              <w:ind w:left="0"/>
              <w:jc w:val="left"/>
              <w:rPr>
                <w:sz w:val="20"/>
              </w:rPr>
            </w:pPr>
            <w:r>
              <w:rPr>
                <w:sz w:val="20"/>
              </w:rPr>
              <w:t>Modified the following requirements</w:t>
            </w:r>
          </w:p>
          <w:p w14:paraId="418E0A67" w14:textId="77777777" w:rsidR="00977141" w:rsidRDefault="00977141" w:rsidP="00977141">
            <w:pPr>
              <w:pStyle w:val="hdr1"/>
              <w:spacing w:before="0"/>
              <w:ind w:left="0"/>
              <w:jc w:val="left"/>
              <w:rPr>
                <w:sz w:val="20"/>
              </w:rPr>
            </w:pPr>
            <w:r w:rsidRPr="00977141">
              <w:rPr>
                <w:sz w:val="20"/>
              </w:rPr>
              <w:t>3.2.3.2.1.3 Evaluation Status</w:t>
            </w:r>
          </w:p>
          <w:p w14:paraId="553B7ED7" w14:textId="77777777" w:rsidR="00977141" w:rsidRDefault="00977141" w:rsidP="00977141">
            <w:pPr>
              <w:pStyle w:val="hdr1"/>
              <w:spacing w:before="0"/>
              <w:ind w:left="0"/>
              <w:jc w:val="left"/>
              <w:rPr>
                <w:sz w:val="20"/>
              </w:rPr>
            </w:pPr>
            <w:r w:rsidRPr="00977141">
              <w:rPr>
                <w:sz w:val="20"/>
              </w:rPr>
              <w:t>3.2.3.2.1.8 Existing records</w:t>
            </w:r>
          </w:p>
          <w:p w14:paraId="47BC27E1" w14:textId="08EA17B2" w:rsidR="0066659D" w:rsidRDefault="00977141" w:rsidP="00977141">
            <w:pPr>
              <w:pStyle w:val="hdr1"/>
              <w:spacing w:before="0"/>
              <w:ind w:left="0"/>
              <w:jc w:val="left"/>
              <w:rPr>
                <w:sz w:val="20"/>
              </w:rPr>
            </w:pPr>
            <w:r>
              <w:rPr>
                <w:sz w:val="20"/>
              </w:rPr>
              <w:t xml:space="preserve">3.2.3.2.11 </w:t>
            </w:r>
            <w:r w:rsidRPr="00977141">
              <w:rPr>
                <w:sz w:val="20"/>
              </w:rPr>
              <w:t>eCoaching Log Status</w:t>
            </w:r>
          </w:p>
        </w:tc>
        <w:tc>
          <w:tcPr>
            <w:tcW w:w="2790" w:type="dxa"/>
          </w:tcPr>
          <w:p w14:paraId="1852C3C6" w14:textId="04D1E9E9" w:rsidR="0066659D" w:rsidRDefault="0066659D" w:rsidP="0066659D">
            <w:pPr>
              <w:pStyle w:val="hdr1"/>
              <w:spacing w:before="0"/>
              <w:ind w:left="0"/>
              <w:jc w:val="left"/>
              <w:rPr>
                <w:sz w:val="20"/>
              </w:rPr>
            </w:pPr>
            <w:r>
              <w:rPr>
                <w:sz w:val="20"/>
              </w:rPr>
              <w:t>Doug Stearns</w:t>
            </w:r>
          </w:p>
        </w:tc>
      </w:tr>
      <w:tr w:rsidR="00977141" w:rsidRPr="005A7179" w14:paraId="6FF4327E" w14:textId="77777777" w:rsidTr="0066659D">
        <w:tc>
          <w:tcPr>
            <w:tcW w:w="1440" w:type="dxa"/>
          </w:tcPr>
          <w:p w14:paraId="098AAE33" w14:textId="0642066F" w:rsidR="00977141" w:rsidRDefault="00977141" w:rsidP="0066659D">
            <w:pPr>
              <w:pStyle w:val="hdr1"/>
              <w:spacing w:before="0"/>
              <w:ind w:left="0"/>
              <w:jc w:val="left"/>
              <w:rPr>
                <w:sz w:val="20"/>
              </w:rPr>
            </w:pPr>
            <w:r>
              <w:rPr>
                <w:sz w:val="20"/>
              </w:rPr>
              <w:t>01/22/20018</w:t>
            </w:r>
          </w:p>
        </w:tc>
        <w:tc>
          <w:tcPr>
            <w:tcW w:w="5238" w:type="dxa"/>
          </w:tcPr>
          <w:p w14:paraId="56C5F707" w14:textId="77777777" w:rsidR="00977794" w:rsidRDefault="00977141" w:rsidP="00977794">
            <w:pPr>
              <w:pStyle w:val="hdr1"/>
              <w:spacing w:before="0"/>
              <w:ind w:left="0"/>
              <w:jc w:val="left"/>
              <w:rPr>
                <w:sz w:val="20"/>
              </w:rPr>
            </w:pPr>
            <w:r>
              <w:rPr>
                <w:sz w:val="20"/>
              </w:rPr>
              <w:t>TFS9511 – eCL Pilot Survey Question</w:t>
            </w:r>
          </w:p>
          <w:p w14:paraId="1F511250" w14:textId="77777777" w:rsidR="00977794" w:rsidRDefault="00977794" w:rsidP="00977794">
            <w:pPr>
              <w:pStyle w:val="hdr1"/>
              <w:spacing w:before="0"/>
              <w:ind w:left="0"/>
              <w:jc w:val="left"/>
              <w:rPr>
                <w:sz w:val="20"/>
              </w:rPr>
            </w:pPr>
            <w:r>
              <w:rPr>
                <w:sz w:val="20"/>
              </w:rPr>
              <w:t>Added or modified the following requirements</w:t>
            </w:r>
          </w:p>
          <w:p w14:paraId="705CCB9A" w14:textId="77777777" w:rsidR="00977794" w:rsidRDefault="00977794" w:rsidP="00977794">
            <w:pPr>
              <w:pStyle w:val="hdr1"/>
              <w:spacing w:before="0"/>
              <w:ind w:left="0"/>
              <w:jc w:val="left"/>
              <w:rPr>
                <w:sz w:val="20"/>
              </w:rPr>
            </w:pPr>
            <w:r w:rsidRPr="00977794">
              <w:rPr>
                <w:sz w:val="20"/>
              </w:rPr>
              <w:lastRenderedPageBreak/>
              <w:t>3.2.9.1.3 Specific Logs</w:t>
            </w:r>
          </w:p>
          <w:p w14:paraId="28499E90" w14:textId="7F5687C7" w:rsidR="00977794" w:rsidRDefault="00977794" w:rsidP="00977794">
            <w:pPr>
              <w:pStyle w:val="hdr1"/>
              <w:spacing w:before="0"/>
              <w:ind w:left="0"/>
              <w:jc w:val="left"/>
              <w:rPr>
                <w:sz w:val="20"/>
              </w:rPr>
            </w:pPr>
            <w:r w:rsidRPr="00977794">
              <w:rPr>
                <w:sz w:val="20"/>
              </w:rPr>
              <w:t>3.2.9.3.4.2 Survey Questions</w:t>
            </w:r>
          </w:p>
        </w:tc>
        <w:tc>
          <w:tcPr>
            <w:tcW w:w="2790" w:type="dxa"/>
          </w:tcPr>
          <w:p w14:paraId="2B54D175" w14:textId="604D039D" w:rsidR="00977141" w:rsidRDefault="00977141" w:rsidP="0066659D">
            <w:pPr>
              <w:pStyle w:val="hdr1"/>
              <w:spacing w:before="0"/>
              <w:ind w:left="0"/>
              <w:jc w:val="left"/>
              <w:rPr>
                <w:sz w:val="20"/>
              </w:rPr>
            </w:pPr>
            <w:r>
              <w:rPr>
                <w:sz w:val="20"/>
              </w:rPr>
              <w:lastRenderedPageBreak/>
              <w:t>Doug Stearns</w:t>
            </w:r>
          </w:p>
        </w:tc>
      </w:tr>
      <w:tr w:rsidR="000B004B" w:rsidRPr="005A7179" w14:paraId="51DAD192" w14:textId="77777777" w:rsidTr="0066659D">
        <w:tc>
          <w:tcPr>
            <w:tcW w:w="1440" w:type="dxa"/>
          </w:tcPr>
          <w:p w14:paraId="4CE0413B" w14:textId="52A6AAE0" w:rsidR="000B004B" w:rsidRDefault="000B004B" w:rsidP="0066659D">
            <w:pPr>
              <w:pStyle w:val="hdr1"/>
              <w:spacing w:before="0"/>
              <w:ind w:left="0"/>
              <w:jc w:val="left"/>
              <w:rPr>
                <w:sz w:val="20"/>
              </w:rPr>
            </w:pPr>
            <w:r>
              <w:rPr>
                <w:sz w:val="20"/>
              </w:rPr>
              <w:t>04/06/2018</w:t>
            </w:r>
          </w:p>
        </w:tc>
        <w:tc>
          <w:tcPr>
            <w:tcW w:w="5238" w:type="dxa"/>
          </w:tcPr>
          <w:p w14:paraId="713D18D7" w14:textId="77777777" w:rsidR="000B004B" w:rsidRDefault="000B004B" w:rsidP="00977794">
            <w:pPr>
              <w:pStyle w:val="hdr1"/>
              <w:spacing w:before="0"/>
              <w:ind w:left="0"/>
              <w:jc w:val="left"/>
              <w:rPr>
                <w:sz w:val="20"/>
              </w:rPr>
            </w:pPr>
            <w:r>
              <w:rPr>
                <w:sz w:val="20"/>
              </w:rPr>
              <w:t>TFS10524 – eCL feed file share move</w:t>
            </w:r>
          </w:p>
          <w:p w14:paraId="7A3512CB" w14:textId="77777777" w:rsidR="0013581A" w:rsidRDefault="000B004B" w:rsidP="0013581A">
            <w:pPr>
              <w:pStyle w:val="hdr1"/>
              <w:spacing w:before="0"/>
              <w:ind w:left="0"/>
              <w:jc w:val="left"/>
              <w:rPr>
                <w:sz w:val="20"/>
              </w:rPr>
            </w:pPr>
            <w:r>
              <w:rPr>
                <w:sz w:val="20"/>
              </w:rPr>
              <w:t>Modified the following requirements</w:t>
            </w:r>
          </w:p>
          <w:p w14:paraId="1ADAC753" w14:textId="77777777" w:rsidR="0013581A" w:rsidRDefault="0013581A" w:rsidP="0013581A">
            <w:pPr>
              <w:pStyle w:val="hdr1"/>
              <w:spacing w:before="0"/>
              <w:ind w:left="0"/>
              <w:jc w:val="left"/>
              <w:rPr>
                <w:sz w:val="20"/>
              </w:rPr>
            </w:pPr>
            <w:r w:rsidRPr="0013581A">
              <w:rPr>
                <w:sz w:val="20"/>
              </w:rPr>
              <w:t>3.2.3.1.6 Location</w:t>
            </w:r>
          </w:p>
          <w:p w14:paraId="44F0ACAA" w14:textId="77777777" w:rsidR="0013581A" w:rsidRDefault="0013581A" w:rsidP="0013581A">
            <w:pPr>
              <w:pStyle w:val="hdr1"/>
              <w:spacing w:before="0"/>
              <w:ind w:left="0"/>
              <w:jc w:val="left"/>
              <w:rPr>
                <w:sz w:val="20"/>
              </w:rPr>
            </w:pPr>
            <w:r w:rsidRPr="0013581A">
              <w:rPr>
                <w:sz w:val="20"/>
              </w:rPr>
              <w:t>3.2.3.2.3 Location</w:t>
            </w:r>
          </w:p>
          <w:p w14:paraId="296E9BD3" w14:textId="77777777" w:rsidR="0013581A" w:rsidRDefault="0013581A" w:rsidP="0013581A">
            <w:pPr>
              <w:pStyle w:val="hdr1"/>
              <w:spacing w:before="0"/>
              <w:ind w:left="0"/>
              <w:jc w:val="left"/>
              <w:rPr>
                <w:sz w:val="20"/>
              </w:rPr>
            </w:pPr>
            <w:r w:rsidRPr="0013581A">
              <w:rPr>
                <w:sz w:val="20"/>
              </w:rPr>
              <w:t>3.2.3.3.3 Location</w:t>
            </w:r>
          </w:p>
          <w:p w14:paraId="40CD2DE3" w14:textId="77777777" w:rsidR="0013581A" w:rsidRDefault="0013581A" w:rsidP="0013581A">
            <w:pPr>
              <w:pStyle w:val="hdr1"/>
              <w:spacing w:before="0"/>
              <w:ind w:left="0"/>
              <w:jc w:val="left"/>
              <w:rPr>
                <w:sz w:val="20"/>
              </w:rPr>
            </w:pPr>
            <w:r w:rsidRPr="0013581A">
              <w:rPr>
                <w:sz w:val="20"/>
              </w:rPr>
              <w:t>3.2.3.4.2 Location</w:t>
            </w:r>
          </w:p>
          <w:p w14:paraId="5C274FB4" w14:textId="1A663B21" w:rsidR="0013581A" w:rsidRPr="0013581A" w:rsidRDefault="0013581A" w:rsidP="0013581A">
            <w:pPr>
              <w:pStyle w:val="hdr1"/>
              <w:spacing w:before="0"/>
              <w:ind w:left="0"/>
              <w:jc w:val="left"/>
              <w:rPr>
                <w:sz w:val="20"/>
              </w:rPr>
            </w:pPr>
            <w:r w:rsidRPr="0013581A">
              <w:rPr>
                <w:sz w:val="20"/>
              </w:rPr>
              <w:t>3.2.3.5.2 Location</w:t>
            </w:r>
          </w:p>
          <w:p w14:paraId="7377A870" w14:textId="77777777" w:rsidR="0013581A" w:rsidRDefault="0013581A" w:rsidP="0013581A">
            <w:pPr>
              <w:pStyle w:val="hdr1"/>
              <w:spacing w:before="0"/>
              <w:ind w:left="0"/>
              <w:jc w:val="left"/>
              <w:rPr>
                <w:sz w:val="20"/>
              </w:rPr>
            </w:pPr>
            <w:r w:rsidRPr="0013581A">
              <w:rPr>
                <w:sz w:val="20"/>
              </w:rPr>
              <w:t>3.2.3.6.2 Location</w:t>
            </w:r>
          </w:p>
          <w:p w14:paraId="433BD9CA" w14:textId="771923E6" w:rsidR="0013581A" w:rsidRPr="0013581A" w:rsidRDefault="0013581A" w:rsidP="0013581A">
            <w:pPr>
              <w:pStyle w:val="hdr1"/>
              <w:spacing w:before="0"/>
              <w:ind w:left="0"/>
              <w:jc w:val="left"/>
              <w:rPr>
                <w:sz w:val="20"/>
              </w:rPr>
            </w:pPr>
            <w:r>
              <w:rPr>
                <w:sz w:val="20"/>
              </w:rPr>
              <w:t xml:space="preserve">3.2.6.2.1.1 </w:t>
            </w:r>
            <w:r w:rsidRPr="0013581A">
              <w:rPr>
                <w:sz w:val="20"/>
              </w:rPr>
              <w:t>File Location and Name</w:t>
            </w:r>
          </w:p>
          <w:p w14:paraId="313798BB" w14:textId="77777777" w:rsidR="0013581A" w:rsidRDefault="0013581A" w:rsidP="0013581A">
            <w:pPr>
              <w:pStyle w:val="hdr1"/>
              <w:spacing w:before="0"/>
              <w:ind w:left="0"/>
              <w:jc w:val="left"/>
              <w:rPr>
                <w:sz w:val="20"/>
              </w:rPr>
            </w:pPr>
            <w:r w:rsidRPr="0013581A">
              <w:rPr>
                <w:sz w:val="20"/>
              </w:rPr>
              <w:t>3.2.6.2.2.1</w:t>
            </w:r>
            <w:r>
              <w:rPr>
                <w:sz w:val="20"/>
              </w:rPr>
              <w:t xml:space="preserve"> </w:t>
            </w:r>
            <w:r w:rsidRPr="0013581A">
              <w:rPr>
                <w:sz w:val="20"/>
              </w:rPr>
              <w:t>File Location and Name</w:t>
            </w:r>
          </w:p>
          <w:p w14:paraId="52335132" w14:textId="1E052642" w:rsidR="00975EC5" w:rsidRDefault="00975EC5" w:rsidP="0013581A">
            <w:pPr>
              <w:pStyle w:val="hdr1"/>
              <w:spacing w:before="0"/>
              <w:ind w:left="0"/>
              <w:jc w:val="left"/>
              <w:rPr>
                <w:sz w:val="20"/>
              </w:rPr>
            </w:pPr>
            <w:r w:rsidRPr="00975EC5">
              <w:rPr>
                <w:sz w:val="20"/>
              </w:rPr>
              <w:t>3.2.8.2.6.1.1 Location</w:t>
            </w:r>
          </w:p>
        </w:tc>
        <w:tc>
          <w:tcPr>
            <w:tcW w:w="2790" w:type="dxa"/>
          </w:tcPr>
          <w:p w14:paraId="15BEC010" w14:textId="435D66CA" w:rsidR="000B004B" w:rsidRDefault="000B004B" w:rsidP="0066659D">
            <w:pPr>
              <w:pStyle w:val="hdr1"/>
              <w:spacing w:before="0"/>
              <w:ind w:left="0"/>
              <w:jc w:val="left"/>
              <w:rPr>
                <w:sz w:val="20"/>
              </w:rPr>
            </w:pPr>
            <w:r>
              <w:rPr>
                <w:sz w:val="20"/>
              </w:rPr>
              <w:t>Doug Stearns</w:t>
            </w:r>
          </w:p>
        </w:tc>
      </w:tr>
      <w:tr w:rsidR="00906507" w:rsidRPr="005A7179" w14:paraId="0D5FA377" w14:textId="77777777" w:rsidTr="0066659D">
        <w:tc>
          <w:tcPr>
            <w:tcW w:w="1440" w:type="dxa"/>
          </w:tcPr>
          <w:p w14:paraId="28A03804" w14:textId="290ED74F" w:rsidR="00906507" w:rsidRDefault="00906507" w:rsidP="0066659D">
            <w:pPr>
              <w:pStyle w:val="hdr1"/>
              <w:spacing w:before="0"/>
              <w:ind w:left="0"/>
              <w:jc w:val="left"/>
              <w:rPr>
                <w:sz w:val="20"/>
              </w:rPr>
            </w:pPr>
            <w:r>
              <w:rPr>
                <w:sz w:val="20"/>
              </w:rPr>
              <w:t>04/13/2018</w:t>
            </w:r>
          </w:p>
        </w:tc>
        <w:tc>
          <w:tcPr>
            <w:tcW w:w="5238" w:type="dxa"/>
          </w:tcPr>
          <w:p w14:paraId="0589A5B4" w14:textId="77777777" w:rsidR="00906507" w:rsidRDefault="00906507" w:rsidP="00977794">
            <w:pPr>
              <w:pStyle w:val="hdr1"/>
              <w:spacing w:before="0"/>
              <w:ind w:left="0"/>
              <w:jc w:val="left"/>
              <w:rPr>
                <w:sz w:val="20"/>
              </w:rPr>
            </w:pPr>
            <w:r>
              <w:rPr>
                <w:sz w:val="20"/>
              </w:rPr>
              <w:t>TFS10604 – eCL Updates from Peer Review</w:t>
            </w:r>
          </w:p>
          <w:p w14:paraId="08546DF0" w14:textId="77777777" w:rsidR="00402838" w:rsidRDefault="00906507" w:rsidP="00402838">
            <w:pPr>
              <w:pStyle w:val="hdr1"/>
              <w:spacing w:before="0"/>
              <w:ind w:left="0"/>
              <w:jc w:val="left"/>
              <w:rPr>
                <w:sz w:val="20"/>
              </w:rPr>
            </w:pPr>
            <w:r>
              <w:rPr>
                <w:sz w:val="20"/>
              </w:rPr>
              <w:t>Modified the following requirements</w:t>
            </w:r>
          </w:p>
          <w:p w14:paraId="128C581D" w14:textId="77777777" w:rsidR="00402838" w:rsidRDefault="00402838" w:rsidP="00402838">
            <w:pPr>
              <w:pStyle w:val="hdr1"/>
              <w:spacing w:before="0"/>
              <w:ind w:left="0"/>
              <w:jc w:val="left"/>
              <w:rPr>
                <w:sz w:val="20"/>
              </w:rPr>
            </w:pPr>
            <w:r w:rsidRPr="00402838">
              <w:rPr>
                <w:sz w:val="20"/>
              </w:rPr>
              <w:t>3.2.1.1.3 Authentication</w:t>
            </w:r>
          </w:p>
          <w:p w14:paraId="4C2C2904" w14:textId="77777777" w:rsidR="00402838" w:rsidRDefault="00402838" w:rsidP="00402838">
            <w:pPr>
              <w:pStyle w:val="hdr1"/>
              <w:spacing w:before="0"/>
              <w:ind w:left="0"/>
              <w:jc w:val="left"/>
              <w:rPr>
                <w:sz w:val="20"/>
              </w:rPr>
            </w:pPr>
            <w:r w:rsidRPr="00402838">
              <w:rPr>
                <w:sz w:val="20"/>
              </w:rPr>
              <w:t>3.2.1.1.6 Form Name</w:t>
            </w:r>
          </w:p>
          <w:p w14:paraId="4AB393A2" w14:textId="77777777" w:rsidR="00402838" w:rsidRDefault="00402838" w:rsidP="00402838">
            <w:pPr>
              <w:pStyle w:val="hdr1"/>
              <w:spacing w:before="0"/>
              <w:ind w:left="0"/>
              <w:jc w:val="left"/>
              <w:rPr>
                <w:sz w:val="20"/>
              </w:rPr>
            </w:pPr>
            <w:r w:rsidRPr="00402838">
              <w:rPr>
                <w:sz w:val="20"/>
              </w:rPr>
              <w:t xml:space="preserve">3.2.2.1.6.2 Completed for Quality Specialist Coaching </w:t>
            </w:r>
          </w:p>
          <w:p w14:paraId="011DF718" w14:textId="77777777" w:rsidR="00402838" w:rsidRDefault="00402838" w:rsidP="00402838">
            <w:pPr>
              <w:pStyle w:val="hdr1"/>
              <w:spacing w:before="0"/>
              <w:ind w:left="0"/>
              <w:jc w:val="left"/>
              <w:rPr>
                <w:sz w:val="20"/>
              </w:rPr>
            </w:pPr>
            <w:r w:rsidRPr="00402838">
              <w:rPr>
                <w:sz w:val="20"/>
              </w:rPr>
              <w:t>3.2.3.2.1.5 Schedule</w:t>
            </w:r>
          </w:p>
          <w:p w14:paraId="37B69BF3" w14:textId="77777777" w:rsidR="00402838" w:rsidRDefault="00402838" w:rsidP="00402838">
            <w:pPr>
              <w:pStyle w:val="hdr1"/>
              <w:spacing w:before="0"/>
              <w:ind w:left="0"/>
              <w:jc w:val="left"/>
              <w:rPr>
                <w:sz w:val="20"/>
              </w:rPr>
            </w:pPr>
            <w:r w:rsidRPr="00402838">
              <w:rPr>
                <w:sz w:val="20"/>
              </w:rPr>
              <w:t>3.2.5.1.1.3 Examples</w:t>
            </w:r>
          </w:p>
          <w:p w14:paraId="09D005D5" w14:textId="77777777" w:rsidR="00402838" w:rsidRDefault="00402838" w:rsidP="00402838">
            <w:pPr>
              <w:pStyle w:val="hdr1"/>
              <w:spacing w:before="0"/>
              <w:ind w:left="0"/>
              <w:jc w:val="left"/>
              <w:rPr>
                <w:sz w:val="20"/>
              </w:rPr>
            </w:pPr>
            <w:r w:rsidRPr="00402838">
              <w:rPr>
                <w:sz w:val="20"/>
              </w:rPr>
              <w:t>3.2.6.1.1 Employee Hierarchy</w:t>
            </w:r>
          </w:p>
          <w:p w14:paraId="11CE30F1" w14:textId="0C7C6093" w:rsidR="00402838" w:rsidRPr="00402838" w:rsidRDefault="00402838" w:rsidP="00402838">
            <w:pPr>
              <w:pStyle w:val="hdr1"/>
              <w:spacing w:before="0"/>
              <w:ind w:left="0"/>
              <w:jc w:val="left"/>
              <w:rPr>
                <w:sz w:val="20"/>
              </w:rPr>
            </w:pPr>
            <w:r w:rsidRPr="00402838">
              <w:rPr>
                <w:sz w:val="20"/>
              </w:rPr>
              <w:t>3.2.6.2.1.3 Load Schedule</w:t>
            </w:r>
          </w:p>
          <w:p w14:paraId="2591ABF9" w14:textId="2E384154" w:rsidR="00906507" w:rsidRDefault="00402838" w:rsidP="00402838">
            <w:pPr>
              <w:pStyle w:val="hdr1"/>
              <w:spacing w:before="0"/>
              <w:ind w:left="0"/>
              <w:jc w:val="left"/>
              <w:rPr>
                <w:sz w:val="20"/>
              </w:rPr>
            </w:pPr>
            <w:r w:rsidRPr="00402838">
              <w:rPr>
                <w:sz w:val="20"/>
              </w:rPr>
              <w:t>3.2.8.2.7 Reports to be Scheduled</w:t>
            </w:r>
          </w:p>
        </w:tc>
        <w:tc>
          <w:tcPr>
            <w:tcW w:w="2790" w:type="dxa"/>
          </w:tcPr>
          <w:p w14:paraId="607F43F9" w14:textId="79188907" w:rsidR="00906507" w:rsidRDefault="00906507" w:rsidP="0066659D">
            <w:pPr>
              <w:pStyle w:val="hdr1"/>
              <w:spacing w:before="0"/>
              <w:ind w:left="0"/>
              <w:jc w:val="left"/>
              <w:rPr>
                <w:sz w:val="20"/>
              </w:rPr>
            </w:pPr>
            <w:r>
              <w:rPr>
                <w:sz w:val="20"/>
              </w:rPr>
              <w:t>Doug Stearns</w:t>
            </w:r>
          </w:p>
        </w:tc>
      </w:tr>
      <w:tr w:rsidR="00657C87" w:rsidRPr="005A7179" w14:paraId="0FAE20F9" w14:textId="77777777" w:rsidTr="0066659D">
        <w:tc>
          <w:tcPr>
            <w:tcW w:w="1440" w:type="dxa"/>
          </w:tcPr>
          <w:p w14:paraId="2D68B9E5" w14:textId="26339FE3" w:rsidR="00657C87" w:rsidRDefault="00657C87" w:rsidP="0066659D">
            <w:pPr>
              <w:pStyle w:val="hdr1"/>
              <w:spacing w:before="0"/>
              <w:ind w:left="0"/>
              <w:jc w:val="left"/>
              <w:rPr>
                <w:sz w:val="20"/>
              </w:rPr>
            </w:pPr>
            <w:r>
              <w:rPr>
                <w:sz w:val="20"/>
              </w:rPr>
              <w:t>05/30/2018</w:t>
            </w:r>
          </w:p>
        </w:tc>
        <w:tc>
          <w:tcPr>
            <w:tcW w:w="5238" w:type="dxa"/>
          </w:tcPr>
          <w:p w14:paraId="55BAB058" w14:textId="77777777" w:rsidR="00BD7987" w:rsidRDefault="00657C87" w:rsidP="00BD7987">
            <w:pPr>
              <w:pStyle w:val="hdr1"/>
              <w:spacing w:before="0"/>
              <w:ind w:left="0"/>
              <w:jc w:val="left"/>
              <w:rPr>
                <w:sz w:val="20"/>
              </w:rPr>
            </w:pPr>
            <w:r>
              <w:rPr>
                <w:sz w:val="20"/>
              </w:rPr>
              <w:t>TFS7136 – eCL New Architecture Submissions</w:t>
            </w:r>
          </w:p>
          <w:p w14:paraId="34FBAB17" w14:textId="77777777" w:rsidR="00BD7987" w:rsidRDefault="00BD7987" w:rsidP="00BD7987">
            <w:pPr>
              <w:pStyle w:val="hdr1"/>
              <w:spacing w:before="0"/>
              <w:ind w:left="0"/>
              <w:jc w:val="left"/>
              <w:rPr>
                <w:sz w:val="20"/>
              </w:rPr>
            </w:pPr>
            <w:r w:rsidRPr="00BD7987">
              <w:rPr>
                <w:sz w:val="20"/>
              </w:rPr>
              <w:t xml:space="preserve">Added or modified the following requirements </w:t>
            </w:r>
          </w:p>
          <w:p w14:paraId="1A0CE55E" w14:textId="7BC80928" w:rsidR="003E2FEB" w:rsidRDefault="003E2FEB" w:rsidP="00BD7987">
            <w:pPr>
              <w:pStyle w:val="hdr1"/>
              <w:spacing w:before="0"/>
              <w:ind w:left="0"/>
              <w:jc w:val="left"/>
              <w:rPr>
                <w:sz w:val="20"/>
              </w:rPr>
            </w:pPr>
            <w:r>
              <w:rPr>
                <w:sz w:val="20"/>
              </w:rPr>
              <w:t>Table of contents</w:t>
            </w:r>
          </w:p>
          <w:p w14:paraId="10CBAD4F" w14:textId="77777777" w:rsidR="00BD7987" w:rsidRDefault="00BD7987" w:rsidP="00BD7987">
            <w:pPr>
              <w:pStyle w:val="hdr1"/>
              <w:spacing w:before="0"/>
              <w:ind w:left="0"/>
              <w:jc w:val="left"/>
              <w:rPr>
                <w:sz w:val="20"/>
              </w:rPr>
            </w:pPr>
            <w:r w:rsidRPr="00BD7987">
              <w:rPr>
                <w:sz w:val="20"/>
              </w:rPr>
              <w:t>2.1.2 User Interfaces</w:t>
            </w:r>
          </w:p>
          <w:p w14:paraId="7FCB177B" w14:textId="77777777" w:rsidR="00BD7987" w:rsidRDefault="00BD7987" w:rsidP="00BD7987">
            <w:pPr>
              <w:pStyle w:val="hdr1"/>
              <w:spacing w:before="0"/>
              <w:ind w:left="0"/>
              <w:jc w:val="left"/>
              <w:rPr>
                <w:sz w:val="20"/>
              </w:rPr>
            </w:pPr>
            <w:r w:rsidRPr="00BD7987">
              <w:rPr>
                <w:sz w:val="20"/>
              </w:rPr>
              <w:t>3.2.1.2.12 Associated with a Call Record</w:t>
            </w:r>
          </w:p>
          <w:p w14:paraId="388401A4" w14:textId="77777777" w:rsidR="00BD7987" w:rsidRDefault="00BD7987" w:rsidP="00BD7987">
            <w:pPr>
              <w:pStyle w:val="hdr1"/>
              <w:spacing w:before="0"/>
              <w:ind w:left="0"/>
              <w:jc w:val="left"/>
              <w:rPr>
                <w:sz w:val="20"/>
              </w:rPr>
            </w:pPr>
            <w:r w:rsidRPr="00BD7987">
              <w:rPr>
                <w:sz w:val="20"/>
              </w:rPr>
              <w:t>3.2.1.3.11 Associated with a Call Record</w:t>
            </w:r>
          </w:p>
          <w:p w14:paraId="7738AAD7" w14:textId="77777777" w:rsidR="00BD7987" w:rsidRDefault="00BD7987" w:rsidP="00BD7987">
            <w:pPr>
              <w:pStyle w:val="hdr1"/>
              <w:spacing w:before="0"/>
              <w:ind w:left="0"/>
              <w:jc w:val="left"/>
              <w:rPr>
                <w:sz w:val="20"/>
              </w:rPr>
            </w:pPr>
            <w:r w:rsidRPr="00BD7987">
              <w:rPr>
                <w:sz w:val="20"/>
              </w:rPr>
              <w:t>3.2.1.3.15 Access to submission</w:t>
            </w:r>
          </w:p>
          <w:p w14:paraId="38CC576E" w14:textId="77777777" w:rsidR="00BD7987" w:rsidRDefault="00BD7987" w:rsidP="00BD7987">
            <w:pPr>
              <w:pStyle w:val="hdr1"/>
              <w:spacing w:before="0"/>
              <w:ind w:left="0"/>
              <w:jc w:val="left"/>
              <w:rPr>
                <w:sz w:val="20"/>
              </w:rPr>
            </w:pPr>
            <w:r w:rsidRPr="00BD7987">
              <w:rPr>
                <w:sz w:val="20"/>
              </w:rPr>
              <w:t>3.2.1.4.11 Associated with a Call Record</w:t>
            </w:r>
          </w:p>
          <w:p w14:paraId="174D7493" w14:textId="77777777" w:rsidR="00BD7987" w:rsidRDefault="00BD7987" w:rsidP="00BD7987">
            <w:pPr>
              <w:pStyle w:val="hdr1"/>
              <w:spacing w:before="0"/>
              <w:ind w:left="0"/>
              <w:jc w:val="left"/>
              <w:rPr>
                <w:sz w:val="20"/>
              </w:rPr>
            </w:pPr>
            <w:r w:rsidRPr="00BD7987">
              <w:rPr>
                <w:sz w:val="20"/>
              </w:rPr>
              <w:t>3.2.1.4.15 Access to submission</w:t>
            </w:r>
          </w:p>
          <w:p w14:paraId="39DA583D" w14:textId="77777777" w:rsidR="00BD7987" w:rsidRDefault="00BD7987" w:rsidP="00BD7987">
            <w:pPr>
              <w:pStyle w:val="hdr1"/>
              <w:spacing w:before="0"/>
              <w:ind w:left="0"/>
              <w:jc w:val="left"/>
              <w:rPr>
                <w:sz w:val="20"/>
              </w:rPr>
            </w:pPr>
            <w:r w:rsidRPr="00BD7987">
              <w:rPr>
                <w:sz w:val="20"/>
              </w:rPr>
              <w:t>3.2.1.5.15 Access to submission</w:t>
            </w:r>
          </w:p>
          <w:p w14:paraId="0CE20458" w14:textId="77777777" w:rsidR="00BD7987" w:rsidRDefault="00BD7987" w:rsidP="00BD7987">
            <w:pPr>
              <w:pStyle w:val="hdr1"/>
              <w:spacing w:before="0"/>
              <w:ind w:left="0"/>
              <w:jc w:val="left"/>
              <w:rPr>
                <w:sz w:val="20"/>
              </w:rPr>
            </w:pPr>
            <w:r w:rsidRPr="00BD7987">
              <w:rPr>
                <w:sz w:val="20"/>
              </w:rPr>
              <w:t>3.2.1.6.11 Associated with a Call Record</w:t>
            </w:r>
          </w:p>
          <w:p w14:paraId="4B600B93" w14:textId="77777777" w:rsidR="00BD7987" w:rsidRDefault="00BD7987" w:rsidP="00BD7987">
            <w:pPr>
              <w:pStyle w:val="hdr1"/>
              <w:spacing w:before="0"/>
              <w:ind w:left="0"/>
              <w:jc w:val="left"/>
              <w:rPr>
                <w:sz w:val="20"/>
              </w:rPr>
            </w:pPr>
            <w:r w:rsidRPr="00BD7987">
              <w:rPr>
                <w:sz w:val="20"/>
              </w:rPr>
              <w:t>3.2.1.6.15 Access to submission</w:t>
            </w:r>
          </w:p>
          <w:p w14:paraId="054DDB71" w14:textId="77777777" w:rsidR="00BD7987" w:rsidRDefault="00BD7987" w:rsidP="00BD7987">
            <w:pPr>
              <w:pStyle w:val="hdr1"/>
              <w:spacing w:before="0"/>
              <w:ind w:left="0"/>
              <w:jc w:val="left"/>
              <w:rPr>
                <w:sz w:val="20"/>
              </w:rPr>
            </w:pPr>
            <w:r w:rsidRPr="00BD7987">
              <w:rPr>
                <w:sz w:val="20"/>
              </w:rPr>
              <w:t>3.2.2.1.1 General Format</w:t>
            </w:r>
          </w:p>
          <w:p w14:paraId="7E56B910" w14:textId="77777777" w:rsidR="00BD7987" w:rsidRDefault="00BD7987" w:rsidP="00BD7987">
            <w:pPr>
              <w:pStyle w:val="hdr1"/>
              <w:spacing w:before="0"/>
              <w:ind w:left="0"/>
              <w:jc w:val="left"/>
              <w:rPr>
                <w:sz w:val="20"/>
              </w:rPr>
            </w:pPr>
            <w:r w:rsidRPr="00BD7987">
              <w:rPr>
                <w:sz w:val="20"/>
              </w:rPr>
              <w:t>3.2.4.1.3 Historical (Historical Dashboard)</w:t>
            </w:r>
          </w:p>
          <w:p w14:paraId="773E1012" w14:textId="77777777" w:rsidR="00BD7987" w:rsidRDefault="00BD7987" w:rsidP="00BD7987">
            <w:pPr>
              <w:pStyle w:val="hdr1"/>
              <w:spacing w:before="0"/>
              <w:ind w:left="0"/>
              <w:jc w:val="left"/>
              <w:rPr>
                <w:sz w:val="20"/>
              </w:rPr>
            </w:pPr>
            <w:r w:rsidRPr="00BD7987">
              <w:rPr>
                <w:sz w:val="20"/>
              </w:rPr>
              <w:t>3.2.4.1.9 Pending graph</w:t>
            </w:r>
          </w:p>
          <w:p w14:paraId="42A55C44" w14:textId="77777777" w:rsidR="00BD7987" w:rsidRDefault="00BD7987" w:rsidP="00BD7987">
            <w:pPr>
              <w:pStyle w:val="hdr1"/>
              <w:spacing w:before="0"/>
              <w:ind w:left="0"/>
              <w:jc w:val="left"/>
              <w:rPr>
                <w:sz w:val="20"/>
              </w:rPr>
            </w:pPr>
            <w:r w:rsidRPr="00BD7987">
              <w:rPr>
                <w:sz w:val="20"/>
              </w:rPr>
              <w:t>3.2.4.3 Dashboard Filter Values</w:t>
            </w:r>
          </w:p>
          <w:p w14:paraId="2ED135B3" w14:textId="77777777" w:rsidR="00BD7987" w:rsidRDefault="00BD7987" w:rsidP="00BD7987">
            <w:pPr>
              <w:pStyle w:val="hdr1"/>
              <w:spacing w:before="0"/>
              <w:ind w:left="0"/>
              <w:jc w:val="left"/>
              <w:rPr>
                <w:sz w:val="20"/>
              </w:rPr>
            </w:pPr>
            <w:r w:rsidRPr="00BD7987">
              <w:rPr>
                <w:sz w:val="20"/>
              </w:rPr>
              <w:t>3.2.4.4 Employee Dashboard</w:t>
            </w:r>
          </w:p>
          <w:p w14:paraId="4EE05475" w14:textId="77777777" w:rsidR="00BD7987" w:rsidRDefault="00BD7987" w:rsidP="00BD7987">
            <w:pPr>
              <w:pStyle w:val="hdr1"/>
              <w:spacing w:before="0"/>
              <w:ind w:left="0"/>
              <w:jc w:val="left"/>
              <w:rPr>
                <w:sz w:val="20"/>
              </w:rPr>
            </w:pPr>
            <w:r w:rsidRPr="00BD7987">
              <w:rPr>
                <w:sz w:val="20"/>
              </w:rPr>
              <w:t>3.2.4.4.1 Employee Dashboard Filters</w:t>
            </w:r>
          </w:p>
          <w:p w14:paraId="01DFA254" w14:textId="77777777" w:rsidR="00BD7987" w:rsidRDefault="00BD7987" w:rsidP="00BD7987">
            <w:pPr>
              <w:pStyle w:val="hdr1"/>
              <w:spacing w:before="0"/>
              <w:ind w:left="0"/>
              <w:jc w:val="left"/>
              <w:rPr>
                <w:sz w:val="20"/>
              </w:rPr>
            </w:pPr>
            <w:r w:rsidRPr="00BD7987">
              <w:rPr>
                <w:sz w:val="20"/>
              </w:rPr>
              <w:t>3.2.4.5 Supervisor Dashboard</w:t>
            </w:r>
          </w:p>
          <w:p w14:paraId="1F8A6320" w14:textId="77777777" w:rsidR="00BD7987" w:rsidRDefault="00BD7987" w:rsidP="00BD7987">
            <w:pPr>
              <w:pStyle w:val="hdr1"/>
              <w:spacing w:before="0"/>
              <w:ind w:left="0"/>
              <w:jc w:val="left"/>
              <w:rPr>
                <w:sz w:val="20"/>
              </w:rPr>
            </w:pPr>
            <w:r w:rsidRPr="00BD7987">
              <w:rPr>
                <w:sz w:val="20"/>
              </w:rPr>
              <w:t>3.2.4.5.1 Supervisor Dashboard Filters</w:t>
            </w:r>
          </w:p>
          <w:p w14:paraId="7FF0F110" w14:textId="77777777" w:rsidR="00BD7987" w:rsidRDefault="00BD7987" w:rsidP="00BD7987">
            <w:pPr>
              <w:pStyle w:val="hdr1"/>
              <w:spacing w:before="0"/>
              <w:ind w:left="0"/>
              <w:jc w:val="left"/>
              <w:rPr>
                <w:sz w:val="20"/>
              </w:rPr>
            </w:pPr>
            <w:r w:rsidRPr="00BD7987">
              <w:rPr>
                <w:sz w:val="20"/>
              </w:rPr>
              <w:t>3.2.4.6 Manager Dashboard</w:t>
            </w:r>
          </w:p>
          <w:p w14:paraId="3C9010A9" w14:textId="77777777" w:rsidR="00BD7987" w:rsidRDefault="00BD7987" w:rsidP="00BD7987">
            <w:pPr>
              <w:pStyle w:val="hdr1"/>
              <w:spacing w:before="0"/>
              <w:ind w:left="0"/>
              <w:jc w:val="left"/>
              <w:rPr>
                <w:sz w:val="20"/>
              </w:rPr>
            </w:pPr>
            <w:r w:rsidRPr="00BD7987">
              <w:rPr>
                <w:sz w:val="20"/>
              </w:rPr>
              <w:t>3.2.4.6.1 Manager Dashboard Filters</w:t>
            </w:r>
          </w:p>
          <w:p w14:paraId="6FE3C903" w14:textId="77777777" w:rsidR="00BD7987" w:rsidRDefault="00BD7987" w:rsidP="00BD7987">
            <w:pPr>
              <w:pStyle w:val="hdr1"/>
              <w:spacing w:before="0"/>
              <w:ind w:left="0"/>
              <w:jc w:val="left"/>
              <w:rPr>
                <w:sz w:val="20"/>
              </w:rPr>
            </w:pPr>
            <w:r w:rsidRPr="00BD7987">
              <w:rPr>
                <w:sz w:val="20"/>
              </w:rPr>
              <w:t>3.2.4.7 Quality/Training/Employee Dashboard</w:t>
            </w:r>
          </w:p>
          <w:p w14:paraId="49277681" w14:textId="77777777" w:rsidR="00BD7987" w:rsidRDefault="00BD7987" w:rsidP="00BD7987">
            <w:pPr>
              <w:pStyle w:val="hdr1"/>
              <w:spacing w:before="0"/>
              <w:ind w:left="0"/>
              <w:jc w:val="left"/>
              <w:rPr>
                <w:sz w:val="20"/>
              </w:rPr>
            </w:pPr>
            <w:r w:rsidRPr="00BD7987">
              <w:rPr>
                <w:sz w:val="20"/>
              </w:rPr>
              <w:t>3.2.4.7.1 Quality/Training/Employee Dashboard Filters</w:t>
            </w:r>
          </w:p>
          <w:p w14:paraId="48E16C8B" w14:textId="77777777" w:rsidR="00BD7987" w:rsidRDefault="00BD7987" w:rsidP="00BD7987">
            <w:pPr>
              <w:pStyle w:val="hdr1"/>
              <w:spacing w:before="0"/>
              <w:ind w:left="0"/>
              <w:jc w:val="left"/>
              <w:rPr>
                <w:sz w:val="20"/>
              </w:rPr>
            </w:pPr>
            <w:r w:rsidRPr="00BD7987">
              <w:rPr>
                <w:sz w:val="20"/>
              </w:rPr>
              <w:t>3.2.4.8 Support Staff Dashboard</w:t>
            </w:r>
          </w:p>
          <w:p w14:paraId="2A5ABF13" w14:textId="77777777" w:rsidR="00BD7987" w:rsidRDefault="00BD7987" w:rsidP="00BD7987">
            <w:pPr>
              <w:pStyle w:val="hdr1"/>
              <w:spacing w:before="0"/>
              <w:ind w:left="0"/>
              <w:jc w:val="left"/>
              <w:rPr>
                <w:sz w:val="20"/>
              </w:rPr>
            </w:pPr>
            <w:r w:rsidRPr="00BD7987">
              <w:rPr>
                <w:sz w:val="20"/>
              </w:rPr>
              <w:t>3.2.4.8.1 Support Staff Dashboard Filters</w:t>
            </w:r>
          </w:p>
          <w:p w14:paraId="608C9180" w14:textId="77777777" w:rsidR="00BD7987" w:rsidRDefault="00BD7987" w:rsidP="00BD7987">
            <w:pPr>
              <w:pStyle w:val="hdr1"/>
              <w:spacing w:before="0"/>
              <w:ind w:left="0"/>
              <w:jc w:val="left"/>
              <w:rPr>
                <w:sz w:val="20"/>
              </w:rPr>
            </w:pPr>
            <w:r w:rsidRPr="00BD7987">
              <w:rPr>
                <w:sz w:val="20"/>
              </w:rPr>
              <w:t>3.2.4.9 Historical Reporting Dashboard</w:t>
            </w:r>
          </w:p>
          <w:p w14:paraId="6BC4F1AA" w14:textId="77777777" w:rsidR="00BD7987" w:rsidRDefault="00BD7987" w:rsidP="00BD7987">
            <w:pPr>
              <w:pStyle w:val="hdr1"/>
              <w:spacing w:before="0"/>
              <w:ind w:left="0"/>
              <w:jc w:val="left"/>
              <w:rPr>
                <w:sz w:val="20"/>
              </w:rPr>
            </w:pPr>
            <w:r w:rsidRPr="00BD7987">
              <w:rPr>
                <w:sz w:val="20"/>
              </w:rPr>
              <w:t>3.2.4.9.1 Historical Reporting Dashboard Filters</w:t>
            </w:r>
          </w:p>
          <w:p w14:paraId="22393AD0" w14:textId="4E5180E8" w:rsidR="00BD7987" w:rsidRDefault="00BD7987" w:rsidP="00BD7987">
            <w:pPr>
              <w:pStyle w:val="hdr1"/>
              <w:spacing w:before="0"/>
              <w:ind w:left="0"/>
              <w:jc w:val="left"/>
              <w:rPr>
                <w:sz w:val="20"/>
              </w:rPr>
            </w:pPr>
            <w:r w:rsidRPr="00BD7987">
              <w:rPr>
                <w:sz w:val="20"/>
              </w:rPr>
              <w:t>3.2.4.11x Director Dashboard</w:t>
            </w:r>
            <w:r w:rsidR="003E2FEB">
              <w:rPr>
                <w:sz w:val="20"/>
              </w:rPr>
              <w:t xml:space="preserve"> (and child requirements)</w:t>
            </w:r>
          </w:p>
          <w:p w14:paraId="4D78EFA8" w14:textId="77777777" w:rsidR="00BD7987" w:rsidRDefault="00BD7987" w:rsidP="00BD7987">
            <w:pPr>
              <w:pStyle w:val="hdr1"/>
              <w:spacing w:before="0"/>
              <w:ind w:left="0"/>
              <w:jc w:val="left"/>
              <w:rPr>
                <w:sz w:val="20"/>
              </w:rPr>
            </w:pPr>
            <w:r w:rsidRPr="00BD7987">
              <w:rPr>
                <w:sz w:val="20"/>
              </w:rPr>
              <w:t>3.2.5.1.3.1 Examples</w:t>
            </w:r>
          </w:p>
          <w:p w14:paraId="1E215289" w14:textId="77777777" w:rsidR="00BD7987" w:rsidRDefault="00BD7987" w:rsidP="00BD7987">
            <w:pPr>
              <w:pStyle w:val="hdr1"/>
              <w:spacing w:before="0"/>
              <w:ind w:left="0"/>
              <w:jc w:val="left"/>
              <w:rPr>
                <w:sz w:val="20"/>
              </w:rPr>
            </w:pPr>
            <w:r w:rsidRPr="00BD7987">
              <w:rPr>
                <w:sz w:val="20"/>
              </w:rPr>
              <w:t>3.2.5.3 Employee of Log</w:t>
            </w:r>
          </w:p>
          <w:p w14:paraId="27CB2EFB" w14:textId="0990279E" w:rsidR="003E2FEB" w:rsidRDefault="003E2FEB" w:rsidP="00BD7987">
            <w:pPr>
              <w:pStyle w:val="hdr1"/>
              <w:spacing w:before="0"/>
              <w:ind w:left="0"/>
              <w:jc w:val="left"/>
              <w:rPr>
                <w:sz w:val="20"/>
              </w:rPr>
            </w:pPr>
            <w:r w:rsidRPr="003E2FEB">
              <w:rPr>
                <w:sz w:val="20"/>
              </w:rPr>
              <w:t>3.2.5.6 Other Reviewers</w:t>
            </w:r>
          </w:p>
          <w:p w14:paraId="2378A631" w14:textId="77777777" w:rsidR="00BD7987" w:rsidRDefault="00BD7987" w:rsidP="00BD7987">
            <w:pPr>
              <w:pStyle w:val="hdr1"/>
              <w:spacing w:before="0"/>
              <w:ind w:left="0"/>
              <w:jc w:val="left"/>
              <w:rPr>
                <w:sz w:val="20"/>
              </w:rPr>
            </w:pPr>
            <w:r w:rsidRPr="00BD7987">
              <w:rPr>
                <w:sz w:val="20"/>
              </w:rPr>
              <w:lastRenderedPageBreak/>
              <w:t>3.2.7.1.1.1 Role</w:t>
            </w:r>
          </w:p>
          <w:p w14:paraId="4CA9323F" w14:textId="77777777" w:rsidR="00BD7987" w:rsidRDefault="00BD7987" w:rsidP="00BD7987">
            <w:pPr>
              <w:pStyle w:val="hdr1"/>
              <w:spacing w:before="0"/>
              <w:ind w:left="0"/>
              <w:jc w:val="left"/>
              <w:rPr>
                <w:sz w:val="20"/>
              </w:rPr>
            </w:pPr>
            <w:r w:rsidRPr="00BD7987">
              <w:rPr>
                <w:sz w:val="20"/>
              </w:rPr>
              <w:t>3.2.7.1.1.1.3 Director level employees</w:t>
            </w:r>
          </w:p>
          <w:p w14:paraId="0B73EFEC" w14:textId="77777777" w:rsidR="00BD7987" w:rsidRDefault="00BD7987" w:rsidP="00BD7987">
            <w:pPr>
              <w:pStyle w:val="hdr1"/>
              <w:spacing w:before="0"/>
              <w:ind w:left="0"/>
              <w:jc w:val="left"/>
              <w:rPr>
                <w:sz w:val="20"/>
              </w:rPr>
            </w:pPr>
            <w:r w:rsidRPr="00BD7987">
              <w:rPr>
                <w:sz w:val="20"/>
              </w:rPr>
              <w:t>3.2.11.4 Web Browser Session</w:t>
            </w:r>
          </w:p>
          <w:p w14:paraId="25B06188" w14:textId="79C7FA29" w:rsidR="00FF3D53" w:rsidRDefault="00BD7987" w:rsidP="00BD7987">
            <w:pPr>
              <w:pStyle w:val="hdr1"/>
              <w:spacing w:before="0"/>
              <w:ind w:left="0"/>
              <w:jc w:val="left"/>
              <w:rPr>
                <w:sz w:val="20"/>
              </w:rPr>
            </w:pPr>
            <w:r w:rsidRPr="00BD7987">
              <w:rPr>
                <w:sz w:val="20"/>
              </w:rPr>
              <w:t>3.2.11.4.1 Session Timeout</w:t>
            </w:r>
          </w:p>
        </w:tc>
        <w:tc>
          <w:tcPr>
            <w:tcW w:w="2790" w:type="dxa"/>
          </w:tcPr>
          <w:p w14:paraId="7A9A61FD" w14:textId="7D6E2051" w:rsidR="00657C87" w:rsidRDefault="00657C87" w:rsidP="0066659D">
            <w:pPr>
              <w:pStyle w:val="hdr1"/>
              <w:spacing w:before="0"/>
              <w:ind w:left="0"/>
              <w:jc w:val="left"/>
              <w:rPr>
                <w:sz w:val="20"/>
              </w:rPr>
            </w:pPr>
            <w:r>
              <w:rPr>
                <w:sz w:val="20"/>
              </w:rPr>
              <w:lastRenderedPageBreak/>
              <w:t>Doug Stearns</w:t>
            </w:r>
          </w:p>
        </w:tc>
      </w:tr>
      <w:tr w:rsidR="002D71D7" w:rsidRPr="005A7179" w14:paraId="43122D23" w14:textId="77777777" w:rsidTr="0066659D">
        <w:tc>
          <w:tcPr>
            <w:tcW w:w="1440" w:type="dxa"/>
          </w:tcPr>
          <w:p w14:paraId="549677DB" w14:textId="2B5A7CA5" w:rsidR="002D71D7" w:rsidRDefault="002D71D7" w:rsidP="0066659D">
            <w:pPr>
              <w:pStyle w:val="hdr1"/>
              <w:spacing w:before="0"/>
              <w:ind w:left="0"/>
              <w:jc w:val="left"/>
              <w:rPr>
                <w:sz w:val="20"/>
              </w:rPr>
            </w:pPr>
            <w:r>
              <w:rPr>
                <w:sz w:val="20"/>
              </w:rPr>
              <w:t>07/10/2018</w:t>
            </w:r>
          </w:p>
        </w:tc>
        <w:tc>
          <w:tcPr>
            <w:tcW w:w="5238" w:type="dxa"/>
          </w:tcPr>
          <w:p w14:paraId="471B4003" w14:textId="77777777" w:rsidR="002D71D7" w:rsidRDefault="002D71D7" w:rsidP="00FF3D53">
            <w:pPr>
              <w:pStyle w:val="hdr1"/>
              <w:spacing w:before="0"/>
              <w:ind w:left="0"/>
              <w:jc w:val="left"/>
              <w:rPr>
                <w:sz w:val="20"/>
              </w:rPr>
            </w:pPr>
            <w:r>
              <w:rPr>
                <w:sz w:val="20"/>
              </w:rPr>
              <w:t>TFS11500 – eCL New OMR Sub Reason</w:t>
            </w:r>
          </w:p>
          <w:p w14:paraId="7315D8E3" w14:textId="77777777" w:rsidR="00780BC6" w:rsidRDefault="002D71D7" w:rsidP="00780BC6">
            <w:pPr>
              <w:pStyle w:val="hdr1"/>
              <w:spacing w:before="0"/>
              <w:ind w:left="0"/>
              <w:jc w:val="left"/>
              <w:rPr>
                <w:sz w:val="20"/>
              </w:rPr>
            </w:pPr>
            <w:r>
              <w:rPr>
                <w:sz w:val="20"/>
              </w:rPr>
              <w:t>Modified the following requirement</w:t>
            </w:r>
          </w:p>
          <w:p w14:paraId="4DC7FD37" w14:textId="282E7C38" w:rsidR="00780BC6" w:rsidRPr="00780BC6" w:rsidRDefault="00780BC6" w:rsidP="00780BC6">
            <w:pPr>
              <w:pStyle w:val="hdr1"/>
              <w:spacing w:before="0"/>
              <w:ind w:left="0"/>
              <w:jc w:val="left"/>
              <w:rPr>
                <w:sz w:val="20"/>
              </w:rPr>
            </w:pPr>
            <w:r w:rsidRPr="00780BC6">
              <w:rPr>
                <w:sz w:val="20"/>
              </w:rPr>
              <w:t xml:space="preserve">3.2.1.2.8.1 Direct Coaching Reason and Sub-Reasons </w:t>
            </w:r>
          </w:p>
          <w:p w14:paraId="2B80F29D" w14:textId="0C49F3B6" w:rsidR="002D71D7" w:rsidRDefault="00780BC6" w:rsidP="00780BC6">
            <w:pPr>
              <w:pStyle w:val="hdr1"/>
              <w:spacing w:before="0"/>
              <w:ind w:left="0"/>
              <w:jc w:val="left"/>
              <w:rPr>
                <w:sz w:val="20"/>
              </w:rPr>
            </w:pPr>
            <w:r w:rsidRPr="00780BC6">
              <w:rPr>
                <w:sz w:val="20"/>
              </w:rPr>
              <w:t>3.2.1.2.8.2 Indirect Coaching Reason and Sub-Reasons</w:t>
            </w:r>
          </w:p>
        </w:tc>
        <w:tc>
          <w:tcPr>
            <w:tcW w:w="2790" w:type="dxa"/>
          </w:tcPr>
          <w:p w14:paraId="0CE833A6" w14:textId="29BCB291" w:rsidR="002D71D7" w:rsidRDefault="002D71D7" w:rsidP="0066659D">
            <w:pPr>
              <w:pStyle w:val="hdr1"/>
              <w:spacing w:before="0"/>
              <w:ind w:left="0"/>
              <w:jc w:val="left"/>
              <w:rPr>
                <w:sz w:val="20"/>
              </w:rPr>
            </w:pPr>
            <w:r>
              <w:rPr>
                <w:sz w:val="20"/>
              </w:rPr>
              <w:t>Doug Stearns</w:t>
            </w:r>
          </w:p>
        </w:tc>
      </w:tr>
      <w:tr w:rsidR="002658E9" w:rsidRPr="005A7179" w14:paraId="1D06319C" w14:textId="77777777" w:rsidTr="0066659D">
        <w:tc>
          <w:tcPr>
            <w:tcW w:w="1440" w:type="dxa"/>
          </w:tcPr>
          <w:p w14:paraId="6984ABE0" w14:textId="74285E32" w:rsidR="002658E9" w:rsidRDefault="002658E9" w:rsidP="002574A1">
            <w:pPr>
              <w:pStyle w:val="hdr1"/>
              <w:spacing w:before="0"/>
              <w:ind w:left="0"/>
              <w:jc w:val="left"/>
              <w:rPr>
                <w:sz w:val="20"/>
              </w:rPr>
            </w:pPr>
            <w:r>
              <w:rPr>
                <w:sz w:val="20"/>
              </w:rPr>
              <w:t>0</w:t>
            </w:r>
            <w:r w:rsidR="002574A1">
              <w:rPr>
                <w:sz w:val="20"/>
              </w:rPr>
              <w:t>7</w:t>
            </w:r>
            <w:r>
              <w:rPr>
                <w:sz w:val="20"/>
              </w:rPr>
              <w:t>/20/2018</w:t>
            </w:r>
          </w:p>
        </w:tc>
        <w:tc>
          <w:tcPr>
            <w:tcW w:w="5238" w:type="dxa"/>
          </w:tcPr>
          <w:p w14:paraId="4F6A1FDC" w14:textId="77777777" w:rsidR="002658E9" w:rsidRDefault="002658E9" w:rsidP="00FF3D53">
            <w:pPr>
              <w:pStyle w:val="hdr1"/>
              <w:spacing w:before="0"/>
              <w:ind w:left="0"/>
              <w:jc w:val="left"/>
              <w:rPr>
                <w:sz w:val="20"/>
              </w:rPr>
            </w:pPr>
            <w:r>
              <w:rPr>
                <w:sz w:val="20"/>
              </w:rPr>
              <w:t>TFS11451 – eCL New OMR PBH Feed</w:t>
            </w:r>
          </w:p>
          <w:p w14:paraId="2D3ED51B" w14:textId="77777777" w:rsidR="002574A1" w:rsidRDefault="002658E9" w:rsidP="002574A1">
            <w:pPr>
              <w:pStyle w:val="hdr1"/>
              <w:spacing w:before="0"/>
              <w:ind w:left="0"/>
              <w:jc w:val="left"/>
              <w:rPr>
                <w:sz w:val="20"/>
              </w:rPr>
            </w:pPr>
            <w:r>
              <w:rPr>
                <w:sz w:val="20"/>
              </w:rPr>
              <w:t>Added or modified the following requirements</w:t>
            </w:r>
          </w:p>
          <w:p w14:paraId="0D35DDC3" w14:textId="77777777" w:rsidR="002574A1" w:rsidRDefault="002574A1" w:rsidP="002574A1">
            <w:pPr>
              <w:pStyle w:val="hdr1"/>
              <w:spacing w:before="0"/>
              <w:ind w:left="0"/>
              <w:jc w:val="left"/>
              <w:rPr>
                <w:sz w:val="20"/>
              </w:rPr>
            </w:pPr>
            <w:r w:rsidRPr="002574A1">
              <w:rPr>
                <w:sz w:val="20"/>
              </w:rPr>
              <w:t xml:space="preserve">3.2.1.2.8.1 Direct Coaching Reason and Sub-Reasons </w:t>
            </w:r>
          </w:p>
          <w:p w14:paraId="5472AE40" w14:textId="77777777" w:rsidR="002574A1" w:rsidRDefault="002574A1" w:rsidP="002574A1">
            <w:pPr>
              <w:pStyle w:val="hdr1"/>
              <w:spacing w:before="0"/>
              <w:ind w:left="0"/>
              <w:jc w:val="left"/>
              <w:rPr>
                <w:sz w:val="20"/>
              </w:rPr>
            </w:pPr>
            <w:r w:rsidRPr="002574A1">
              <w:rPr>
                <w:sz w:val="20"/>
              </w:rPr>
              <w:t>3.2.1.2.8.2 Indirect Coaching Reason and Sub-Reasons</w:t>
            </w:r>
          </w:p>
          <w:p w14:paraId="609F9AB5" w14:textId="77777777" w:rsidR="002574A1" w:rsidRDefault="002574A1" w:rsidP="002574A1">
            <w:pPr>
              <w:pStyle w:val="hdr1"/>
              <w:spacing w:before="0"/>
              <w:ind w:left="0"/>
              <w:jc w:val="left"/>
              <w:rPr>
                <w:sz w:val="20"/>
              </w:rPr>
            </w:pPr>
            <w:r w:rsidRPr="002574A1">
              <w:rPr>
                <w:sz w:val="20"/>
              </w:rPr>
              <w:t>3.2.3.1.2 Generic Reports</w:t>
            </w:r>
          </w:p>
          <w:p w14:paraId="510F9B16" w14:textId="77777777" w:rsidR="002574A1" w:rsidRDefault="002574A1" w:rsidP="002574A1">
            <w:pPr>
              <w:pStyle w:val="hdr1"/>
              <w:spacing w:before="0"/>
              <w:ind w:left="0"/>
              <w:jc w:val="left"/>
              <w:rPr>
                <w:sz w:val="20"/>
              </w:rPr>
            </w:pPr>
            <w:r w:rsidRPr="002574A1">
              <w:rPr>
                <w:sz w:val="20"/>
              </w:rPr>
              <w:t>3.2.3.1.4 Supervisor Review Reports</w:t>
            </w:r>
          </w:p>
          <w:p w14:paraId="539A9FA9" w14:textId="77777777" w:rsidR="002574A1" w:rsidRDefault="002574A1" w:rsidP="002574A1">
            <w:pPr>
              <w:pStyle w:val="hdr1"/>
              <w:spacing w:before="0"/>
              <w:ind w:left="0"/>
              <w:jc w:val="left"/>
              <w:rPr>
                <w:sz w:val="20"/>
              </w:rPr>
            </w:pPr>
            <w:r w:rsidRPr="002574A1">
              <w:rPr>
                <w:sz w:val="20"/>
              </w:rPr>
              <w:t>3.2.3.1.13 Coaching Reasons and Sub-Coaching Reasons</w:t>
            </w:r>
          </w:p>
          <w:p w14:paraId="2B99FF22" w14:textId="77777777" w:rsidR="002574A1" w:rsidRDefault="002574A1" w:rsidP="002574A1">
            <w:pPr>
              <w:pStyle w:val="hdr1"/>
              <w:spacing w:before="0"/>
              <w:ind w:left="0"/>
              <w:jc w:val="left"/>
              <w:rPr>
                <w:sz w:val="20"/>
              </w:rPr>
            </w:pPr>
            <w:r w:rsidRPr="002574A1">
              <w:rPr>
                <w:sz w:val="20"/>
              </w:rPr>
              <w:t>3.2.3.1.15 eCoaching Log Status</w:t>
            </w:r>
          </w:p>
          <w:p w14:paraId="5A9239B1" w14:textId="77777777" w:rsidR="00BC3EBE" w:rsidRDefault="002574A1" w:rsidP="00BC3EBE">
            <w:pPr>
              <w:pStyle w:val="hdr1"/>
              <w:spacing w:before="0"/>
              <w:ind w:left="0"/>
              <w:jc w:val="left"/>
              <w:rPr>
                <w:sz w:val="20"/>
              </w:rPr>
            </w:pPr>
            <w:r w:rsidRPr="005F6035">
              <w:rPr>
                <w:sz w:val="20"/>
              </w:rPr>
              <w:t>3.2.5.3.2 Acknowledgement and feedback</w:t>
            </w:r>
          </w:p>
          <w:p w14:paraId="288066E8" w14:textId="3D99E253" w:rsidR="005F6035" w:rsidRDefault="005F6035" w:rsidP="00BC3EBE">
            <w:pPr>
              <w:pStyle w:val="hdr1"/>
              <w:spacing w:before="0"/>
              <w:ind w:left="0"/>
              <w:jc w:val="left"/>
              <w:rPr>
                <w:sz w:val="20"/>
              </w:rPr>
            </w:pPr>
            <w:r w:rsidRPr="005F6035">
              <w:rPr>
                <w:sz w:val="20"/>
              </w:rPr>
              <w:t>3.2.5.4.1 Acknowledgement</w:t>
            </w:r>
          </w:p>
          <w:p w14:paraId="1B8A0776" w14:textId="36BC1E5B" w:rsidR="00BC3EBE" w:rsidRPr="00BC3EBE" w:rsidRDefault="00BC3EBE" w:rsidP="00BC3EBE">
            <w:pPr>
              <w:pStyle w:val="hdr1"/>
              <w:spacing w:before="0"/>
              <w:ind w:left="0"/>
              <w:jc w:val="left"/>
              <w:rPr>
                <w:sz w:val="20"/>
              </w:rPr>
            </w:pPr>
            <w:r w:rsidRPr="00BC3EBE">
              <w:rPr>
                <w:sz w:val="20"/>
              </w:rPr>
              <w:t>3.2.5.4.2 Research Required</w:t>
            </w:r>
          </w:p>
          <w:p w14:paraId="7B827A7F" w14:textId="194CF92F" w:rsidR="00BC3EBE" w:rsidRDefault="00BC3EBE" w:rsidP="00BC3EBE">
            <w:pPr>
              <w:pStyle w:val="hdr1"/>
              <w:spacing w:before="0"/>
              <w:ind w:left="0"/>
              <w:jc w:val="left"/>
              <w:rPr>
                <w:sz w:val="20"/>
              </w:rPr>
            </w:pPr>
            <w:r w:rsidRPr="00BC3EBE">
              <w:rPr>
                <w:sz w:val="20"/>
              </w:rPr>
              <w:t>3.2.5.4.2.3 Link for OMR BRL, BRN</w:t>
            </w:r>
          </w:p>
          <w:p w14:paraId="21C2AABC" w14:textId="5667CAF2" w:rsidR="002574A1" w:rsidRDefault="002574A1" w:rsidP="002574A1">
            <w:pPr>
              <w:pStyle w:val="hdr1"/>
              <w:spacing w:before="0"/>
              <w:ind w:left="0"/>
              <w:jc w:val="left"/>
              <w:rPr>
                <w:sz w:val="20"/>
              </w:rPr>
            </w:pPr>
            <w:r w:rsidRPr="002574A1">
              <w:rPr>
                <w:sz w:val="20"/>
              </w:rPr>
              <w:t>3.2.5.4.3 Supervisor Review</w:t>
            </w:r>
          </w:p>
        </w:tc>
        <w:tc>
          <w:tcPr>
            <w:tcW w:w="2790" w:type="dxa"/>
          </w:tcPr>
          <w:p w14:paraId="441CB986" w14:textId="519EAD45" w:rsidR="002658E9" w:rsidRDefault="002658E9" w:rsidP="0066659D">
            <w:pPr>
              <w:pStyle w:val="hdr1"/>
              <w:spacing w:before="0"/>
              <w:ind w:left="0"/>
              <w:jc w:val="left"/>
              <w:rPr>
                <w:sz w:val="20"/>
              </w:rPr>
            </w:pPr>
            <w:r>
              <w:rPr>
                <w:sz w:val="20"/>
              </w:rPr>
              <w:t>Doug Stearns</w:t>
            </w:r>
          </w:p>
        </w:tc>
      </w:tr>
      <w:tr w:rsidR="005E403A" w:rsidRPr="005A7179" w14:paraId="2047F4D9" w14:textId="77777777" w:rsidTr="0066659D">
        <w:tc>
          <w:tcPr>
            <w:tcW w:w="1440" w:type="dxa"/>
          </w:tcPr>
          <w:p w14:paraId="66F0A912" w14:textId="0388FE8E" w:rsidR="005E403A" w:rsidRDefault="005E403A" w:rsidP="002574A1">
            <w:pPr>
              <w:pStyle w:val="hdr1"/>
              <w:spacing w:before="0"/>
              <w:ind w:left="0"/>
              <w:jc w:val="left"/>
              <w:rPr>
                <w:sz w:val="20"/>
              </w:rPr>
            </w:pPr>
            <w:r>
              <w:rPr>
                <w:sz w:val="20"/>
              </w:rPr>
              <w:t>08/17/2018</w:t>
            </w:r>
          </w:p>
        </w:tc>
        <w:tc>
          <w:tcPr>
            <w:tcW w:w="5238" w:type="dxa"/>
          </w:tcPr>
          <w:p w14:paraId="468D3AD0" w14:textId="77777777" w:rsidR="005E403A" w:rsidRDefault="005E403A" w:rsidP="00FF3D53">
            <w:pPr>
              <w:pStyle w:val="hdr1"/>
              <w:spacing w:before="0"/>
              <w:ind w:left="0"/>
              <w:jc w:val="left"/>
              <w:rPr>
                <w:sz w:val="20"/>
              </w:rPr>
            </w:pPr>
            <w:r>
              <w:rPr>
                <w:sz w:val="20"/>
              </w:rPr>
              <w:t>TFS11809 – eCL Maintenance Page</w:t>
            </w:r>
          </w:p>
          <w:p w14:paraId="33161724" w14:textId="77777777" w:rsidR="005E403A" w:rsidRDefault="005E403A" w:rsidP="00FF3D53">
            <w:pPr>
              <w:pStyle w:val="hdr1"/>
              <w:spacing w:before="0"/>
              <w:ind w:left="0"/>
              <w:jc w:val="left"/>
              <w:rPr>
                <w:sz w:val="20"/>
              </w:rPr>
            </w:pPr>
            <w:r>
              <w:rPr>
                <w:sz w:val="20"/>
              </w:rPr>
              <w:t>Added the following requirement</w:t>
            </w:r>
          </w:p>
          <w:p w14:paraId="3992F2E1" w14:textId="75C79FFC" w:rsidR="005E403A" w:rsidRDefault="005E403A" w:rsidP="00FF3D53">
            <w:pPr>
              <w:pStyle w:val="hdr1"/>
              <w:spacing w:before="0"/>
              <w:ind w:left="0"/>
              <w:jc w:val="left"/>
              <w:rPr>
                <w:sz w:val="20"/>
              </w:rPr>
            </w:pPr>
            <w:r w:rsidRPr="005E403A">
              <w:rPr>
                <w:sz w:val="20"/>
              </w:rPr>
              <w:t>3.2.1.1.8 Maintenance Page</w:t>
            </w:r>
          </w:p>
        </w:tc>
        <w:tc>
          <w:tcPr>
            <w:tcW w:w="2790" w:type="dxa"/>
          </w:tcPr>
          <w:p w14:paraId="557C6553" w14:textId="301C3E42" w:rsidR="005E403A" w:rsidRDefault="005E403A" w:rsidP="0066659D">
            <w:pPr>
              <w:pStyle w:val="hdr1"/>
              <w:spacing w:before="0"/>
              <w:ind w:left="0"/>
              <w:jc w:val="left"/>
              <w:rPr>
                <w:sz w:val="20"/>
              </w:rPr>
            </w:pPr>
            <w:r>
              <w:rPr>
                <w:sz w:val="20"/>
              </w:rPr>
              <w:t>Doug Stearns</w:t>
            </w:r>
          </w:p>
        </w:tc>
      </w:tr>
      <w:tr w:rsidR="00F5099B" w:rsidRPr="005A7179" w14:paraId="1E6F060D" w14:textId="77777777" w:rsidTr="0066659D">
        <w:tc>
          <w:tcPr>
            <w:tcW w:w="1440" w:type="dxa"/>
          </w:tcPr>
          <w:p w14:paraId="4B6ADCA9" w14:textId="2447EE0D" w:rsidR="00F5099B" w:rsidRDefault="00F5099B" w:rsidP="002574A1">
            <w:pPr>
              <w:pStyle w:val="hdr1"/>
              <w:spacing w:before="0"/>
              <w:ind w:left="0"/>
              <w:jc w:val="left"/>
              <w:rPr>
                <w:sz w:val="20"/>
              </w:rPr>
            </w:pPr>
            <w:r>
              <w:rPr>
                <w:sz w:val="20"/>
              </w:rPr>
              <w:t>08/20/2018</w:t>
            </w:r>
          </w:p>
        </w:tc>
        <w:tc>
          <w:tcPr>
            <w:tcW w:w="5238" w:type="dxa"/>
          </w:tcPr>
          <w:p w14:paraId="2141E075" w14:textId="77777777" w:rsidR="00F5099B" w:rsidRDefault="00F5099B" w:rsidP="00FF3D53">
            <w:pPr>
              <w:pStyle w:val="hdr1"/>
              <w:spacing w:before="0"/>
              <w:ind w:left="0"/>
              <w:jc w:val="left"/>
              <w:rPr>
                <w:sz w:val="20"/>
              </w:rPr>
            </w:pPr>
            <w:r>
              <w:rPr>
                <w:sz w:val="20"/>
              </w:rPr>
              <w:t>TFS11743 – eCL Limit Export to Excel</w:t>
            </w:r>
          </w:p>
          <w:p w14:paraId="3AFE7C81" w14:textId="709F8324" w:rsidR="00F4273A" w:rsidRDefault="00F4273A" w:rsidP="00F4273A">
            <w:pPr>
              <w:pStyle w:val="hdr1"/>
              <w:spacing w:before="0"/>
              <w:ind w:left="0"/>
              <w:jc w:val="left"/>
              <w:rPr>
                <w:sz w:val="20"/>
              </w:rPr>
            </w:pPr>
            <w:r>
              <w:rPr>
                <w:sz w:val="20"/>
              </w:rPr>
              <w:t>Added the following requirements</w:t>
            </w:r>
            <w:r w:rsidR="0091418B">
              <w:rPr>
                <w:sz w:val="20"/>
              </w:rPr>
              <w:t xml:space="preserve"> (note: needed to correct the hierarchy because had 2 labeled </w:t>
            </w:r>
            <w:r w:rsidR="0091418B" w:rsidRPr="00F4273A">
              <w:rPr>
                <w:sz w:val="20"/>
              </w:rPr>
              <w:t>3.2.4.11.3.</w:t>
            </w:r>
            <w:r w:rsidR="0091418B">
              <w:rPr>
                <w:sz w:val="20"/>
              </w:rPr>
              <w:t>1)</w:t>
            </w:r>
          </w:p>
          <w:p w14:paraId="376CA8C5" w14:textId="19D7E7D2" w:rsidR="00F4273A" w:rsidRDefault="00F4273A" w:rsidP="00F4273A">
            <w:pPr>
              <w:pStyle w:val="hdr1"/>
              <w:spacing w:before="0"/>
              <w:ind w:left="0"/>
              <w:jc w:val="left"/>
              <w:rPr>
                <w:sz w:val="20"/>
              </w:rPr>
            </w:pPr>
            <w:r w:rsidRPr="00F4273A">
              <w:rPr>
                <w:sz w:val="20"/>
              </w:rPr>
              <w:t>3.2.4.11.3.</w:t>
            </w:r>
            <w:r w:rsidR="0091418B">
              <w:rPr>
                <w:sz w:val="20"/>
              </w:rPr>
              <w:t>3</w:t>
            </w:r>
            <w:r w:rsidRPr="00F4273A">
              <w:rPr>
                <w:sz w:val="20"/>
              </w:rPr>
              <w:t>.1 Export to Excel Limit</w:t>
            </w:r>
          </w:p>
          <w:p w14:paraId="5DA020BA" w14:textId="5E934EFA" w:rsidR="00F4273A" w:rsidRDefault="00F4273A" w:rsidP="00F4273A">
            <w:pPr>
              <w:pStyle w:val="hdr1"/>
              <w:spacing w:before="0"/>
              <w:ind w:left="0"/>
              <w:jc w:val="left"/>
              <w:rPr>
                <w:sz w:val="20"/>
              </w:rPr>
            </w:pPr>
            <w:r w:rsidRPr="00F4273A">
              <w:rPr>
                <w:sz w:val="20"/>
              </w:rPr>
              <w:t>3.2.4.9.2.1 Extract Limit</w:t>
            </w:r>
          </w:p>
        </w:tc>
        <w:tc>
          <w:tcPr>
            <w:tcW w:w="2790" w:type="dxa"/>
          </w:tcPr>
          <w:p w14:paraId="63145789" w14:textId="7834EBAA" w:rsidR="00F5099B" w:rsidRDefault="00F5099B" w:rsidP="0066659D">
            <w:pPr>
              <w:pStyle w:val="hdr1"/>
              <w:spacing w:before="0"/>
              <w:ind w:left="0"/>
              <w:jc w:val="left"/>
              <w:rPr>
                <w:sz w:val="20"/>
              </w:rPr>
            </w:pPr>
            <w:r>
              <w:rPr>
                <w:sz w:val="20"/>
              </w:rPr>
              <w:t>Doug Stearns</w:t>
            </w:r>
          </w:p>
        </w:tc>
      </w:tr>
      <w:tr w:rsidR="000557EF" w:rsidRPr="005A7179" w14:paraId="61C0DF60" w14:textId="77777777" w:rsidTr="0066659D">
        <w:tc>
          <w:tcPr>
            <w:tcW w:w="1440" w:type="dxa"/>
          </w:tcPr>
          <w:p w14:paraId="6406FAC6" w14:textId="3F464017" w:rsidR="000557EF" w:rsidRDefault="000557EF" w:rsidP="002574A1">
            <w:pPr>
              <w:pStyle w:val="hdr1"/>
              <w:spacing w:before="0"/>
              <w:ind w:left="0"/>
              <w:jc w:val="left"/>
              <w:rPr>
                <w:sz w:val="20"/>
              </w:rPr>
            </w:pPr>
            <w:r>
              <w:rPr>
                <w:sz w:val="20"/>
              </w:rPr>
              <w:t>08/24/2018</w:t>
            </w:r>
          </w:p>
        </w:tc>
        <w:tc>
          <w:tcPr>
            <w:tcW w:w="5238" w:type="dxa"/>
          </w:tcPr>
          <w:p w14:paraId="27D528F2" w14:textId="77777777" w:rsidR="000557EF" w:rsidRDefault="000557EF" w:rsidP="00FF3D53">
            <w:pPr>
              <w:pStyle w:val="hdr1"/>
              <w:spacing w:before="0"/>
              <w:ind w:left="0"/>
              <w:jc w:val="left"/>
              <w:rPr>
                <w:sz w:val="20"/>
              </w:rPr>
            </w:pPr>
            <w:r>
              <w:rPr>
                <w:sz w:val="20"/>
              </w:rPr>
              <w:t>TFS11863 – eCL Admin Tool Maintenance Page</w:t>
            </w:r>
          </w:p>
          <w:p w14:paraId="4E6B05B8" w14:textId="77777777" w:rsidR="000557EF" w:rsidRDefault="000557EF" w:rsidP="000557EF">
            <w:pPr>
              <w:pStyle w:val="hdr1"/>
              <w:spacing w:before="0"/>
              <w:ind w:left="0"/>
              <w:jc w:val="left"/>
              <w:rPr>
                <w:sz w:val="20"/>
              </w:rPr>
            </w:pPr>
            <w:r>
              <w:rPr>
                <w:sz w:val="20"/>
              </w:rPr>
              <w:t>Added the following requirements</w:t>
            </w:r>
          </w:p>
          <w:p w14:paraId="1DC0E2B0" w14:textId="17376425" w:rsidR="000557EF" w:rsidRDefault="00AF6E51" w:rsidP="000557EF">
            <w:pPr>
              <w:pStyle w:val="hdr1"/>
              <w:spacing w:before="0"/>
              <w:ind w:left="0"/>
              <w:jc w:val="left"/>
              <w:rPr>
                <w:sz w:val="20"/>
              </w:rPr>
            </w:pPr>
            <w:r>
              <w:rPr>
                <w:sz w:val="20"/>
              </w:rPr>
              <w:t>3.2.7.7 Admin Tool Application</w:t>
            </w:r>
          </w:p>
          <w:p w14:paraId="7ACF7776" w14:textId="0BC5313D" w:rsidR="000557EF" w:rsidRDefault="000557EF" w:rsidP="000557EF">
            <w:pPr>
              <w:pStyle w:val="hdr1"/>
              <w:spacing w:before="0"/>
              <w:ind w:left="0"/>
              <w:jc w:val="left"/>
              <w:rPr>
                <w:sz w:val="20"/>
              </w:rPr>
            </w:pPr>
            <w:r w:rsidRPr="000557EF">
              <w:rPr>
                <w:sz w:val="20"/>
              </w:rPr>
              <w:t>3.2.7.7.1 Maintenance Page</w:t>
            </w:r>
          </w:p>
        </w:tc>
        <w:tc>
          <w:tcPr>
            <w:tcW w:w="2790" w:type="dxa"/>
          </w:tcPr>
          <w:p w14:paraId="0426DB8A" w14:textId="5A2B4108" w:rsidR="000557EF" w:rsidRDefault="000557EF" w:rsidP="0066659D">
            <w:pPr>
              <w:pStyle w:val="hdr1"/>
              <w:spacing w:before="0"/>
              <w:ind w:left="0"/>
              <w:jc w:val="left"/>
              <w:rPr>
                <w:sz w:val="20"/>
              </w:rPr>
            </w:pPr>
            <w:r>
              <w:rPr>
                <w:sz w:val="20"/>
              </w:rPr>
              <w:t>Doug Stearns</w:t>
            </w:r>
          </w:p>
        </w:tc>
      </w:tr>
      <w:tr w:rsidR="00521E1C" w:rsidRPr="005A7179" w14:paraId="4765FBCE" w14:textId="77777777" w:rsidTr="0066659D">
        <w:tc>
          <w:tcPr>
            <w:tcW w:w="1440" w:type="dxa"/>
          </w:tcPr>
          <w:p w14:paraId="2B765AAC" w14:textId="2E79F4CA" w:rsidR="00521E1C" w:rsidRDefault="00521E1C" w:rsidP="002574A1">
            <w:pPr>
              <w:pStyle w:val="hdr1"/>
              <w:spacing w:before="0"/>
              <w:ind w:left="0"/>
              <w:jc w:val="left"/>
              <w:rPr>
                <w:sz w:val="20"/>
              </w:rPr>
            </w:pPr>
            <w:r>
              <w:rPr>
                <w:sz w:val="20"/>
              </w:rPr>
              <w:t>09/07/2018</w:t>
            </w:r>
          </w:p>
        </w:tc>
        <w:tc>
          <w:tcPr>
            <w:tcW w:w="5238" w:type="dxa"/>
          </w:tcPr>
          <w:p w14:paraId="0C4DFD10" w14:textId="77777777" w:rsidR="00521E1C" w:rsidRDefault="00521E1C" w:rsidP="00FF3D53">
            <w:pPr>
              <w:pStyle w:val="hdr1"/>
              <w:spacing w:before="0"/>
              <w:ind w:left="0"/>
              <w:jc w:val="left"/>
              <w:rPr>
                <w:sz w:val="20"/>
              </w:rPr>
            </w:pPr>
            <w:r>
              <w:rPr>
                <w:sz w:val="20"/>
              </w:rPr>
              <w:t>TFS11967 – eCL Share Point Support Link</w:t>
            </w:r>
          </w:p>
          <w:p w14:paraId="6B818B50" w14:textId="77777777" w:rsidR="00CE2281" w:rsidRDefault="00521E1C" w:rsidP="00CE2281">
            <w:pPr>
              <w:pStyle w:val="hdr1"/>
              <w:spacing w:before="0"/>
              <w:ind w:left="0"/>
              <w:jc w:val="left"/>
              <w:rPr>
                <w:sz w:val="20"/>
              </w:rPr>
            </w:pPr>
            <w:r>
              <w:rPr>
                <w:sz w:val="20"/>
              </w:rPr>
              <w:t>Added the following requirements</w:t>
            </w:r>
          </w:p>
          <w:p w14:paraId="19A0B6E7" w14:textId="77777777" w:rsidR="00CE2281" w:rsidRDefault="00CE2281" w:rsidP="00CE2281">
            <w:pPr>
              <w:pStyle w:val="hdr1"/>
              <w:spacing w:before="0"/>
              <w:ind w:left="0"/>
              <w:jc w:val="left"/>
              <w:rPr>
                <w:sz w:val="20"/>
              </w:rPr>
            </w:pPr>
            <w:r w:rsidRPr="00CE2281">
              <w:rPr>
                <w:sz w:val="20"/>
              </w:rPr>
              <w:t>3.2.1.1.9 Support Link</w:t>
            </w:r>
          </w:p>
          <w:p w14:paraId="768130E7" w14:textId="45957863" w:rsidR="00521E1C" w:rsidRDefault="00CE2281" w:rsidP="00CE2281">
            <w:pPr>
              <w:pStyle w:val="hdr1"/>
              <w:spacing w:before="0"/>
              <w:ind w:left="0"/>
              <w:jc w:val="left"/>
              <w:rPr>
                <w:sz w:val="20"/>
              </w:rPr>
            </w:pPr>
            <w:r w:rsidRPr="00CE2281">
              <w:rPr>
                <w:sz w:val="20"/>
              </w:rPr>
              <w:t>3.2.7.7.2 Support Link</w:t>
            </w:r>
          </w:p>
        </w:tc>
        <w:tc>
          <w:tcPr>
            <w:tcW w:w="2790" w:type="dxa"/>
          </w:tcPr>
          <w:p w14:paraId="553E0581" w14:textId="4CDB18AA" w:rsidR="00521E1C" w:rsidRDefault="00521E1C" w:rsidP="0066659D">
            <w:pPr>
              <w:pStyle w:val="hdr1"/>
              <w:spacing w:before="0"/>
              <w:ind w:left="0"/>
              <w:jc w:val="left"/>
              <w:rPr>
                <w:sz w:val="20"/>
              </w:rPr>
            </w:pPr>
            <w:r>
              <w:rPr>
                <w:sz w:val="20"/>
              </w:rPr>
              <w:t>Doug Stearns</w:t>
            </w:r>
          </w:p>
        </w:tc>
      </w:tr>
      <w:tr w:rsidR="00C5605D" w:rsidRPr="005A7179" w14:paraId="6E92D26A" w14:textId="77777777" w:rsidTr="0066659D">
        <w:tc>
          <w:tcPr>
            <w:tcW w:w="1440" w:type="dxa"/>
          </w:tcPr>
          <w:p w14:paraId="55F2C097" w14:textId="119F2B71" w:rsidR="00C5605D" w:rsidRDefault="00C5605D" w:rsidP="002574A1">
            <w:pPr>
              <w:pStyle w:val="hdr1"/>
              <w:spacing w:before="0"/>
              <w:ind w:left="0"/>
              <w:jc w:val="left"/>
              <w:rPr>
                <w:sz w:val="20"/>
              </w:rPr>
            </w:pPr>
            <w:r>
              <w:rPr>
                <w:sz w:val="20"/>
              </w:rPr>
              <w:t>09/07/2018</w:t>
            </w:r>
          </w:p>
        </w:tc>
        <w:tc>
          <w:tcPr>
            <w:tcW w:w="5238" w:type="dxa"/>
          </w:tcPr>
          <w:p w14:paraId="5FAC0934" w14:textId="77777777" w:rsidR="00C5605D" w:rsidRDefault="00C5605D" w:rsidP="00FF3D53">
            <w:pPr>
              <w:pStyle w:val="hdr1"/>
              <w:spacing w:before="0"/>
              <w:ind w:left="0"/>
              <w:jc w:val="left"/>
              <w:rPr>
                <w:sz w:val="20"/>
              </w:rPr>
            </w:pPr>
            <w:r>
              <w:rPr>
                <w:sz w:val="20"/>
              </w:rPr>
              <w:t>TFS12027 – eCL Employee ID Case</w:t>
            </w:r>
          </w:p>
          <w:p w14:paraId="239C7082" w14:textId="77777777" w:rsidR="00283C34" w:rsidRDefault="00C5605D" w:rsidP="00283C34">
            <w:pPr>
              <w:pStyle w:val="hdr1"/>
              <w:spacing w:before="0"/>
              <w:ind w:left="0"/>
              <w:jc w:val="left"/>
              <w:rPr>
                <w:sz w:val="20"/>
              </w:rPr>
            </w:pPr>
            <w:r>
              <w:rPr>
                <w:sz w:val="20"/>
              </w:rPr>
              <w:t>Added the following requirement</w:t>
            </w:r>
          </w:p>
          <w:p w14:paraId="5CD3446F" w14:textId="4394F0FC" w:rsidR="00C5605D" w:rsidRDefault="00283C34" w:rsidP="00283C34">
            <w:pPr>
              <w:pStyle w:val="hdr1"/>
              <w:spacing w:before="0"/>
              <w:ind w:left="0"/>
              <w:jc w:val="left"/>
              <w:rPr>
                <w:sz w:val="20"/>
              </w:rPr>
            </w:pPr>
            <w:r w:rsidRPr="00283C34">
              <w:rPr>
                <w:sz w:val="20"/>
              </w:rPr>
              <w:t>3.2.6.2.3.6 Case Insensitivity</w:t>
            </w:r>
          </w:p>
        </w:tc>
        <w:tc>
          <w:tcPr>
            <w:tcW w:w="2790" w:type="dxa"/>
          </w:tcPr>
          <w:p w14:paraId="2FF53F86" w14:textId="6AB93ED3" w:rsidR="00C5605D" w:rsidRDefault="00C5605D" w:rsidP="0066659D">
            <w:pPr>
              <w:pStyle w:val="hdr1"/>
              <w:spacing w:before="0"/>
              <w:ind w:left="0"/>
              <w:jc w:val="left"/>
              <w:rPr>
                <w:sz w:val="20"/>
              </w:rPr>
            </w:pPr>
            <w:r>
              <w:rPr>
                <w:sz w:val="20"/>
              </w:rPr>
              <w:t>Doug Stearns</w:t>
            </w:r>
          </w:p>
        </w:tc>
      </w:tr>
      <w:tr w:rsidR="005C6A78" w:rsidRPr="005A7179" w14:paraId="67347403" w14:textId="77777777" w:rsidTr="0066659D">
        <w:tc>
          <w:tcPr>
            <w:tcW w:w="1440" w:type="dxa"/>
          </w:tcPr>
          <w:p w14:paraId="72617648" w14:textId="62537FEA" w:rsidR="005C6A78" w:rsidRDefault="005C6A78" w:rsidP="002574A1">
            <w:pPr>
              <w:pStyle w:val="hdr1"/>
              <w:spacing w:before="0"/>
              <w:ind w:left="0"/>
              <w:jc w:val="left"/>
              <w:rPr>
                <w:sz w:val="20"/>
              </w:rPr>
            </w:pPr>
            <w:r>
              <w:rPr>
                <w:sz w:val="20"/>
              </w:rPr>
              <w:t>10/04/2018</w:t>
            </w:r>
          </w:p>
        </w:tc>
        <w:tc>
          <w:tcPr>
            <w:tcW w:w="5238" w:type="dxa"/>
          </w:tcPr>
          <w:p w14:paraId="0D968E62" w14:textId="77777777" w:rsidR="005C6A78" w:rsidRDefault="005C6A78" w:rsidP="00FF3D53">
            <w:pPr>
              <w:pStyle w:val="hdr1"/>
              <w:spacing w:before="0"/>
              <w:ind w:left="0"/>
              <w:jc w:val="left"/>
              <w:rPr>
                <w:sz w:val="20"/>
              </w:rPr>
            </w:pPr>
            <w:r>
              <w:rPr>
                <w:sz w:val="20"/>
              </w:rPr>
              <w:t>TFS12308 – eCL New Warning Sub-reasons</w:t>
            </w:r>
          </w:p>
          <w:p w14:paraId="1FFE6C72" w14:textId="77777777" w:rsidR="00D81CDF" w:rsidRDefault="00D81CDF" w:rsidP="00D81CDF">
            <w:pPr>
              <w:pStyle w:val="hdr1"/>
              <w:spacing w:before="0"/>
              <w:ind w:left="0"/>
              <w:jc w:val="left"/>
              <w:rPr>
                <w:sz w:val="20"/>
              </w:rPr>
            </w:pPr>
            <w:r>
              <w:rPr>
                <w:sz w:val="20"/>
              </w:rPr>
              <w:t xml:space="preserve">Modified </w:t>
            </w:r>
            <w:r w:rsidR="005C6A78">
              <w:rPr>
                <w:sz w:val="20"/>
              </w:rPr>
              <w:t>the following requirements</w:t>
            </w:r>
          </w:p>
          <w:p w14:paraId="145AB0D0" w14:textId="77777777" w:rsidR="00D81CDF" w:rsidRDefault="00D81CDF" w:rsidP="00D81CDF">
            <w:pPr>
              <w:pStyle w:val="hdr1"/>
              <w:spacing w:before="0"/>
              <w:ind w:left="0"/>
              <w:jc w:val="left"/>
              <w:rPr>
                <w:sz w:val="20"/>
              </w:rPr>
            </w:pPr>
            <w:r w:rsidRPr="00D81CDF">
              <w:rPr>
                <w:sz w:val="20"/>
              </w:rPr>
              <w:t xml:space="preserve">3.2.1.2.8.3 Direct Warning Reason and Sub-Reasons </w:t>
            </w:r>
          </w:p>
          <w:p w14:paraId="15B04F44" w14:textId="77777777" w:rsidR="00D81CDF" w:rsidRDefault="00D81CDF" w:rsidP="00D81CDF">
            <w:pPr>
              <w:pStyle w:val="hdr1"/>
              <w:spacing w:before="0"/>
              <w:ind w:left="0"/>
              <w:jc w:val="left"/>
              <w:rPr>
                <w:sz w:val="20"/>
              </w:rPr>
            </w:pPr>
            <w:r w:rsidRPr="00D81CDF">
              <w:rPr>
                <w:sz w:val="20"/>
              </w:rPr>
              <w:t xml:space="preserve">3.2.1.3.7.3 Direct Warning Reason and Sub-Reasons </w:t>
            </w:r>
          </w:p>
          <w:p w14:paraId="31DDC779" w14:textId="77777777" w:rsidR="00D81CDF" w:rsidRDefault="00D81CDF" w:rsidP="00D81CDF">
            <w:pPr>
              <w:pStyle w:val="hdr1"/>
              <w:spacing w:before="0"/>
              <w:ind w:left="0"/>
              <w:jc w:val="left"/>
              <w:rPr>
                <w:sz w:val="20"/>
              </w:rPr>
            </w:pPr>
            <w:r w:rsidRPr="00D81CDF">
              <w:rPr>
                <w:sz w:val="20"/>
              </w:rPr>
              <w:t xml:space="preserve">3.2.1.4.7.3 Direct Warning Reason and Sub-Reasons </w:t>
            </w:r>
          </w:p>
          <w:p w14:paraId="3DD9416A" w14:textId="77777777" w:rsidR="00D81CDF" w:rsidRDefault="00D81CDF" w:rsidP="00D81CDF">
            <w:pPr>
              <w:pStyle w:val="hdr1"/>
              <w:spacing w:before="0"/>
              <w:ind w:left="0"/>
              <w:jc w:val="left"/>
              <w:rPr>
                <w:sz w:val="20"/>
              </w:rPr>
            </w:pPr>
            <w:r w:rsidRPr="00D81CDF">
              <w:rPr>
                <w:sz w:val="20"/>
              </w:rPr>
              <w:t xml:space="preserve">3.2.1.5.7.3 Direct Warning Reason and Sub-Reasons </w:t>
            </w:r>
          </w:p>
          <w:p w14:paraId="2003AE81" w14:textId="52AF5B85" w:rsidR="005C6A78" w:rsidRDefault="00D81CDF" w:rsidP="00D81CDF">
            <w:pPr>
              <w:pStyle w:val="hdr1"/>
              <w:spacing w:before="0"/>
              <w:ind w:left="0"/>
              <w:jc w:val="left"/>
              <w:rPr>
                <w:sz w:val="20"/>
              </w:rPr>
            </w:pPr>
            <w:r w:rsidRPr="00D81CDF">
              <w:rPr>
                <w:sz w:val="20"/>
              </w:rPr>
              <w:t>3.2.1.6.7.3 Direct Warning Reason and Sub-Reasons</w:t>
            </w:r>
          </w:p>
        </w:tc>
        <w:tc>
          <w:tcPr>
            <w:tcW w:w="2790" w:type="dxa"/>
          </w:tcPr>
          <w:p w14:paraId="484A5890" w14:textId="6B328EA0" w:rsidR="005C6A78" w:rsidRDefault="005C6A78" w:rsidP="0066659D">
            <w:pPr>
              <w:pStyle w:val="hdr1"/>
              <w:spacing w:before="0"/>
              <w:ind w:left="0"/>
              <w:jc w:val="left"/>
              <w:rPr>
                <w:sz w:val="20"/>
              </w:rPr>
            </w:pPr>
            <w:r>
              <w:rPr>
                <w:sz w:val="20"/>
              </w:rPr>
              <w:t>Doug Stearns</w:t>
            </w:r>
          </w:p>
        </w:tc>
      </w:tr>
      <w:tr w:rsidR="00D528B0" w:rsidRPr="005A7179" w14:paraId="4F2A97CB" w14:textId="77777777" w:rsidTr="0066659D">
        <w:tc>
          <w:tcPr>
            <w:tcW w:w="1440" w:type="dxa"/>
          </w:tcPr>
          <w:p w14:paraId="3020EA28" w14:textId="300E387D" w:rsidR="00D528B0" w:rsidRDefault="00D528B0" w:rsidP="002574A1">
            <w:pPr>
              <w:pStyle w:val="hdr1"/>
              <w:spacing w:before="0"/>
              <w:ind w:left="0"/>
              <w:jc w:val="left"/>
              <w:rPr>
                <w:sz w:val="20"/>
              </w:rPr>
            </w:pPr>
            <w:r>
              <w:rPr>
                <w:sz w:val="20"/>
              </w:rPr>
              <w:t>10/10/2018</w:t>
            </w:r>
          </w:p>
        </w:tc>
        <w:tc>
          <w:tcPr>
            <w:tcW w:w="5238" w:type="dxa"/>
          </w:tcPr>
          <w:p w14:paraId="1A223733" w14:textId="77777777" w:rsidR="0096573E" w:rsidRDefault="00D528B0" w:rsidP="0096573E">
            <w:pPr>
              <w:pStyle w:val="hdr1"/>
              <w:spacing w:before="0"/>
              <w:ind w:left="0"/>
              <w:jc w:val="left"/>
              <w:rPr>
                <w:sz w:val="20"/>
              </w:rPr>
            </w:pPr>
            <w:r>
              <w:rPr>
                <w:sz w:val="20"/>
              </w:rPr>
              <w:t>TFS12320 – eCL Add Coach-the-Coach Sub-reason</w:t>
            </w:r>
          </w:p>
          <w:p w14:paraId="46D6A096" w14:textId="79BC660D" w:rsidR="0096573E" w:rsidRDefault="0096573E" w:rsidP="0096573E">
            <w:pPr>
              <w:pStyle w:val="hdr1"/>
              <w:spacing w:before="0"/>
              <w:ind w:left="0"/>
              <w:jc w:val="left"/>
              <w:rPr>
                <w:sz w:val="20"/>
              </w:rPr>
            </w:pPr>
            <w:r>
              <w:rPr>
                <w:sz w:val="20"/>
              </w:rPr>
              <w:t xml:space="preserve">Modified the following requirements </w:t>
            </w:r>
          </w:p>
          <w:p w14:paraId="6DF2836F" w14:textId="2DAC521B" w:rsidR="0096573E" w:rsidRPr="0096573E" w:rsidRDefault="0096573E" w:rsidP="0096573E">
            <w:pPr>
              <w:pStyle w:val="hdr1"/>
              <w:spacing w:before="0"/>
              <w:ind w:left="0"/>
              <w:jc w:val="left"/>
              <w:rPr>
                <w:sz w:val="20"/>
              </w:rPr>
            </w:pPr>
            <w:r w:rsidRPr="0096573E">
              <w:rPr>
                <w:sz w:val="20"/>
              </w:rPr>
              <w:t xml:space="preserve">3.2.1.3.7.1 Direct Coaching Reason and Sub-Reasons </w:t>
            </w:r>
          </w:p>
          <w:p w14:paraId="79C3C90F" w14:textId="0BA91DCE" w:rsidR="00D528B0" w:rsidRDefault="0096573E" w:rsidP="0096573E">
            <w:pPr>
              <w:pStyle w:val="hdr1"/>
              <w:spacing w:before="0"/>
              <w:ind w:left="0"/>
              <w:jc w:val="left"/>
              <w:rPr>
                <w:sz w:val="20"/>
              </w:rPr>
            </w:pPr>
            <w:r w:rsidRPr="0096573E">
              <w:rPr>
                <w:sz w:val="20"/>
              </w:rPr>
              <w:t>3.2.1.3.7.2 Indirect Coaching Reason and Sub-Reasons</w:t>
            </w:r>
          </w:p>
        </w:tc>
        <w:tc>
          <w:tcPr>
            <w:tcW w:w="2790" w:type="dxa"/>
          </w:tcPr>
          <w:p w14:paraId="67053E0E" w14:textId="2C77882B" w:rsidR="00D528B0" w:rsidRDefault="00D528B0" w:rsidP="0066659D">
            <w:pPr>
              <w:pStyle w:val="hdr1"/>
              <w:spacing w:before="0"/>
              <w:ind w:left="0"/>
              <w:jc w:val="left"/>
              <w:rPr>
                <w:sz w:val="20"/>
              </w:rPr>
            </w:pPr>
            <w:r>
              <w:rPr>
                <w:sz w:val="20"/>
              </w:rPr>
              <w:t>Doug Stearns</w:t>
            </w:r>
          </w:p>
        </w:tc>
      </w:tr>
      <w:tr w:rsidR="00021511" w:rsidRPr="005A7179" w14:paraId="544BCF25" w14:textId="77777777" w:rsidTr="0066659D">
        <w:tc>
          <w:tcPr>
            <w:tcW w:w="1440" w:type="dxa"/>
          </w:tcPr>
          <w:p w14:paraId="0103DF0D" w14:textId="7B56AEB8" w:rsidR="00021511" w:rsidRDefault="00021511" w:rsidP="002574A1">
            <w:pPr>
              <w:pStyle w:val="hdr1"/>
              <w:spacing w:before="0"/>
              <w:ind w:left="0"/>
              <w:jc w:val="left"/>
              <w:rPr>
                <w:sz w:val="20"/>
              </w:rPr>
            </w:pPr>
            <w:r>
              <w:rPr>
                <w:sz w:val="20"/>
              </w:rPr>
              <w:t>10/15/2018</w:t>
            </w:r>
          </w:p>
        </w:tc>
        <w:tc>
          <w:tcPr>
            <w:tcW w:w="5238" w:type="dxa"/>
          </w:tcPr>
          <w:p w14:paraId="1C197EAF" w14:textId="77777777" w:rsidR="00021511" w:rsidRDefault="00021511" w:rsidP="0096573E">
            <w:pPr>
              <w:pStyle w:val="hdr1"/>
              <w:spacing w:before="0"/>
              <w:ind w:left="0"/>
              <w:jc w:val="left"/>
              <w:rPr>
                <w:sz w:val="20"/>
              </w:rPr>
            </w:pPr>
            <w:r w:rsidRPr="00021511">
              <w:rPr>
                <w:sz w:val="20"/>
              </w:rPr>
              <w:t>TFS12316 – eCL Historical Dashboard Access for Analysts</w:t>
            </w:r>
          </w:p>
          <w:p w14:paraId="00E702FC" w14:textId="6BDCB162" w:rsidR="00021511" w:rsidRDefault="00021511" w:rsidP="0096573E">
            <w:pPr>
              <w:pStyle w:val="hdr1"/>
              <w:spacing w:before="0"/>
              <w:ind w:left="0"/>
              <w:jc w:val="left"/>
              <w:rPr>
                <w:sz w:val="20"/>
              </w:rPr>
            </w:pPr>
            <w:r>
              <w:rPr>
                <w:sz w:val="20"/>
              </w:rPr>
              <w:t>Modified the following requirement</w:t>
            </w:r>
          </w:p>
          <w:p w14:paraId="0C909DBD" w14:textId="3C06CC69" w:rsidR="00021511" w:rsidRDefault="00021511" w:rsidP="0096573E">
            <w:pPr>
              <w:pStyle w:val="hdr1"/>
              <w:spacing w:before="0"/>
              <w:ind w:left="0"/>
              <w:jc w:val="left"/>
              <w:rPr>
                <w:sz w:val="20"/>
              </w:rPr>
            </w:pPr>
            <w:r w:rsidRPr="00021511">
              <w:rPr>
                <w:sz w:val="20"/>
              </w:rPr>
              <w:t>3.2.4.1.3 Historical (Historical Dashboard)</w:t>
            </w:r>
          </w:p>
        </w:tc>
        <w:tc>
          <w:tcPr>
            <w:tcW w:w="2790" w:type="dxa"/>
          </w:tcPr>
          <w:p w14:paraId="23000EFD" w14:textId="191DB899" w:rsidR="00021511" w:rsidRDefault="00021511" w:rsidP="0066659D">
            <w:pPr>
              <w:pStyle w:val="hdr1"/>
              <w:spacing w:before="0"/>
              <w:ind w:left="0"/>
              <w:jc w:val="left"/>
              <w:rPr>
                <w:sz w:val="20"/>
              </w:rPr>
            </w:pPr>
            <w:r>
              <w:rPr>
                <w:sz w:val="20"/>
              </w:rPr>
              <w:t>Doug Stearns</w:t>
            </w:r>
          </w:p>
        </w:tc>
      </w:tr>
      <w:tr w:rsidR="000311FF" w:rsidRPr="005A7179" w14:paraId="37491455" w14:textId="77777777" w:rsidTr="0066659D">
        <w:tc>
          <w:tcPr>
            <w:tcW w:w="1440" w:type="dxa"/>
          </w:tcPr>
          <w:p w14:paraId="51CC7D5B" w14:textId="32897339" w:rsidR="000311FF" w:rsidRDefault="00504CAB" w:rsidP="002574A1">
            <w:pPr>
              <w:pStyle w:val="hdr1"/>
              <w:spacing w:before="0"/>
              <w:ind w:left="0"/>
              <w:jc w:val="left"/>
              <w:rPr>
                <w:sz w:val="20"/>
              </w:rPr>
            </w:pPr>
            <w:r>
              <w:rPr>
                <w:sz w:val="20"/>
              </w:rPr>
              <w:lastRenderedPageBreak/>
              <w:t>10/30/2018</w:t>
            </w:r>
          </w:p>
        </w:tc>
        <w:tc>
          <w:tcPr>
            <w:tcW w:w="5238" w:type="dxa"/>
          </w:tcPr>
          <w:p w14:paraId="1BE2F020" w14:textId="77777777" w:rsidR="000311FF" w:rsidRDefault="00504CAB" w:rsidP="0096573E">
            <w:pPr>
              <w:pStyle w:val="hdr1"/>
              <w:spacing w:before="0"/>
              <w:ind w:left="0"/>
              <w:jc w:val="left"/>
              <w:rPr>
                <w:sz w:val="20"/>
              </w:rPr>
            </w:pPr>
            <w:r>
              <w:rPr>
                <w:sz w:val="20"/>
              </w:rPr>
              <w:t>TFS12467 – eCL Manager Role for WPPM job code</w:t>
            </w:r>
          </w:p>
          <w:p w14:paraId="1FA60CB8" w14:textId="61CA2501" w:rsidR="00AA265A" w:rsidRDefault="00504CAB" w:rsidP="00AA265A">
            <w:pPr>
              <w:pStyle w:val="hdr1"/>
              <w:spacing w:before="0"/>
              <w:ind w:left="0"/>
              <w:jc w:val="left"/>
              <w:rPr>
                <w:sz w:val="20"/>
              </w:rPr>
            </w:pPr>
            <w:r>
              <w:rPr>
                <w:sz w:val="20"/>
              </w:rPr>
              <w:t>Modified the following requirement</w:t>
            </w:r>
            <w:r w:rsidR="00AA265A">
              <w:rPr>
                <w:sz w:val="20"/>
              </w:rPr>
              <w:t>s</w:t>
            </w:r>
          </w:p>
          <w:p w14:paraId="2A7CF436" w14:textId="77777777" w:rsidR="00AA265A" w:rsidRDefault="00AA265A" w:rsidP="00AA265A">
            <w:pPr>
              <w:pStyle w:val="hdr1"/>
              <w:spacing w:before="0"/>
              <w:ind w:left="0"/>
              <w:jc w:val="left"/>
              <w:rPr>
                <w:sz w:val="20"/>
              </w:rPr>
            </w:pPr>
            <w:r w:rsidRPr="00AA265A">
              <w:rPr>
                <w:sz w:val="20"/>
              </w:rPr>
              <w:t>3.2.1.3.15 Access to submission</w:t>
            </w:r>
          </w:p>
          <w:p w14:paraId="7490205F" w14:textId="77777777" w:rsidR="00AA265A" w:rsidRDefault="00AA265A" w:rsidP="00AA265A">
            <w:pPr>
              <w:pStyle w:val="hdr1"/>
              <w:spacing w:before="0"/>
              <w:ind w:left="0"/>
              <w:jc w:val="left"/>
              <w:rPr>
                <w:sz w:val="20"/>
              </w:rPr>
            </w:pPr>
            <w:r w:rsidRPr="00AA265A">
              <w:rPr>
                <w:sz w:val="20"/>
              </w:rPr>
              <w:t>3.2.1.4.15 Access to submission</w:t>
            </w:r>
          </w:p>
          <w:p w14:paraId="22EEBE93" w14:textId="77777777" w:rsidR="00AA265A" w:rsidRDefault="00AA265A" w:rsidP="00AA265A">
            <w:pPr>
              <w:pStyle w:val="hdr1"/>
              <w:spacing w:before="0"/>
              <w:ind w:left="0"/>
              <w:jc w:val="left"/>
              <w:rPr>
                <w:sz w:val="20"/>
              </w:rPr>
            </w:pPr>
            <w:r w:rsidRPr="00AA265A">
              <w:rPr>
                <w:sz w:val="20"/>
              </w:rPr>
              <w:t>3.2.1.5.15 Access to submission</w:t>
            </w:r>
          </w:p>
          <w:p w14:paraId="153DF54A" w14:textId="77777777" w:rsidR="00AA265A" w:rsidRDefault="00AA265A" w:rsidP="00AA265A">
            <w:pPr>
              <w:pStyle w:val="hdr1"/>
              <w:spacing w:before="0"/>
              <w:ind w:left="0"/>
              <w:jc w:val="left"/>
              <w:rPr>
                <w:sz w:val="20"/>
              </w:rPr>
            </w:pPr>
            <w:r w:rsidRPr="00AA265A">
              <w:rPr>
                <w:sz w:val="20"/>
              </w:rPr>
              <w:t>3.2.1.6.15 Access to submission</w:t>
            </w:r>
          </w:p>
          <w:p w14:paraId="0B0EB5A3" w14:textId="77777777" w:rsidR="00AA265A" w:rsidRDefault="00AA265A" w:rsidP="00AA265A">
            <w:pPr>
              <w:pStyle w:val="hdr1"/>
              <w:spacing w:before="0"/>
              <w:ind w:left="0"/>
              <w:jc w:val="left"/>
              <w:rPr>
                <w:sz w:val="20"/>
              </w:rPr>
            </w:pPr>
            <w:r w:rsidRPr="00AA265A">
              <w:rPr>
                <w:sz w:val="20"/>
              </w:rPr>
              <w:t>3.2.4.1.</w:t>
            </w:r>
            <w:r>
              <w:rPr>
                <w:sz w:val="20"/>
              </w:rPr>
              <w:t>1 Main Dashboard (My Dashboard)</w:t>
            </w:r>
          </w:p>
          <w:p w14:paraId="51F0715C" w14:textId="77777777" w:rsidR="00AA265A" w:rsidRDefault="00AA265A" w:rsidP="00AA265A">
            <w:pPr>
              <w:pStyle w:val="hdr1"/>
              <w:spacing w:before="0"/>
              <w:ind w:left="0"/>
              <w:jc w:val="left"/>
              <w:rPr>
                <w:sz w:val="20"/>
              </w:rPr>
            </w:pPr>
            <w:r w:rsidRPr="00AA265A">
              <w:rPr>
                <w:sz w:val="20"/>
              </w:rPr>
              <w:t>3.2.4.1.2 Submitted Dashboard (My Submissions)</w:t>
            </w:r>
          </w:p>
          <w:p w14:paraId="2CF1E081" w14:textId="1039AA6B" w:rsidR="00504CAB" w:rsidRPr="00021511" w:rsidRDefault="00AA265A" w:rsidP="00AA265A">
            <w:pPr>
              <w:pStyle w:val="hdr1"/>
              <w:spacing w:before="0"/>
              <w:ind w:left="0"/>
              <w:jc w:val="left"/>
              <w:rPr>
                <w:sz w:val="20"/>
              </w:rPr>
            </w:pPr>
            <w:r w:rsidRPr="00AA265A">
              <w:rPr>
                <w:sz w:val="20"/>
              </w:rPr>
              <w:t>3.2.4.1.3 Historical (Historical Dashboard)</w:t>
            </w:r>
          </w:p>
        </w:tc>
        <w:tc>
          <w:tcPr>
            <w:tcW w:w="2790" w:type="dxa"/>
          </w:tcPr>
          <w:p w14:paraId="563E8389" w14:textId="042BB59D" w:rsidR="000311FF" w:rsidRDefault="00504CAB" w:rsidP="0066659D">
            <w:pPr>
              <w:pStyle w:val="hdr1"/>
              <w:spacing w:before="0"/>
              <w:ind w:left="0"/>
              <w:jc w:val="left"/>
              <w:rPr>
                <w:sz w:val="20"/>
              </w:rPr>
            </w:pPr>
            <w:r>
              <w:rPr>
                <w:sz w:val="20"/>
              </w:rPr>
              <w:t>Doug Stearns</w:t>
            </w:r>
          </w:p>
        </w:tc>
      </w:tr>
      <w:tr w:rsidR="000D4447" w:rsidRPr="005A7179" w14:paraId="3777C380" w14:textId="77777777" w:rsidTr="0066659D">
        <w:tc>
          <w:tcPr>
            <w:tcW w:w="1440" w:type="dxa"/>
          </w:tcPr>
          <w:p w14:paraId="744F7587" w14:textId="3E348453" w:rsidR="000D4447" w:rsidRDefault="000D4447" w:rsidP="008112E3">
            <w:pPr>
              <w:pStyle w:val="hdr1"/>
              <w:spacing w:before="0"/>
              <w:ind w:left="0"/>
              <w:jc w:val="left"/>
              <w:rPr>
                <w:sz w:val="20"/>
              </w:rPr>
            </w:pPr>
            <w:r>
              <w:rPr>
                <w:sz w:val="20"/>
              </w:rPr>
              <w:t>10/30/2018</w:t>
            </w:r>
          </w:p>
        </w:tc>
        <w:tc>
          <w:tcPr>
            <w:tcW w:w="5238" w:type="dxa"/>
          </w:tcPr>
          <w:p w14:paraId="70425F38" w14:textId="77777777" w:rsidR="000D4447" w:rsidRDefault="000D4447" w:rsidP="0096573E">
            <w:pPr>
              <w:pStyle w:val="hdr1"/>
              <w:spacing w:before="0"/>
              <w:ind w:left="0"/>
              <w:jc w:val="left"/>
              <w:rPr>
                <w:sz w:val="20"/>
              </w:rPr>
            </w:pPr>
            <w:r>
              <w:rPr>
                <w:sz w:val="20"/>
              </w:rPr>
              <w:t>TFS12473 – eCL Admin Tool User access for Mark</w:t>
            </w:r>
          </w:p>
          <w:p w14:paraId="3D4BCB86" w14:textId="77777777" w:rsidR="000D4447" w:rsidRDefault="000D4447" w:rsidP="0096573E">
            <w:pPr>
              <w:pStyle w:val="hdr1"/>
              <w:spacing w:before="0"/>
              <w:ind w:left="0"/>
              <w:jc w:val="left"/>
              <w:rPr>
                <w:sz w:val="20"/>
              </w:rPr>
            </w:pPr>
            <w:r>
              <w:rPr>
                <w:sz w:val="20"/>
              </w:rPr>
              <w:t>Added the following requirement</w:t>
            </w:r>
          </w:p>
          <w:p w14:paraId="275CB67A" w14:textId="6F468B57" w:rsidR="000D4447" w:rsidRDefault="00903438" w:rsidP="0096573E">
            <w:pPr>
              <w:pStyle w:val="hdr1"/>
              <w:spacing w:before="0"/>
              <w:ind w:left="0"/>
              <w:jc w:val="left"/>
              <w:rPr>
                <w:sz w:val="20"/>
              </w:rPr>
            </w:pPr>
            <w:r w:rsidRPr="00903438">
              <w:rPr>
                <w:sz w:val="20"/>
              </w:rPr>
              <w:t>3.2.7.1.3 Permissions for User Access Control List</w:t>
            </w:r>
          </w:p>
        </w:tc>
        <w:tc>
          <w:tcPr>
            <w:tcW w:w="2790" w:type="dxa"/>
          </w:tcPr>
          <w:p w14:paraId="2AD138AB" w14:textId="43478B75" w:rsidR="000D4447" w:rsidRDefault="000D4447" w:rsidP="0066659D">
            <w:pPr>
              <w:pStyle w:val="hdr1"/>
              <w:spacing w:before="0"/>
              <w:ind w:left="0"/>
              <w:jc w:val="left"/>
              <w:rPr>
                <w:sz w:val="20"/>
              </w:rPr>
            </w:pPr>
            <w:r>
              <w:rPr>
                <w:sz w:val="20"/>
              </w:rPr>
              <w:t>Doug Stearns</w:t>
            </w:r>
          </w:p>
        </w:tc>
      </w:tr>
      <w:tr w:rsidR="008112E3" w:rsidRPr="005A7179" w14:paraId="6BDF5EB0" w14:textId="77777777" w:rsidTr="0066659D">
        <w:tc>
          <w:tcPr>
            <w:tcW w:w="1440" w:type="dxa"/>
          </w:tcPr>
          <w:p w14:paraId="31A9AD36" w14:textId="734080E4" w:rsidR="008112E3" w:rsidRDefault="008112E3" w:rsidP="008112E3">
            <w:pPr>
              <w:pStyle w:val="hdr1"/>
              <w:spacing w:before="0"/>
              <w:ind w:left="0"/>
              <w:jc w:val="left"/>
              <w:rPr>
                <w:sz w:val="20"/>
              </w:rPr>
            </w:pPr>
            <w:r>
              <w:rPr>
                <w:sz w:val="20"/>
              </w:rPr>
              <w:t>10/31/2018</w:t>
            </w:r>
          </w:p>
        </w:tc>
        <w:tc>
          <w:tcPr>
            <w:tcW w:w="5238" w:type="dxa"/>
          </w:tcPr>
          <w:p w14:paraId="0C9DADE2" w14:textId="77777777" w:rsidR="008112E3" w:rsidRDefault="008112E3" w:rsidP="008112E3">
            <w:pPr>
              <w:pStyle w:val="hdr1"/>
              <w:spacing w:before="0"/>
              <w:ind w:left="0"/>
              <w:jc w:val="left"/>
              <w:rPr>
                <w:sz w:val="20"/>
              </w:rPr>
            </w:pPr>
            <w:r>
              <w:rPr>
                <w:sz w:val="20"/>
              </w:rPr>
              <w:t>TFS12467 – eCL Manager Role for WPPM job code</w:t>
            </w:r>
          </w:p>
          <w:p w14:paraId="0612245B" w14:textId="77777777" w:rsidR="008112E3" w:rsidRDefault="008112E3" w:rsidP="0096573E">
            <w:pPr>
              <w:pStyle w:val="hdr1"/>
              <w:spacing w:before="0"/>
              <w:ind w:left="0"/>
              <w:jc w:val="left"/>
              <w:rPr>
                <w:sz w:val="20"/>
              </w:rPr>
            </w:pPr>
            <w:r>
              <w:rPr>
                <w:sz w:val="20"/>
              </w:rPr>
              <w:t>Modified the following from feedback</w:t>
            </w:r>
          </w:p>
          <w:p w14:paraId="5566C882" w14:textId="01097075" w:rsidR="008112E3" w:rsidRDefault="008112E3" w:rsidP="0096573E">
            <w:pPr>
              <w:pStyle w:val="hdr1"/>
              <w:spacing w:before="0"/>
              <w:ind w:left="0"/>
              <w:jc w:val="left"/>
              <w:rPr>
                <w:sz w:val="20"/>
              </w:rPr>
            </w:pPr>
            <w:r w:rsidRPr="00AA265A">
              <w:rPr>
                <w:sz w:val="20"/>
              </w:rPr>
              <w:t>3.2.4.1.3 Historical (Historical Dashboard)</w:t>
            </w:r>
          </w:p>
        </w:tc>
        <w:tc>
          <w:tcPr>
            <w:tcW w:w="2790" w:type="dxa"/>
          </w:tcPr>
          <w:p w14:paraId="63270B0A" w14:textId="622BF139" w:rsidR="008112E3" w:rsidRDefault="008112E3" w:rsidP="0066659D">
            <w:pPr>
              <w:pStyle w:val="hdr1"/>
              <w:spacing w:before="0"/>
              <w:ind w:left="0"/>
              <w:jc w:val="left"/>
              <w:rPr>
                <w:sz w:val="20"/>
              </w:rPr>
            </w:pPr>
            <w:r>
              <w:rPr>
                <w:sz w:val="20"/>
              </w:rPr>
              <w:t>Doug Stearns</w:t>
            </w:r>
          </w:p>
        </w:tc>
      </w:tr>
      <w:tr w:rsidR="00982D3A" w:rsidRPr="005A7179" w14:paraId="5E8D6F13" w14:textId="77777777" w:rsidTr="0066659D">
        <w:tc>
          <w:tcPr>
            <w:tcW w:w="1440" w:type="dxa"/>
          </w:tcPr>
          <w:p w14:paraId="0CCC42A1" w14:textId="72EB1B78" w:rsidR="00982D3A" w:rsidRDefault="00982D3A" w:rsidP="008112E3">
            <w:pPr>
              <w:pStyle w:val="hdr1"/>
              <w:spacing w:before="0"/>
              <w:ind w:left="0"/>
              <w:jc w:val="left"/>
              <w:rPr>
                <w:sz w:val="20"/>
              </w:rPr>
            </w:pPr>
            <w:r>
              <w:rPr>
                <w:sz w:val="20"/>
              </w:rPr>
              <w:t>11/05/2018</w:t>
            </w:r>
          </w:p>
        </w:tc>
        <w:tc>
          <w:tcPr>
            <w:tcW w:w="5238" w:type="dxa"/>
          </w:tcPr>
          <w:p w14:paraId="59914EF1" w14:textId="77777777" w:rsidR="003449C8" w:rsidRDefault="00982D3A" w:rsidP="003449C8">
            <w:pPr>
              <w:pStyle w:val="hdr1"/>
              <w:spacing w:before="0"/>
              <w:ind w:left="0"/>
              <w:jc w:val="left"/>
              <w:rPr>
                <w:sz w:val="20"/>
              </w:rPr>
            </w:pPr>
            <w:r>
              <w:rPr>
                <w:sz w:val="20"/>
              </w:rPr>
              <w:t>TFS12526 – eCL IIS log reporting</w:t>
            </w:r>
          </w:p>
          <w:p w14:paraId="6E87D4D1" w14:textId="77777777" w:rsidR="003449C8" w:rsidRDefault="003449C8" w:rsidP="003449C8">
            <w:pPr>
              <w:pStyle w:val="hdr1"/>
              <w:spacing w:before="0"/>
              <w:ind w:left="0"/>
              <w:jc w:val="left"/>
              <w:rPr>
                <w:sz w:val="20"/>
              </w:rPr>
            </w:pPr>
            <w:r w:rsidRPr="003449C8">
              <w:rPr>
                <w:sz w:val="20"/>
              </w:rPr>
              <w:t>Modified the following requireme</w:t>
            </w:r>
            <w:r>
              <w:rPr>
                <w:sz w:val="20"/>
              </w:rPr>
              <w:t>nt by renumbering the hierarchy</w:t>
            </w:r>
          </w:p>
          <w:p w14:paraId="6FACAF8A" w14:textId="77777777" w:rsidR="003449C8" w:rsidRDefault="003449C8" w:rsidP="003449C8">
            <w:pPr>
              <w:pStyle w:val="hdr1"/>
              <w:spacing w:before="0"/>
              <w:ind w:left="0"/>
              <w:jc w:val="left"/>
              <w:rPr>
                <w:sz w:val="20"/>
              </w:rPr>
            </w:pPr>
            <w:r w:rsidRPr="003449C8">
              <w:rPr>
                <w:sz w:val="20"/>
              </w:rPr>
              <w:t>Table of Contents</w:t>
            </w:r>
          </w:p>
          <w:p w14:paraId="11CA329E" w14:textId="77777777" w:rsidR="003449C8" w:rsidRDefault="003449C8" w:rsidP="003449C8">
            <w:pPr>
              <w:pStyle w:val="hdr1"/>
              <w:spacing w:before="0"/>
              <w:ind w:left="0"/>
              <w:jc w:val="left"/>
              <w:rPr>
                <w:sz w:val="20"/>
              </w:rPr>
            </w:pPr>
            <w:r>
              <w:rPr>
                <w:sz w:val="20"/>
              </w:rPr>
              <w:t>3.2.8.2x Log Reporting</w:t>
            </w:r>
          </w:p>
          <w:p w14:paraId="29E1183A" w14:textId="77777777" w:rsidR="003449C8" w:rsidRDefault="003449C8" w:rsidP="003449C8">
            <w:pPr>
              <w:pStyle w:val="hdr1"/>
              <w:spacing w:before="0"/>
              <w:ind w:left="0"/>
              <w:jc w:val="left"/>
              <w:rPr>
                <w:sz w:val="20"/>
              </w:rPr>
            </w:pPr>
            <w:r w:rsidRPr="003449C8">
              <w:rPr>
                <w:sz w:val="20"/>
              </w:rPr>
              <w:t>Added the following requirements</w:t>
            </w:r>
          </w:p>
          <w:p w14:paraId="5E2D940C" w14:textId="77777777" w:rsidR="003449C8" w:rsidRDefault="003449C8" w:rsidP="003449C8">
            <w:pPr>
              <w:pStyle w:val="hdr1"/>
              <w:spacing w:before="0"/>
              <w:ind w:left="0"/>
              <w:jc w:val="left"/>
              <w:rPr>
                <w:sz w:val="20"/>
              </w:rPr>
            </w:pPr>
            <w:r>
              <w:rPr>
                <w:sz w:val="20"/>
              </w:rPr>
              <w:t xml:space="preserve">3.2.8.2.1 </w:t>
            </w:r>
            <w:r w:rsidRPr="003449C8">
              <w:rPr>
                <w:sz w:val="20"/>
              </w:rPr>
              <w:t>Reports to be On Demand</w:t>
            </w:r>
          </w:p>
          <w:p w14:paraId="4EBA9906" w14:textId="77777777" w:rsidR="003449C8" w:rsidRDefault="003449C8" w:rsidP="003449C8">
            <w:pPr>
              <w:pStyle w:val="hdr1"/>
              <w:spacing w:before="0"/>
              <w:ind w:left="0"/>
              <w:jc w:val="left"/>
              <w:rPr>
                <w:sz w:val="20"/>
              </w:rPr>
            </w:pPr>
            <w:r w:rsidRPr="003449C8">
              <w:rPr>
                <w:sz w:val="20"/>
              </w:rPr>
              <w:t>3.2.8.2.1.6</w:t>
            </w:r>
            <w:r>
              <w:rPr>
                <w:sz w:val="20"/>
              </w:rPr>
              <w:t xml:space="preserve"> </w:t>
            </w:r>
            <w:r w:rsidRPr="003449C8">
              <w:rPr>
                <w:sz w:val="20"/>
              </w:rPr>
              <w:t>eCL Internet Information Services Activity Log</w:t>
            </w:r>
          </w:p>
          <w:p w14:paraId="705807A2" w14:textId="77777777" w:rsidR="003449C8" w:rsidRDefault="003449C8" w:rsidP="003449C8">
            <w:pPr>
              <w:pStyle w:val="hdr1"/>
              <w:spacing w:before="0"/>
              <w:ind w:left="0"/>
              <w:jc w:val="left"/>
              <w:rPr>
                <w:sz w:val="20"/>
              </w:rPr>
            </w:pPr>
            <w:r w:rsidRPr="003449C8">
              <w:rPr>
                <w:sz w:val="20"/>
              </w:rPr>
              <w:t>3.2.8.2.1.6.1</w:t>
            </w:r>
            <w:r>
              <w:rPr>
                <w:sz w:val="20"/>
              </w:rPr>
              <w:t xml:space="preserve"> </w:t>
            </w:r>
            <w:r w:rsidRPr="003449C8">
              <w:rPr>
                <w:sz w:val="20"/>
              </w:rPr>
              <w:t>Selection Criteria</w:t>
            </w:r>
          </w:p>
          <w:p w14:paraId="28D9C6D4" w14:textId="77777777" w:rsidR="003449C8" w:rsidRDefault="003449C8" w:rsidP="003449C8">
            <w:pPr>
              <w:pStyle w:val="hdr1"/>
              <w:spacing w:before="0"/>
              <w:ind w:left="0"/>
              <w:jc w:val="left"/>
              <w:rPr>
                <w:sz w:val="20"/>
              </w:rPr>
            </w:pPr>
            <w:r>
              <w:rPr>
                <w:sz w:val="20"/>
              </w:rPr>
              <w:t xml:space="preserve">3.2.8.2.1.6.2 </w:t>
            </w:r>
            <w:r w:rsidRPr="003449C8">
              <w:rPr>
                <w:sz w:val="20"/>
              </w:rPr>
              <w:t>Data Elements</w:t>
            </w:r>
          </w:p>
          <w:p w14:paraId="1324D4A3" w14:textId="2E1B5E11" w:rsidR="00982D3A" w:rsidRDefault="003449C8" w:rsidP="003449C8">
            <w:pPr>
              <w:pStyle w:val="hdr1"/>
              <w:spacing w:before="0"/>
              <w:ind w:left="0"/>
              <w:jc w:val="left"/>
              <w:rPr>
                <w:sz w:val="20"/>
              </w:rPr>
            </w:pPr>
            <w:r w:rsidRPr="003449C8">
              <w:rPr>
                <w:sz w:val="20"/>
              </w:rPr>
              <w:t>7.5 Reporting Internet Information Services Activity Data Elements</w:t>
            </w:r>
          </w:p>
        </w:tc>
        <w:tc>
          <w:tcPr>
            <w:tcW w:w="2790" w:type="dxa"/>
          </w:tcPr>
          <w:p w14:paraId="06FE22E5" w14:textId="02295884" w:rsidR="00982D3A" w:rsidRDefault="00982D3A" w:rsidP="0066659D">
            <w:pPr>
              <w:pStyle w:val="hdr1"/>
              <w:spacing w:before="0"/>
              <w:ind w:left="0"/>
              <w:jc w:val="left"/>
              <w:rPr>
                <w:sz w:val="20"/>
              </w:rPr>
            </w:pPr>
            <w:r>
              <w:rPr>
                <w:sz w:val="20"/>
              </w:rPr>
              <w:t>Doug Stearns</w:t>
            </w:r>
          </w:p>
        </w:tc>
      </w:tr>
      <w:tr w:rsidR="00433364" w:rsidRPr="005A7179" w14:paraId="5FF25DE1" w14:textId="77777777" w:rsidTr="0066659D">
        <w:tc>
          <w:tcPr>
            <w:tcW w:w="1440" w:type="dxa"/>
          </w:tcPr>
          <w:p w14:paraId="58718E47" w14:textId="700864D7" w:rsidR="00433364" w:rsidRDefault="00433364" w:rsidP="008112E3">
            <w:pPr>
              <w:pStyle w:val="hdr1"/>
              <w:spacing w:before="0"/>
              <w:ind w:left="0"/>
              <w:jc w:val="left"/>
              <w:rPr>
                <w:sz w:val="20"/>
              </w:rPr>
            </w:pPr>
            <w:r>
              <w:rPr>
                <w:sz w:val="20"/>
              </w:rPr>
              <w:t>11/26/2018</w:t>
            </w:r>
          </w:p>
        </w:tc>
        <w:tc>
          <w:tcPr>
            <w:tcW w:w="5238" w:type="dxa"/>
          </w:tcPr>
          <w:p w14:paraId="2668A103" w14:textId="77777777" w:rsidR="00433364" w:rsidRDefault="00433364" w:rsidP="003449C8">
            <w:pPr>
              <w:pStyle w:val="hdr1"/>
              <w:spacing w:before="0"/>
              <w:ind w:left="0"/>
              <w:jc w:val="left"/>
              <w:rPr>
                <w:sz w:val="20"/>
              </w:rPr>
            </w:pPr>
            <w:r>
              <w:rPr>
                <w:sz w:val="20"/>
              </w:rPr>
              <w:t>TFS12591 – eCL Quality Overturned Appeals</w:t>
            </w:r>
          </w:p>
          <w:p w14:paraId="37439C1C" w14:textId="4DF83F8E" w:rsidR="00031DFD" w:rsidRDefault="00712B3E" w:rsidP="00031DFD">
            <w:pPr>
              <w:pStyle w:val="hdr1"/>
              <w:spacing w:before="0"/>
              <w:ind w:left="0"/>
              <w:jc w:val="left"/>
              <w:rPr>
                <w:sz w:val="20"/>
              </w:rPr>
            </w:pPr>
            <w:r>
              <w:rPr>
                <w:sz w:val="20"/>
              </w:rPr>
              <w:t>M</w:t>
            </w:r>
            <w:r w:rsidR="00433364">
              <w:rPr>
                <w:sz w:val="20"/>
              </w:rPr>
              <w:t>odified the following</w:t>
            </w:r>
            <w:r>
              <w:rPr>
                <w:sz w:val="20"/>
              </w:rPr>
              <w:t xml:space="preserve"> requirements</w:t>
            </w:r>
          </w:p>
          <w:p w14:paraId="43B11964" w14:textId="218CCCC5" w:rsidR="000A7D36" w:rsidRDefault="000A7D36" w:rsidP="00031DFD">
            <w:pPr>
              <w:pStyle w:val="hdr1"/>
              <w:spacing w:before="0"/>
              <w:ind w:left="0"/>
              <w:jc w:val="left"/>
              <w:rPr>
                <w:sz w:val="20"/>
              </w:rPr>
            </w:pPr>
            <w:r w:rsidRPr="000A7D36">
              <w:rPr>
                <w:sz w:val="20"/>
              </w:rPr>
              <w:t>3.2.3.6.1 Feed File Layout</w:t>
            </w:r>
          </w:p>
          <w:p w14:paraId="574DA958" w14:textId="77777777" w:rsidR="00031DFD" w:rsidRDefault="00031DFD" w:rsidP="00031DFD">
            <w:pPr>
              <w:pStyle w:val="hdr1"/>
              <w:spacing w:before="0"/>
              <w:ind w:left="0"/>
              <w:jc w:val="left"/>
              <w:rPr>
                <w:sz w:val="20"/>
              </w:rPr>
            </w:pPr>
            <w:r w:rsidRPr="00031DFD">
              <w:rPr>
                <w:sz w:val="20"/>
              </w:rPr>
              <w:t>3.2.3.6.3 Naming Convention</w:t>
            </w:r>
          </w:p>
          <w:p w14:paraId="1B49B2FD" w14:textId="77777777" w:rsidR="00031DFD" w:rsidRDefault="00031DFD" w:rsidP="00031DFD">
            <w:pPr>
              <w:pStyle w:val="hdr1"/>
              <w:spacing w:before="0"/>
              <w:ind w:left="0"/>
              <w:jc w:val="left"/>
              <w:rPr>
                <w:sz w:val="20"/>
              </w:rPr>
            </w:pPr>
            <w:r w:rsidRPr="00031DFD">
              <w:rPr>
                <w:sz w:val="20"/>
              </w:rPr>
              <w:t>3.2.3.6.5 Source</w:t>
            </w:r>
          </w:p>
          <w:p w14:paraId="1A956874" w14:textId="77777777" w:rsidR="00031DFD" w:rsidRDefault="00031DFD" w:rsidP="00031DFD">
            <w:pPr>
              <w:pStyle w:val="hdr1"/>
              <w:spacing w:before="0"/>
              <w:ind w:left="0"/>
              <w:jc w:val="left"/>
              <w:rPr>
                <w:sz w:val="20"/>
              </w:rPr>
            </w:pPr>
            <w:r w:rsidRPr="00031DFD">
              <w:rPr>
                <w:sz w:val="20"/>
              </w:rPr>
              <w:t>3.2.3.6.8 Coaching Reasons and Sub-Coaching Reasons</w:t>
            </w:r>
          </w:p>
          <w:p w14:paraId="1716AE2E" w14:textId="77777777" w:rsidR="00031DFD" w:rsidRDefault="00031DFD" w:rsidP="00031DFD">
            <w:pPr>
              <w:pStyle w:val="hdr1"/>
              <w:spacing w:before="0"/>
              <w:ind w:left="0"/>
              <w:jc w:val="left"/>
              <w:rPr>
                <w:sz w:val="20"/>
              </w:rPr>
            </w:pPr>
            <w:r w:rsidRPr="00031DFD">
              <w:rPr>
                <w:sz w:val="20"/>
              </w:rPr>
              <w:t>3.2.3.6.9 Report Details</w:t>
            </w:r>
          </w:p>
          <w:p w14:paraId="4DD89E35" w14:textId="77777777" w:rsidR="00031DFD" w:rsidRDefault="00031DFD" w:rsidP="00031DFD">
            <w:pPr>
              <w:pStyle w:val="hdr1"/>
              <w:spacing w:before="0"/>
              <w:ind w:left="0"/>
              <w:jc w:val="left"/>
              <w:rPr>
                <w:sz w:val="20"/>
              </w:rPr>
            </w:pPr>
            <w:r w:rsidRPr="00031DFD">
              <w:rPr>
                <w:sz w:val="20"/>
              </w:rPr>
              <w:t>3.2.3.6.10 Description Text</w:t>
            </w:r>
          </w:p>
          <w:p w14:paraId="7C9D9FDE" w14:textId="77777777" w:rsidR="00031DFD" w:rsidRDefault="00031DFD" w:rsidP="00031DFD">
            <w:pPr>
              <w:pStyle w:val="hdr1"/>
              <w:spacing w:before="0"/>
              <w:ind w:left="0"/>
              <w:jc w:val="left"/>
              <w:rPr>
                <w:sz w:val="20"/>
              </w:rPr>
            </w:pPr>
            <w:r w:rsidRPr="00031DFD">
              <w:rPr>
                <w:sz w:val="20"/>
              </w:rPr>
              <w:t>3.2.3.6.11 eCoaching Log Status</w:t>
            </w:r>
          </w:p>
          <w:p w14:paraId="1D23A988" w14:textId="77777777" w:rsidR="00031DFD" w:rsidRDefault="00031DFD" w:rsidP="00031DFD">
            <w:pPr>
              <w:pStyle w:val="hdr1"/>
              <w:spacing w:before="0"/>
              <w:ind w:left="0"/>
              <w:jc w:val="left"/>
              <w:rPr>
                <w:sz w:val="20"/>
              </w:rPr>
            </w:pPr>
            <w:r w:rsidRPr="00031DFD">
              <w:rPr>
                <w:sz w:val="20"/>
              </w:rPr>
              <w:t xml:space="preserve">3.2.3.6.12 Email notification </w:t>
            </w:r>
          </w:p>
          <w:p w14:paraId="096B6F6B" w14:textId="77777777" w:rsidR="00031DFD" w:rsidRDefault="00031DFD" w:rsidP="00031DFD">
            <w:pPr>
              <w:pStyle w:val="hdr1"/>
              <w:spacing w:before="0"/>
              <w:ind w:left="0"/>
              <w:jc w:val="left"/>
              <w:rPr>
                <w:sz w:val="20"/>
              </w:rPr>
            </w:pPr>
            <w:r w:rsidRPr="00031DFD">
              <w:rPr>
                <w:sz w:val="20"/>
              </w:rPr>
              <w:t xml:space="preserve">3.2.3.6.13 Other information </w:t>
            </w:r>
          </w:p>
          <w:p w14:paraId="176C1057" w14:textId="799E17F6" w:rsidR="00433364" w:rsidRDefault="00031DFD" w:rsidP="00031DFD">
            <w:pPr>
              <w:pStyle w:val="hdr1"/>
              <w:spacing w:before="0"/>
              <w:ind w:left="0"/>
              <w:jc w:val="left"/>
              <w:rPr>
                <w:sz w:val="20"/>
              </w:rPr>
            </w:pPr>
            <w:r w:rsidRPr="00031DFD">
              <w:rPr>
                <w:sz w:val="20"/>
              </w:rPr>
              <w:t>3.2.5.4.3 Supervisor Review</w:t>
            </w:r>
          </w:p>
        </w:tc>
        <w:tc>
          <w:tcPr>
            <w:tcW w:w="2790" w:type="dxa"/>
          </w:tcPr>
          <w:p w14:paraId="27BB8537" w14:textId="1E405E26" w:rsidR="00433364" w:rsidRDefault="00433364" w:rsidP="0066659D">
            <w:pPr>
              <w:pStyle w:val="hdr1"/>
              <w:spacing w:before="0"/>
              <w:ind w:left="0"/>
              <w:jc w:val="left"/>
              <w:rPr>
                <w:sz w:val="20"/>
              </w:rPr>
            </w:pPr>
            <w:r>
              <w:rPr>
                <w:sz w:val="20"/>
              </w:rPr>
              <w:t>Doug Stearns</w:t>
            </w:r>
          </w:p>
        </w:tc>
      </w:tr>
      <w:tr w:rsidR="00AD17D5" w:rsidRPr="005A7179" w14:paraId="0DCB46B3" w14:textId="77777777" w:rsidTr="0066659D">
        <w:tc>
          <w:tcPr>
            <w:tcW w:w="1440" w:type="dxa"/>
          </w:tcPr>
          <w:p w14:paraId="429AA7C2" w14:textId="06AFB25D" w:rsidR="00AD17D5" w:rsidRDefault="00AD17D5" w:rsidP="008112E3">
            <w:pPr>
              <w:pStyle w:val="hdr1"/>
              <w:spacing w:before="0"/>
              <w:ind w:left="0"/>
              <w:jc w:val="left"/>
              <w:rPr>
                <w:sz w:val="20"/>
              </w:rPr>
            </w:pPr>
            <w:r>
              <w:rPr>
                <w:sz w:val="20"/>
              </w:rPr>
              <w:t>11/27/2018</w:t>
            </w:r>
          </w:p>
        </w:tc>
        <w:tc>
          <w:tcPr>
            <w:tcW w:w="5238" w:type="dxa"/>
          </w:tcPr>
          <w:p w14:paraId="0AE47535" w14:textId="77777777" w:rsidR="00AD17D5" w:rsidRDefault="00AD17D5" w:rsidP="00AD17D5">
            <w:pPr>
              <w:pStyle w:val="hdr1"/>
              <w:spacing w:before="0"/>
              <w:ind w:left="0"/>
              <w:jc w:val="left"/>
              <w:rPr>
                <w:sz w:val="20"/>
              </w:rPr>
            </w:pPr>
            <w:r>
              <w:rPr>
                <w:sz w:val="20"/>
              </w:rPr>
              <w:t>TFS12526 – eCL IIS log reporting</w:t>
            </w:r>
          </w:p>
          <w:p w14:paraId="7AE7CA69" w14:textId="77777777" w:rsidR="00AD17D5" w:rsidRDefault="00AD17D5" w:rsidP="00AD17D5">
            <w:pPr>
              <w:pStyle w:val="hdr1"/>
              <w:spacing w:before="0"/>
              <w:ind w:left="0"/>
              <w:jc w:val="left"/>
              <w:rPr>
                <w:sz w:val="20"/>
              </w:rPr>
            </w:pPr>
            <w:r>
              <w:rPr>
                <w:sz w:val="20"/>
              </w:rPr>
              <w:t>Added or m</w:t>
            </w:r>
            <w:r w:rsidRPr="003449C8">
              <w:rPr>
                <w:sz w:val="20"/>
              </w:rPr>
              <w:t>odified the following requireme</w:t>
            </w:r>
            <w:r>
              <w:rPr>
                <w:sz w:val="20"/>
              </w:rPr>
              <w:t xml:space="preserve">nts </w:t>
            </w:r>
          </w:p>
          <w:p w14:paraId="260BA8D7" w14:textId="77777777" w:rsidR="00AD17D5" w:rsidRDefault="00AD17D5" w:rsidP="00AD17D5">
            <w:pPr>
              <w:pStyle w:val="hdr1"/>
              <w:spacing w:before="0"/>
              <w:ind w:left="0"/>
              <w:jc w:val="left"/>
              <w:rPr>
                <w:sz w:val="20"/>
              </w:rPr>
            </w:pPr>
            <w:r w:rsidRPr="00AD17D5">
              <w:rPr>
                <w:sz w:val="20"/>
              </w:rPr>
              <w:t xml:space="preserve">3.2.8.2.1.6.1 Selection Criteria </w:t>
            </w:r>
          </w:p>
          <w:p w14:paraId="45074875" w14:textId="285917D9" w:rsidR="00AD17D5" w:rsidRPr="00AD17D5" w:rsidRDefault="00AD17D5" w:rsidP="00AD17D5">
            <w:pPr>
              <w:pStyle w:val="hdr1"/>
              <w:spacing w:before="0"/>
              <w:ind w:left="0"/>
              <w:jc w:val="left"/>
              <w:rPr>
                <w:sz w:val="20"/>
              </w:rPr>
            </w:pPr>
            <w:r w:rsidRPr="00AD17D5">
              <w:rPr>
                <w:sz w:val="20"/>
              </w:rPr>
              <w:t>3.2.8.2.1.6.2 Data Elements</w:t>
            </w:r>
          </w:p>
          <w:p w14:paraId="4222A0C2" w14:textId="43737C55" w:rsidR="00AD17D5" w:rsidRDefault="00AD17D5" w:rsidP="00AD17D5">
            <w:pPr>
              <w:pStyle w:val="hdr1"/>
              <w:spacing w:before="0"/>
              <w:ind w:left="0"/>
              <w:jc w:val="left"/>
              <w:rPr>
                <w:sz w:val="20"/>
              </w:rPr>
            </w:pPr>
            <w:r w:rsidRPr="00AD17D5">
              <w:rPr>
                <w:sz w:val="20"/>
              </w:rPr>
              <w:t>7.5 Reporting Internet Information Services Activity Data Elements</w:t>
            </w:r>
          </w:p>
        </w:tc>
        <w:tc>
          <w:tcPr>
            <w:tcW w:w="2790" w:type="dxa"/>
          </w:tcPr>
          <w:p w14:paraId="457DFFCD" w14:textId="64DA8499" w:rsidR="00AD17D5" w:rsidRDefault="00AD17D5" w:rsidP="00AD17D5">
            <w:pPr>
              <w:pStyle w:val="hdr1"/>
              <w:spacing w:before="0"/>
              <w:ind w:left="0"/>
              <w:jc w:val="left"/>
              <w:rPr>
                <w:sz w:val="20"/>
              </w:rPr>
            </w:pPr>
            <w:r>
              <w:rPr>
                <w:sz w:val="20"/>
              </w:rPr>
              <w:t>Doug Stearns</w:t>
            </w:r>
          </w:p>
        </w:tc>
      </w:tr>
      <w:tr w:rsidR="0051462A" w:rsidRPr="005A7179" w14:paraId="7580DFE6" w14:textId="77777777" w:rsidTr="0066659D">
        <w:tc>
          <w:tcPr>
            <w:tcW w:w="1440" w:type="dxa"/>
          </w:tcPr>
          <w:p w14:paraId="232052D6" w14:textId="6C1A7E0D" w:rsidR="0051462A" w:rsidRDefault="0051462A" w:rsidP="008112E3">
            <w:pPr>
              <w:pStyle w:val="hdr1"/>
              <w:spacing w:before="0"/>
              <w:ind w:left="0"/>
              <w:jc w:val="left"/>
              <w:rPr>
                <w:sz w:val="20"/>
              </w:rPr>
            </w:pPr>
            <w:r>
              <w:rPr>
                <w:sz w:val="20"/>
              </w:rPr>
              <w:t>12/03/2018</w:t>
            </w:r>
          </w:p>
        </w:tc>
        <w:tc>
          <w:tcPr>
            <w:tcW w:w="5238" w:type="dxa"/>
          </w:tcPr>
          <w:p w14:paraId="67E64412" w14:textId="77777777" w:rsidR="0051462A" w:rsidRDefault="0051462A" w:rsidP="0051462A">
            <w:pPr>
              <w:pStyle w:val="hdr1"/>
              <w:spacing w:before="0"/>
              <w:ind w:left="0"/>
              <w:jc w:val="left"/>
              <w:rPr>
                <w:sz w:val="20"/>
              </w:rPr>
            </w:pPr>
            <w:r>
              <w:rPr>
                <w:sz w:val="20"/>
              </w:rPr>
              <w:t>TFS12591 – eCL Quality Overturned Appeals</w:t>
            </w:r>
          </w:p>
          <w:p w14:paraId="07CE536A" w14:textId="77777777" w:rsidR="0051462A" w:rsidRDefault="0051462A" w:rsidP="0051462A">
            <w:pPr>
              <w:pStyle w:val="hdr1"/>
              <w:spacing w:before="0"/>
              <w:ind w:left="0"/>
              <w:jc w:val="left"/>
              <w:rPr>
                <w:sz w:val="20"/>
              </w:rPr>
            </w:pPr>
            <w:r>
              <w:rPr>
                <w:sz w:val="20"/>
              </w:rPr>
              <w:t>Modified the following requirements</w:t>
            </w:r>
          </w:p>
          <w:p w14:paraId="2A16A938" w14:textId="1388C644" w:rsidR="0051462A" w:rsidRDefault="0051462A" w:rsidP="00AD17D5">
            <w:pPr>
              <w:pStyle w:val="hdr1"/>
              <w:spacing w:before="0"/>
              <w:ind w:left="0"/>
              <w:jc w:val="left"/>
              <w:rPr>
                <w:sz w:val="20"/>
              </w:rPr>
            </w:pPr>
            <w:r w:rsidRPr="0051462A">
              <w:rPr>
                <w:sz w:val="20"/>
              </w:rPr>
              <w:t>3.2.5.4.3 Supervisor Review (inserted new 6 and 7)</w:t>
            </w:r>
          </w:p>
        </w:tc>
        <w:tc>
          <w:tcPr>
            <w:tcW w:w="2790" w:type="dxa"/>
          </w:tcPr>
          <w:p w14:paraId="42669C24" w14:textId="63D3949D" w:rsidR="0051462A" w:rsidRDefault="0051462A" w:rsidP="00AD17D5">
            <w:pPr>
              <w:pStyle w:val="hdr1"/>
              <w:spacing w:before="0"/>
              <w:ind w:left="0"/>
              <w:jc w:val="left"/>
              <w:rPr>
                <w:sz w:val="20"/>
              </w:rPr>
            </w:pPr>
            <w:r>
              <w:rPr>
                <w:sz w:val="20"/>
              </w:rPr>
              <w:t xml:space="preserve">Doug Stearns </w:t>
            </w:r>
          </w:p>
        </w:tc>
      </w:tr>
      <w:tr w:rsidR="00053441" w:rsidRPr="005A7179" w14:paraId="75C5486F" w14:textId="77777777" w:rsidTr="0066659D">
        <w:tc>
          <w:tcPr>
            <w:tcW w:w="1440" w:type="dxa"/>
          </w:tcPr>
          <w:p w14:paraId="0CD11E12" w14:textId="2C78D205" w:rsidR="00053441" w:rsidRDefault="00053441" w:rsidP="008112E3">
            <w:pPr>
              <w:pStyle w:val="hdr1"/>
              <w:spacing w:before="0"/>
              <w:ind w:left="0"/>
              <w:jc w:val="left"/>
              <w:rPr>
                <w:sz w:val="20"/>
              </w:rPr>
            </w:pPr>
            <w:r>
              <w:rPr>
                <w:sz w:val="20"/>
              </w:rPr>
              <w:t>12/04/2018</w:t>
            </w:r>
          </w:p>
        </w:tc>
        <w:tc>
          <w:tcPr>
            <w:tcW w:w="5238" w:type="dxa"/>
          </w:tcPr>
          <w:p w14:paraId="0C1D6668" w14:textId="77777777" w:rsidR="00053441" w:rsidRDefault="00053441" w:rsidP="00053441">
            <w:pPr>
              <w:pStyle w:val="hdr1"/>
              <w:spacing w:before="0"/>
              <w:ind w:left="0"/>
              <w:jc w:val="left"/>
              <w:rPr>
                <w:sz w:val="20"/>
              </w:rPr>
            </w:pPr>
            <w:r>
              <w:rPr>
                <w:sz w:val="20"/>
              </w:rPr>
              <w:t>TFS12591 – eCL Quality Overturned Appeals</w:t>
            </w:r>
          </w:p>
          <w:p w14:paraId="5EEE6903" w14:textId="0BAC782C" w:rsidR="00053441" w:rsidRDefault="00824FAB" w:rsidP="00053441">
            <w:pPr>
              <w:pStyle w:val="hdr1"/>
              <w:spacing w:before="0"/>
              <w:ind w:left="0"/>
              <w:jc w:val="left"/>
              <w:rPr>
                <w:sz w:val="20"/>
              </w:rPr>
            </w:pPr>
            <w:r>
              <w:rPr>
                <w:sz w:val="20"/>
              </w:rPr>
              <w:t xml:space="preserve">Additional changes </w:t>
            </w:r>
            <w:r w:rsidR="00053441">
              <w:rPr>
                <w:sz w:val="20"/>
              </w:rPr>
              <w:t>based on customer feedback</w:t>
            </w:r>
          </w:p>
          <w:p w14:paraId="4D7B4FD6" w14:textId="5ACE5B42" w:rsidR="00053441" w:rsidRDefault="00824FAB" w:rsidP="00824FAB">
            <w:pPr>
              <w:pStyle w:val="hdr1"/>
              <w:spacing w:before="0"/>
              <w:ind w:left="0"/>
              <w:jc w:val="left"/>
              <w:rPr>
                <w:sz w:val="20"/>
              </w:rPr>
            </w:pPr>
            <w:r w:rsidRPr="0051462A">
              <w:rPr>
                <w:sz w:val="20"/>
              </w:rPr>
              <w:t>3.2.5.4.3 Supervisor Review (</w:t>
            </w:r>
            <w:r>
              <w:rPr>
                <w:sz w:val="20"/>
              </w:rPr>
              <w:t>revised text and numbers</w:t>
            </w:r>
            <w:r w:rsidRPr="0051462A">
              <w:rPr>
                <w:sz w:val="20"/>
              </w:rPr>
              <w:t>)</w:t>
            </w:r>
          </w:p>
        </w:tc>
        <w:tc>
          <w:tcPr>
            <w:tcW w:w="2790" w:type="dxa"/>
          </w:tcPr>
          <w:p w14:paraId="0EB2A088" w14:textId="50D0D1C8" w:rsidR="00053441" w:rsidRDefault="00053441" w:rsidP="00AD17D5">
            <w:pPr>
              <w:pStyle w:val="hdr1"/>
              <w:spacing w:before="0"/>
              <w:ind w:left="0"/>
              <w:jc w:val="left"/>
              <w:rPr>
                <w:sz w:val="20"/>
              </w:rPr>
            </w:pPr>
            <w:r>
              <w:rPr>
                <w:sz w:val="20"/>
              </w:rPr>
              <w:t>Doug Stearns</w:t>
            </w:r>
          </w:p>
        </w:tc>
      </w:tr>
      <w:tr w:rsidR="00717031" w:rsidRPr="005A7179" w14:paraId="6265EB2F" w14:textId="77777777" w:rsidTr="0066659D">
        <w:tc>
          <w:tcPr>
            <w:tcW w:w="1440" w:type="dxa"/>
          </w:tcPr>
          <w:p w14:paraId="5426B6A8" w14:textId="368B66ED" w:rsidR="00717031" w:rsidRDefault="00717031" w:rsidP="008112E3">
            <w:pPr>
              <w:pStyle w:val="hdr1"/>
              <w:spacing w:before="0"/>
              <w:ind w:left="0"/>
              <w:jc w:val="left"/>
              <w:rPr>
                <w:sz w:val="20"/>
              </w:rPr>
            </w:pPr>
            <w:r>
              <w:rPr>
                <w:sz w:val="20"/>
              </w:rPr>
              <w:t>12/20/2018</w:t>
            </w:r>
          </w:p>
        </w:tc>
        <w:tc>
          <w:tcPr>
            <w:tcW w:w="5238" w:type="dxa"/>
          </w:tcPr>
          <w:p w14:paraId="15EDA581" w14:textId="37FCB879" w:rsidR="00717031" w:rsidRDefault="00717031" w:rsidP="00053441">
            <w:pPr>
              <w:pStyle w:val="hdr1"/>
              <w:spacing w:before="0"/>
              <w:ind w:left="0"/>
              <w:jc w:val="left"/>
              <w:rPr>
                <w:sz w:val="20"/>
              </w:rPr>
            </w:pPr>
            <w:r>
              <w:rPr>
                <w:sz w:val="20"/>
              </w:rPr>
              <w:t>TFS12957 –eCL add dropdown box for selecting role used in LoadTest scripts in UAT</w:t>
            </w:r>
          </w:p>
          <w:p w14:paraId="753DC3E9" w14:textId="7CC63B54" w:rsidR="00717031" w:rsidRDefault="00717031" w:rsidP="00053441">
            <w:pPr>
              <w:pStyle w:val="hdr1"/>
              <w:spacing w:before="0"/>
              <w:ind w:left="0"/>
              <w:jc w:val="left"/>
              <w:rPr>
                <w:sz w:val="20"/>
              </w:rPr>
            </w:pPr>
            <w:r>
              <w:rPr>
                <w:sz w:val="20"/>
              </w:rPr>
              <w:t>Modified the following requirement</w:t>
            </w:r>
          </w:p>
          <w:p w14:paraId="6C3A3ABF" w14:textId="61C0899F" w:rsidR="00717031" w:rsidRDefault="00717031" w:rsidP="00053441">
            <w:pPr>
              <w:pStyle w:val="hdr1"/>
              <w:spacing w:before="0"/>
              <w:ind w:left="0"/>
              <w:jc w:val="left"/>
              <w:rPr>
                <w:sz w:val="20"/>
              </w:rPr>
            </w:pPr>
            <w:r>
              <w:rPr>
                <w:sz w:val="20"/>
              </w:rPr>
              <w:lastRenderedPageBreak/>
              <w:t>3.2.1.1.3 Authentication</w:t>
            </w:r>
          </w:p>
        </w:tc>
        <w:tc>
          <w:tcPr>
            <w:tcW w:w="2790" w:type="dxa"/>
          </w:tcPr>
          <w:p w14:paraId="10ECAAEC" w14:textId="6314313D" w:rsidR="000430A7" w:rsidRDefault="00717031" w:rsidP="00AD17D5">
            <w:pPr>
              <w:pStyle w:val="hdr1"/>
              <w:spacing w:before="0"/>
              <w:ind w:left="0"/>
              <w:jc w:val="left"/>
              <w:rPr>
                <w:sz w:val="20"/>
              </w:rPr>
            </w:pPr>
            <w:r>
              <w:rPr>
                <w:sz w:val="20"/>
              </w:rPr>
              <w:lastRenderedPageBreak/>
              <w:t>Brian Coughlin</w:t>
            </w:r>
          </w:p>
        </w:tc>
      </w:tr>
      <w:tr w:rsidR="000430A7" w:rsidRPr="005A7179" w14:paraId="41A07AC5" w14:textId="77777777" w:rsidTr="0066659D">
        <w:tc>
          <w:tcPr>
            <w:tcW w:w="1440" w:type="dxa"/>
          </w:tcPr>
          <w:p w14:paraId="7FF979F9" w14:textId="4492B71A" w:rsidR="000430A7" w:rsidRDefault="000430A7" w:rsidP="008112E3">
            <w:pPr>
              <w:pStyle w:val="hdr1"/>
              <w:spacing w:before="0"/>
              <w:ind w:left="0"/>
              <w:jc w:val="left"/>
              <w:rPr>
                <w:sz w:val="20"/>
              </w:rPr>
            </w:pPr>
            <w:r>
              <w:rPr>
                <w:sz w:val="20"/>
              </w:rPr>
              <w:t>12/21/2018</w:t>
            </w:r>
          </w:p>
        </w:tc>
        <w:tc>
          <w:tcPr>
            <w:tcW w:w="5238" w:type="dxa"/>
          </w:tcPr>
          <w:p w14:paraId="0E7E6F2E" w14:textId="77777777" w:rsidR="000430A7" w:rsidRDefault="000430A7" w:rsidP="000430A7">
            <w:pPr>
              <w:pStyle w:val="hdr1"/>
              <w:spacing w:before="0"/>
              <w:ind w:left="0"/>
              <w:jc w:val="left"/>
              <w:rPr>
                <w:sz w:val="20"/>
              </w:rPr>
            </w:pPr>
            <w:r>
              <w:rPr>
                <w:sz w:val="20"/>
              </w:rPr>
              <w:t>TFS13074 – eCL Employee Leave Status</w:t>
            </w:r>
          </w:p>
          <w:p w14:paraId="237BE725" w14:textId="77777777" w:rsidR="000430A7" w:rsidRDefault="000430A7" w:rsidP="000430A7">
            <w:pPr>
              <w:pStyle w:val="hdr1"/>
              <w:spacing w:before="0"/>
              <w:ind w:left="0"/>
              <w:jc w:val="left"/>
              <w:rPr>
                <w:sz w:val="20"/>
              </w:rPr>
            </w:pPr>
            <w:r>
              <w:rPr>
                <w:sz w:val="20"/>
              </w:rPr>
              <w:t>Updated the following requirement</w:t>
            </w:r>
          </w:p>
          <w:p w14:paraId="20C932EE" w14:textId="635F2917" w:rsidR="000430A7" w:rsidRDefault="000430A7" w:rsidP="000430A7">
            <w:pPr>
              <w:pStyle w:val="hdr1"/>
              <w:spacing w:before="0"/>
              <w:ind w:left="0"/>
              <w:jc w:val="left"/>
              <w:rPr>
                <w:sz w:val="20"/>
              </w:rPr>
            </w:pPr>
            <w:r w:rsidRPr="00BC2B30">
              <w:rPr>
                <w:sz w:val="20"/>
              </w:rPr>
              <w:t>3.2.6.3.1.1 Employee Status</w:t>
            </w:r>
          </w:p>
        </w:tc>
        <w:tc>
          <w:tcPr>
            <w:tcW w:w="2790" w:type="dxa"/>
          </w:tcPr>
          <w:p w14:paraId="61B39679" w14:textId="54B84F77" w:rsidR="000430A7" w:rsidRDefault="000430A7" w:rsidP="00AD17D5">
            <w:pPr>
              <w:pStyle w:val="hdr1"/>
              <w:spacing w:before="0"/>
              <w:ind w:left="0"/>
              <w:jc w:val="left"/>
              <w:rPr>
                <w:sz w:val="20"/>
              </w:rPr>
            </w:pPr>
            <w:r>
              <w:rPr>
                <w:sz w:val="20"/>
              </w:rPr>
              <w:t>Doug Stearns</w:t>
            </w:r>
          </w:p>
        </w:tc>
      </w:tr>
      <w:tr w:rsidR="005517D9" w:rsidRPr="005A7179" w14:paraId="23991652" w14:textId="77777777" w:rsidTr="0066659D">
        <w:tc>
          <w:tcPr>
            <w:tcW w:w="1440" w:type="dxa"/>
          </w:tcPr>
          <w:p w14:paraId="3E44F6CC" w14:textId="42FA0A2D" w:rsidR="005517D9" w:rsidRDefault="005517D9" w:rsidP="008112E3">
            <w:pPr>
              <w:pStyle w:val="hdr1"/>
              <w:spacing w:before="0"/>
              <w:ind w:left="0"/>
              <w:jc w:val="left"/>
              <w:rPr>
                <w:sz w:val="20"/>
              </w:rPr>
            </w:pPr>
            <w:r>
              <w:rPr>
                <w:sz w:val="20"/>
              </w:rPr>
              <w:t>01/08/2019</w:t>
            </w:r>
          </w:p>
        </w:tc>
        <w:tc>
          <w:tcPr>
            <w:tcW w:w="5238" w:type="dxa"/>
          </w:tcPr>
          <w:p w14:paraId="5D813516" w14:textId="77777777" w:rsidR="005517D9" w:rsidRDefault="005517D9" w:rsidP="000430A7">
            <w:pPr>
              <w:pStyle w:val="hdr1"/>
              <w:spacing w:before="0"/>
              <w:ind w:left="0"/>
              <w:jc w:val="left"/>
              <w:rPr>
                <w:sz w:val="20"/>
              </w:rPr>
            </w:pPr>
            <w:r>
              <w:rPr>
                <w:sz w:val="20"/>
              </w:rPr>
              <w:t>TFS13168 – eCL Changes for Work Day file</w:t>
            </w:r>
          </w:p>
          <w:p w14:paraId="086E8ED1" w14:textId="77777777" w:rsidR="00C40C37" w:rsidRDefault="00C40C37" w:rsidP="00C40C37">
            <w:pPr>
              <w:pStyle w:val="hdr1"/>
              <w:spacing w:before="0"/>
              <w:ind w:left="0"/>
              <w:jc w:val="left"/>
              <w:rPr>
                <w:sz w:val="20"/>
              </w:rPr>
            </w:pPr>
            <w:r>
              <w:rPr>
                <w:sz w:val="20"/>
              </w:rPr>
              <w:t>Updated the following requirements:</w:t>
            </w:r>
          </w:p>
          <w:p w14:paraId="5B0D31DA" w14:textId="77777777" w:rsidR="00C40C37" w:rsidRDefault="00C40C37" w:rsidP="00C40C37">
            <w:pPr>
              <w:pStyle w:val="hdr1"/>
              <w:spacing w:before="0"/>
              <w:ind w:left="0"/>
              <w:jc w:val="left"/>
              <w:rPr>
                <w:sz w:val="20"/>
              </w:rPr>
            </w:pPr>
            <w:r w:rsidRPr="00C40C37">
              <w:rPr>
                <w:sz w:val="20"/>
              </w:rPr>
              <w:t>2.1.1 System Interfaces</w:t>
            </w:r>
          </w:p>
          <w:p w14:paraId="4FDC3474" w14:textId="77777777" w:rsidR="00C40C37" w:rsidRDefault="00C40C37" w:rsidP="00C40C37">
            <w:pPr>
              <w:pStyle w:val="hdr1"/>
              <w:spacing w:before="0"/>
              <w:ind w:left="0"/>
              <w:jc w:val="left"/>
              <w:rPr>
                <w:sz w:val="20"/>
              </w:rPr>
            </w:pPr>
            <w:r w:rsidRPr="00C40C37">
              <w:rPr>
                <w:sz w:val="20"/>
              </w:rPr>
              <w:t>3.2.1.1.3 Authentication</w:t>
            </w:r>
          </w:p>
          <w:p w14:paraId="47068267" w14:textId="77777777" w:rsidR="00C40C37" w:rsidRDefault="00C40C37" w:rsidP="00C40C37">
            <w:pPr>
              <w:pStyle w:val="hdr1"/>
              <w:spacing w:before="0"/>
              <w:ind w:left="0"/>
              <w:jc w:val="left"/>
              <w:rPr>
                <w:sz w:val="20"/>
              </w:rPr>
            </w:pPr>
            <w:r w:rsidRPr="00C40C37">
              <w:rPr>
                <w:sz w:val="20"/>
              </w:rPr>
              <w:t>3.2.6.1.1 Employee Hierarchy</w:t>
            </w:r>
          </w:p>
          <w:p w14:paraId="1BF65E3C" w14:textId="77777777" w:rsidR="00C40C37" w:rsidRDefault="00C40C37" w:rsidP="00C40C37">
            <w:pPr>
              <w:pStyle w:val="hdr1"/>
              <w:spacing w:before="0"/>
              <w:ind w:left="0"/>
              <w:jc w:val="left"/>
              <w:rPr>
                <w:sz w:val="20"/>
              </w:rPr>
            </w:pPr>
            <w:r w:rsidRPr="00C40C37">
              <w:rPr>
                <w:sz w:val="20"/>
              </w:rPr>
              <w:t xml:space="preserve">3.2.6.2.1 Employee Information from Human </w:t>
            </w:r>
            <w:r>
              <w:rPr>
                <w:sz w:val="20"/>
              </w:rPr>
              <w:t>R</w:t>
            </w:r>
            <w:r w:rsidRPr="00C40C37">
              <w:rPr>
                <w:sz w:val="20"/>
              </w:rPr>
              <w:t>esource</w:t>
            </w:r>
            <w:r>
              <w:rPr>
                <w:sz w:val="20"/>
              </w:rPr>
              <w:t xml:space="preserve"> </w:t>
            </w:r>
            <w:r w:rsidRPr="00C40C37">
              <w:rPr>
                <w:sz w:val="20"/>
              </w:rPr>
              <w:t>/</w:t>
            </w:r>
            <w:r>
              <w:rPr>
                <w:sz w:val="20"/>
              </w:rPr>
              <w:t xml:space="preserve"> </w:t>
            </w:r>
            <w:r w:rsidRPr="00C40C37">
              <w:rPr>
                <w:sz w:val="20"/>
              </w:rPr>
              <w:t>Capital</w:t>
            </w:r>
          </w:p>
          <w:p w14:paraId="59D0A295" w14:textId="77777777" w:rsidR="00C40C37" w:rsidRDefault="00C40C37" w:rsidP="00C40C37">
            <w:pPr>
              <w:pStyle w:val="hdr1"/>
              <w:spacing w:before="0"/>
              <w:ind w:left="0"/>
              <w:jc w:val="left"/>
              <w:rPr>
                <w:sz w:val="20"/>
              </w:rPr>
            </w:pPr>
            <w:r w:rsidRPr="00C40C37">
              <w:rPr>
                <w:sz w:val="20"/>
              </w:rPr>
              <w:t>3.2.6.3.1.1 Employee Status</w:t>
            </w:r>
          </w:p>
          <w:p w14:paraId="593F7A4E" w14:textId="77777777" w:rsidR="00C40C37" w:rsidRDefault="00C40C37" w:rsidP="00C40C37">
            <w:pPr>
              <w:pStyle w:val="hdr1"/>
              <w:spacing w:before="0"/>
              <w:ind w:left="0"/>
              <w:jc w:val="left"/>
              <w:rPr>
                <w:sz w:val="20"/>
              </w:rPr>
            </w:pPr>
            <w:r w:rsidRPr="00C40C37">
              <w:rPr>
                <w:sz w:val="20"/>
              </w:rPr>
              <w:t>3.2.6.3.1.2 Missing Record</w:t>
            </w:r>
          </w:p>
          <w:p w14:paraId="76BCBFE8" w14:textId="7343EB9B" w:rsidR="00C40C37" w:rsidRDefault="00C40C37" w:rsidP="00C40C37">
            <w:pPr>
              <w:pStyle w:val="hdr1"/>
              <w:spacing w:before="0"/>
              <w:ind w:left="0"/>
              <w:jc w:val="left"/>
              <w:rPr>
                <w:sz w:val="20"/>
              </w:rPr>
            </w:pPr>
            <w:r w:rsidRPr="00C40C37">
              <w:rPr>
                <w:sz w:val="20"/>
              </w:rPr>
              <w:t>3.2.9.5.3 Employee Status</w:t>
            </w:r>
          </w:p>
        </w:tc>
        <w:tc>
          <w:tcPr>
            <w:tcW w:w="2790" w:type="dxa"/>
          </w:tcPr>
          <w:p w14:paraId="421B1247" w14:textId="47086536" w:rsidR="005517D9" w:rsidRDefault="005517D9" w:rsidP="00AD17D5">
            <w:pPr>
              <w:pStyle w:val="hdr1"/>
              <w:spacing w:before="0"/>
              <w:ind w:left="0"/>
              <w:jc w:val="left"/>
              <w:rPr>
                <w:sz w:val="20"/>
              </w:rPr>
            </w:pPr>
            <w:r>
              <w:rPr>
                <w:sz w:val="20"/>
              </w:rPr>
              <w:t xml:space="preserve">Doug Stearns </w:t>
            </w:r>
          </w:p>
        </w:tc>
      </w:tr>
      <w:tr w:rsidR="00855B29" w:rsidRPr="005A7179" w14:paraId="6E70A5DF" w14:textId="77777777" w:rsidTr="0066659D">
        <w:tc>
          <w:tcPr>
            <w:tcW w:w="1440" w:type="dxa"/>
          </w:tcPr>
          <w:p w14:paraId="6CEF8E6A" w14:textId="72984DFA" w:rsidR="00855B29" w:rsidRDefault="00855B29" w:rsidP="008112E3">
            <w:pPr>
              <w:pStyle w:val="hdr1"/>
              <w:spacing w:before="0"/>
              <w:ind w:left="0"/>
              <w:jc w:val="left"/>
              <w:rPr>
                <w:sz w:val="20"/>
              </w:rPr>
            </w:pPr>
            <w:r>
              <w:rPr>
                <w:sz w:val="20"/>
              </w:rPr>
              <w:t>02/04/2019</w:t>
            </w:r>
          </w:p>
        </w:tc>
        <w:tc>
          <w:tcPr>
            <w:tcW w:w="5238" w:type="dxa"/>
          </w:tcPr>
          <w:p w14:paraId="4A8B3745" w14:textId="77777777" w:rsidR="00855B29" w:rsidRDefault="00855B29" w:rsidP="000430A7">
            <w:pPr>
              <w:pStyle w:val="hdr1"/>
              <w:spacing w:before="0"/>
              <w:ind w:left="0"/>
              <w:jc w:val="left"/>
              <w:rPr>
                <w:sz w:val="20"/>
              </w:rPr>
            </w:pPr>
            <w:r>
              <w:rPr>
                <w:sz w:val="20"/>
              </w:rPr>
              <w:t>TFS13334 – eCL Survey for Quality Now</w:t>
            </w:r>
          </w:p>
          <w:p w14:paraId="0887B906" w14:textId="77777777" w:rsidR="00855B29" w:rsidRDefault="00855B29" w:rsidP="000430A7">
            <w:pPr>
              <w:pStyle w:val="hdr1"/>
              <w:spacing w:before="0"/>
              <w:ind w:left="0"/>
              <w:jc w:val="left"/>
              <w:rPr>
                <w:sz w:val="20"/>
              </w:rPr>
            </w:pPr>
            <w:r>
              <w:rPr>
                <w:sz w:val="20"/>
              </w:rPr>
              <w:t>Updated the following requirements:</w:t>
            </w:r>
          </w:p>
          <w:p w14:paraId="3D3779D6" w14:textId="63E2F2D1" w:rsidR="00855B29" w:rsidRDefault="00855B29" w:rsidP="000430A7">
            <w:pPr>
              <w:pStyle w:val="hdr1"/>
              <w:spacing w:before="0"/>
              <w:ind w:left="0"/>
              <w:jc w:val="left"/>
              <w:rPr>
                <w:sz w:val="20"/>
              </w:rPr>
            </w:pPr>
            <w:r w:rsidRPr="00855B29">
              <w:rPr>
                <w:sz w:val="20"/>
              </w:rPr>
              <w:t>3.2.9.1.3 Specific Logs</w:t>
            </w:r>
          </w:p>
        </w:tc>
        <w:tc>
          <w:tcPr>
            <w:tcW w:w="2790" w:type="dxa"/>
          </w:tcPr>
          <w:p w14:paraId="1449CE01" w14:textId="0B0CD714" w:rsidR="00855B29" w:rsidRDefault="00855B29" w:rsidP="00AD17D5">
            <w:pPr>
              <w:pStyle w:val="hdr1"/>
              <w:spacing w:before="0"/>
              <w:ind w:left="0"/>
              <w:jc w:val="left"/>
              <w:rPr>
                <w:sz w:val="20"/>
              </w:rPr>
            </w:pPr>
            <w:r>
              <w:rPr>
                <w:sz w:val="20"/>
              </w:rPr>
              <w:t>Doug Stearns</w:t>
            </w:r>
          </w:p>
        </w:tc>
      </w:tr>
      <w:tr w:rsidR="00855B29" w:rsidRPr="005A7179" w14:paraId="6FC9C442" w14:textId="77777777" w:rsidTr="0066659D">
        <w:tc>
          <w:tcPr>
            <w:tcW w:w="1440" w:type="dxa"/>
          </w:tcPr>
          <w:p w14:paraId="4C841CAE" w14:textId="2A7AFBEF" w:rsidR="00855B29" w:rsidRDefault="00855B29" w:rsidP="008112E3">
            <w:pPr>
              <w:pStyle w:val="hdr1"/>
              <w:spacing w:before="0"/>
              <w:ind w:left="0"/>
              <w:jc w:val="left"/>
              <w:rPr>
                <w:sz w:val="20"/>
              </w:rPr>
            </w:pPr>
            <w:r>
              <w:rPr>
                <w:sz w:val="20"/>
              </w:rPr>
              <w:t>02/04/2019</w:t>
            </w:r>
          </w:p>
        </w:tc>
        <w:tc>
          <w:tcPr>
            <w:tcW w:w="5238" w:type="dxa"/>
          </w:tcPr>
          <w:p w14:paraId="3393337B" w14:textId="77777777" w:rsidR="00855B29" w:rsidRDefault="00855B29" w:rsidP="000430A7">
            <w:pPr>
              <w:pStyle w:val="hdr1"/>
              <w:spacing w:before="0"/>
              <w:ind w:left="0"/>
              <w:jc w:val="left"/>
              <w:rPr>
                <w:sz w:val="20"/>
              </w:rPr>
            </w:pPr>
            <w:r>
              <w:rPr>
                <w:sz w:val="20"/>
              </w:rPr>
              <w:t>TFS13333 – eCL Reporting for Quality Now</w:t>
            </w:r>
          </w:p>
          <w:p w14:paraId="5534599A" w14:textId="77777777" w:rsidR="00ED6200" w:rsidRDefault="00855B29" w:rsidP="00ED6200">
            <w:pPr>
              <w:pStyle w:val="hdr1"/>
              <w:spacing w:before="0"/>
              <w:ind w:left="0"/>
              <w:jc w:val="left"/>
              <w:rPr>
                <w:sz w:val="20"/>
              </w:rPr>
            </w:pPr>
            <w:r>
              <w:rPr>
                <w:sz w:val="20"/>
              </w:rPr>
              <w:t>Updated the following requirements:</w:t>
            </w:r>
          </w:p>
          <w:p w14:paraId="2ACB9857" w14:textId="77777777" w:rsidR="00ED6200" w:rsidRDefault="00ED6200" w:rsidP="00ED6200">
            <w:pPr>
              <w:pStyle w:val="hdr1"/>
              <w:spacing w:before="0"/>
              <w:ind w:left="0"/>
              <w:jc w:val="left"/>
              <w:rPr>
                <w:sz w:val="20"/>
              </w:rPr>
            </w:pPr>
            <w:r w:rsidRPr="00ED6200">
              <w:rPr>
                <w:sz w:val="20"/>
              </w:rPr>
              <w:t>3.2.8.1.2.1 Quality Now Data</w:t>
            </w:r>
          </w:p>
          <w:p w14:paraId="2DFDA787" w14:textId="24151B30" w:rsidR="00ED6200" w:rsidRDefault="006B3C13" w:rsidP="00ED6200">
            <w:pPr>
              <w:pStyle w:val="hdr1"/>
              <w:spacing w:before="0"/>
              <w:ind w:left="0"/>
              <w:jc w:val="left"/>
              <w:rPr>
                <w:sz w:val="20"/>
              </w:rPr>
            </w:pPr>
            <w:r>
              <w:rPr>
                <w:sz w:val="20"/>
              </w:rPr>
              <w:t xml:space="preserve">3.2.8.2.1.2.2 </w:t>
            </w:r>
            <w:r w:rsidRPr="006B3C13">
              <w:rPr>
                <w:sz w:val="20"/>
              </w:rPr>
              <w:t>Data Elements</w:t>
            </w:r>
          </w:p>
          <w:p w14:paraId="034D2079" w14:textId="7710B936" w:rsidR="00855B29" w:rsidRDefault="00ED6200" w:rsidP="00ED6200">
            <w:pPr>
              <w:pStyle w:val="hdr1"/>
              <w:spacing w:before="0"/>
              <w:ind w:left="0"/>
              <w:jc w:val="left"/>
              <w:rPr>
                <w:sz w:val="20"/>
              </w:rPr>
            </w:pPr>
            <w:r w:rsidRPr="00ED6200">
              <w:rPr>
                <w:sz w:val="20"/>
              </w:rPr>
              <w:t>7.6 Quality Now Reporting Data Elements</w:t>
            </w:r>
          </w:p>
        </w:tc>
        <w:tc>
          <w:tcPr>
            <w:tcW w:w="2790" w:type="dxa"/>
          </w:tcPr>
          <w:p w14:paraId="40E36C97" w14:textId="5CA15052" w:rsidR="00855B29" w:rsidRDefault="00855B29" w:rsidP="00AD17D5">
            <w:pPr>
              <w:pStyle w:val="hdr1"/>
              <w:spacing w:before="0"/>
              <w:ind w:left="0"/>
              <w:jc w:val="left"/>
              <w:rPr>
                <w:sz w:val="20"/>
              </w:rPr>
            </w:pPr>
            <w:r>
              <w:rPr>
                <w:sz w:val="20"/>
              </w:rPr>
              <w:t>Doug Stearns</w:t>
            </w:r>
          </w:p>
        </w:tc>
      </w:tr>
      <w:tr w:rsidR="00ED6200" w:rsidRPr="005A7179" w14:paraId="1C79CDB3" w14:textId="77777777" w:rsidTr="0066659D">
        <w:tc>
          <w:tcPr>
            <w:tcW w:w="1440" w:type="dxa"/>
          </w:tcPr>
          <w:p w14:paraId="4FD06E41" w14:textId="07D4FDB5" w:rsidR="00ED6200" w:rsidRDefault="00ED6200" w:rsidP="008112E3">
            <w:pPr>
              <w:pStyle w:val="hdr1"/>
              <w:spacing w:before="0"/>
              <w:ind w:left="0"/>
              <w:jc w:val="left"/>
              <w:rPr>
                <w:sz w:val="20"/>
              </w:rPr>
            </w:pPr>
            <w:r>
              <w:rPr>
                <w:sz w:val="20"/>
              </w:rPr>
              <w:t>02/04/2019</w:t>
            </w:r>
          </w:p>
        </w:tc>
        <w:tc>
          <w:tcPr>
            <w:tcW w:w="5238" w:type="dxa"/>
          </w:tcPr>
          <w:p w14:paraId="11952B2C" w14:textId="77777777" w:rsidR="00FF08AE" w:rsidRDefault="00ED6200" w:rsidP="00FF08AE">
            <w:pPr>
              <w:pStyle w:val="hdr1"/>
              <w:spacing w:before="0"/>
              <w:ind w:left="0"/>
              <w:jc w:val="left"/>
              <w:rPr>
                <w:sz w:val="20"/>
              </w:rPr>
            </w:pPr>
            <w:r>
              <w:rPr>
                <w:sz w:val="20"/>
              </w:rPr>
              <w:t>TFS13332 – eCL Quality Now</w:t>
            </w:r>
          </w:p>
          <w:p w14:paraId="654C953F" w14:textId="77777777" w:rsidR="00FF08AE" w:rsidRDefault="00ED6200" w:rsidP="00FF08AE">
            <w:pPr>
              <w:pStyle w:val="hdr1"/>
              <w:spacing w:before="0"/>
              <w:ind w:left="0"/>
              <w:jc w:val="left"/>
              <w:rPr>
                <w:sz w:val="20"/>
              </w:rPr>
            </w:pPr>
            <w:r>
              <w:rPr>
                <w:sz w:val="20"/>
              </w:rPr>
              <w:t>Updated the following requirements:</w:t>
            </w:r>
          </w:p>
          <w:p w14:paraId="5D54ABE2" w14:textId="078A7286" w:rsidR="00885EED" w:rsidRDefault="00885EED" w:rsidP="00FF08AE">
            <w:pPr>
              <w:pStyle w:val="hdr1"/>
              <w:spacing w:before="0"/>
              <w:ind w:left="0"/>
              <w:jc w:val="left"/>
              <w:rPr>
                <w:sz w:val="20"/>
              </w:rPr>
            </w:pPr>
            <w:r>
              <w:rPr>
                <w:sz w:val="20"/>
              </w:rPr>
              <w:t xml:space="preserve">Table of Contents </w:t>
            </w:r>
          </w:p>
          <w:p w14:paraId="6406B17A" w14:textId="77777777" w:rsidR="00FF08AE" w:rsidRDefault="00FF08AE" w:rsidP="00FF08AE">
            <w:pPr>
              <w:pStyle w:val="hdr1"/>
              <w:spacing w:before="0"/>
              <w:ind w:left="0"/>
              <w:jc w:val="left"/>
              <w:rPr>
                <w:sz w:val="20"/>
              </w:rPr>
            </w:pPr>
            <w:r w:rsidRPr="00FF08AE">
              <w:rPr>
                <w:sz w:val="20"/>
              </w:rPr>
              <w:t>3.2.1.4 Quality Specialists Module</w:t>
            </w:r>
          </w:p>
          <w:p w14:paraId="23CC0FE8" w14:textId="77777777" w:rsidR="00FF08AE" w:rsidRDefault="00FF08AE" w:rsidP="00FF08AE">
            <w:pPr>
              <w:pStyle w:val="hdr1"/>
              <w:spacing w:before="0"/>
              <w:ind w:left="0"/>
              <w:jc w:val="left"/>
              <w:rPr>
                <w:sz w:val="20"/>
              </w:rPr>
            </w:pPr>
            <w:r w:rsidRPr="00FF08AE">
              <w:rPr>
                <w:sz w:val="20"/>
              </w:rPr>
              <w:t>3.2.1.4.1 Display Quality Monitors</w:t>
            </w:r>
          </w:p>
          <w:p w14:paraId="0BFDBD3F" w14:textId="77777777" w:rsidR="00FF08AE" w:rsidRDefault="00FF08AE" w:rsidP="00FF08AE">
            <w:pPr>
              <w:pStyle w:val="hdr1"/>
              <w:spacing w:before="0"/>
              <w:ind w:left="0"/>
              <w:jc w:val="left"/>
              <w:rPr>
                <w:sz w:val="20"/>
              </w:rPr>
            </w:pPr>
            <w:r w:rsidRPr="00FF08AE">
              <w:rPr>
                <w:sz w:val="20"/>
              </w:rPr>
              <w:t>3.2.1.4.1.1 Quality Monitor’s Supervisor</w:t>
            </w:r>
          </w:p>
          <w:p w14:paraId="5E938B17" w14:textId="77777777" w:rsidR="00FF08AE" w:rsidRDefault="00FF08AE" w:rsidP="00FF08AE">
            <w:pPr>
              <w:pStyle w:val="hdr1"/>
              <w:spacing w:before="0"/>
              <w:ind w:left="0"/>
              <w:jc w:val="left"/>
              <w:rPr>
                <w:sz w:val="20"/>
              </w:rPr>
            </w:pPr>
            <w:r w:rsidRPr="00FF08AE">
              <w:rPr>
                <w:sz w:val="20"/>
              </w:rPr>
              <w:t>3.2.1.4.1.2 Quality Monitor’s Manager</w:t>
            </w:r>
          </w:p>
          <w:p w14:paraId="5AB55CFF" w14:textId="4073AE56" w:rsidR="0084777D" w:rsidRDefault="0084777D" w:rsidP="00FF08AE">
            <w:pPr>
              <w:pStyle w:val="hdr1"/>
              <w:spacing w:before="0"/>
              <w:ind w:left="0"/>
              <w:jc w:val="left"/>
              <w:rPr>
                <w:sz w:val="20"/>
              </w:rPr>
            </w:pPr>
            <w:r w:rsidRPr="0084777D">
              <w:rPr>
                <w:sz w:val="20"/>
              </w:rPr>
              <w:t>3.2.1.4.2 Program</w:t>
            </w:r>
          </w:p>
          <w:p w14:paraId="67AB943F" w14:textId="77777777" w:rsidR="00FF08AE" w:rsidRDefault="00FF08AE" w:rsidP="00FF08AE">
            <w:pPr>
              <w:pStyle w:val="hdr1"/>
              <w:spacing w:before="0"/>
              <w:ind w:left="0"/>
              <w:jc w:val="left"/>
              <w:rPr>
                <w:sz w:val="20"/>
              </w:rPr>
            </w:pPr>
            <w:r w:rsidRPr="00FF08AE">
              <w:rPr>
                <w:sz w:val="20"/>
              </w:rPr>
              <w:t>3.2.1.4.14 Required entry fields</w:t>
            </w:r>
          </w:p>
          <w:p w14:paraId="77AEC005" w14:textId="3C631DF0" w:rsidR="005E6234" w:rsidRDefault="00FF08AE" w:rsidP="00FF08AE">
            <w:pPr>
              <w:pStyle w:val="hdr1"/>
              <w:spacing w:before="0"/>
              <w:ind w:left="0"/>
              <w:jc w:val="left"/>
              <w:rPr>
                <w:sz w:val="20"/>
              </w:rPr>
            </w:pPr>
            <w:r w:rsidRPr="00FF08AE">
              <w:rPr>
                <w:sz w:val="20"/>
              </w:rPr>
              <w:t>3.2.1.4.15 Access to submission</w:t>
            </w:r>
          </w:p>
          <w:p w14:paraId="7462D677" w14:textId="77777777" w:rsidR="005E6234" w:rsidRDefault="005E6234" w:rsidP="005E6234">
            <w:pPr>
              <w:pStyle w:val="hdr1"/>
              <w:spacing w:before="0"/>
              <w:ind w:left="0"/>
              <w:jc w:val="left"/>
              <w:rPr>
                <w:sz w:val="20"/>
              </w:rPr>
            </w:pPr>
            <w:r w:rsidRPr="005E6234">
              <w:rPr>
                <w:sz w:val="20"/>
              </w:rPr>
              <w:t xml:space="preserve">3.2.2.5.2 Selection Criteria </w:t>
            </w:r>
          </w:p>
          <w:p w14:paraId="3CFD657A" w14:textId="77777777" w:rsidR="005E6234" w:rsidRDefault="005E6234" w:rsidP="005E6234">
            <w:pPr>
              <w:pStyle w:val="hdr1"/>
              <w:spacing w:before="0"/>
              <w:ind w:left="0"/>
              <w:jc w:val="left"/>
              <w:rPr>
                <w:sz w:val="20"/>
              </w:rPr>
            </w:pPr>
            <w:r w:rsidRPr="005E6234">
              <w:rPr>
                <w:sz w:val="20"/>
              </w:rPr>
              <w:t>3.2.2.5.3 Time Frame</w:t>
            </w:r>
          </w:p>
          <w:p w14:paraId="5DA43201" w14:textId="77777777" w:rsidR="005E6234" w:rsidRDefault="005E6234" w:rsidP="005E6234">
            <w:pPr>
              <w:pStyle w:val="hdr1"/>
              <w:spacing w:before="0"/>
              <w:ind w:left="0"/>
              <w:jc w:val="left"/>
              <w:rPr>
                <w:sz w:val="20"/>
              </w:rPr>
            </w:pPr>
            <w:r w:rsidRPr="005E6234">
              <w:rPr>
                <w:sz w:val="20"/>
              </w:rPr>
              <w:t>3.2.2.5.5 Email Recipient</w:t>
            </w:r>
          </w:p>
          <w:p w14:paraId="58C65F23" w14:textId="29AECA03" w:rsidR="00FF08AE" w:rsidRDefault="00FF08AE" w:rsidP="005E6234">
            <w:pPr>
              <w:pStyle w:val="hdr1"/>
              <w:spacing w:before="0"/>
              <w:ind w:left="0"/>
              <w:jc w:val="left"/>
              <w:rPr>
                <w:sz w:val="20"/>
              </w:rPr>
            </w:pPr>
            <w:r w:rsidRPr="00FF08AE">
              <w:rPr>
                <w:sz w:val="20"/>
              </w:rPr>
              <w:t>3.2.3.2 Interface to Quality Systems</w:t>
            </w:r>
          </w:p>
          <w:p w14:paraId="29671D14" w14:textId="3A4DE13B" w:rsidR="00FF08AE" w:rsidRDefault="005E6234" w:rsidP="005E6234">
            <w:pPr>
              <w:pStyle w:val="hdr1"/>
              <w:spacing w:before="0"/>
              <w:ind w:left="0"/>
              <w:jc w:val="left"/>
              <w:rPr>
                <w:sz w:val="20"/>
              </w:rPr>
            </w:pPr>
            <w:r w:rsidRPr="005E6234">
              <w:rPr>
                <w:sz w:val="20"/>
              </w:rPr>
              <w:t>3.2.3.2.1.6 Scorecard Types</w:t>
            </w:r>
          </w:p>
          <w:p w14:paraId="18DA9BC1" w14:textId="77777777" w:rsidR="005E6234" w:rsidRDefault="005E6234" w:rsidP="005E6234">
            <w:pPr>
              <w:pStyle w:val="hdr1"/>
              <w:spacing w:before="0"/>
              <w:ind w:left="0"/>
              <w:jc w:val="left"/>
              <w:rPr>
                <w:sz w:val="20"/>
              </w:rPr>
            </w:pPr>
            <w:r w:rsidRPr="005E6234">
              <w:rPr>
                <w:sz w:val="20"/>
              </w:rPr>
              <w:t>3.2.3.2.5 Source</w:t>
            </w:r>
          </w:p>
          <w:p w14:paraId="31F77851" w14:textId="77777777" w:rsidR="005E6234" w:rsidRDefault="005E6234" w:rsidP="005E6234">
            <w:pPr>
              <w:pStyle w:val="hdr1"/>
              <w:spacing w:before="0"/>
              <w:ind w:left="0"/>
              <w:jc w:val="left"/>
              <w:rPr>
                <w:sz w:val="20"/>
              </w:rPr>
            </w:pPr>
            <w:r w:rsidRPr="005E6234">
              <w:rPr>
                <w:sz w:val="20"/>
              </w:rPr>
              <w:t>3.2.3.7 Interface to Quality Systems – Quality Now (and child requirements)</w:t>
            </w:r>
          </w:p>
          <w:p w14:paraId="606D1ED2" w14:textId="77777777" w:rsidR="00885EED" w:rsidRDefault="005E6234" w:rsidP="00885EED">
            <w:pPr>
              <w:pStyle w:val="hdr1"/>
              <w:spacing w:before="0"/>
              <w:ind w:left="0"/>
              <w:jc w:val="left"/>
              <w:rPr>
                <w:sz w:val="20"/>
              </w:rPr>
            </w:pPr>
            <w:r w:rsidRPr="005E6234">
              <w:rPr>
                <w:sz w:val="20"/>
              </w:rPr>
              <w:t>3.2.4.3 Dashboard Filter Values</w:t>
            </w:r>
          </w:p>
          <w:p w14:paraId="1251283E" w14:textId="55445726" w:rsidR="00885EED" w:rsidRPr="00885EED" w:rsidRDefault="00885EED" w:rsidP="00885EED">
            <w:pPr>
              <w:pStyle w:val="hdr1"/>
              <w:spacing w:before="0"/>
              <w:ind w:left="0"/>
              <w:jc w:val="left"/>
              <w:rPr>
                <w:sz w:val="20"/>
              </w:rPr>
            </w:pPr>
            <w:r w:rsidRPr="00885EED">
              <w:rPr>
                <w:sz w:val="20"/>
              </w:rPr>
              <w:t>3.2.5.1 All Reviewers</w:t>
            </w:r>
          </w:p>
          <w:p w14:paraId="65582CAF" w14:textId="4E817F2E" w:rsidR="00885EED" w:rsidRDefault="00885EED" w:rsidP="00885EED">
            <w:pPr>
              <w:pStyle w:val="hdr1"/>
              <w:spacing w:before="0"/>
              <w:ind w:left="0"/>
              <w:jc w:val="left"/>
              <w:rPr>
                <w:sz w:val="20"/>
              </w:rPr>
            </w:pPr>
            <w:r w:rsidRPr="00885EED">
              <w:rPr>
                <w:sz w:val="20"/>
              </w:rPr>
              <w:t>3.2.5.1.1.1 Coaching and Warning Logs</w:t>
            </w:r>
          </w:p>
          <w:p w14:paraId="02B723A6" w14:textId="70F8D030" w:rsidR="00885EED" w:rsidRDefault="00885EED" w:rsidP="005E6234">
            <w:pPr>
              <w:pStyle w:val="hdr1"/>
              <w:spacing w:before="0"/>
              <w:ind w:left="0"/>
              <w:jc w:val="left"/>
              <w:rPr>
                <w:sz w:val="20"/>
              </w:rPr>
            </w:pPr>
            <w:r w:rsidRPr="00885EED">
              <w:rPr>
                <w:sz w:val="20"/>
              </w:rPr>
              <w:t>3.2.5.2 Submitter of Log</w:t>
            </w:r>
          </w:p>
          <w:p w14:paraId="46DF4443" w14:textId="053718FD" w:rsidR="00885EED" w:rsidRDefault="0057038A" w:rsidP="005E6234">
            <w:pPr>
              <w:pStyle w:val="hdr1"/>
              <w:spacing w:before="0"/>
              <w:ind w:left="0"/>
              <w:jc w:val="left"/>
              <w:rPr>
                <w:sz w:val="20"/>
              </w:rPr>
            </w:pPr>
            <w:r w:rsidRPr="0057038A">
              <w:rPr>
                <w:sz w:val="20"/>
              </w:rPr>
              <w:t>3.2.5.3 Employee of Log</w:t>
            </w:r>
          </w:p>
          <w:p w14:paraId="443B7422" w14:textId="77777777" w:rsidR="005E6234" w:rsidRDefault="005E6234" w:rsidP="005E6234">
            <w:pPr>
              <w:pStyle w:val="hdr1"/>
              <w:spacing w:before="0"/>
              <w:ind w:left="0"/>
              <w:jc w:val="left"/>
              <w:rPr>
                <w:sz w:val="20"/>
              </w:rPr>
            </w:pPr>
            <w:r w:rsidRPr="005E6234">
              <w:rPr>
                <w:sz w:val="20"/>
              </w:rPr>
              <w:t>3.2.5.3.2 Acknowledgement and feedback</w:t>
            </w:r>
          </w:p>
          <w:p w14:paraId="2DC647AD" w14:textId="56CDE96D" w:rsidR="0057038A" w:rsidRDefault="0057038A" w:rsidP="005E6234">
            <w:pPr>
              <w:pStyle w:val="hdr1"/>
              <w:spacing w:before="0"/>
              <w:ind w:left="0"/>
              <w:jc w:val="left"/>
              <w:rPr>
                <w:sz w:val="20"/>
              </w:rPr>
            </w:pPr>
            <w:r w:rsidRPr="0057038A">
              <w:rPr>
                <w:sz w:val="20"/>
              </w:rPr>
              <w:t>3.2.5.4 Supervisor of Record</w:t>
            </w:r>
          </w:p>
          <w:p w14:paraId="3686F572" w14:textId="77777777" w:rsidR="005E6234" w:rsidRDefault="005E6234" w:rsidP="005E6234">
            <w:pPr>
              <w:pStyle w:val="hdr1"/>
              <w:spacing w:before="0"/>
              <w:ind w:left="0"/>
              <w:jc w:val="left"/>
              <w:rPr>
                <w:sz w:val="20"/>
              </w:rPr>
            </w:pPr>
            <w:r w:rsidRPr="005E6234">
              <w:rPr>
                <w:sz w:val="20"/>
              </w:rPr>
              <w:t xml:space="preserve">3.2.5.4.1 Acknowledgement </w:t>
            </w:r>
          </w:p>
          <w:p w14:paraId="2436FCB1" w14:textId="7282EA7B" w:rsidR="005E6234" w:rsidRDefault="005E6234" w:rsidP="005E6234">
            <w:pPr>
              <w:pStyle w:val="hdr1"/>
              <w:spacing w:before="0"/>
              <w:ind w:left="0"/>
              <w:jc w:val="left"/>
              <w:rPr>
                <w:sz w:val="20"/>
              </w:rPr>
            </w:pPr>
            <w:r w:rsidRPr="005E6234">
              <w:rPr>
                <w:sz w:val="20"/>
              </w:rPr>
              <w:t>3.2.5.4.3 Supervisor Review</w:t>
            </w:r>
          </w:p>
          <w:p w14:paraId="57AC103C" w14:textId="77777777" w:rsidR="0057038A" w:rsidRDefault="0057038A" w:rsidP="0057038A">
            <w:pPr>
              <w:pStyle w:val="hdr1"/>
              <w:spacing w:before="0"/>
              <w:ind w:left="0"/>
              <w:jc w:val="left"/>
              <w:rPr>
                <w:sz w:val="20"/>
              </w:rPr>
            </w:pPr>
            <w:r w:rsidRPr="0057038A">
              <w:rPr>
                <w:sz w:val="20"/>
              </w:rPr>
              <w:t>3.2.5.4.4 Not Supervisor Review</w:t>
            </w:r>
          </w:p>
          <w:p w14:paraId="790F3881" w14:textId="77777777" w:rsidR="0057038A" w:rsidRDefault="0057038A" w:rsidP="0057038A">
            <w:pPr>
              <w:pStyle w:val="hdr1"/>
              <w:spacing w:before="0"/>
              <w:ind w:left="0"/>
              <w:jc w:val="left"/>
              <w:rPr>
                <w:sz w:val="20"/>
              </w:rPr>
            </w:pPr>
            <w:r w:rsidRPr="0057038A">
              <w:rPr>
                <w:sz w:val="20"/>
              </w:rPr>
              <w:t>3.2.5.5 Manager of Record</w:t>
            </w:r>
          </w:p>
          <w:p w14:paraId="36C2DC18" w14:textId="77777777" w:rsidR="0057038A" w:rsidRDefault="0057038A" w:rsidP="0057038A">
            <w:pPr>
              <w:pStyle w:val="hdr1"/>
              <w:spacing w:before="0"/>
              <w:ind w:left="0"/>
              <w:jc w:val="left"/>
              <w:rPr>
                <w:sz w:val="20"/>
              </w:rPr>
            </w:pPr>
            <w:r w:rsidRPr="0057038A">
              <w:rPr>
                <w:sz w:val="20"/>
              </w:rPr>
              <w:t>3.2.5.5.3 Not Manger Review</w:t>
            </w:r>
          </w:p>
          <w:p w14:paraId="36AAC8E4" w14:textId="6C824ED2" w:rsidR="0057038A" w:rsidRPr="0057038A" w:rsidRDefault="0057038A" w:rsidP="0057038A">
            <w:pPr>
              <w:pStyle w:val="hdr1"/>
              <w:spacing w:before="0"/>
              <w:ind w:left="0"/>
              <w:jc w:val="left"/>
              <w:rPr>
                <w:sz w:val="20"/>
              </w:rPr>
            </w:pPr>
            <w:r w:rsidRPr="0057038A">
              <w:rPr>
                <w:sz w:val="20"/>
              </w:rPr>
              <w:t>3.2.5.6 Other Reviewers</w:t>
            </w:r>
          </w:p>
          <w:p w14:paraId="4658E8EF" w14:textId="50E99969" w:rsidR="0057038A" w:rsidRPr="005E6234" w:rsidRDefault="0057038A" w:rsidP="0057038A">
            <w:pPr>
              <w:pStyle w:val="hdr1"/>
              <w:spacing w:before="0"/>
              <w:ind w:left="0"/>
              <w:jc w:val="left"/>
              <w:rPr>
                <w:sz w:val="20"/>
              </w:rPr>
            </w:pPr>
            <w:r w:rsidRPr="0057038A">
              <w:rPr>
                <w:sz w:val="20"/>
              </w:rPr>
              <w:t>3.2.5.8 Quality Now Log (and child requirements)</w:t>
            </w:r>
          </w:p>
          <w:p w14:paraId="0A229EC4" w14:textId="6C88C7F2" w:rsidR="00ED6200" w:rsidRDefault="005E6234" w:rsidP="005E6234">
            <w:pPr>
              <w:pStyle w:val="hdr1"/>
              <w:spacing w:before="0"/>
              <w:ind w:left="0"/>
              <w:jc w:val="left"/>
              <w:rPr>
                <w:sz w:val="20"/>
              </w:rPr>
            </w:pPr>
            <w:r w:rsidRPr="005E6234">
              <w:rPr>
                <w:sz w:val="20"/>
              </w:rPr>
              <w:t>3.2.10.1.1 Selection of logs</w:t>
            </w:r>
          </w:p>
        </w:tc>
        <w:tc>
          <w:tcPr>
            <w:tcW w:w="2790" w:type="dxa"/>
          </w:tcPr>
          <w:p w14:paraId="6D316EF0" w14:textId="7F4BC822" w:rsidR="00ED6200" w:rsidRDefault="00ED6200" w:rsidP="00AD17D5">
            <w:pPr>
              <w:pStyle w:val="hdr1"/>
              <w:spacing w:before="0"/>
              <w:ind w:left="0"/>
              <w:jc w:val="left"/>
              <w:rPr>
                <w:sz w:val="20"/>
              </w:rPr>
            </w:pPr>
            <w:r>
              <w:rPr>
                <w:sz w:val="20"/>
              </w:rPr>
              <w:t>Doug Stearns</w:t>
            </w:r>
          </w:p>
        </w:tc>
      </w:tr>
      <w:tr w:rsidR="002B61DF" w:rsidRPr="005A7179" w14:paraId="7772F297" w14:textId="77777777" w:rsidTr="0066659D">
        <w:tc>
          <w:tcPr>
            <w:tcW w:w="1440" w:type="dxa"/>
          </w:tcPr>
          <w:p w14:paraId="05FBEE45" w14:textId="0FD175EE" w:rsidR="002B61DF" w:rsidRDefault="002B61DF" w:rsidP="008112E3">
            <w:pPr>
              <w:pStyle w:val="hdr1"/>
              <w:spacing w:before="0"/>
              <w:ind w:left="0"/>
              <w:jc w:val="left"/>
              <w:rPr>
                <w:sz w:val="20"/>
              </w:rPr>
            </w:pPr>
            <w:r>
              <w:rPr>
                <w:sz w:val="20"/>
              </w:rPr>
              <w:lastRenderedPageBreak/>
              <w:t>02/08/2019</w:t>
            </w:r>
          </w:p>
        </w:tc>
        <w:tc>
          <w:tcPr>
            <w:tcW w:w="5238" w:type="dxa"/>
          </w:tcPr>
          <w:p w14:paraId="60D8F117" w14:textId="77777777" w:rsidR="002B61DF" w:rsidRDefault="002B61DF" w:rsidP="002B61DF">
            <w:pPr>
              <w:pStyle w:val="hdr1"/>
              <w:spacing w:before="0"/>
              <w:ind w:left="0"/>
              <w:jc w:val="left"/>
              <w:rPr>
                <w:sz w:val="20"/>
              </w:rPr>
            </w:pPr>
            <w:r>
              <w:rPr>
                <w:sz w:val="20"/>
              </w:rPr>
              <w:t>TFS13332 – eCL Quality Now</w:t>
            </w:r>
          </w:p>
          <w:p w14:paraId="3D3AF138" w14:textId="77777777" w:rsidR="002B61DF" w:rsidRDefault="002B61DF" w:rsidP="002B61DF">
            <w:pPr>
              <w:pStyle w:val="hdr1"/>
              <w:spacing w:before="0"/>
              <w:ind w:left="0"/>
              <w:jc w:val="left"/>
              <w:rPr>
                <w:sz w:val="20"/>
              </w:rPr>
            </w:pPr>
            <w:r>
              <w:rPr>
                <w:sz w:val="20"/>
              </w:rPr>
              <w:t>Updated the following requirements from review:</w:t>
            </w:r>
          </w:p>
          <w:p w14:paraId="435395D0" w14:textId="77777777" w:rsidR="002B61DF" w:rsidRDefault="002B61DF" w:rsidP="002B61DF">
            <w:pPr>
              <w:pStyle w:val="hdr1"/>
              <w:spacing w:before="0"/>
              <w:ind w:left="0"/>
              <w:jc w:val="left"/>
              <w:rPr>
                <w:sz w:val="20"/>
              </w:rPr>
            </w:pPr>
            <w:r w:rsidRPr="002B61DF">
              <w:rPr>
                <w:sz w:val="20"/>
              </w:rPr>
              <w:t>3.2.8.1.2.1 Quality Now Data</w:t>
            </w:r>
          </w:p>
          <w:p w14:paraId="2CF08650" w14:textId="78A7201B" w:rsidR="002B61DF" w:rsidRDefault="002B61DF" w:rsidP="002B61DF">
            <w:pPr>
              <w:pStyle w:val="hdr1"/>
              <w:spacing w:before="0"/>
              <w:ind w:left="0"/>
              <w:jc w:val="left"/>
              <w:rPr>
                <w:sz w:val="20"/>
              </w:rPr>
            </w:pPr>
            <w:r w:rsidRPr="002B61DF">
              <w:rPr>
                <w:sz w:val="20"/>
              </w:rPr>
              <w:t>7.6 Quality Now Reporting Data Elements</w:t>
            </w:r>
          </w:p>
        </w:tc>
        <w:tc>
          <w:tcPr>
            <w:tcW w:w="2790" w:type="dxa"/>
          </w:tcPr>
          <w:p w14:paraId="225D7C36" w14:textId="52B7CAF0" w:rsidR="002B61DF" w:rsidRDefault="002B61DF" w:rsidP="00AD17D5">
            <w:pPr>
              <w:pStyle w:val="hdr1"/>
              <w:spacing w:before="0"/>
              <w:ind w:left="0"/>
              <w:jc w:val="left"/>
              <w:rPr>
                <w:sz w:val="20"/>
              </w:rPr>
            </w:pPr>
            <w:r>
              <w:rPr>
                <w:sz w:val="20"/>
              </w:rPr>
              <w:t>Doug Stearns</w:t>
            </w:r>
          </w:p>
        </w:tc>
      </w:tr>
      <w:tr w:rsidR="008F551D" w:rsidRPr="005A7179" w14:paraId="07DEA798" w14:textId="77777777" w:rsidTr="0066659D">
        <w:tc>
          <w:tcPr>
            <w:tcW w:w="1440" w:type="dxa"/>
          </w:tcPr>
          <w:p w14:paraId="36C249E6" w14:textId="61828382" w:rsidR="008F551D" w:rsidRDefault="008F551D" w:rsidP="008112E3">
            <w:pPr>
              <w:pStyle w:val="hdr1"/>
              <w:spacing w:before="0"/>
              <w:ind w:left="0"/>
              <w:jc w:val="left"/>
              <w:rPr>
                <w:sz w:val="20"/>
              </w:rPr>
            </w:pPr>
            <w:r>
              <w:rPr>
                <w:sz w:val="20"/>
              </w:rPr>
              <w:t>02/11/2019</w:t>
            </w:r>
          </w:p>
        </w:tc>
        <w:tc>
          <w:tcPr>
            <w:tcW w:w="5238" w:type="dxa"/>
          </w:tcPr>
          <w:p w14:paraId="715E3D0B" w14:textId="77777777" w:rsidR="008F551D" w:rsidRDefault="008F551D" w:rsidP="002B61DF">
            <w:pPr>
              <w:pStyle w:val="hdr1"/>
              <w:spacing w:before="0"/>
              <w:ind w:left="0"/>
              <w:jc w:val="left"/>
              <w:rPr>
                <w:sz w:val="20"/>
              </w:rPr>
            </w:pPr>
            <w:r>
              <w:rPr>
                <w:sz w:val="20"/>
              </w:rPr>
              <w:t>TFS13413 – eCL Migrate Web Server</w:t>
            </w:r>
          </w:p>
          <w:p w14:paraId="61E72EDE" w14:textId="77777777" w:rsidR="0051240C" w:rsidRDefault="008F551D" w:rsidP="0051240C">
            <w:pPr>
              <w:pStyle w:val="hdr1"/>
              <w:spacing w:before="0"/>
              <w:ind w:left="0"/>
              <w:jc w:val="left"/>
              <w:rPr>
                <w:sz w:val="20"/>
              </w:rPr>
            </w:pPr>
            <w:r>
              <w:rPr>
                <w:sz w:val="20"/>
              </w:rPr>
              <w:t>Updated the following requirements:</w:t>
            </w:r>
          </w:p>
          <w:p w14:paraId="2B360598" w14:textId="77777777" w:rsidR="0051240C" w:rsidRDefault="0051240C" w:rsidP="0051240C">
            <w:pPr>
              <w:pStyle w:val="hdr1"/>
              <w:spacing w:before="0"/>
              <w:ind w:left="0"/>
              <w:jc w:val="left"/>
              <w:rPr>
                <w:sz w:val="20"/>
              </w:rPr>
            </w:pPr>
            <w:r w:rsidRPr="0051240C">
              <w:rPr>
                <w:sz w:val="20"/>
              </w:rPr>
              <w:t>2.1.2 User Interfaces</w:t>
            </w:r>
          </w:p>
          <w:p w14:paraId="443C27DA" w14:textId="77777777" w:rsidR="0051240C" w:rsidRDefault="0051240C" w:rsidP="0051240C">
            <w:pPr>
              <w:pStyle w:val="hdr1"/>
              <w:spacing w:before="0"/>
              <w:ind w:left="0"/>
              <w:jc w:val="left"/>
              <w:rPr>
                <w:sz w:val="20"/>
              </w:rPr>
            </w:pPr>
            <w:r w:rsidRPr="0051240C">
              <w:rPr>
                <w:sz w:val="20"/>
              </w:rPr>
              <w:t>3.2.5.3.2.2 Link for MSR</w:t>
            </w:r>
          </w:p>
          <w:p w14:paraId="6E31F6E8" w14:textId="77777777" w:rsidR="0051240C" w:rsidRDefault="0051240C" w:rsidP="0051240C">
            <w:pPr>
              <w:pStyle w:val="hdr1"/>
              <w:spacing w:before="0"/>
              <w:ind w:left="0"/>
              <w:jc w:val="left"/>
              <w:rPr>
                <w:sz w:val="20"/>
              </w:rPr>
            </w:pPr>
            <w:r w:rsidRPr="0051240C">
              <w:rPr>
                <w:sz w:val="20"/>
              </w:rPr>
              <w:t>3.2.5.3.2.3 Links for MSRS</w:t>
            </w:r>
          </w:p>
          <w:p w14:paraId="26E24BA8" w14:textId="0DDA1021" w:rsidR="0051240C" w:rsidRPr="0051240C" w:rsidRDefault="0051240C" w:rsidP="0051240C">
            <w:pPr>
              <w:pStyle w:val="hdr1"/>
              <w:spacing w:before="0"/>
              <w:ind w:left="0"/>
              <w:jc w:val="left"/>
              <w:rPr>
                <w:sz w:val="20"/>
              </w:rPr>
            </w:pPr>
            <w:r w:rsidRPr="0051240C">
              <w:rPr>
                <w:sz w:val="20"/>
              </w:rPr>
              <w:t>3.2.5.4.1.2 Link for MSR</w:t>
            </w:r>
          </w:p>
          <w:p w14:paraId="5699C708" w14:textId="527D469E" w:rsidR="008F551D" w:rsidRDefault="0051240C" w:rsidP="0051240C">
            <w:pPr>
              <w:pStyle w:val="hdr1"/>
              <w:spacing w:before="0"/>
              <w:ind w:left="0"/>
              <w:jc w:val="left"/>
              <w:rPr>
                <w:sz w:val="20"/>
              </w:rPr>
            </w:pPr>
            <w:r w:rsidRPr="0051240C">
              <w:rPr>
                <w:sz w:val="20"/>
              </w:rPr>
              <w:t>3.2.5.4.1.3 Links for MSRS</w:t>
            </w:r>
          </w:p>
        </w:tc>
        <w:tc>
          <w:tcPr>
            <w:tcW w:w="2790" w:type="dxa"/>
          </w:tcPr>
          <w:p w14:paraId="64756CE0" w14:textId="169F1E68" w:rsidR="008F551D" w:rsidRDefault="008F551D" w:rsidP="00AD17D5">
            <w:pPr>
              <w:pStyle w:val="hdr1"/>
              <w:spacing w:before="0"/>
              <w:ind w:left="0"/>
              <w:jc w:val="left"/>
              <w:rPr>
                <w:sz w:val="20"/>
              </w:rPr>
            </w:pPr>
            <w:r>
              <w:rPr>
                <w:sz w:val="20"/>
              </w:rPr>
              <w:t>Doug Stearns</w:t>
            </w:r>
          </w:p>
        </w:tc>
      </w:tr>
      <w:tr w:rsidR="000A7A6D" w:rsidRPr="005A7179" w14:paraId="54B6B699" w14:textId="77777777" w:rsidTr="0066659D">
        <w:tc>
          <w:tcPr>
            <w:tcW w:w="1440" w:type="dxa"/>
          </w:tcPr>
          <w:p w14:paraId="17A320EF" w14:textId="72CF49B3" w:rsidR="000A7A6D" w:rsidRDefault="000A7A6D" w:rsidP="00E5444C">
            <w:pPr>
              <w:pStyle w:val="hdr1"/>
              <w:spacing w:before="0"/>
              <w:ind w:left="0"/>
              <w:jc w:val="left"/>
              <w:rPr>
                <w:sz w:val="20"/>
              </w:rPr>
            </w:pPr>
            <w:r>
              <w:rPr>
                <w:sz w:val="20"/>
              </w:rPr>
              <w:t>02/1</w:t>
            </w:r>
            <w:r w:rsidR="00E5444C">
              <w:rPr>
                <w:sz w:val="20"/>
              </w:rPr>
              <w:t>4</w:t>
            </w:r>
            <w:r>
              <w:rPr>
                <w:sz w:val="20"/>
              </w:rPr>
              <w:t>/2019</w:t>
            </w:r>
          </w:p>
        </w:tc>
        <w:tc>
          <w:tcPr>
            <w:tcW w:w="5238" w:type="dxa"/>
          </w:tcPr>
          <w:p w14:paraId="7BBACC66" w14:textId="77777777" w:rsidR="000A7A6D" w:rsidRDefault="000A7A6D" w:rsidP="000A7A6D">
            <w:pPr>
              <w:pStyle w:val="hdr1"/>
              <w:spacing w:before="0"/>
              <w:ind w:left="0"/>
              <w:jc w:val="left"/>
              <w:rPr>
                <w:sz w:val="20"/>
              </w:rPr>
            </w:pPr>
            <w:r>
              <w:rPr>
                <w:sz w:val="20"/>
              </w:rPr>
              <w:t>TFS13332 – eCL Quality Now</w:t>
            </w:r>
          </w:p>
          <w:p w14:paraId="02219E5A" w14:textId="77777777" w:rsidR="001624D7" w:rsidRDefault="000A7A6D" w:rsidP="001624D7">
            <w:pPr>
              <w:pStyle w:val="hdr1"/>
              <w:spacing w:before="0"/>
              <w:ind w:left="0"/>
              <w:jc w:val="left"/>
              <w:rPr>
                <w:sz w:val="20"/>
              </w:rPr>
            </w:pPr>
            <w:r>
              <w:rPr>
                <w:sz w:val="20"/>
              </w:rPr>
              <w:t>Updated the following requirements from review:</w:t>
            </w:r>
          </w:p>
          <w:p w14:paraId="6826247F" w14:textId="5EC4847D" w:rsidR="001624D7" w:rsidRPr="001624D7" w:rsidRDefault="001624D7" w:rsidP="001624D7">
            <w:pPr>
              <w:pStyle w:val="hdr1"/>
              <w:spacing w:before="0"/>
              <w:ind w:left="0"/>
              <w:jc w:val="left"/>
              <w:rPr>
                <w:sz w:val="20"/>
              </w:rPr>
            </w:pPr>
            <w:r w:rsidRPr="001624D7">
              <w:rPr>
                <w:sz w:val="20"/>
              </w:rPr>
              <w:t>3.2.3.7 Interface to Quality Systems – Quality Now</w:t>
            </w:r>
          </w:p>
          <w:p w14:paraId="05565B00" w14:textId="1A530BC8" w:rsidR="001624D7" w:rsidRDefault="001624D7" w:rsidP="001624D7">
            <w:pPr>
              <w:pStyle w:val="hdr1"/>
              <w:spacing w:before="0"/>
              <w:ind w:left="0"/>
              <w:jc w:val="left"/>
              <w:rPr>
                <w:sz w:val="20"/>
              </w:rPr>
            </w:pPr>
            <w:r w:rsidRPr="001624D7">
              <w:rPr>
                <w:sz w:val="20"/>
              </w:rPr>
              <w:t>3.2.3.7.11.1 Quality Now Batch Status</w:t>
            </w:r>
          </w:p>
          <w:p w14:paraId="26612466" w14:textId="77777777" w:rsidR="00880EFA" w:rsidRDefault="00880EFA" w:rsidP="00880EFA">
            <w:pPr>
              <w:pStyle w:val="hdr1"/>
              <w:spacing w:before="0"/>
              <w:ind w:left="0"/>
              <w:jc w:val="left"/>
              <w:rPr>
                <w:sz w:val="20"/>
              </w:rPr>
            </w:pPr>
            <w:r w:rsidRPr="00880EFA">
              <w:rPr>
                <w:sz w:val="20"/>
              </w:rPr>
              <w:t>3.2.4.3 Dashboard Filter Values</w:t>
            </w:r>
          </w:p>
          <w:p w14:paraId="28E223FC" w14:textId="77777777" w:rsidR="00880EFA" w:rsidRDefault="00880EFA" w:rsidP="00880EFA">
            <w:pPr>
              <w:pStyle w:val="hdr1"/>
              <w:spacing w:before="0"/>
              <w:ind w:left="0"/>
              <w:jc w:val="left"/>
              <w:rPr>
                <w:sz w:val="20"/>
              </w:rPr>
            </w:pPr>
            <w:r w:rsidRPr="00880EFA">
              <w:rPr>
                <w:sz w:val="20"/>
              </w:rPr>
              <w:t>3.2.4.4 Employee Dashboard</w:t>
            </w:r>
          </w:p>
          <w:p w14:paraId="41F25D8B" w14:textId="77777777" w:rsidR="00880EFA" w:rsidRDefault="00880EFA" w:rsidP="00880EFA">
            <w:pPr>
              <w:pStyle w:val="hdr1"/>
              <w:spacing w:before="0"/>
              <w:ind w:left="0"/>
              <w:jc w:val="left"/>
              <w:rPr>
                <w:sz w:val="20"/>
              </w:rPr>
            </w:pPr>
            <w:r w:rsidRPr="00880EFA">
              <w:rPr>
                <w:sz w:val="20"/>
              </w:rPr>
              <w:t>3.2.4.5 Supervisor Dashboard</w:t>
            </w:r>
          </w:p>
          <w:p w14:paraId="19FF1820" w14:textId="77777777" w:rsidR="00880EFA" w:rsidRDefault="00880EFA" w:rsidP="00880EFA">
            <w:pPr>
              <w:pStyle w:val="hdr1"/>
              <w:spacing w:before="0"/>
              <w:ind w:left="0"/>
              <w:jc w:val="left"/>
              <w:rPr>
                <w:sz w:val="20"/>
              </w:rPr>
            </w:pPr>
            <w:r w:rsidRPr="00880EFA">
              <w:rPr>
                <w:sz w:val="20"/>
              </w:rPr>
              <w:t>3.2.4.6 Manager Dashboard</w:t>
            </w:r>
          </w:p>
          <w:p w14:paraId="685DE2D6" w14:textId="77777777" w:rsidR="00880EFA" w:rsidRDefault="00880EFA" w:rsidP="00880EFA">
            <w:pPr>
              <w:pStyle w:val="hdr1"/>
              <w:spacing w:before="0"/>
              <w:ind w:left="0"/>
              <w:jc w:val="left"/>
              <w:rPr>
                <w:sz w:val="20"/>
              </w:rPr>
            </w:pPr>
            <w:r w:rsidRPr="00880EFA">
              <w:rPr>
                <w:sz w:val="20"/>
              </w:rPr>
              <w:t>3.2.4.7 Quality/Training/Employee Dashboard</w:t>
            </w:r>
          </w:p>
          <w:p w14:paraId="521D35B7" w14:textId="77777777" w:rsidR="00880EFA" w:rsidRDefault="00880EFA" w:rsidP="00880EFA">
            <w:pPr>
              <w:pStyle w:val="hdr1"/>
              <w:spacing w:before="0"/>
              <w:ind w:left="0"/>
              <w:jc w:val="left"/>
              <w:rPr>
                <w:sz w:val="20"/>
              </w:rPr>
            </w:pPr>
            <w:r w:rsidRPr="00880EFA">
              <w:rPr>
                <w:sz w:val="20"/>
              </w:rPr>
              <w:t>3.2.4.8 Support Staff Dashboard</w:t>
            </w:r>
          </w:p>
          <w:p w14:paraId="785D6550" w14:textId="77777777" w:rsidR="00880EFA" w:rsidRDefault="00880EFA" w:rsidP="00880EFA">
            <w:pPr>
              <w:pStyle w:val="hdr1"/>
              <w:spacing w:before="0"/>
              <w:ind w:left="0"/>
              <w:jc w:val="left"/>
              <w:rPr>
                <w:sz w:val="20"/>
              </w:rPr>
            </w:pPr>
            <w:r w:rsidRPr="00880EFA">
              <w:rPr>
                <w:sz w:val="20"/>
              </w:rPr>
              <w:t>3.2.4.9 Historical Reporting Dashboard</w:t>
            </w:r>
          </w:p>
          <w:p w14:paraId="04FE4A51" w14:textId="77777777" w:rsidR="00880EFA" w:rsidRDefault="00880EFA" w:rsidP="00880EFA">
            <w:pPr>
              <w:pStyle w:val="hdr1"/>
              <w:spacing w:before="0"/>
              <w:ind w:left="0"/>
              <w:jc w:val="left"/>
              <w:rPr>
                <w:sz w:val="20"/>
              </w:rPr>
            </w:pPr>
            <w:r w:rsidRPr="00880EFA">
              <w:rPr>
                <w:sz w:val="20"/>
              </w:rPr>
              <w:t>3.2.4.10.4.1 eCoaching Logs</w:t>
            </w:r>
          </w:p>
          <w:p w14:paraId="26D0C2EF" w14:textId="77777777" w:rsidR="00880EFA" w:rsidRDefault="00880EFA" w:rsidP="00880EFA">
            <w:pPr>
              <w:pStyle w:val="hdr1"/>
              <w:spacing w:before="0"/>
              <w:ind w:left="0"/>
              <w:jc w:val="left"/>
              <w:rPr>
                <w:sz w:val="20"/>
              </w:rPr>
            </w:pPr>
            <w:r w:rsidRPr="00880EFA">
              <w:rPr>
                <w:sz w:val="20"/>
              </w:rPr>
              <w:t xml:space="preserve">3.2.4.11.3.1 eCoaching Logs </w:t>
            </w:r>
          </w:p>
          <w:p w14:paraId="41176BE0" w14:textId="77777777" w:rsidR="00880EFA" w:rsidRDefault="00880EFA" w:rsidP="00880EFA">
            <w:pPr>
              <w:pStyle w:val="hdr1"/>
              <w:spacing w:before="0"/>
              <w:ind w:left="0"/>
              <w:jc w:val="left"/>
              <w:rPr>
                <w:sz w:val="20"/>
              </w:rPr>
            </w:pPr>
            <w:r w:rsidRPr="00880EFA">
              <w:rPr>
                <w:sz w:val="20"/>
              </w:rPr>
              <w:t xml:space="preserve">3.2.5.8.1.3 Coaching Reasons </w:t>
            </w:r>
          </w:p>
          <w:p w14:paraId="3DF9DB4B" w14:textId="77777777" w:rsidR="00880EFA" w:rsidRDefault="00880EFA" w:rsidP="00880EFA">
            <w:pPr>
              <w:pStyle w:val="hdr1"/>
              <w:spacing w:before="0"/>
              <w:ind w:left="0"/>
              <w:jc w:val="left"/>
              <w:rPr>
                <w:sz w:val="20"/>
              </w:rPr>
            </w:pPr>
            <w:r w:rsidRPr="00880EFA">
              <w:rPr>
                <w:sz w:val="20"/>
              </w:rPr>
              <w:t>3.2.5.8.2.1 Evaluation Information</w:t>
            </w:r>
          </w:p>
          <w:p w14:paraId="32F56B94" w14:textId="355E8FD5" w:rsidR="00880EFA" w:rsidRPr="00880EFA" w:rsidRDefault="00880EFA" w:rsidP="00880EFA">
            <w:pPr>
              <w:pStyle w:val="hdr1"/>
              <w:spacing w:before="0"/>
              <w:ind w:left="0"/>
              <w:jc w:val="left"/>
              <w:rPr>
                <w:sz w:val="20"/>
              </w:rPr>
            </w:pPr>
            <w:r w:rsidRPr="00880EFA">
              <w:rPr>
                <w:sz w:val="20"/>
              </w:rPr>
              <w:t>3.2.5.8.3.1 Evaluation Information</w:t>
            </w:r>
          </w:p>
          <w:p w14:paraId="1BFF064D" w14:textId="77777777" w:rsidR="00346BE6" w:rsidRDefault="00880EFA" w:rsidP="00346BE6">
            <w:pPr>
              <w:pStyle w:val="hdr1"/>
              <w:spacing w:before="0"/>
              <w:ind w:left="0"/>
              <w:jc w:val="left"/>
              <w:rPr>
                <w:sz w:val="20"/>
              </w:rPr>
            </w:pPr>
            <w:r w:rsidRPr="00880EFA">
              <w:rPr>
                <w:sz w:val="20"/>
              </w:rPr>
              <w:t>3.2.5.8.4.1 Evaluation Information</w:t>
            </w:r>
          </w:p>
          <w:p w14:paraId="23EEA994" w14:textId="21A169A7" w:rsidR="00346BE6" w:rsidRPr="00346BE6" w:rsidRDefault="00346BE6" w:rsidP="00346BE6">
            <w:pPr>
              <w:pStyle w:val="hdr1"/>
              <w:spacing w:before="0"/>
              <w:ind w:left="0"/>
              <w:jc w:val="left"/>
              <w:rPr>
                <w:sz w:val="20"/>
              </w:rPr>
            </w:pPr>
            <w:r w:rsidRPr="00346BE6">
              <w:rPr>
                <w:sz w:val="20"/>
              </w:rPr>
              <w:t>3.2.8.1.2.1 Quality Now Data</w:t>
            </w:r>
          </w:p>
          <w:p w14:paraId="68332AF7" w14:textId="15EC578D" w:rsidR="00346BE6" w:rsidRDefault="00346BE6" w:rsidP="00346BE6">
            <w:pPr>
              <w:pStyle w:val="hdr1"/>
              <w:spacing w:before="0"/>
              <w:ind w:left="0"/>
              <w:jc w:val="left"/>
              <w:rPr>
                <w:sz w:val="20"/>
              </w:rPr>
            </w:pPr>
            <w:r w:rsidRPr="00346BE6">
              <w:rPr>
                <w:sz w:val="20"/>
              </w:rPr>
              <w:t>7.6 Quality Now Reporting Data Elements</w:t>
            </w:r>
          </w:p>
        </w:tc>
        <w:tc>
          <w:tcPr>
            <w:tcW w:w="2790" w:type="dxa"/>
          </w:tcPr>
          <w:p w14:paraId="0E044423" w14:textId="4B8891E9" w:rsidR="000A7A6D" w:rsidRDefault="000A7A6D" w:rsidP="00AD17D5">
            <w:pPr>
              <w:pStyle w:val="hdr1"/>
              <w:spacing w:before="0"/>
              <w:ind w:left="0"/>
              <w:jc w:val="left"/>
              <w:rPr>
                <w:sz w:val="20"/>
              </w:rPr>
            </w:pPr>
            <w:r>
              <w:rPr>
                <w:sz w:val="20"/>
              </w:rPr>
              <w:t>Doug Stearns</w:t>
            </w:r>
          </w:p>
        </w:tc>
      </w:tr>
      <w:tr w:rsidR="006612B9" w:rsidRPr="005A7179" w14:paraId="66B8701A" w14:textId="77777777" w:rsidTr="0066659D">
        <w:tc>
          <w:tcPr>
            <w:tcW w:w="1440" w:type="dxa"/>
          </w:tcPr>
          <w:p w14:paraId="2FE41CBB" w14:textId="4CB18610" w:rsidR="006612B9" w:rsidRDefault="006612B9" w:rsidP="00E5444C">
            <w:pPr>
              <w:pStyle w:val="hdr1"/>
              <w:spacing w:before="0"/>
              <w:ind w:left="0"/>
              <w:jc w:val="left"/>
              <w:rPr>
                <w:sz w:val="20"/>
              </w:rPr>
            </w:pPr>
            <w:r>
              <w:rPr>
                <w:sz w:val="20"/>
              </w:rPr>
              <w:t>03/01/2019</w:t>
            </w:r>
          </w:p>
        </w:tc>
        <w:tc>
          <w:tcPr>
            <w:tcW w:w="5238" w:type="dxa"/>
          </w:tcPr>
          <w:p w14:paraId="045FADAC" w14:textId="77777777" w:rsidR="006612B9" w:rsidRDefault="006612B9" w:rsidP="006612B9">
            <w:pPr>
              <w:pStyle w:val="hdr1"/>
              <w:spacing w:before="0"/>
              <w:ind w:left="0"/>
              <w:jc w:val="left"/>
              <w:rPr>
                <w:sz w:val="20"/>
              </w:rPr>
            </w:pPr>
            <w:r>
              <w:rPr>
                <w:sz w:val="20"/>
              </w:rPr>
              <w:t>TFS13332 – eCL Quality Now</w:t>
            </w:r>
          </w:p>
          <w:p w14:paraId="4FA9CEDC" w14:textId="77777777" w:rsidR="00D53EB0" w:rsidRDefault="006612B9" w:rsidP="00D53EB0">
            <w:pPr>
              <w:pStyle w:val="hdr1"/>
              <w:spacing w:before="0"/>
              <w:ind w:left="0"/>
              <w:jc w:val="left"/>
              <w:rPr>
                <w:sz w:val="20"/>
              </w:rPr>
            </w:pPr>
            <w:r>
              <w:rPr>
                <w:sz w:val="20"/>
              </w:rPr>
              <w:t>Updated the following requirements from review:</w:t>
            </w:r>
          </w:p>
          <w:p w14:paraId="4B573877" w14:textId="77777777" w:rsidR="00D53EB0" w:rsidRDefault="00D53EB0" w:rsidP="00D53EB0">
            <w:pPr>
              <w:pStyle w:val="hdr1"/>
              <w:spacing w:before="0"/>
              <w:ind w:left="0"/>
              <w:jc w:val="left"/>
              <w:rPr>
                <w:sz w:val="20"/>
              </w:rPr>
            </w:pPr>
            <w:r w:rsidRPr="00D53EB0">
              <w:rPr>
                <w:sz w:val="20"/>
              </w:rPr>
              <w:t>3.2.3.7.9 Coaching Reasons and Sub-Coaching Reasons</w:t>
            </w:r>
          </w:p>
          <w:p w14:paraId="791DC176" w14:textId="6C1E1C0C" w:rsidR="00D53EB0" w:rsidRDefault="00D53EB0" w:rsidP="00D53EB0">
            <w:pPr>
              <w:pStyle w:val="hdr1"/>
              <w:spacing w:before="0"/>
              <w:ind w:left="0"/>
              <w:jc w:val="left"/>
              <w:rPr>
                <w:sz w:val="20"/>
              </w:rPr>
            </w:pPr>
            <w:r w:rsidRPr="00D53EB0">
              <w:rPr>
                <w:sz w:val="20"/>
              </w:rPr>
              <w:t>3.2.3.7.11 eCoaching Log Status</w:t>
            </w:r>
          </w:p>
          <w:p w14:paraId="5D2EF3F2" w14:textId="764CD570" w:rsidR="006612B9" w:rsidRDefault="006612B9" w:rsidP="000A7A6D">
            <w:pPr>
              <w:pStyle w:val="hdr1"/>
              <w:spacing w:before="0"/>
              <w:ind w:left="0"/>
              <w:jc w:val="left"/>
              <w:rPr>
                <w:sz w:val="20"/>
              </w:rPr>
            </w:pPr>
            <w:r w:rsidRPr="006612B9">
              <w:rPr>
                <w:sz w:val="20"/>
              </w:rPr>
              <w:t>3.2.5.8.2.1 Evaluation Information</w:t>
            </w:r>
          </w:p>
        </w:tc>
        <w:tc>
          <w:tcPr>
            <w:tcW w:w="2790" w:type="dxa"/>
          </w:tcPr>
          <w:p w14:paraId="6D5165BA" w14:textId="51670B25" w:rsidR="006612B9" w:rsidRDefault="006612B9" w:rsidP="00AD17D5">
            <w:pPr>
              <w:pStyle w:val="hdr1"/>
              <w:spacing w:before="0"/>
              <w:ind w:left="0"/>
              <w:jc w:val="left"/>
              <w:rPr>
                <w:sz w:val="20"/>
              </w:rPr>
            </w:pPr>
            <w:r>
              <w:rPr>
                <w:sz w:val="20"/>
              </w:rPr>
              <w:t>Doug Stearns</w:t>
            </w:r>
          </w:p>
        </w:tc>
      </w:tr>
      <w:tr w:rsidR="0083046E" w:rsidRPr="005A7179" w14:paraId="0A1F0D7F" w14:textId="77777777" w:rsidTr="0066659D">
        <w:tc>
          <w:tcPr>
            <w:tcW w:w="1440" w:type="dxa"/>
          </w:tcPr>
          <w:p w14:paraId="58877E81" w14:textId="645570F0" w:rsidR="0083046E" w:rsidRDefault="0083046E" w:rsidP="00E5444C">
            <w:pPr>
              <w:pStyle w:val="hdr1"/>
              <w:spacing w:before="0"/>
              <w:ind w:left="0"/>
              <w:jc w:val="left"/>
              <w:rPr>
                <w:sz w:val="20"/>
              </w:rPr>
            </w:pPr>
            <w:r>
              <w:rPr>
                <w:sz w:val="20"/>
              </w:rPr>
              <w:t>03/05/2019</w:t>
            </w:r>
          </w:p>
        </w:tc>
        <w:tc>
          <w:tcPr>
            <w:tcW w:w="5238" w:type="dxa"/>
          </w:tcPr>
          <w:p w14:paraId="66BED0BB" w14:textId="096F180E" w:rsidR="0083046E" w:rsidRDefault="0083046E" w:rsidP="0083046E">
            <w:pPr>
              <w:pStyle w:val="hdr1"/>
              <w:spacing w:before="0"/>
              <w:ind w:left="0"/>
              <w:jc w:val="left"/>
              <w:rPr>
                <w:sz w:val="20"/>
              </w:rPr>
            </w:pPr>
            <w:r>
              <w:rPr>
                <w:sz w:val="20"/>
              </w:rPr>
              <w:t>TFS13334 – eCL Quality Now Survey</w:t>
            </w:r>
          </w:p>
          <w:p w14:paraId="415A74CB" w14:textId="77777777" w:rsidR="0083046E" w:rsidRDefault="0083046E" w:rsidP="0083046E">
            <w:pPr>
              <w:pStyle w:val="hdr1"/>
              <w:spacing w:before="0"/>
              <w:ind w:left="0"/>
              <w:jc w:val="left"/>
              <w:rPr>
                <w:sz w:val="20"/>
              </w:rPr>
            </w:pPr>
            <w:r>
              <w:rPr>
                <w:sz w:val="20"/>
              </w:rPr>
              <w:t>Updated the following requirements from review:</w:t>
            </w:r>
          </w:p>
          <w:p w14:paraId="610D05A2" w14:textId="2EF34135" w:rsidR="0083046E" w:rsidRDefault="0062631B" w:rsidP="006612B9">
            <w:pPr>
              <w:pStyle w:val="hdr1"/>
              <w:spacing w:before="0"/>
              <w:ind w:left="0"/>
              <w:jc w:val="left"/>
              <w:rPr>
                <w:sz w:val="20"/>
              </w:rPr>
            </w:pPr>
            <w:r w:rsidRPr="0062631B">
              <w:rPr>
                <w:sz w:val="20"/>
              </w:rPr>
              <w:t>3.2.9.1.3 Specific Logs</w:t>
            </w:r>
          </w:p>
        </w:tc>
        <w:tc>
          <w:tcPr>
            <w:tcW w:w="2790" w:type="dxa"/>
          </w:tcPr>
          <w:p w14:paraId="4B9E11D6" w14:textId="79825A0A" w:rsidR="0083046E" w:rsidRDefault="0083046E" w:rsidP="00AD17D5">
            <w:pPr>
              <w:pStyle w:val="hdr1"/>
              <w:spacing w:before="0"/>
              <w:ind w:left="0"/>
              <w:jc w:val="left"/>
              <w:rPr>
                <w:sz w:val="20"/>
              </w:rPr>
            </w:pPr>
            <w:r>
              <w:rPr>
                <w:sz w:val="20"/>
              </w:rPr>
              <w:t>Doug Stearns</w:t>
            </w:r>
          </w:p>
        </w:tc>
      </w:tr>
      <w:tr w:rsidR="0098650A" w:rsidRPr="005A7179" w14:paraId="1D7555A5" w14:textId="77777777" w:rsidTr="0066659D">
        <w:tc>
          <w:tcPr>
            <w:tcW w:w="1440" w:type="dxa"/>
          </w:tcPr>
          <w:p w14:paraId="298931FB" w14:textId="17BC2983" w:rsidR="0098650A" w:rsidRDefault="0098650A" w:rsidP="0098650A">
            <w:pPr>
              <w:pStyle w:val="hdr1"/>
              <w:spacing w:before="0"/>
              <w:ind w:left="0"/>
              <w:jc w:val="left"/>
              <w:rPr>
                <w:sz w:val="20"/>
              </w:rPr>
            </w:pPr>
            <w:r>
              <w:rPr>
                <w:sz w:val="20"/>
              </w:rPr>
              <w:t>03/06/2019</w:t>
            </w:r>
          </w:p>
        </w:tc>
        <w:tc>
          <w:tcPr>
            <w:tcW w:w="5238" w:type="dxa"/>
          </w:tcPr>
          <w:p w14:paraId="18391DC8" w14:textId="77777777" w:rsidR="0098650A" w:rsidRDefault="0098650A" w:rsidP="0098650A">
            <w:pPr>
              <w:pStyle w:val="hdr1"/>
              <w:spacing w:before="0"/>
              <w:ind w:left="0"/>
              <w:jc w:val="left"/>
              <w:rPr>
                <w:sz w:val="20"/>
              </w:rPr>
            </w:pPr>
            <w:r>
              <w:rPr>
                <w:sz w:val="20"/>
              </w:rPr>
              <w:t>TFS13332 – eCL Quality Now</w:t>
            </w:r>
          </w:p>
          <w:p w14:paraId="1C8BD4DF" w14:textId="77777777" w:rsidR="00BF1F3C" w:rsidRDefault="0098650A" w:rsidP="00BF1F3C">
            <w:pPr>
              <w:pStyle w:val="hdr1"/>
              <w:spacing w:before="0"/>
              <w:ind w:left="0"/>
              <w:jc w:val="left"/>
              <w:rPr>
                <w:sz w:val="20"/>
              </w:rPr>
            </w:pPr>
            <w:r>
              <w:rPr>
                <w:sz w:val="20"/>
              </w:rPr>
              <w:t>Updated the following requirements from review:</w:t>
            </w:r>
          </w:p>
          <w:p w14:paraId="2D0C588A" w14:textId="77777777" w:rsidR="00BF1F3C" w:rsidRDefault="00BF1F3C" w:rsidP="00BF1F3C">
            <w:pPr>
              <w:pStyle w:val="hdr1"/>
              <w:spacing w:before="0"/>
              <w:ind w:left="0"/>
              <w:jc w:val="left"/>
              <w:rPr>
                <w:sz w:val="20"/>
              </w:rPr>
            </w:pPr>
            <w:r w:rsidRPr="00BF1F3C">
              <w:rPr>
                <w:sz w:val="20"/>
              </w:rPr>
              <w:t>3.2.3.7.9 Coaching Reasons and Sub-Coaching Reasons</w:t>
            </w:r>
          </w:p>
          <w:p w14:paraId="17411FE8" w14:textId="77777777" w:rsidR="00BF1F3C" w:rsidRDefault="00BF1F3C" w:rsidP="00BF1F3C">
            <w:pPr>
              <w:pStyle w:val="hdr1"/>
              <w:spacing w:before="0"/>
              <w:ind w:left="0"/>
              <w:jc w:val="left"/>
              <w:rPr>
                <w:sz w:val="20"/>
              </w:rPr>
            </w:pPr>
            <w:r w:rsidRPr="00BF1F3C">
              <w:rPr>
                <w:sz w:val="20"/>
              </w:rPr>
              <w:t>3.2.3.7.11 eCoaching Log Status</w:t>
            </w:r>
          </w:p>
          <w:p w14:paraId="3C7B2DCF" w14:textId="77777777" w:rsidR="00BF1F3C" w:rsidRDefault="00BF1F3C" w:rsidP="00BF1F3C">
            <w:pPr>
              <w:pStyle w:val="hdr1"/>
              <w:spacing w:before="0"/>
              <w:ind w:left="0"/>
              <w:jc w:val="left"/>
              <w:rPr>
                <w:sz w:val="20"/>
              </w:rPr>
            </w:pPr>
            <w:r w:rsidRPr="00BF1F3C">
              <w:rPr>
                <w:sz w:val="20"/>
              </w:rPr>
              <w:t>3.2.5.8.2.1 Evaluation Information</w:t>
            </w:r>
          </w:p>
          <w:p w14:paraId="0F4F3D22" w14:textId="5C9941A1" w:rsidR="0098650A" w:rsidRDefault="00BF1F3C" w:rsidP="00BF1F3C">
            <w:pPr>
              <w:pStyle w:val="hdr1"/>
              <w:spacing w:before="0"/>
              <w:ind w:left="0"/>
              <w:jc w:val="left"/>
              <w:rPr>
                <w:sz w:val="20"/>
              </w:rPr>
            </w:pPr>
            <w:r w:rsidRPr="00BF1F3C">
              <w:rPr>
                <w:sz w:val="20"/>
              </w:rPr>
              <w:t>3.2.9.1.3 Specific Logs</w:t>
            </w:r>
          </w:p>
        </w:tc>
        <w:tc>
          <w:tcPr>
            <w:tcW w:w="2790" w:type="dxa"/>
          </w:tcPr>
          <w:p w14:paraId="6DE8F7BF" w14:textId="03BF106F" w:rsidR="0098650A" w:rsidRDefault="0098650A" w:rsidP="0098650A">
            <w:pPr>
              <w:pStyle w:val="hdr1"/>
              <w:spacing w:before="0"/>
              <w:ind w:left="0"/>
              <w:jc w:val="left"/>
              <w:rPr>
                <w:sz w:val="20"/>
              </w:rPr>
            </w:pPr>
            <w:r>
              <w:rPr>
                <w:sz w:val="20"/>
              </w:rPr>
              <w:t>Doug Stearns</w:t>
            </w:r>
          </w:p>
        </w:tc>
      </w:tr>
      <w:tr w:rsidR="00D66650" w:rsidRPr="005A7179" w14:paraId="0FFCC0B0" w14:textId="77777777" w:rsidTr="0066659D">
        <w:tc>
          <w:tcPr>
            <w:tcW w:w="1440" w:type="dxa"/>
          </w:tcPr>
          <w:p w14:paraId="724F22B0" w14:textId="6E78E9BD" w:rsidR="00D66650" w:rsidRDefault="00D66650" w:rsidP="0098650A">
            <w:pPr>
              <w:pStyle w:val="hdr1"/>
              <w:spacing w:before="0"/>
              <w:ind w:left="0"/>
              <w:jc w:val="left"/>
              <w:rPr>
                <w:sz w:val="20"/>
              </w:rPr>
            </w:pPr>
            <w:r>
              <w:rPr>
                <w:sz w:val="20"/>
              </w:rPr>
              <w:t>03/07/2019</w:t>
            </w:r>
          </w:p>
        </w:tc>
        <w:tc>
          <w:tcPr>
            <w:tcW w:w="5238" w:type="dxa"/>
          </w:tcPr>
          <w:p w14:paraId="41952813" w14:textId="0FA60C24" w:rsidR="00D66650" w:rsidRDefault="00D66650" w:rsidP="0098650A">
            <w:pPr>
              <w:pStyle w:val="hdr1"/>
              <w:spacing w:before="0"/>
              <w:ind w:left="0"/>
              <w:jc w:val="left"/>
              <w:rPr>
                <w:sz w:val="20"/>
              </w:rPr>
            </w:pPr>
            <w:r>
              <w:rPr>
                <w:sz w:val="20"/>
              </w:rPr>
              <w:t>TFS13643 – eCL Dual Program</w:t>
            </w:r>
            <w:r w:rsidR="00AB54BF">
              <w:rPr>
                <w:sz w:val="20"/>
              </w:rPr>
              <w:t xml:space="preserve"> and Employee Level</w:t>
            </w:r>
          </w:p>
          <w:p w14:paraId="25651F31" w14:textId="77777777" w:rsidR="00C121E4" w:rsidRDefault="00D66650" w:rsidP="00D66650">
            <w:pPr>
              <w:pStyle w:val="hdr1"/>
              <w:spacing w:before="0"/>
              <w:ind w:left="0"/>
              <w:jc w:val="left"/>
              <w:rPr>
                <w:sz w:val="20"/>
              </w:rPr>
            </w:pPr>
            <w:r>
              <w:rPr>
                <w:sz w:val="20"/>
              </w:rPr>
              <w:t>Updated the following requirements</w:t>
            </w:r>
            <w:r w:rsidR="00AB54BF">
              <w:rPr>
                <w:sz w:val="20"/>
              </w:rPr>
              <w:t xml:space="preserve"> for Dual Program </w:t>
            </w:r>
          </w:p>
          <w:p w14:paraId="54036C68" w14:textId="77777777" w:rsidR="00C121E4" w:rsidRDefault="00D66650" w:rsidP="00D66650">
            <w:pPr>
              <w:pStyle w:val="hdr1"/>
              <w:spacing w:before="0"/>
              <w:ind w:left="0"/>
              <w:jc w:val="left"/>
              <w:rPr>
                <w:sz w:val="20"/>
              </w:rPr>
            </w:pPr>
            <w:r w:rsidRPr="00D66650">
              <w:rPr>
                <w:sz w:val="20"/>
              </w:rPr>
              <w:t>2.1.2.3 Program</w:t>
            </w:r>
          </w:p>
          <w:p w14:paraId="1B890827" w14:textId="77777777" w:rsidR="00C121E4" w:rsidRDefault="00D66650" w:rsidP="00D66650">
            <w:pPr>
              <w:pStyle w:val="hdr1"/>
              <w:spacing w:before="0"/>
              <w:ind w:left="0"/>
              <w:jc w:val="left"/>
              <w:rPr>
                <w:sz w:val="20"/>
              </w:rPr>
            </w:pPr>
            <w:r w:rsidRPr="00D66650">
              <w:rPr>
                <w:sz w:val="20"/>
              </w:rPr>
              <w:t>3.2.1.3.2 Program</w:t>
            </w:r>
          </w:p>
          <w:p w14:paraId="0C368FA8" w14:textId="77777777" w:rsidR="00C121E4" w:rsidRDefault="00D66650" w:rsidP="00D66650">
            <w:pPr>
              <w:pStyle w:val="hdr1"/>
              <w:spacing w:before="0"/>
              <w:ind w:left="0"/>
              <w:jc w:val="left"/>
              <w:rPr>
                <w:sz w:val="20"/>
              </w:rPr>
            </w:pPr>
            <w:r w:rsidRPr="00D66650">
              <w:rPr>
                <w:sz w:val="20"/>
              </w:rPr>
              <w:t>3.2.1.4.2 Program</w:t>
            </w:r>
          </w:p>
          <w:p w14:paraId="4A4CFE52" w14:textId="77777777" w:rsidR="00C121E4" w:rsidRDefault="00D66650" w:rsidP="00D66650">
            <w:pPr>
              <w:pStyle w:val="hdr1"/>
              <w:spacing w:before="0"/>
              <w:ind w:left="0"/>
              <w:jc w:val="left"/>
              <w:rPr>
                <w:sz w:val="20"/>
              </w:rPr>
            </w:pPr>
            <w:r w:rsidRPr="00D66650">
              <w:rPr>
                <w:sz w:val="20"/>
              </w:rPr>
              <w:t>3.2.8.1.2 Data</w:t>
            </w:r>
          </w:p>
          <w:p w14:paraId="1E533C20" w14:textId="77777777" w:rsidR="00C121E4" w:rsidRDefault="00D66650" w:rsidP="00D66650">
            <w:pPr>
              <w:pStyle w:val="hdr1"/>
              <w:spacing w:before="0"/>
              <w:ind w:left="0"/>
              <w:jc w:val="left"/>
              <w:rPr>
                <w:sz w:val="20"/>
              </w:rPr>
            </w:pPr>
            <w:r w:rsidRPr="00D66650">
              <w:rPr>
                <w:sz w:val="20"/>
              </w:rPr>
              <w:t>3.2.8.1.2.1 Quality Now Data</w:t>
            </w:r>
          </w:p>
          <w:p w14:paraId="61F77764" w14:textId="77777777" w:rsidR="00C121E4" w:rsidRDefault="00D66650" w:rsidP="00D66650">
            <w:pPr>
              <w:pStyle w:val="hdr1"/>
              <w:spacing w:before="0"/>
              <w:ind w:left="0"/>
              <w:jc w:val="left"/>
              <w:rPr>
                <w:sz w:val="20"/>
              </w:rPr>
            </w:pPr>
            <w:r w:rsidRPr="00D66650">
              <w:rPr>
                <w:sz w:val="20"/>
              </w:rPr>
              <w:t>7.1 Reporting Data Elements</w:t>
            </w:r>
          </w:p>
          <w:p w14:paraId="18B6DF23" w14:textId="77777777" w:rsidR="00C121E4" w:rsidRDefault="00D66650" w:rsidP="00D66650">
            <w:pPr>
              <w:pStyle w:val="hdr1"/>
              <w:spacing w:before="0"/>
              <w:ind w:left="0"/>
              <w:jc w:val="left"/>
              <w:rPr>
                <w:sz w:val="20"/>
              </w:rPr>
            </w:pPr>
            <w:r w:rsidRPr="00D66650">
              <w:rPr>
                <w:sz w:val="20"/>
              </w:rPr>
              <w:t>7.2 Reporting Warning Data Elements</w:t>
            </w:r>
          </w:p>
          <w:p w14:paraId="366F7C23" w14:textId="77777777" w:rsidR="00C121E4" w:rsidRDefault="00D66650" w:rsidP="00D66650">
            <w:pPr>
              <w:pStyle w:val="hdr1"/>
              <w:spacing w:before="0"/>
              <w:ind w:left="0"/>
              <w:jc w:val="left"/>
              <w:rPr>
                <w:sz w:val="20"/>
              </w:rPr>
            </w:pPr>
            <w:r w:rsidRPr="00D66650">
              <w:rPr>
                <w:sz w:val="20"/>
              </w:rPr>
              <w:t>7.3 Reporting Hierarchy Data Elements</w:t>
            </w:r>
          </w:p>
          <w:p w14:paraId="3AE67D53" w14:textId="6DFA14E4" w:rsidR="00D66650" w:rsidRDefault="00D66650" w:rsidP="00D66650">
            <w:pPr>
              <w:pStyle w:val="hdr1"/>
              <w:spacing w:before="0"/>
              <w:ind w:left="0"/>
              <w:jc w:val="left"/>
              <w:rPr>
                <w:sz w:val="20"/>
              </w:rPr>
            </w:pPr>
            <w:r w:rsidRPr="00D66650">
              <w:rPr>
                <w:sz w:val="20"/>
              </w:rPr>
              <w:lastRenderedPageBreak/>
              <w:t>7.6 Quality Now Reporting Data Elements</w:t>
            </w:r>
          </w:p>
          <w:p w14:paraId="60ADA34A" w14:textId="77777777" w:rsidR="00C121E4" w:rsidRDefault="00AB54BF" w:rsidP="00C121E4">
            <w:pPr>
              <w:pStyle w:val="hdr1"/>
              <w:spacing w:before="0"/>
              <w:ind w:left="0"/>
              <w:jc w:val="left"/>
              <w:rPr>
                <w:sz w:val="20"/>
              </w:rPr>
            </w:pPr>
            <w:r>
              <w:rPr>
                <w:sz w:val="20"/>
              </w:rPr>
              <w:t>Updated the following requirements for Employee Level</w:t>
            </w:r>
          </w:p>
          <w:p w14:paraId="2F1BC53A" w14:textId="77777777" w:rsidR="00C121E4" w:rsidRDefault="00C121E4" w:rsidP="00C121E4">
            <w:pPr>
              <w:pStyle w:val="hdr1"/>
              <w:spacing w:before="0"/>
              <w:ind w:left="0"/>
              <w:jc w:val="left"/>
              <w:rPr>
                <w:sz w:val="20"/>
              </w:rPr>
            </w:pPr>
            <w:r w:rsidRPr="00C121E4">
              <w:rPr>
                <w:sz w:val="20"/>
              </w:rPr>
              <w:t>3.2.1.1 eCoaching Log Modules</w:t>
            </w:r>
          </w:p>
          <w:p w14:paraId="5A9E2125" w14:textId="77777777" w:rsidR="00C121E4" w:rsidRDefault="00C121E4" w:rsidP="00C121E4">
            <w:pPr>
              <w:pStyle w:val="hdr1"/>
              <w:spacing w:before="0"/>
              <w:ind w:left="0"/>
              <w:jc w:val="left"/>
              <w:rPr>
                <w:sz w:val="20"/>
              </w:rPr>
            </w:pPr>
            <w:r w:rsidRPr="00C121E4">
              <w:rPr>
                <w:sz w:val="20"/>
              </w:rPr>
              <w:t>3.2.1.2 Employee (CSR) Employee Level</w:t>
            </w:r>
          </w:p>
          <w:p w14:paraId="71761D26" w14:textId="77777777" w:rsidR="00C121E4" w:rsidRDefault="00C121E4" w:rsidP="00C121E4">
            <w:pPr>
              <w:pStyle w:val="hdr1"/>
              <w:spacing w:before="0"/>
              <w:ind w:left="0"/>
              <w:jc w:val="left"/>
              <w:rPr>
                <w:sz w:val="20"/>
              </w:rPr>
            </w:pPr>
            <w:r w:rsidRPr="00C121E4">
              <w:rPr>
                <w:sz w:val="20"/>
              </w:rPr>
              <w:t>3.2.1.2.15 Required entry fields</w:t>
            </w:r>
          </w:p>
          <w:p w14:paraId="6474EA95" w14:textId="77777777" w:rsidR="00C121E4" w:rsidRDefault="00C121E4" w:rsidP="00C121E4">
            <w:pPr>
              <w:pStyle w:val="hdr1"/>
              <w:spacing w:before="0"/>
              <w:ind w:left="0"/>
              <w:jc w:val="left"/>
              <w:rPr>
                <w:sz w:val="20"/>
              </w:rPr>
            </w:pPr>
            <w:r w:rsidRPr="00C121E4">
              <w:rPr>
                <w:sz w:val="20"/>
              </w:rPr>
              <w:t>3.2.1.3 Supervisor Employee Level</w:t>
            </w:r>
          </w:p>
          <w:p w14:paraId="7A12C540" w14:textId="77777777" w:rsidR="00C121E4" w:rsidRDefault="00C121E4" w:rsidP="00C121E4">
            <w:pPr>
              <w:pStyle w:val="hdr1"/>
              <w:spacing w:before="0"/>
              <w:ind w:left="0"/>
              <w:jc w:val="left"/>
              <w:rPr>
                <w:sz w:val="20"/>
              </w:rPr>
            </w:pPr>
            <w:r w:rsidRPr="00C121E4">
              <w:rPr>
                <w:sz w:val="20"/>
              </w:rPr>
              <w:t>3.2.1.3.14 Required entry fields</w:t>
            </w:r>
          </w:p>
          <w:p w14:paraId="57CFA9F2" w14:textId="77777777" w:rsidR="00C121E4" w:rsidRDefault="00C121E4" w:rsidP="00C121E4">
            <w:pPr>
              <w:pStyle w:val="hdr1"/>
              <w:spacing w:before="0"/>
              <w:ind w:left="0"/>
              <w:jc w:val="left"/>
              <w:rPr>
                <w:sz w:val="20"/>
              </w:rPr>
            </w:pPr>
            <w:r w:rsidRPr="00C121E4">
              <w:rPr>
                <w:sz w:val="20"/>
              </w:rPr>
              <w:t>3.2.1.4 Quality Monitor Employee Level</w:t>
            </w:r>
          </w:p>
          <w:p w14:paraId="7F0BA0C8" w14:textId="77777777" w:rsidR="00C121E4" w:rsidRDefault="00C121E4" w:rsidP="00C121E4">
            <w:pPr>
              <w:pStyle w:val="hdr1"/>
              <w:spacing w:before="0"/>
              <w:ind w:left="0"/>
              <w:jc w:val="left"/>
              <w:rPr>
                <w:sz w:val="20"/>
              </w:rPr>
            </w:pPr>
            <w:r w:rsidRPr="00C121E4">
              <w:rPr>
                <w:sz w:val="20"/>
              </w:rPr>
              <w:t>3.2.1.4.14 Required entry fields</w:t>
            </w:r>
          </w:p>
          <w:p w14:paraId="390A0383" w14:textId="77777777" w:rsidR="00C121E4" w:rsidRDefault="00C121E4" w:rsidP="00C121E4">
            <w:pPr>
              <w:pStyle w:val="hdr1"/>
              <w:spacing w:before="0"/>
              <w:ind w:left="0"/>
              <w:jc w:val="left"/>
              <w:rPr>
                <w:sz w:val="20"/>
              </w:rPr>
            </w:pPr>
            <w:r w:rsidRPr="00C121E4">
              <w:rPr>
                <w:sz w:val="20"/>
              </w:rPr>
              <w:t>3.2.1.5 Local System Administrator (LSA) Employee Level</w:t>
            </w:r>
          </w:p>
          <w:p w14:paraId="2BE1B328" w14:textId="77777777" w:rsidR="00C121E4" w:rsidRDefault="00C121E4" w:rsidP="00C121E4">
            <w:pPr>
              <w:pStyle w:val="hdr1"/>
              <w:spacing w:before="0"/>
              <w:ind w:left="0"/>
              <w:jc w:val="left"/>
              <w:rPr>
                <w:sz w:val="20"/>
              </w:rPr>
            </w:pPr>
            <w:r w:rsidRPr="00C121E4">
              <w:rPr>
                <w:sz w:val="20"/>
              </w:rPr>
              <w:t>3.2.1.5.14 Required entry fields</w:t>
            </w:r>
          </w:p>
          <w:p w14:paraId="64955C03" w14:textId="77777777" w:rsidR="00C121E4" w:rsidRDefault="00C121E4" w:rsidP="00C121E4">
            <w:pPr>
              <w:pStyle w:val="hdr1"/>
              <w:spacing w:before="0"/>
              <w:ind w:left="0"/>
              <w:jc w:val="left"/>
              <w:rPr>
                <w:sz w:val="20"/>
              </w:rPr>
            </w:pPr>
            <w:r w:rsidRPr="00C121E4">
              <w:rPr>
                <w:sz w:val="20"/>
              </w:rPr>
              <w:t>3.2.1.6 Training Employee Level</w:t>
            </w:r>
          </w:p>
          <w:p w14:paraId="3F85ED85" w14:textId="77777777" w:rsidR="00C121E4" w:rsidRDefault="00C121E4" w:rsidP="00C121E4">
            <w:pPr>
              <w:pStyle w:val="hdr1"/>
              <w:spacing w:before="0"/>
              <w:ind w:left="0"/>
              <w:jc w:val="left"/>
              <w:rPr>
                <w:sz w:val="20"/>
              </w:rPr>
            </w:pPr>
            <w:r w:rsidRPr="00C121E4">
              <w:rPr>
                <w:sz w:val="20"/>
              </w:rPr>
              <w:t>3.2.1.6.14 Required entry fields</w:t>
            </w:r>
          </w:p>
          <w:p w14:paraId="634CBF0E" w14:textId="77777777" w:rsidR="00C121E4" w:rsidRDefault="00C121E4" w:rsidP="00C121E4">
            <w:pPr>
              <w:pStyle w:val="hdr1"/>
              <w:spacing w:before="0"/>
              <w:ind w:left="0"/>
              <w:jc w:val="left"/>
              <w:rPr>
                <w:sz w:val="20"/>
              </w:rPr>
            </w:pPr>
            <w:r w:rsidRPr="00C121E4">
              <w:rPr>
                <w:sz w:val="20"/>
              </w:rPr>
              <w:t>3.2.1.7 Administration Employee Level</w:t>
            </w:r>
          </w:p>
          <w:p w14:paraId="4431D8D3" w14:textId="77777777" w:rsidR="00C121E4" w:rsidRDefault="00C121E4" w:rsidP="00C121E4">
            <w:pPr>
              <w:pStyle w:val="hdr1"/>
              <w:spacing w:before="0"/>
              <w:ind w:left="0"/>
              <w:jc w:val="left"/>
              <w:rPr>
                <w:sz w:val="20"/>
              </w:rPr>
            </w:pPr>
            <w:r w:rsidRPr="00C121E4">
              <w:rPr>
                <w:sz w:val="20"/>
              </w:rPr>
              <w:t>3.2.1.8 Analytics Reporting Employee Level</w:t>
            </w:r>
          </w:p>
          <w:p w14:paraId="0ED6040F" w14:textId="77777777" w:rsidR="00C121E4" w:rsidRDefault="00C121E4" w:rsidP="00C121E4">
            <w:pPr>
              <w:pStyle w:val="hdr1"/>
              <w:spacing w:before="0"/>
              <w:ind w:left="0"/>
              <w:jc w:val="left"/>
              <w:rPr>
                <w:sz w:val="20"/>
              </w:rPr>
            </w:pPr>
            <w:r w:rsidRPr="00C121E4">
              <w:rPr>
                <w:sz w:val="20"/>
              </w:rPr>
              <w:t>3.2.1.9 Production Planning Employee Level</w:t>
            </w:r>
          </w:p>
          <w:p w14:paraId="786A5027" w14:textId="77777777" w:rsidR="00C121E4" w:rsidRDefault="00C121E4" w:rsidP="00C121E4">
            <w:pPr>
              <w:pStyle w:val="hdr1"/>
              <w:spacing w:before="0"/>
              <w:ind w:left="0"/>
              <w:jc w:val="left"/>
              <w:rPr>
                <w:sz w:val="20"/>
              </w:rPr>
            </w:pPr>
            <w:r w:rsidRPr="00C121E4">
              <w:rPr>
                <w:sz w:val="20"/>
              </w:rPr>
              <w:t>3.2.1.10 Program Analyst Employee Level</w:t>
            </w:r>
          </w:p>
          <w:p w14:paraId="62E2904D" w14:textId="77777777" w:rsidR="00C121E4" w:rsidRDefault="00C121E4" w:rsidP="00C121E4">
            <w:pPr>
              <w:pStyle w:val="hdr1"/>
              <w:spacing w:before="0"/>
              <w:ind w:left="0"/>
              <w:jc w:val="left"/>
              <w:rPr>
                <w:sz w:val="20"/>
              </w:rPr>
            </w:pPr>
            <w:r w:rsidRPr="00C121E4">
              <w:rPr>
                <w:sz w:val="20"/>
              </w:rPr>
              <w:t>3.2.3.1.1 eCoaching Logs</w:t>
            </w:r>
          </w:p>
          <w:p w14:paraId="1717FC02" w14:textId="77777777" w:rsidR="00C121E4" w:rsidRDefault="00C121E4" w:rsidP="00C121E4">
            <w:pPr>
              <w:pStyle w:val="hdr1"/>
              <w:spacing w:before="0"/>
              <w:ind w:left="0"/>
              <w:jc w:val="left"/>
              <w:rPr>
                <w:sz w:val="20"/>
              </w:rPr>
            </w:pPr>
            <w:r w:rsidRPr="00C121E4">
              <w:rPr>
                <w:sz w:val="20"/>
              </w:rPr>
              <w:t>3.2.3.1.15 eCoaching Log Status</w:t>
            </w:r>
          </w:p>
          <w:p w14:paraId="73B2FE9F" w14:textId="77777777" w:rsidR="00C121E4" w:rsidRDefault="00C121E4" w:rsidP="00C121E4">
            <w:pPr>
              <w:pStyle w:val="hdr1"/>
              <w:spacing w:before="0"/>
              <w:ind w:left="0"/>
              <w:jc w:val="left"/>
              <w:rPr>
                <w:sz w:val="20"/>
              </w:rPr>
            </w:pPr>
            <w:r w:rsidRPr="00C121E4">
              <w:rPr>
                <w:sz w:val="20"/>
              </w:rPr>
              <w:t>3.2.3.3.5.5 Coaching Reasons and Sub-Coaching Reasons</w:t>
            </w:r>
          </w:p>
          <w:p w14:paraId="6363AA06" w14:textId="77777777" w:rsidR="00C121E4" w:rsidRDefault="00C121E4" w:rsidP="00C121E4">
            <w:pPr>
              <w:pStyle w:val="hdr1"/>
              <w:spacing w:before="0"/>
              <w:ind w:left="0"/>
              <w:jc w:val="left"/>
              <w:rPr>
                <w:sz w:val="20"/>
              </w:rPr>
            </w:pPr>
            <w:r w:rsidRPr="00C121E4">
              <w:rPr>
                <w:sz w:val="20"/>
              </w:rPr>
              <w:t>3.2.3.3.5.6 Report Details</w:t>
            </w:r>
          </w:p>
          <w:p w14:paraId="0895FFFF" w14:textId="77777777" w:rsidR="00C121E4" w:rsidRDefault="00C121E4" w:rsidP="00C121E4">
            <w:pPr>
              <w:pStyle w:val="hdr1"/>
              <w:spacing w:before="0"/>
              <w:ind w:left="0"/>
              <w:jc w:val="left"/>
              <w:rPr>
                <w:sz w:val="20"/>
              </w:rPr>
            </w:pPr>
            <w:r w:rsidRPr="00C121E4">
              <w:rPr>
                <w:sz w:val="20"/>
              </w:rPr>
              <w:t>3.2.3.5.13 Other information</w:t>
            </w:r>
          </w:p>
          <w:p w14:paraId="1B2256BC" w14:textId="77777777" w:rsidR="00C121E4" w:rsidRDefault="00C121E4" w:rsidP="00C121E4">
            <w:pPr>
              <w:pStyle w:val="hdr1"/>
              <w:spacing w:before="0"/>
              <w:ind w:left="0"/>
              <w:jc w:val="left"/>
              <w:rPr>
                <w:sz w:val="20"/>
              </w:rPr>
            </w:pPr>
            <w:r w:rsidRPr="00C121E4">
              <w:rPr>
                <w:sz w:val="20"/>
              </w:rPr>
              <w:t>3.2.3.6.13 Other information</w:t>
            </w:r>
          </w:p>
          <w:p w14:paraId="0EBFD6A4" w14:textId="77777777" w:rsidR="00C121E4" w:rsidRDefault="00C121E4" w:rsidP="00C121E4">
            <w:pPr>
              <w:pStyle w:val="hdr1"/>
              <w:spacing w:before="0"/>
              <w:ind w:left="0"/>
              <w:jc w:val="left"/>
              <w:rPr>
                <w:sz w:val="20"/>
              </w:rPr>
            </w:pPr>
            <w:r w:rsidRPr="00C121E4">
              <w:rPr>
                <w:sz w:val="20"/>
              </w:rPr>
              <w:t>3.2.8.2.1.2.1 Selection Criteria</w:t>
            </w:r>
          </w:p>
          <w:p w14:paraId="7BA59E75" w14:textId="77777777" w:rsidR="00C121E4" w:rsidRDefault="00C121E4" w:rsidP="00C121E4">
            <w:pPr>
              <w:pStyle w:val="hdr1"/>
              <w:spacing w:before="0"/>
              <w:ind w:left="0"/>
              <w:jc w:val="left"/>
              <w:rPr>
                <w:sz w:val="20"/>
              </w:rPr>
            </w:pPr>
            <w:r w:rsidRPr="00C121E4">
              <w:rPr>
                <w:sz w:val="20"/>
              </w:rPr>
              <w:t>3.2.8.2.1.3.1 Selection Criteria</w:t>
            </w:r>
          </w:p>
          <w:p w14:paraId="66E46D85" w14:textId="77777777" w:rsidR="00C121E4" w:rsidRDefault="00C121E4" w:rsidP="00C121E4">
            <w:pPr>
              <w:pStyle w:val="hdr1"/>
              <w:spacing w:before="0"/>
              <w:ind w:left="0"/>
              <w:jc w:val="left"/>
              <w:rPr>
                <w:sz w:val="20"/>
              </w:rPr>
            </w:pPr>
            <w:r w:rsidRPr="00C121E4">
              <w:rPr>
                <w:sz w:val="20"/>
              </w:rPr>
              <w:t>3.2.8.2.3.1.1 Selection Criteria</w:t>
            </w:r>
          </w:p>
          <w:p w14:paraId="0EADB345" w14:textId="77777777" w:rsidR="00C121E4" w:rsidRDefault="00C121E4" w:rsidP="00C121E4">
            <w:pPr>
              <w:pStyle w:val="hdr1"/>
              <w:spacing w:before="0"/>
              <w:ind w:left="0"/>
              <w:jc w:val="left"/>
              <w:rPr>
                <w:sz w:val="20"/>
              </w:rPr>
            </w:pPr>
            <w:r w:rsidRPr="00C121E4">
              <w:rPr>
                <w:sz w:val="20"/>
              </w:rPr>
              <w:t>3.2.10.1.3 Module Information</w:t>
            </w:r>
          </w:p>
          <w:p w14:paraId="3C1662D1" w14:textId="77777777" w:rsidR="00C121E4" w:rsidRDefault="00C121E4" w:rsidP="00C121E4">
            <w:pPr>
              <w:pStyle w:val="hdr1"/>
              <w:spacing w:before="0"/>
              <w:ind w:left="0"/>
              <w:jc w:val="left"/>
              <w:rPr>
                <w:sz w:val="20"/>
              </w:rPr>
            </w:pPr>
            <w:r w:rsidRPr="00C121E4">
              <w:rPr>
                <w:sz w:val="20"/>
              </w:rPr>
              <w:t>7.1 Reporting Data Elements</w:t>
            </w:r>
          </w:p>
          <w:p w14:paraId="64F70EB5" w14:textId="77777777" w:rsidR="00C121E4" w:rsidRDefault="00C121E4" w:rsidP="00C121E4">
            <w:pPr>
              <w:pStyle w:val="hdr1"/>
              <w:spacing w:before="0"/>
              <w:ind w:left="0"/>
              <w:jc w:val="left"/>
              <w:rPr>
                <w:sz w:val="20"/>
              </w:rPr>
            </w:pPr>
            <w:r w:rsidRPr="00C121E4">
              <w:rPr>
                <w:sz w:val="20"/>
              </w:rPr>
              <w:t>7.2 Reporting Warning Data Elements</w:t>
            </w:r>
          </w:p>
          <w:p w14:paraId="0EBCC0F1" w14:textId="77777777" w:rsidR="00C121E4" w:rsidRDefault="00C121E4" w:rsidP="00C121E4">
            <w:pPr>
              <w:pStyle w:val="hdr1"/>
              <w:spacing w:before="0"/>
              <w:ind w:left="0"/>
              <w:jc w:val="left"/>
              <w:rPr>
                <w:sz w:val="20"/>
              </w:rPr>
            </w:pPr>
            <w:r w:rsidRPr="00C121E4">
              <w:rPr>
                <w:sz w:val="20"/>
              </w:rPr>
              <w:t>7.4 Reporting Admin Activity Data Elements</w:t>
            </w:r>
          </w:p>
          <w:p w14:paraId="60F2A30F" w14:textId="66A8AC60" w:rsidR="00AB54BF" w:rsidRDefault="00C121E4" w:rsidP="00C121E4">
            <w:pPr>
              <w:pStyle w:val="hdr1"/>
              <w:spacing w:before="0"/>
              <w:ind w:left="0"/>
              <w:jc w:val="left"/>
              <w:rPr>
                <w:sz w:val="20"/>
              </w:rPr>
            </w:pPr>
            <w:r w:rsidRPr="00C121E4">
              <w:rPr>
                <w:sz w:val="20"/>
              </w:rPr>
              <w:t>7.6 Quality Now Reporting Data Elements</w:t>
            </w:r>
          </w:p>
        </w:tc>
        <w:tc>
          <w:tcPr>
            <w:tcW w:w="2790" w:type="dxa"/>
          </w:tcPr>
          <w:p w14:paraId="576670A8" w14:textId="35934CC2" w:rsidR="00D66650" w:rsidRDefault="00D66650" w:rsidP="0098650A">
            <w:pPr>
              <w:pStyle w:val="hdr1"/>
              <w:spacing w:before="0"/>
              <w:ind w:left="0"/>
              <w:jc w:val="left"/>
              <w:rPr>
                <w:sz w:val="20"/>
              </w:rPr>
            </w:pPr>
            <w:r>
              <w:rPr>
                <w:sz w:val="20"/>
              </w:rPr>
              <w:lastRenderedPageBreak/>
              <w:t>Doug Stearns</w:t>
            </w:r>
          </w:p>
        </w:tc>
      </w:tr>
      <w:tr w:rsidR="00007C4B" w:rsidRPr="005A7179" w14:paraId="19A831D6" w14:textId="77777777" w:rsidTr="0066659D">
        <w:tc>
          <w:tcPr>
            <w:tcW w:w="1440" w:type="dxa"/>
          </w:tcPr>
          <w:p w14:paraId="5AA5C6A7" w14:textId="648CA061" w:rsidR="00007C4B" w:rsidRDefault="00007C4B" w:rsidP="0098650A">
            <w:pPr>
              <w:pStyle w:val="hdr1"/>
              <w:spacing w:before="0"/>
              <w:ind w:left="0"/>
              <w:jc w:val="left"/>
              <w:rPr>
                <w:sz w:val="20"/>
              </w:rPr>
            </w:pPr>
            <w:r>
              <w:rPr>
                <w:sz w:val="20"/>
              </w:rPr>
              <w:t>03/11/2019</w:t>
            </w:r>
          </w:p>
        </w:tc>
        <w:tc>
          <w:tcPr>
            <w:tcW w:w="5238" w:type="dxa"/>
          </w:tcPr>
          <w:p w14:paraId="42BE0F34" w14:textId="77777777" w:rsidR="00007C4B" w:rsidRDefault="00007C4B" w:rsidP="0098650A">
            <w:pPr>
              <w:pStyle w:val="hdr1"/>
              <w:spacing w:before="0"/>
              <w:ind w:left="0"/>
              <w:jc w:val="left"/>
              <w:rPr>
                <w:sz w:val="20"/>
              </w:rPr>
            </w:pPr>
            <w:r>
              <w:rPr>
                <w:sz w:val="20"/>
              </w:rPr>
              <w:t xml:space="preserve">TFS13644 – eCL Follow-up </w:t>
            </w:r>
          </w:p>
          <w:p w14:paraId="1C8E492E" w14:textId="77777777" w:rsidR="00E0342D" w:rsidRDefault="00007C4B" w:rsidP="00E0342D">
            <w:pPr>
              <w:pStyle w:val="hdr1"/>
              <w:spacing w:before="0"/>
              <w:ind w:left="0"/>
              <w:jc w:val="left"/>
              <w:rPr>
                <w:sz w:val="20"/>
              </w:rPr>
            </w:pPr>
            <w:r>
              <w:rPr>
                <w:sz w:val="20"/>
              </w:rPr>
              <w:t>Updated the following requirements</w:t>
            </w:r>
          </w:p>
          <w:p w14:paraId="12F452C6" w14:textId="09652231" w:rsidR="004B4F20" w:rsidRDefault="004B4F20" w:rsidP="00E0342D">
            <w:pPr>
              <w:pStyle w:val="hdr1"/>
              <w:spacing w:before="0"/>
              <w:ind w:left="0"/>
              <w:jc w:val="left"/>
              <w:rPr>
                <w:sz w:val="20"/>
              </w:rPr>
            </w:pPr>
            <w:r>
              <w:rPr>
                <w:sz w:val="20"/>
              </w:rPr>
              <w:t xml:space="preserve">3.2.1.2.15 </w:t>
            </w:r>
            <w:r w:rsidRPr="004B4F20">
              <w:rPr>
                <w:sz w:val="20"/>
              </w:rPr>
              <w:t>Required entry fields</w:t>
            </w:r>
          </w:p>
          <w:p w14:paraId="42E4F0E0" w14:textId="77777777" w:rsidR="00E0342D" w:rsidRDefault="00E0342D" w:rsidP="00E0342D">
            <w:pPr>
              <w:pStyle w:val="hdr1"/>
              <w:spacing w:before="0"/>
              <w:ind w:left="0"/>
              <w:jc w:val="left"/>
              <w:rPr>
                <w:sz w:val="20"/>
              </w:rPr>
            </w:pPr>
            <w:r w:rsidRPr="00E0342D">
              <w:rPr>
                <w:sz w:val="20"/>
              </w:rPr>
              <w:t>3.2.1.2.19 Follow-up required</w:t>
            </w:r>
          </w:p>
          <w:p w14:paraId="604D1790" w14:textId="77777777" w:rsidR="00E0342D" w:rsidRDefault="00E0342D" w:rsidP="00E0342D">
            <w:pPr>
              <w:pStyle w:val="hdr1"/>
              <w:spacing w:before="0"/>
              <w:ind w:left="0"/>
              <w:jc w:val="left"/>
              <w:rPr>
                <w:sz w:val="20"/>
              </w:rPr>
            </w:pPr>
            <w:r w:rsidRPr="00E0342D">
              <w:rPr>
                <w:sz w:val="20"/>
              </w:rPr>
              <w:t>3.2.1.2.19.1 Current hierarchy</w:t>
            </w:r>
          </w:p>
          <w:p w14:paraId="3E79ADD2" w14:textId="77777777" w:rsidR="00E0342D" w:rsidRDefault="00E0342D" w:rsidP="00E0342D">
            <w:pPr>
              <w:pStyle w:val="hdr1"/>
              <w:spacing w:before="0"/>
              <w:ind w:left="0"/>
              <w:jc w:val="left"/>
              <w:rPr>
                <w:sz w:val="20"/>
              </w:rPr>
            </w:pPr>
            <w:r w:rsidRPr="00E0342D">
              <w:rPr>
                <w:sz w:val="20"/>
              </w:rPr>
              <w:t>3.2.4.3 Dashboard Filter Values</w:t>
            </w:r>
          </w:p>
          <w:p w14:paraId="22E2514C" w14:textId="77777777" w:rsidR="00E0342D" w:rsidRDefault="00E0342D" w:rsidP="00E0342D">
            <w:pPr>
              <w:pStyle w:val="hdr1"/>
              <w:spacing w:before="0"/>
              <w:ind w:left="0"/>
              <w:jc w:val="left"/>
              <w:rPr>
                <w:sz w:val="20"/>
              </w:rPr>
            </w:pPr>
            <w:r w:rsidRPr="00E0342D">
              <w:rPr>
                <w:sz w:val="20"/>
              </w:rPr>
              <w:t>3.2.4.5 Supervisor Dashboard</w:t>
            </w:r>
          </w:p>
          <w:p w14:paraId="6BB51FFA" w14:textId="77777777" w:rsidR="00E0342D" w:rsidRDefault="00E0342D" w:rsidP="00E0342D">
            <w:pPr>
              <w:pStyle w:val="hdr1"/>
              <w:spacing w:before="0"/>
              <w:ind w:left="0"/>
              <w:jc w:val="left"/>
              <w:rPr>
                <w:sz w:val="20"/>
              </w:rPr>
            </w:pPr>
            <w:r w:rsidRPr="00E0342D">
              <w:rPr>
                <w:sz w:val="20"/>
              </w:rPr>
              <w:t>3.2.4.6 Manager Dashboard</w:t>
            </w:r>
          </w:p>
          <w:p w14:paraId="56772AA4" w14:textId="77777777" w:rsidR="00E0342D" w:rsidRDefault="00E0342D" w:rsidP="00E0342D">
            <w:pPr>
              <w:pStyle w:val="hdr1"/>
              <w:spacing w:before="0"/>
              <w:ind w:left="0"/>
              <w:jc w:val="left"/>
              <w:rPr>
                <w:sz w:val="20"/>
              </w:rPr>
            </w:pPr>
            <w:r w:rsidRPr="00E0342D">
              <w:rPr>
                <w:sz w:val="20"/>
              </w:rPr>
              <w:t>3.2.4.10.3.1 eCoaching Log Pending Status</w:t>
            </w:r>
          </w:p>
          <w:p w14:paraId="148377CA" w14:textId="77777777" w:rsidR="00E0342D" w:rsidRDefault="00E0342D" w:rsidP="00E0342D">
            <w:pPr>
              <w:pStyle w:val="hdr1"/>
              <w:spacing w:before="0"/>
              <w:ind w:left="0"/>
              <w:jc w:val="left"/>
              <w:rPr>
                <w:sz w:val="20"/>
              </w:rPr>
            </w:pPr>
            <w:r w:rsidRPr="00E0342D">
              <w:rPr>
                <w:sz w:val="20"/>
              </w:rPr>
              <w:t>3.2.5.2 Submitter of Log</w:t>
            </w:r>
          </w:p>
          <w:p w14:paraId="3BB7181B" w14:textId="77777777" w:rsidR="00E0342D" w:rsidRDefault="00E0342D" w:rsidP="00E0342D">
            <w:pPr>
              <w:pStyle w:val="hdr1"/>
              <w:spacing w:before="0"/>
              <w:ind w:left="0"/>
              <w:jc w:val="left"/>
              <w:rPr>
                <w:sz w:val="20"/>
              </w:rPr>
            </w:pPr>
            <w:r w:rsidRPr="00E0342D">
              <w:rPr>
                <w:sz w:val="20"/>
              </w:rPr>
              <w:t>3.2.5.3 Employee of Log</w:t>
            </w:r>
          </w:p>
          <w:p w14:paraId="206772BA" w14:textId="77777777" w:rsidR="00E0342D" w:rsidRDefault="00E0342D" w:rsidP="00E0342D">
            <w:pPr>
              <w:pStyle w:val="hdr1"/>
              <w:spacing w:before="0"/>
              <w:ind w:left="0"/>
              <w:jc w:val="left"/>
              <w:rPr>
                <w:sz w:val="20"/>
              </w:rPr>
            </w:pPr>
            <w:r w:rsidRPr="00E0342D">
              <w:rPr>
                <w:sz w:val="20"/>
              </w:rPr>
              <w:t>3.2.5.3.2 Acknowledgement and feedback</w:t>
            </w:r>
          </w:p>
          <w:p w14:paraId="723713C8" w14:textId="77777777" w:rsidR="00E0342D" w:rsidRDefault="00E0342D" w:rsidP="00E0342D">
            <w:pPr>
              <w:pStyle w:val="hdr1"/>
              <w:spacing w:before="0"/>
              <w:ind w:left="0"/>
              <w:jc w:val="left"/>
              <w:rPr>
                <w:sz w:val="20"/>
              </w:rPr>
            </w:pPr>
            <w:r w:rsidRPr="00E0342D">
              <w:rPr>
                <w:sz w:val="20"/>
              </w:rPr>
              <w:t>3.2.5.4.3 Supervisor Review</w:t>
            </w:r>
          </w:p>
          <w:p w14:paraId="578EA5D8" w14:textId="77777777" w:rsidR="00E0342D" w:rsidRDefault="00E0342D" w:rsidP="00E0342D">
            <w:pPr>
              <w:pStyle w:val="hdr1"/>
              <w:spacing w:before="0"/>
              <w:ind w:left="0"/>
              <w:jc w:val="left"/>
              <w:rPr>
                <w:sz w:val="20"/>
              </w:rPr>
            </w:pPr>
            <w:r w:rsidRPr="00E0342D">
              <w:rPr>
                <w:sz w:val="20"/>
              </w:rPr>
              <w:t>3.2.5.4.3.2 Supervisor Review – Follow-up</w:t>
            </w:r>
          </w:p>
          <w:p w14:paraId="4432F8C0" w14:textId="77777777" w:rsidR="00E0342D" w:rsidRDefault="00E0342D" w:rsidP="00E0342D">
            <w:pPr>
              <w:pStyle w:val="hdr1"/>
              <w:spacing w:before="0"/>
              <w:ind w:left="0"/>
              <w:jc w:val="left"/>
              <w:rPr>
                <w:sz w:val="20"/>
              </w:rPr>
            </w:pPr>
            <w:r w:rsidRPr="00E0342D">
              <w:rPr>
                <w:sz w:val="20"/>
              </w:rPr>
              <w:t>3.2.5.4.4 Not Supervisor Review</w:t>
            </w:r>
          </w:p>
          <w:p w14:paraId="2E9299B0" w14:textId="77777777" w:rsidR="00E0342D" w:rsidRDefault="00E0342D" w:rsidP="00E0342D">
            <w:pPr>
              <w:pStyle w:val="hdr1"/>
              <w:spacing w:before="0"/>
              <w:ind w:left="0"/>
              <w:jc w:val="left"/>
              <w:rPr>
                <w:sz w:val="20"/>
              </w:rPr>
            </w:pPr>
            <w:r w:rsidRPr="00E0342D">
              <w:rPr>
                <w:sz w:val="20"/>
              </w:rPr>
              <w:t>3.2.5.5.3 Not Manger Review</w:t>
            </w:r>
          </w:p>
          <w:p w14:paraId="6A9CB9BF" w14:textId="77777777" w:rsidR="00E0342D" w:rsidRDefault="00E0342D" w:rsidP="00E0342D">
            <w:pPr>
              <w:pStyle w:val="hdr1"/>
              <w:spacing w:before="0"/>
              <w:ind w:left="0"/>
              <w:jc w:val="left"/>
              <w:rPr>
                <w:sz w:val="20"/>
              </w:rPr>
            </w:pPr>
            <w:r w:rsidRPr="00E0342D">
              <w:rPr>
                <w:sz w:val="20"/>
              </w:rPr>
              <w:t>3.2.8.1.2 Data</w:t>
            </w:r>
          </w:p>
          <w:p w14:paraId="24C2EAAF" w14:textId="198ED68A" w:rsidR="00007C4B" w:rsidRDefault="00E0342D" w:rsidP="00E0342D">
            <w:pPr>
              <w:pStyle w:val="hdr1"/>
              <w:spacing w:before="0"/>
              <w:ind w:left="0"/>
              <w:jc w:val="left"/>
              <w:rPr>
                <w:sz w:val="20"/>
              </w:rPr>
            </w:pPr>
            <w:r w:rsidRPr="00E0342D">
              <w:rPr>
                <w:sz w:val="20"/>
              </w:rPr>
              <w:t>7.1 Reporting Data Elements</w:t>
            </w:r>
          </w:p>
        </w:tc>
        <w:tc>
          <w:tcPr>
            <w:tcW w:w="2790" w:type="dxa"/>
          </w:tcPr>
          <w:p w14:paraId="64B1F245" w14:textId="6A0EF58A" w:rsidR="00007C4B" w:rsidRDefault="00007C4B" w:rsidP="0098650A">
            <w:pPr>
              <w:pStyle w:val="hdr1"/>
              <w:spacing w:before="0"/>
              <w:ind w:left="0"/>
              <w:jc w:val="left"/>
              <w:rPr>
                <w:sz w:val="20"/>
              </w:rPr>
            </w:pPr>
            <w:r>
              <w:rPr>
                <w:sz w:val="20"/>
              </w:rPr>
              <w:t>Doug Stearns</w:t>
            </w:r>
          </w:p>
        </w:tc>
      </w:tr>
      <w:tr w:rsidR="0055368D" w:rsidRPr="005A7179" w14:paraId="2F5D5952" w14:textId="77777777" w:rsidTr="0066659D">
        <w:tc>
          <w:tcPr>
            <w:tcW w:w="1440" w:type="dxa"/>
          </w:tcPr>
          <w:p w14:paraId="439F2286" w14:textId="2B3879FA" w:rsidR="0055368D" w:rsidRDefault="0055368D" w:rsidP="0098650A">
            <w:pPr>
              <w:pStyle w:val="hdr1"/>
              <w:spacing w:before="0"/>
              <w:ind w:left="0"/>
              <w:jc w:val="left"/>
              <w:rPr>
                <w:sz w:val="20"/>
              </w:rPr>
            </w:pPr>
            <w:r>
              <w:rPr>
                <w:sz w:val="20"/>
              </w:rPr>
              <w:t>03/15/2019</w:t>
            </w:r>
          </w:p>
        </w:tc>
        <w:tc>
          <w:tcPr>
            <w:tcW w:w="5238" w:type="dxa"/>
          </w:tcPr>
          <w:p w14:paraId="30AC47D5" w14:textId="77777777" w:rsidR="0055368D" w:rsidRDefault="0055368D" w:rsidP="0055368D">
            <w:pPr>
              <w:pStyle w:val="hdr1"/>
              <w:spacing w:before="0"/>
              <w:ind w:left="0"/>
              <w:jc w:val="left"/>
              <w:rPr>
                <w:sz w:val="20"/>
              </w:rPr>
            </w:pPr>
            <w:r>
              <w:rPr>
                <w:sz w:val="20"/>
              </w:rPr>
              <w:t>TFS13332 – eCL Quality Now</w:t>
            </w:r>
          </w:p>
          <w:p w14:paraId="3AA29A64" w14:textId="77777777" w:rsidR="00BC53C2" w:rsidRDefault="0055368D" w:rsidP="00BC53C2">
            <w:pPr>
              <w:pStyle w:val="hdr1"/>
              <w:spacing w:before="0"/>
              <w:ind w:left="0"/>
              <w:jc w:val="left"/>
              <w:rPr>
                <w:sz w:val="20"/>
              </w:rPr>
            </w:pPr>
            <w:r>
              <w:rPr>
                <w:sz w:val="20"/>
              </w:rPr>
              <w:t>Updates from q&amp;a with program</w:t>
            </w:r>
          </w:p>
          <w:p w14:paraId="5BFF3BE3" w14:textId="77777777" w:rsidR="00BC53C2" w:rsidRDefault="00BC53C2" w:rsidP="00BC53C2">
            <w:pPr>
              <w:pStyle w:val="hdr1"/>
              <w:spacing w:before="0"/>
              <w:ind w:left="0"/>
              <w:jc w:val="left"/>
              <w:rPr>
                <w:sz w:val="20"/>
              </w:rPr>
            </w:pPr>
            <w:r w:rsidRPr="00BC53C2">
              <w:rPr>
                <w:sz w:val="20"/>
              </w:rPr>
              <w:t xml:space="preserve">3.2.5.8.1.3 Coaching Reasons </w:t>
            </w:r>
          </w:p>
          <w:p w14:paraId="264DCAA3" w14:textId="77777777" w:rsidR="00BC53C2" w:rsidRDefault="00BC53C2" w:rsidP="00BC53C2">
            <w:pPr>
              <w:pStyle w:val="hdr1"/>
              <w:spacing w:before="0"/>
              <w:ind w:left="0"/>
              <w:jc w:val="left"/>
              <w:rPr>
                <w:sz w:val="20"/>
              </w:rPr>
            </w:pPr>
            <w:r w:rsidRPr="00BC53C2">
              <w:rPr>
                <w:sz w:val="20"/>
              </w:rPr>
              <w:t>3.2.5.8.2.1 Evaluation Information</w:t>
            </w:r>
          </w:p>
          <w:p w14:paraId="75428560" w14:textId="77777777" w:rsidR="00BC53C2" w:rsidRDefault="00BC53C2" w:rsidP="00BC53C2">
            <w:pPr>
              <w:pStyle w:val="hdr1"/>
              <w:spacing w:before="0"/>
              <w:ind w:left="0"/>
              <w:jc w:val="left"/>
              <w:rPr>
                <w:sz w:val="20"/>
              </w:rPr>
            </w:pPr>
            <w:r w:rsidRPr="00BC53C2">
              <w:rPr>
                <w:sz w:val="20"/>
              </w:rPr>
              <w:t>3.2.5.8.3.1 Evaluation Information</w:t>
            </w:r>
          </w:p>
          <w:p w14:paraId="4AFC52C9" w14:textId="1403BB33" w:rsidR="0055368D" w:rsidRDefault="00BC53C2" w:rsidP="00BC53C2">
            <w:pPr>
              <w:pStyle w:val="hdr1"/>
              <w:spacing w:before="0"/>
              <w:ind w:left="0"/>
              <w:jc w:val="left"/>
              <w:rPr>
                <w:sz w:val="20"/>
              </w:rPr>
            </w:pPr>
            <w:r w:rsidRPr="00BC53C2">
              <w:rPr>
                <w:sz w:val="20"/>
              </w:rPr>
              <w:t>3.2.5.8.4.1 Evaluation Information</w:t>
            </w:r>
          </w:p>
        </w:tc>
        <w:tc>
          <w:tcPr>
            <w:tcW w:w="2790" w:type="dxa"/>
          </w:tcPr>
          <w:p w14:paraId="4D00B645" w14:textId="00960266" w:rsidR="0055368D" w:rsidRDefault="0055368D" w:rsidP="0098650A">
            <w:pPr>
              <w:pStyle w:val="hdr1"/>
              <w:spacing w:before="0"/>
              <w:ind w:left="0"/>
              <w:jc w:val="left"/>
              <w:rPr>
                <w:sz w:val="20"/>
              </w:rPr>
            </w:pPr>
            <w:r>
              <w:rPr>
                <w:sz w:val="20"/>
              </w:rPr>
              <w:t>Doug Stearns</w:t>
            </w:r>
          </w:p>
        </w:tc>
      </w:tr>
      <w:tr w:rsidR="00256A90" w:rsidRPr="005A7179" w14:paraId="00ED5D97" w14:textId="77777777" w:rsidTr="0066659D">
        <w:tc>
          <w:tcPr>
            <w:tcW w:w="1440" w:type="dxa"/>
          </w:tcPr>
          <w:p w14:paraId="13B512C4" w14:textId="2D2C25F3" w:rsidR="00256A90" w:rsidRDefault="00256A90" w:rsidP="0098650A">
            <w:pPr>
              <w:pStyle w:val="hdr1"/>
              <w:spacing w:before="0"/>
              <w:ind w:left="0"/>
              <w:jc w:val="left"/>
              <w:rPr>
                <w:sz w:val="20"/>
              </w:rPr>
            </w:pPr>
            <w:r>
              <w:rPr>
                <w:sz w:val="20"/>
              </w:rPr>
              <w:lastRenderedPageBreak/>
              <w:t>03/19/2019</w:t>
            </w:r>
          </w:p>
        </w:tc>
        <w:tc>
          <w:tcPr>
            <w:tcW w:w="5238" w:type="dxa"/>
          </w:tcPr>
          <w:p w14:paraId="11B8A8AF" w14:textId="77777777" w:rsidR="00256A90" w:rsidRDefault="00256A90" w:rsidP="00256A90">
            <w:pPr>
              <w:pStyle w:val="hdr1"/>
              <w:spacing w:before="0"/>
              <w:ind w:left="0"/>
              <w:jc w:val="left"/>
              <w:rPr>
                <w:sz w:val="20"/>
              </w:rPr>
            </w:pPr>
            <w:r>
              <w:rPr>
                <w:sz w:val="20"/>
              </w:rPr>
              <w:t xml:space="preserve">TFS13644 – eCL Follow-up </w:t>
            </w:r>
          </w:p>
          <w:p w14:paraId="3B528FC3" w14:textId="77777777" w:rsidR="00256A90" w:rsidRDefault="00256A90" w:rsidP="00256A90">
            <w:pPr>
              <w:pStyle w:val="hdr1"/>
              <w:spacing w:before="0"/>
              <w:ind w:left="0"/>
              <w:jc w:val="left"/>
              <w:rPr>
                <w:sz w:val="20"/>
              </w:rPr>
            </w:pPr>
            <w:r>
              <w:rPr>
                <w:sz w:val="20"/>
              </w:rPr>
              <w:t>Updated the following requirements</w:t>
            </w:r>
          </w:p>
          <w:p w14:paraId="5844601F" w14:textId="77777777" w:rsidR="00256A90" w:rsidRDefault="00256A90" w:rsidP="00256A90">
            <w:pPr>
              <w:pStyle w:val="hdr1"/>
              <w:spacing w:before="0"/>
              <w:ind w:left="0"/>
              <w:jc w:val="left"/>
              <w:rPr>
                <w:sz w:val="20"/>
              </w:rPr>
            </w:pPr>
            <w:r w:rsidRPr="00256A90">
              <w:rPr>
                <w:sz w:val="20"/>
              </w:rPr>
              <w:t xml:space="preserve">3.2.1.2.19 Follow-up required </w:t>
            </w:r>
          </w:p>
          <w:p w14:paraId="2BD6FF3A" w14:textId="77777777" w:rsidR="00256A90" w:rsidRDefault="00256A90" w:rsidP="00256A90">
            <w:pPr>
              <w:pStyle w:val="hdr1"/>
              <w:spacing w:before="0"/>
              <w:ind w:left="0"/>
              <w:jc w:val="left"/>
              <w:rPr>
                <w:sz w:val="20"/>
              </w:rPr>
            </w:pPr>
            <w:r w:rsidRPr="00256A90">
              <w:rPr>
                <w:sz w:val="20"/>
              </w:rPr>
              <w:t>3.2.2.9 Email Notification for Follow-up</w:t>
            </w:r>
          </w:p>
          <w:p w14:paraId="29B4D359" w14:textId="77777777" w:rsidR="00256A90" w:rsidRDefault="00256A90" w:rsidP="00256A90">
            <w:pPr>
              <w:pStyle w:val="hdr1"/>
              <w:spacing w:before="0"/>
              <w:ind w:left="0"/>
              <w:jc w:val="left"/>
              <w:rPr>
                <w:sz w:val="20"/>
              </w:rPr>
            </w:pPr>
            <w:r w:rsidRPr="00256A90">
              <w:rPr>
                <w:sz w:val="20"/>
              </w:rPr>
              <w:t>3.2.2.9.1 General Format</w:t>
            </w:r>
          </w:p>
          <w:p w14:paraId="5245E905" w14:textId="77777777" w:rsidR="00256A90" w:rsidRDefault="00256A90" w:rsidP="00256A90">
            <w:pPr>
              <w:pStyle w:val="hdr1"/>
              <w:spacing w:before="0"/>
              <w:ind w:left="0"/>
              <w:jc w:val="left"/>
              <w:rPr>
                <w:sz w:val="20"/>
              </w:rPr>
            </w:pPr>
            <w:r w:rsidRPr="00256A90">
              <w:rPr>
                <w:sz w:val="20"/>
              </w:rPr>
              <w:t>3.2.2.9.2 Email Recipient</w:t>
            </w:r>
          </w:p>
          <w:p w14:paraId="151AAACB" w14:textId="77777777" w:rsidR="00256A90" w:rsidRDefault="00256A90" w:rsidP="00256A90">
            <w:pPr>
              <w:pStyle w:val="hdr1"/>
              <w:spacing w:before="0"/>
              <w:ind w:left="0"/>
              <w:jc w:val="left"/>
              <w:rPr>
                <w:sz w:val="20"/>
              </w:rPr>
            </w:pPr>
            <w:r w:rsidRPr="00256A90">
              <w:rPr>
                <w:sz w:val="20"/>
              </w:rPr>
              <w:t>3.2.2.9.3 Email Subject</w:t>
            </w:r>
          </w:p>
          <w:p w14:paraId="47613E96" w14:textId="77777777" w:rsidR="00256A90" w:rsidRDefault="00256A90" w:rsidP="00256A90">
            <w:pPr>
              <w:pStyle w:val="hdr1"/>
              <w:spacing w:before="0"/>
              <w:ind w:left="0"/>
              <w:jc w:val="left"/>
              <w:rPr>
                <w:sz w:val="20"/>
              </w:rPr>
            </w:pPr>
            <w:r w:rsidRPr="00256A90">
              <w:rPr>
                <w:sz w:val="20"/>
              </w:rPr>
              <w:t>3.2.2.9.4 Email Message</w:t>
            </w:r>
          </w:p>
          <w:p w14:paraId="59881F6D" w14:textId="78AACE57" w:rsidR="00256A90" w:rsidRPr="00256A90" w:rsidRDefault="00256A90" w:rsidP="00256A90">
            <w:pPr>
              <w:pStyle w:val="hdr1"/>
              <w:spacing w:before="0"/>
              <w:ind w:left="0"/>
              <w:jc w:val="left"/>
              <w:rPr>
                <w:sz w:val="20"/>
              </w:rPr>
            </w:pPr>
            <w:r w:rsidRPr="00256A90">
              <w:rPr>
                <w:sz w:val="20"/>
              </w:rPr>
              <w:t>3.2.2.9.5 Module</w:t>
            </w:r>
          </w:p>
          <w:p w14:paraId="249DA0BA" w14:textId="562A87B7" w:rsidR="00256A90" w:rsidRDefault="00256A90" w:rsidP="00256A90">
            <w:pPr>
              <w:pStyle w:val="hdr1"/>
              <w:spacing w:before="0"/>
              <w:ind w:left="0"/>
              <w:jc w:val="left"/>
              <w:rPr>
                <w:sz w:val="20"/>
              </w:rPr>
            </w:pPr>
            <w:r w:rsidRPr="00256A90">
              <w:rPr>
                <w:sz w:val="20"/>
              </w:rPr>
              <w:t>3.2.2.9.6 eCoaching Logs</w:t>
            </w:r>
          </w:p>
        </w:tc>
        <w:tc>
          <w:tcPr>
            <w:tcW w:w="2790" w:type="dxa"/>
          </w:tcPr>
          <w:p w14:paraId="4E2BC9E6" w14:textId="550479BA" w:rsidR="00256A90" w:rsidRDefault="00256A90" w:rsidP="0098650A">
            <w:pPr>
              <w:pStyle w:val="hdr1"/>
              <w:spacing w:before="0"/>
              <w:ind w:left="0"/>
              <w:jc w:val="left"/>
              <w:rPr>
                <w:sz w:val="20"/>
              </w:rPr>
            </w:pPr>
            <w:r>
              <w:rPr>
                <w:sz w:val="20"/>
              </w:rPr>
              <w:t>Doug Stearns</w:t>
            </w:r>
          </w:p>
        </w:tc>
      </w:tr>
      <w:tr w:rsidR="000A55E9" w:rsidRPr="005A7179" w14:paraId="5EDA79C9" w14:textId="77777777" w:rsidTr="0066659D">
        <w:tc>
          <w:tcPr>
            <w:tcW w:w="1440" w:type="dxa"/>
          </w:tcPr>
          <w:p w14:paraId="7C960107" w14:textId="7E7EF4E6" w:rsidR="000A55E9" w:rsidRDefault="000A55E9" w:rsidP="0098650A">
            <w:pPr>
              <w:pStyle w:val="hdr1"/>
              <w:spacing w:before="0"/>
              <w:ind w:left="0"/>
              <w:jc w:val="left"/>
              <w:rPr>
                <w:sz w:val="20"/>
              </w:rPr>
            </w:pPr>
            <w:r>
              <w:rPr>
                <w:sz w:val="20"/>
              </w:rPr>
              <w:t>04/04/2019</w:t>
            </w:r>
          </w:p>
        </w:tc>
        <w:tc>
          <w:tcPr>
            <w:tcW w:w="5238" w:type="dxa"/>
          </w:tcPr>
          <w:p w14:paraId="303717FE" w14:textId="77777777" w:rsidR="000A55E9" w:rsidRDefault="000A55E9" w:rsidP="000A55E9">
            <w:pPr>
              <w:pStyle w:val="hdr1"/>
              <w:spacing w:before="0"/>
              <w:ind w:left="0"/>
              <w:jc w:val="left"/>
              <w:rPr>
                <w:sz w:val="20"/>
              </w:rPr>
            </w:pPr>
            <w:r>
              <w:rPr>
                <w:sz w:val="20"/>
              </w:rPr>
              <w:t>TFS13332 – eCL Quality Now</w:t>
            </w:r>
          </w:p>
          <w:p w14:paraId="4BE81575" w14:textId="77777777" w:rsidR="000A55E9" w:rsidRDefault="000A55E9" w:rsidP="000A55E9">
            <w:pPr>
              <w:pStyle w:val="hdr1"/>
              <w:spacing w:before="0"/>
              <w:ind w:left="0"/>
              <w:jc w:val="left"/>
              <w:rPr>
                <w:sz w:val="20"/>
              </w:rPr>
            </w:pPr>
            <w:r>
              <w:rPr>
                <w:sz w:val="20"/>
              </w:rPr>
              <w:t>Updates from initial testing</w:t>
            </w:r>
          </w:p>
          <w:p w14:paraId="326DCA3E" w14:textId="77777777" w:rsidR="000A55E9" w:rsidRDefault="000A55E9" w:rsidP="000A55E9">
            <w:pPr>
              <w:pStyle w:val="hdr1"/>
              <w:spacing w:before="0"/>
              <w:ind w:left="0"/>
              <w:jc w:val="left"/>
              <w:rPr>
                <w:sz w:val="20"/>
              </w:rPr>
            </w:pPr>
            <w:r w:rsidRPr="000A55E9">
              <w:rPr>
                <w:sz w:val="20"/>
              </w:rPr>
              <w:t>3.2.3.7.1.8 Existing records</w:t>
            </w:r>
          </w:p>
          <w:p w14:paraId="2D226242" w14:textId="77777777" w:rsidR="000A55E9" w:rsidRDefault="000A55E9" w:rsidP="000A55E9">
            <w:pPr>
              <w:pStyle w:val="hdr1"/>
              <w:spacing w:before="0"/>
              <w:ind w:left="0"/>
              <w:jc w:val="left"/>
              <w:rPr>
                <w:sz w:val="20"/>
              </w:rPr>
            </w:pPr>
            <w:r w:rsidRPr="000A55E9">
              <w:rPr>
                <w:sz w:val="20"/>
              </w:rPr>
              <w:t>3.2.5.8.2.1 Evaluation Information</w:t>
            </w:r>
          </w:p>
          <w:p w14:paraId="722D4AB5" w14:textId="77777777" w:rsidR="000A55E9" w:rsidRDefault="000A55E9" w:rsidP="000A55E9">
            <w:pPr>
              <w:pStyle w:val="hdr1"/>
              <w:spacing w:before="0"/>
              <w:ind w:left="0"/>
              <w:jc w:val="left"/>
              <w:rPr>
                <w:sz w:val="20"/>
              </w:rPr>
            </w:pPr>
            <w:r w:rsidRPr="000A55E9">
              <w:rPr>
                <w:sz w:val="20"/>
              </w:rPr>
              <w:t>3.2.5.8.3.1 Evaluation Information</w:t>
            </w:r>
          </w:p>
          <w:p w14:paraId="26D8E1F8" w14:textId="77777777" w:rsidR="000A55E9" w:rsidRDefault="000A55E9" w:rsidP="000A55E9">
            <w:pPr>
              <w:pStyle w:val="hdr1"/>
              <w:spacing w:before="0"/>
              <w:ind w:left="0"/>
              <w:jc w:val="left"/>
              <w:rPr>
                <w:sz w:val="20"/>
              </w:rPr>
            </w:pPr>
            <w:r w:rsidRPr="000A55E9">
              <w:rPr>
                <w:sz w:val="20"/>
              </w:rPr>
              <w:t>3.2.5.8.4.1 Evaluation Information</w:t>
            </w:r>
          </w:p>
          <w:p w14:paraId="21B25E22" w14:textId="641CBA8C" w:rsidR="00336825" w:rsidRDefault="00336825" w:rsidP="000A55E9">
            <w:pPr>
              <w:pStyle w:val="hdr1"/>
              <w:spacing w:before="0"/>
              <w:ind w:left="0"/>
              <w:jc w:val="left"/>
              <w:rPr>
                <w:sz w:val="20"/>
              </w:rPr>
            </w:pPr>
            <w:r w:rsidRPr="00336825">
              <w:rPr>
                <w:sz w:val="20"/>
              </w:rPr>
              <w:t>3.2.8.1.2.1 Quality Now Data</w:t>
            </w:r>
          </w:p>
        </w:tc>
        <w:tc>
          <w:tcPr>
            <w:tcW w:w="2790" w:type="dxa"/>
          </w:tcPr>
          <w:p w14:paraId="52D20A1A" w14:textId="3C659140" w:rsidR="000A55E9" w:rsidRDefault="000A55E9" w:rsidP="0098650A">
            <w:pPr>
              <w:pStyle w:val="hdr1"/>
              <w:spacing w:before="0"/>
              <w:ind w:left="0"/>
              <w:jc w:val="left"/>
              <w:rPr>
                <w:sz w:val="20"/>
              </w:rPr>
            </w:pPr>
            <w:r>
              <w:rPr>
                <w:sz w:val="20"/>
              </w:rPr>
              <w:t>Doug Stearns</w:t>
            </w:r>
          </w:p>
        </w:tc>
      </w:tr>
      <w:tr w:rsidR="0003052A" w:rsidRPr="005A7179" w14:paraId="24310A3D" w14:textId="77777777" w:rsidTr="0066659D">
        <w:tc>
          <w:tcPr>
            <w:tcW w:w="1440" w:type="dxa"/>
          </w:tcPr>
          <w:p w14:paraId="3BE19624" w14:textId="086285DA" w:rsidR="0003052A" w:rsidRDefault="0003052A" w:rsidP="0098650A">
            <w:pPr>
              <w:pStyle w:val="hdr1"/>
              <w:spacing w:before="0"/>
              <w:ind w:left="0"/>
              <w:jc w:val="left"/>
              <w:rPr>
                <w:sz w:val="20"/>
              </w:rPr>
            </w:pPr>
            <w:r>
              <w:rPr>
                <w:sz w:val="20"/>
              </w:rPr>
              <w:t>04/22/2019</w:t>
            </w:r>
          </w:p>
        </w:tc>
        <w:tc>
          <w:tcPr>
            <w:tcW w:w="5238" w:type="dxa"/>
          </w:tcPr>
          <w:p w14:paraId="1AC0DECF" w14:textId="77777777" w:rsidR="0003052A" w:rsidRDefault="0003052A" w:rsidP="000A55E9">
            <w:pPr>
              <w:pStyle w:val="hdr1"/>
              <w:spacing w:before="0"/>
              <w:ind w:left="0"/>
              <w:jc w:val="left"/>
              <w:rPr>
                <w:sz w:val="20"/>
              </w:rPr>
            </w:pPr>
            <w:r>
              <w:rPr>
                <w:sz w:val="20"/>
              </w:rPr>
              <w:t>TFS13333 – eCL Quality Now Reporting</w:t>
            </w:r>
          </w:p>
          <w:p w14:paraId="79098EDC" w14:textId="77777777" w:rsidR="0003052A" w:rsidRDefault="0003052A" w:rsidP="000A55E9">
            <w:pPr>
              <w:pStyle w:val="hdr1"/>
              <w:spacing w:before="0"/>
              <w:ind w:left="0"/>
              <w:jc w:val="left"/>
              <w:rPr>
                <w:sz w:val="20"/>
              </w:rPr>
            </w:pPr>
            <w:r>
              <w:rPr>
                <w:sz w:val="20"/>
              </w:rPr>
              <w:t>Updates from feedback</w:t>
            </w:r>
            <w:r>
              <w:rPr>
                <w:sz w:val="20"/>
              </w:rPr>
              <w:br/>
            </w:r>
            <w:r w:rsidRPr="0003052A">
              <w:rPr>
                <w:sz w:val="20"/>
              </w:rPr>
              <w:t>3.2.8.1.2.1 Quality Now Data</w:t>
            </w:r>
          </w:p>
          <w:p w14:paraId="5849C95B" w14:textId="32F8863C" w:rsidR="0003052A" w:rsidRDefault="0003052A" w:rsidP="000A55E9">
            <w:pPr>
              <w:pStyle w:val="hdr1"/>
              <w:spacing w:before="0"/>
              <w:ind w:left="0"/>
              <w:jc w:val="left"/>
              <w:rPr>
                <w:sz w:val="20"/>
              </w:rPr>
            </w:pPr>
            <w:r w:rsidRPr="0003052A">
              <w:rPr>
                <w:sz w:val="20"/>
              </w:rPr>
              <w:t>7.6 Quality Now Reporting Data Elements</w:t>
            </w:r>
          </w:p>
        </w:tc>
        <w:tc>
          <w:tcPr>
            <w:tcW w:w="2790" w:type="dxa"/>
          </w:tcPr>
          <w:p w14:paraId="21BE7F94" w14:textId="46B5BECE" w:rsidR="0003052A" w:rsidRDefault="0003052A" w:rsidP="0098650A">
            <w:pPr>
              <w:pStyle w:val="hdr1"/>
              <w:spacing w:before="0"/>
              <w:ind w:left="0"/>
              <w:jc w:val="left"/>
              <w:rPr>
                <w:sz w:val="20"/>
              </w:rPr>
            </w:pPr>
            <w:r>
              <w:rPr>
                <w:sz w:val="20"/>
              </w:rPr>
              <w:t>Doug Stearns</w:t>
            </w:r>
          </w:p>
        </w:tc>
      </w:tr>
      <w:tr w:rsidR="00B16C13" w:rsidRPr="005A7179" w14:paraId="703C483B" w14:textId="77777777" w:rsidTr="0066659D">
        <w:tc>
          <w:tcPr>
            <w:tcW w:w="1440" w:type="dxa"/>
          </w:tcPr>
          <w:p w14:paraId="4BA1A3E2" w14:textId="357D2D41" w:rsidR="00B16C13" w:rsidRDefault="00B16C13" w:rsidP="0098650A">
            <w:pPr>
              <w:pStyle w:val="hdr1"/>
              <w:spacing w:before="0"/>
              <w:ind w:left="0"/>
              <w:jc w:val="left"/>
              <w:rPr>
                <w:sz w:val="20"/>
              </w:rPr>
            </w:pPr>
            <w:r>
              <w:rPr>
                <w:sz w:val="20"/>
              </w:rPr>
              <w:t>05/06/2019</w:t>
            </w:r>
          </w:p>
        </w:tc>
        <w:tc>
          <w:tcPr>
            <w:tcW w:w="5238" w:type="dxa"/>
          </w:tcPr>
          <w:p w14:paraId="624F65B1" w14:textId="77777777" w:rsidR="00B16C13" w:rsidRDefault="00B16C13" w:rsidP="00B16C13">
            <w:r>
              <w:t>TFS13904- eCoaching change ‘from’ email addresses to use @maximus.com instead of @gdit.com</w:t>
            </w:r>
          </w:p>
          <w:p w14:paraId="11C3CA76" w14:textId="60991957" w:rsidR="00B16C13" w:rsidRPr="00B16C13" w:rsidRDefault="00B16C13" w:rsidP="00B16C13">
            <w:pPr>
              <w:rPr>
                <w:bCs/>
              </w:rPr>
            </w:pPr>
            <w:r>
              <w:rPr>
                <w:bCs/>
              </w:rPr>
              <w:t>3.2.8.2.2.3.1 </w:t>
            </w:r>
            <w:r w:rsidRPr="00B16C13">
              <w:rPr>
                <w:bCs/>
              </w:rPr>
              <w:t>Completion Notification </w:t>
            </w:r>
          </w:p>
          <w:p w14:paraId="4AABC17B" w14:textId="7E8D63A2" w:rsidR="00B16C13" w:rsidRPr="00B16C13" w:rsidRDefault="00B16C13" w:rsidP="00B16C13">
            <w:r>
              <w:rPr>
                <w:bCs/>
              </w:rPr>
              <w:t>3.2.8.2.2.3.2</w:t>
            </w:r>
            <w:r w:rsidRPr="00B16C13">
              <w:rPr>
                <w:bCs/>
              </w:rPr>
              <w:t> Error Notification </w:t>
            </w:r>
            <w:r w:rsidRPr="00B16C13">
              <w:t xml:space="preserve"> </w:t>
            </w:r>
          </w:p>
          <w:p w14:paraId="131902BA" w14:textId="437951C9" w:rsidR="00B16C13" w:rsidRDefault="00B16C13" w:rsidP="00B16C13">
            <w:r w:rsidRPr="00B16C13">
              <w:rPr>
                <w:bCs/>
              </w:rPr>
              <w:t>3.2.3.3.5.9</w:t>
            </w:r>
            <w:r w:rsidRPr="00B16C13">
              <w:rPr>
                <w:bCs/>
              </w:rPr>
              <w:t xml:space="preserve"> </w:t>
            </w:r>
            <w:r w:rsidRPr="00B16C13">
              <w:rPr>
                <w:color w:val="000000"/>
              </w:rPr>
              <w:t>Submitter Email</w:t>
            </w:r>
          </w:p>
        </w:tc>
        <w:tc>
          <w:tcPr>
            <w:tcW w:w="2790" w:type="dxa"/>
          </w:tcPr>
          <w:p w14:paraId="418A4315" w14:textId="3E5A3BB7" w:rsidR="00B16C13" w:rsidRDefault="00B16C13" w:rsidP="0098650A">
            <w:pPr>
              <w:pStyle w:val="hdr1"/>
              <w:spacing w:before="0"/>
              <w:ind w:left="0"/>
              <w:jc w:val="left"/>
              <w:rPr>
                <w:sz w:val="20"/>
              </w:rPr>
            </w:pPr>
            <w:r>
              <w:rPr>
                <w:sz w:val="20"/>
              </w:rPr>
              <w:t>Brian Coughlin</w:t>
            </w:r>
          </w:p>
        </w:tc>
      </w:tr>
    </w:tbl>
    <w:p w14:paraId="3C717B01" w14:textId="74307214" w:rsidR="0025641E" w:rsidRDefault="0025641E" w:rsidP="0025641E">
      <w:pPr>
        <w:pStyle w:val="BodyText"/>
      </w:pPr>
      <w:r>
        <w:tab/>
      </w:r>
    </w:p>
    <w:p w14:paraId="6888B27F" w14:textId="48706402" w:rsidR="0025641E" w:rsidRPr="00D43087" w:rsidRDefault="0025641E" w:rsidP="0025641E">
      <w:pPr>
        <w:widowControl w:val="0"/>
        <w:spacing w:line="240" w:lineRule="atLeast"/>
        <w:ind w:right="1440"/>
        <w:jc w:val="both"/>
        <w:rPr>
          <w:i/>
          <w:color w:val="0000FF"/>
        </w:rPr>
      </w:pPr>
      <w:bookmarkStart w:id="1" w:name="_Toc434743870"/>
      <w:r>
        <w:br w:type="page"/>
      </w:r>
      <w:bookmarkEnd w:id="1"/>
    </w:p>
    <w:p w14:paraId="5F34A9DF" w14:textId="2B75E4D6" w:rsidR="0025641E" w:rsidRDefault="0025641E" w:rsidP="0025641E">
      <w:pPr>
        <w:pStyle w:val="Heading1"/>
        <w:jc w:val="center"/>
        <w:rPr>
          <w:rFonts w:ascii="Arial" w:hAnsi="Arial"/>
          <w:kern w:val="0"/>
          <w:sz w:val="24"/>
        </w:rPr>
      </w:pPr>
      <w:bookmarkStart w:id="2" w:name="_Toc446815272"/>
      <w:bookmarkStart w:id="3" w:name="_Toc122506567"/>
      <w:bookmarkStart w:id="4" w:name="_Toc495311704"/>
      <w:bookmarkStart w:id="5" w:name="_Toc171411"/>
      <w:r>
        <w:rPr>
          <w:rFonts w:ascii="Arial" w:hAnsi="Arial"/>
          <w:kern w:val="0"/>
          <w:sz w:val="24"/>
        </w:rPr>
        <w:t>Table of Contents</w:t>
      </w:r>
      <w:bookmarkEnd w:id="2"/>
      <w:bookmarkEnd w:id="3"/>
      <w:bookmarkEnd w:id="4"/>
      <w:bookmarkEnd w:id="5"/>
    </w:p>
    <w:p w14:paraId="59623627" w14:textId="77777777" w:rsidR="00885EED" w:rsidRDefault="0025641E">
      <w:pPr>
        <w:pStyle w:val="TOC1"/>
        <w:rPr>
          <w:rFonts w:asciiTheme="minorHAnsi" w:eastAsiaTheme="minorEastAsia" w:hAnsiTheme="minorHAnsi" w:cstheme="minorBidi"/>
          <w:b w:val="0"/>
          <w:szCs w:val="22"/>
        </w:rPr>
      </w:pPr>
      <w:r w:rsidRPr="00E503BD">
        <w:rPr>
          <w:rFonts w:ascii="Arial" w:hAnsi="Arial" w:cs="Arial"/>
          <w:i/>
          <w:szCs w:val="22"/>
        </w:rPr>
        <w:fldChar w:fldCharType="begin"/>
      </w:r>
      <w:r w:rsidRPr="00E503BD">
        <w:rPr>
          <w:rFonts w:ascii="Arial" w:hAnsi="Arial" w:cs="Arial"/>
          <w:i/>
          <w:szCs w:val="22"/>
        </w:rPr>
        <w:instrText xml:space="preserve"> TOC \o "1-4" </w:instrText>
      </w:r>
      <w:r w:rsidRPr="00E503BD">
        <w:rPr>
          <w:rFonts w:ascii="Arial" w:hAnsi="Arial" w:cs="Arial"/>
          <w:i/>
          <w:szCs w:val="22"/>
        </w:rPr>
        <w:fldChar w:fldCharType="separate"/>
      </w:r>
      <w:r w:rsidR="00885EED" w:rsidRPr="008B0CC7">
        <w:rPr>
          <w:rFonts w:ascii="Arial" w:hAnsi="Arial"/>
        </w:rPr>
        <w:t>Table of Contents</w:t>
      </w:r>
      <w:r w:rsidR="00885EED">
        <w:tab/>
      </w:r>
      <w:r w:rsidR="00885EED">
        <w:fldChar w:fldCharType="begin"/>
      </w:r>
      <w:r w:rsidR="00885EED">
        <w:instrText xml:space="preserve"> PAGEREF _Toc171411 \h </w:instrText>
      </w:r>
      <w:r w:rsidR="00885EED">
        <w:fldChar w:fldCharType="separate"/>
      </w:r>
      <w:r w:rsidR="00885EED">
        <w:t>19</w:t>
      </w:r>
      <w:r w:rsidR="00885EED">
        <w:fldChar w:fldCharType="end"/>
      </w:r>
    </w:p>
    <w:p w14:paraId="27C458ED" w14:textId="77777777" w:rsidR="00885EED" w:rsidRDefault="00885EED">
      <w:pPr>
        <w:pStyle w:val="TOC1"/>
        <w:rPr>
          <w:rFonts w:asciiTheme="minorHAnsi" w:eastAsiaTheme="minorEastAsia" w:hAnsiTheme="minorHAnsi" w:cstheme="minorBidi"/>
          <w:b w:val="0"/>
          <w:szCs w:val="22"/>
        </w:rPr>
      </w:pPr>
      <w:r w:rsidRPr="008B0CC7">
        <w:rPr>
          <w:bCs/>
        </w:rPr>
        <w:t>3.2</w:t>
      </w:r>
      <w:r>
        <w:rPr>
          <w:rFonts w:asciiTheme="minorHAnsi" w:eastAsiaTheme="minorEastAsia" w:hAnsiTheme="minorHAnsi" w:cstheme="minorBidi"/>
          <w:b w:val="0"/>
          <w:szCs w:val="22"/>
        </w:rPr>
        <w:tab/>
      </w:r>
      <w:r w:rsidRPr="008B0CC7">
        <w:rPr>
          <w:rFonts w:ascii="Arial" w:hAnsi="Arial"/>
          <w:bCs/>
        </w:rPr>
        <w:t>Software Project Introduction</w:t>
      </w:r>
      <w:r>
        <w:tab/>
      </w:r>
      <w:r>
        <w:fldChar w:fldCharType="begin"/>
      </w:r>
      <w:r>
        <w:instrText xml:space="preserve"> PAGEREF _Toc171412 \h </w:instrText>
      </w:r>
      <w:r>
        <w:fldChar w:fldCharType="separate"/>
      </w:r>
      <w:r>
        <w:t>22</w:t>
      </w:r>
      <w:r>
        <w:fldChar w:fldCharType="end"/>
      </w:r>
    </w:p>
    <w:p w14:paraId="32943F03" w14:textId="77777777" w:rsidR="00885EED" w:rsidRDefault="00885EED">
      <w:pPr>
        <w:pStyle w:val="TOC2"/>
        <w:rPr>
          <w:rFonts w:asciiTheme="minorHAnsi" w:eastAsiaTheme="minorEastAsia" w:hAnsiTheme="minorHAnsi" w:cstheme="minorBidi"/>
          <w:szCs w:val="22"/>
        </w:rPr>
      </w:pPr>
      <w:r>
        <w:t>3.2</w:t>
      </w:r>
      <w:r>
        <w:rPr>
          <w:rFonts w:asciiTheme="minorHAnsi" w:eastAsiaTheme="minorEastAsia" w:hAnsiTheme="minorHAnsi" w:cstheme="minorBidi"/>
          <w:szCs w:val="22"/>
        </w:rPr>
        <w:tab/>
      </w:r>
      <w:r w:rsidRPr="008B0CC7">
        <w:rPr>
          <w:rFonts w:ascii="Arial" w:hAnsi="Arial"/>
        </w:rPr>
        <w:t>Overview</w:t>
      </w:r>
      <w:r>
        <w:tab/>
      </w:r>
      <w:r>
        <w:fldChar w:fldCharType="begin"/>
      </w:r>
      <w:r>
        <w:instrText xml:space="preserve"> PAGEREF _Toc171413 \h </w:instrText>
      </w:r>
      <w:r>
        <w:fldChar w:fldCharType="separate"/>
      </w:r>
      <w:r>
        <w:t>22</w:t>
      </w:r>
      <w:r>
        <w:fldChar w:fldCharType="end"/>
      </w:r>
    </w:p>
    <w:p w14:paraId="7C42116E" w14:textId="77777777" w:rsidR="00885EED" w:rsidRDefault="00885EED">
      <w:pPr>
        <w:pStyle w:val="TOC2"/>
        <w:rPr>
          <w:rFonts w:asciiTheme="minorHAnsi" w:eastAsiaTheme="minorEastAsia" w:hAnsiTheme="minorHAnsi" w:cstheme="minorBidi"/>
          <w:szCs w:val="22"/>
        </w:rPr>
      </w:pPr>
      <w:r w:rsidRPr="008B0CC7">
        <w:rPr>
          <w:rFonts w:ascii="Arial" w:hAnsi="Arial"/>
        </w:rPr>
        <w:t>1.2</w:t>
      </w:r>
      <w:r>
        <w:rPr>
          <w:rFonts w:asciiTheme="minorHAnsi" w:eastAsiaTheme="minorEastAsia" w:hAnsiTheme="minorHAnsi" w:cstheme="minorBidi"/>
          <w:szCs w:val="22"/>
        </w:rPr>
        <w:tab/>
      </w:r>
      <w:r w:rsidRPr="008B0CC7">
        <w:rPr>
          <w:rFonts w:ascii="Arial" w:hAnsi="Arial"/>
        </w:rPr>
        <w:t>Software Project Scope</w:t>
      </w:r>
      <w:r>
        <w:tab/>
      </w:r>
      <w:r>
        <w:fldChar w:fldCharType="begin"/>
      </w:r>
      <w:r>
        <w:instrText xml:space="preserve"> PAGEREF _Toc171414 \h </w:instrText>
      </w:r>
      <w:r>
        <w:fldChar w:fldCharType="separate"/>
      </w:r>
      <w:r>
        <w:t>22</w:t>
      </w:r>
      <w:r>
        <w:fldChar w:fldCharType="end"/>
      </w:r>
    </w:p>
    <w:p w14:paraId="0DA3A3C6" w14:textId="77777777" w:rsidR="00885EED" w:rsidRDefault="00885EED">
      <w:pPr>
        <w:pStyle w:val="TOC2"/>
        <w:rPr>
          <w:rFonts w:asciiTheme="minorHAnsi" w:eastAsiaTheme="minorEastAsia" w:hAnsiTheme="minorHAnsi" w:cstheme="minorBidi"/>
          <w:szCs w:val="22"/>
        </w:rPr>
      </w:pPr>
      <w:r w:rsidRPr="008B0CC7">
        <w:rPr>
          <w:rFonts w:ascii="Arial" w:hAnsi="Arial"/>
        </w:rPr>
        <w:t>1.3</w:t>
      </w:r>
      <w:r>
        <w:rPr>
          <w:rFonts w:asciiTheme="minorHAnsi" w:eastAsiaTheme="minorEastAsia" w:hAnsiTheme="minorHAnsi" w:cstheme="minorBidi"/>
          <w:szCs w:val="22"/>
        </w:rPr>
        <w:tab/>
      </w:r>
      <w:r w:rsidRPr="008B0CC7">
        <w:rPr>
          <w:rFonts w:ascii="Arial" w:hAnsi="Arial"/>
        </w:rPr>
        <w:t>References</w:t>
      </w:r>
      <w:r>
        <w:tab/>
      </w:r>
      <w:r>
        <w:fldChar w:fldCharType="begin"/>
      </w:r>
      <w:r>
        <w:instrText xml:space="preserve"> PAGEREF _Toc171415 \h </w:instrText>
      </w:r>
      <w:r>
        <w:fldChar w:fldCharType="separate"/>
      </w:r>
      <w:r>
        <w:t>22</w:t>
      </w:r>
      <w:r>
        <w:fldChar w:fldCharType="end"/>
      </w:r>
    </w:p>
    <w:p w14:paraId="59CE8B51" w14:textId="77777777" w:rsidR="00885EED" w:rsidRDefault="00885EED">
      <w:pPr>
        <w:pStyle w:val="TOC3"/>
        <w:rPr>
          <w:rFonts w:asciiTheme="minorHAnsi" w:eastAsiaTheme="minorEastAsia" w:hAnsiTheme="minorHAnsi" w:cstheme="minorBidi"/>
          <w:szCs w:val="22"/>
        </w:rPr>
      </w:pPr>
      <w:r w:rsidRPr="008B0CC7">
        <w:t>1.3.1</w:t>
      </w:r>
      <w:r>
        <w:rPr>
          <w:rFonts w:asciiTheme="minorHAnsi" w:eastAsiaTheme="minorEastAsia" w:hAnsiTheme="minorHAnsi" w:cstheme="minorBidi"/>
          <w:szCs w:val="22"/>
        </w:rPr>
        <w:tab/>
      </w:r>
      <w:r w:rsidRPr="008B0CC7">
        <w:t>Supporting Documents</w:t>
      </w:r>
      <w:r>
        <w:tab/>
      </w:r>
      <w:r>
        <w:fldChar w:fldCharType="begin"/>
      </w:r>
      <w:r>
        <w:instrText xml:space="preserve"> PAGEREF _Toc171416 \h </w:instrText>
      </w:r>
      <w:r>
        <w:fldChar w:fldCharType="separate"/>
      </w:r>
      <w:r>
        <w:t>22</w:t>
      </w:r>
      <w:r>
        <w:fldChar w:fldCharType="end"/>
      </w:r>
    </w:p>
    <w:p w14:paraId="63C37897" w14:textId="77777777" w:rsidR="00885EED" w:rsidRDefault="00885EED">
      <w:pPr>
        <w:pStyle w:val="TOC3"/>
        <w:rPr>
          <w:rFonts w:asciiTheme="minorHAnsi" w:eastAsiaTheme="minorEastAsia" w:hAnsiTheme="minorHAnsi" w:cstheme="minorBidi"/>
          <w:szCs w:val="22"/>
        </w:rPr>
      </w:pPr>
      <w:r w:rsidRPr="008B0CC7">
        <w:t>1.3.2</w:t>
      </w:r>
      <w:r>
        <w:rPr>
          <w:rFonts w:asciiTheme="minorHAnsi" w:eastAsiaTheme="minorEastAsia" w:hAnsiTheme="minorHAnsi" w:cstheme="minorBidi"/>
          <w:szCs w:val="22"/>
        </w:rPr>
        <w:tab/>
      </w:r>
      <w:r w:rsidRPr="008B0CC7">
        <w:t>Attachments</w:t>
      </w:r>
      <w:r>
        <w:tab/>
      </w:r>
      <w:r>
        <w:fldChar w:fldCharType="begin"/>
      </w:r>
      <w:r>
        <w:instrText xml:space="preserve"> PAGEREF _Toc171417 \h </w:instrText>
      </w:r>
      <w:r>
        <w:fldChar w:fldCharType="separate"/>
      </w:r>
      <w:r>
        <w:t>22</w:t>
      </w:r>
      <w:r>
        <w:fldChar w:fldCharType="end"/>
      </w:r>
    </w:p>
    <w:p w14:paraId="5CF634B6" w14:textId="77777777" w:rsidR="00885EED" w:rsidRDefault="00885EED">
      <w:pPr>
        <w:pStyle w:val="TOC1"/>
        <w:rPr>
          <w:rFonts w:asciiTheme="minorHAnsi" w:eastAsiaTheme="minorEastAsia" w:hAnsiTheme="minorHAnsi" w:cstheme="minorBidi"/>
          <w:b w:val="0"/>
          <w:szCs w:val="22"/>
        </w:rPr>
      </w:pPr>
      <w:r w:rsidRPr="008B0CC7">
        <w:rPr>
          <w:rFonts w:ascii="Arial" w:hAnsi="Arial"/>
        </w:rPr>
        <w:t>2.0</w:t>
      </w:r>
      <w:r>
        <w:rPr>
          <w:rFonts w:asciiTheme="minorHAnsi" w:eastAsiaTheme="minorEastAsia" w:hAnsiTheme="minorHAnsi" w:cstheme="minorBidi"/>
          <w:b w:val="0"/>
          <w:szCs w:val="22"/>
        </w:rPr>
        <w:tab/>
      </w:r>
      <w:r w:rsidRPr="008B0CC7">
        <w:rPr>
          <w:rFonts w:ascii="Arial" w:hAnsi="Arial"/>
        </w:rPr>
        <w:t>Overall Description</w:t>
      </w:r>
      <w:r>
        <w:tab/>
      </w:r>
      <w:r>
        <w:fldChar w:fldCharType="begin"/>
      </w:r>
      <w:r>
        <w:instrText xml:space="preserve"> PAGEREF _Toc171418 \h </w:instrText>
      </w:r>
      <w:r>
        <w:fldChar w:fldCharType="separate"/>
      </w:r>
      <w:r>
        <w:t>22</w:t>
      </w:r>
      <w:r>
        <w:fldChar w:fldCharType="end"/>
      </w:r>
    </w:p>
    <w:p w14:paraId="6C510D9F" w14:textId="77777777" w:rsidR="00885EED" w:rsidRDefault="00885EED">
      <w:pPr>
        <w:pStyle w:val="TOC2"/>
        <w:rPr>
          <w:rFonts w:asciiTheme="minorHAnsi" w:eastAsiaTheme="minorEastAsia" w:hAnsiTheme="minorHAnsi" w:cstheme="minorBidi"/>
          <w:szCs w:val="22"/>
        </w:rPr>
      </w:pPr>
      <w:r w:rsidRPr="008B0CC7">
        <w:rPr>
          <w:rFonts w:ascii="Arial" w:hAnsi="Arial"/>
        </w:rPr>
        <w:t>2.1</w:t>
      </w:r>
      <w:r>
        <w:rPr>
          <w:rFonts w:asciiTheme="minorHAnsi" w:eastAsiaTheme="minorEastAsia" w:hAnsiTheme="minorHAnsi" w:cstheme="minorBidi"/>
          <w:szCs w:val="22"/>
        </w:rPr>
        <w:tab/>
      </w:r>
      <w:r w:rsidRPr="008B0CC7">
        <w:rPr>
          <w:rFonts w:ascii="Arial" w:hAnsi="Arial"/>
        </w:rPr>
        <w:t>Software Product Perspective</w:t>
      </w:r>
      <w:r>
        <w:tab/>
      </w:r>
      <w:r>
        <w:fldChar w:fldCharType="begin"/>
      </w:r>
      <w:r>
        <w:instrText xml:space="preserve"> PAGEREF _Toc171419 \h </w:instrText>
      </w:r>
      <w:r>
        <w:fldChar w:fldCharType="separate"/>
      </w:r>
      <w:r>
        <w:t>22</w:t>
      </w:r>
      <w:r>
        <w:fldChar w:fldCharType="end"/>
      </w:r>
    </w:p>
    <w:p w14:paraId="7C846EFD" w14:textId="77777777" w:rsidR="00885EED" w:rsidRDefault="00885EED">
      <w:pPr>
        <w:pStyle w:val="TOC3"/>
        <w:rPr>
          <w:rFonts w:asciiTheme="minorHAnsi" w:eastAsiaTheme="minorEastAsia" w:hAnsiTheme="minorHAnsi" w:cstheme="minorBidi"/>
          <w:szCs w:val="22"/>
        </w:rPr>
      </w:pPr>
      <w:r w:rsidRPr="008B0CC7">
        <w:t>2.1.1</w:t>
      </w:r>
      <w:r>
        <w:rPr>
          <w:rFonts w:asciiTheme="minorHAnsi" w:eastAsiaTheme="minorEastAsia" w:hAnsiTheme="minorHAnsi" w:cstheme="minorBidi"/>
          <w:szCs w:val="22"/>
        </w:rPr>
        <w:tab/>
      </w:r>
      <w:r w:rsidRPr="008B0CC7">
        <w:t>System Interfaces</w:t>
      </w:r>
      <w:r>
        <w:tab/>
      </w:r>
      <w:r>
        <w:fldChar w:fldCharType="begin"/>
      </w:r>
      <w:r>
        <w:instrText xml:space="preserve"> PAGEREF _Toc171420 \h </w:instrText>
      </w:r>
      <w:r>
        <w:fldChar w:fldCharType="separate"/>
      </w:r>
      <w:r>
        <w:t>22</w:t>
      </w:r>
      <w:r>
        <w:fldChar w:fldCharType="end"/>
      </w:r>
    </w:p>
    <w:p w14:paraId="7FA2E534" w14:textId="77777777" w:rsidR="00885EED" w:rsidRDefault="00885EED">
      <w:pPr>
        <w:pStyle w:val="TOC3"/>
        <w:rPr>
          <w:rFonts w:asciiTheme="minorHAnsi" w:eastAsiaTheme="minorEastAsia" w:hAnsiTheme="minorHAnsi" w:cstheme="minorBidi"/>
          <w:szCs w:val="22"/>
        </w:rPr>
      </w:pPr>
      <w:r w:rsidRPr="008B0CC7">
        <w:t>2.1.2</w:t>
      </w:r>
      <w:r>
        <w:rPr>
          <w:rFonts w:asciiTheme="minorHAnsi" w:eastAsiaTheme="minorEastAsia" w:hAnsiTheme="minorHAnsi" w:cstheme="minorBidi"/>
          <w:szCs w:val="22"/>
        </w:rPr>
        <w:tab/>
      </w:r>
      <w:r w:rsidRPr="008B0CC7">
        <w:t>User Interfaces</w:t>
      </w:r>
      <w:r>
        <w:tab/>
      </w:r>
      <w:r>
        <w:fldChar w:fldCharType="begin"/>
      </w:r>
      <w:r>
        <w:instrText xml:space="preserve"> PAGEREF _Toc171421 \h </w:instrText>
      </w:r>
      <w:r>
        <w:fldChar w:fldCharType="separate"/>
      </w:r>
      <w:r>
        <w:t>22</w:t>
      </w:r>
      <w:r>
        <w:fldChar w:fldCharType="end"/>
      </w:r>
    </w:p>
    <w:p w14:paraId="2740017D" w14:textId="77777777" w:rsidR="00885EED" w:rsidRDefault="00885EED">
      <w:pPr>
        <w:pStyle w:val="TOC3"/>
        <w:rPr>
          <w:rFonts w:asciiTheme="minorHAnsi" w:eastAsiaTheme="minorEastAsia" w:hAnsiTheme="minorHAnsi" w:cstheme="minorBidi"/>
          <w:szCs w:val="22"/>
        </w:rPr>
      </w:pPr>
      <w:r w:rsidRPr="008B0CC7">
        <w:t>2.1.3</w:t>
      </w:r>
      <w:r>
        <w:rPr>
          <w:rFonts w:asciiTheme="minorHAnsi" w:eastAsiaTheme="minorEastAsia" w:hAnsiTheme="minorHAnsi" w:cstheme="minorBidi"/>
          <w:szCs w:val="22"/>
        </w:rPr>
        <w:tab/>
      </w:r>
      <w:r w:rsidRPr="008B0CC7">
        <w:t>Hardware Interfaces</w:t>
      </w:r>
      <w:r>
        <w:tab/>
      </w:r>
      <w:r>
        <w:fldChar w:fldCharType="begin"/>
      </w:r>
      <w:r>
        <w:instrText xml:space="preserve"> PAGEREF _Toc171422 \h </w:instrText>
      </w:r>
      <w:r>
        <w:fldChar w:fldCharType="separate"/>
      </w:r>
      <w:r>
        <w:t>23</w:t>
      </w:r>
      <w:r>
        <w:fldChar w:fldCharType="end"/>
      </w:r>
    </w:p>
    <w:p w14:paraId="5D85ED27" w14:textId="77777777" w:rsidR="00885EED" w:rsidRDefault="00885EED">
      <w:pPr>
        <w:pStyle w:val="TOC3"/>
        <w:rPr>
          <w:rFonts w:asciiTheme="minorHAnsi" w:eastAsiaTheme="minorEastAsia" w:hAnsiTheme="minorHAnsi" w:cstheme="minorBidi"/>
          <w:szCs w:val="22"/>
        </w:rPr>
      </w:pPr>
      <w:r w:rsidRPr="008B0CC7">
        <w:t>2.1.4</w:t>
      </w:r>
      <w:r>
        <w:rPr>
          <w:rFonts w:asciiTheme="minorHAnsi" w:eastAsiaTheme="minorEastAsia" w:hAnsiTheme="minorHAnsi" w:cstheme="minorBidi"/>
          <w:szCs w:val="22"/>
        </w:rPr>
        <w:tab/>
      </w:r>
      <w:r w:rsidRPr="008B0CC7">
        <w:t>Software Interfaces</w:t>
      </w:r>
      <w:r>
        <w:tab/>
      </w:r>
      <w:r>
        <w:fldChar w:fldCharType="begin"/>
      </w:r>
      <w:r>
        <w:instrText xml:space="preserve"> PAGEREF _Toc171423 \h </w:instrText>
      </w:r>
      <w:r>
        <w:fldChar w:fldCharType="separate"/>
      </w:r>
      <w:r>
        <w:t>23</w:t>
      </w:r>
      <w:r>
        <w:fldChar w:fldCharType="end"/>
      </w:r>
    </w:p>
    <w:p w14:paraId="75E7DBB7" w14:textId="77777777" w:rsidR="00885EED" w:rsidRDefault="00885EED">
      <w:pPr>
        <w:pStyle w:val="TOC3"/>
        <w:rPr>
          <w:rFonts w:asciiTheme="minorHAnsi" w:eastAsiaTheme="minorEastAsia" w:hAnsiTheme="minorHAnsi" w:cstheme="minorBidi"/>
          <w:szCs w:val="22"/>
        </w:rPr>
      </w:pPr>
      <w:r w:rsidRPr="008B0CC7">
        <w:t>2.1.5</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_Toc171424 \h </w:instrText>
      </w:r>
      <w:r>
        <w:fldChar w:fldCharType="separate"/>
      </w:r>
      <w:r>
        <w:t>23</w:t>
      </w:r>
      <w:r>
        <w:fldChar w:fldCharType="end"/>
      </w:r>
    </w:p>
    <w:p w14:paraId="5AE4E08F" w14:textId="77777777" w:rsidR="00885EED" w:rsidRDefault="00885EED">
      <w:pPr>
        <w:pStyle w:val="TOC3"/>
        <w:rPr>
          <w:rFonts w:asciiTheme="minorHAnsi" w:eastAsiaTheme="minorEastAsia" w:hAnsiTheme="minorHAnsi" w:cstheme="minorBidi"/>
          <w:szCs w:val="22"/>
        </w:rPr>
      </w:pPr>
      <w:r w:rsidRPr="008B0CC7">
        <w:t>2.1.6</w:t>
      </w:r>
      <w:r>
        <w:rPr>
          <w:rFonts w:asciiTheme="minorHAnsi" w:eastAsiaTheme="minorEastAsia" w:hAnsiTheme="minorHAnsi" w:cstheme="minorBidi"/>
          <w:szCs w:val="22"/>
        </w:rPr>
        <w:tab/>
      </w:r>
      <w:r w:rsidRPr="008B0CC7">
        <w:t>Memory Constraints</w:t>
      </w:r>
      <w:r>
        <w:tab/>
      </w:r>
      <w:r>
        <w:fldChar w:fldCharType="begin"/>
      </w:r>
      <w:r>
        <w:instrText xml:space="preserve"> PAGEREF _Toc171425 \h </w:instrText>
      </w:r>
      <w:r>
        <w:fldChar w:fldCharType="separate"/>
      </w:r>
      <w:r>
        <w:t>23</w:t>
      </w:r>
      <w:r>
        <w:fldChar w:fldCharType="end"/>
      </w:r>
    </w:p>
    <w:p w14:paraId="1987A924" w14:textId="77777777" w:rsidR="00885EED" w:rsidRDefault="00885EED">
      <w:pPr>
        <w:pStyle w:val="TOC3"/>
        <w:rPr>
          <w:rFonts w:asciiTheme="minorHAnsi" w:eastAsiaTheme="minorEastAsia" w:hAnsiTheme="minorHAnsi" w:cstheme="minorBidi"/>
          <w:szCs w:val="22"/>
        </w:rPr>
      </w:pPr>
      <w:r w:rsidRPr="008B0CC7">
        <w:t>2.1.7</w:t>
      </w:r>
      <w:r>
        <w:rPr>
          <w:rFonts w:asciiTheme="minorHAnsi" w:eastAsiaTheme="minorEastAsia" w:hAnsiTheme="minorHAnsi" w:cstheme="minorBidi"/>
          <w:szCs w:val="22"/>
        </w:rPr>
        <w:tab/>
      </w:r>
      <w:r w:rsidRPr="008B0CC7">
        <w:t>Operations</w:t>
      </w:r>
      <w:r>
        <w:tab/>
      </w:r>
      <w:r>
        <w:fldChar w:fldCharType="begin"/>
      </w:r>
      <w:r>
        <w:instrText xml:space="preserve"> PAGEREF _Toc171426 \h </w:instrText>
      </w:r>
      <w:r>
        <w:fldChar w:fldCharType="separate"/>
      </w:r>
      <w:r>
        <w:t>23</w:t>
      </w:r>
      <w:r>
        <w:fldChar w:fldCharType="end"/>
      </w:r>
    </w:p>
    <w:p w14:paraId="04707FBB" w14:textId="77777777" w:rsidR="00885EED" w:rsidRDefault="00885EED">
      <w:pPr>
        <w:pStyle w:val="TOC3"/>
        <w:rPr>
          <w:rFonts w:asciiTheme="minorHAnsi" w:eastAsiaTheme="minorEastAsia" w:hAnsiTheme="minorHAnsi" w:cstheme="minorBidi"/>
          <w:szCs w:val="22"/>
        </w:rPr>
      </w:pPr>
      <w:r w:rsidRPr="008B0CC7">
        <w:t>2.1.8</w:t>
      </w:r>
      <w:r>
        <w:rPr>
          <w:rFonts w:asciiTheme="minorHAnsi" w:eastAsiaTheme="minorEastAsia" w:hAnsiTheme="minorHAnsi" w:cstheme="minorBidi"/>
          <w:szCs w:val="22"/>
        </w:rPr>
        <w:tab/>
      </w:r>
      <w:r w:rsidRPr="008B0CC7">
        <w:t>Site Adaptation Specifications</w:t>
      </w:r>
      <w:r>
        <w:tab/>
      </w:r>
      <w:r>
        <w:fldChar w:fldCharType="begin"/>
      </w:r>
      <w:r>
        <w:instrText xml:space="preserve"> PAGEREF _Toc171427 \h </w:instrText>
      </w:r>
      <w:r>
        <w:fldChar w:fldCharType="separate"/>
      </w:r>
      <w:r>
        <w:t>23</w:t>
      </w:r>
      <w:r>
        <w:fldChar w:fldCharType="end"/>
      </w:r>
    </w:p>
    <w:p w14:paraId="6AE0DE81" w14:textId="77777777" w:rsidR="00885EED" w:rsidRDefault="00885EED">
      <w:pPr>
        <w:pStyle w:val="TOC2"/>
        <w:rPr>
          <w:rFonts w:asciiTheme="minorHAnsi" w:eastAsiaTheme="minorEastAsia" w:hAnsiTheme="minorHAnsi" w:cstheme="minorBidi"/>
          <w:szCs w:val="22"/>
        </w:rPr>
      </w:pPr>
      <w:r w:rsidRPr="008B0CC7">
        <w:rPr>
          <w:rFonts w:ascii="Arial" w:hAnsi="Arial"/>
        </w:rPr>
        <w:t>2.2</w:t>
      </w:r>
      <w:r>
        <w:rPr>
          <w:rFonts w:asciiTheme="minorHAnsi" w:eastAsiaTheme="minorEastAsia" w:hAnsiTheme="minorHAnsi" w:cstheme="minorBidi"/>
          <w:szCs w:val="22"/>
        </w:rPr>
        <w:tab/>
      </w:r>
      <w:r w:rsidRPr="008B0CC7">
        <w:rPr>
          <w:rFonts w:ascii="Arial" w:hAnsi="Arial"/>
        </w:rPr>
        <w:t>Software Product Functions</w:t>
      </w:r>
      <w:r>
        <w:tab/>
      </w:r>
      <w:r>
        <w:fldChar w:fldCharType="begin"/>
      </w:r>
      <w:r>
        <w:instrText xml:space="preserve"> PAGEREF _Toc171428 \h </w:instrText>
      </w:r>
      <w:r>
        <w:fldChar w:fldCharType="separate"/>
      </w:r>
      <w:r>
        <w:t>23</w:t>
      </w:r>
      <w:r>
        <w:fldChar w:fldCharType="end"/>
      </w:r>
    </w:p>
    <w:p w14:paraId="4FC4F632" w14:textId="77777777" w:rsidR="00885EED" w:rsidRDefault="00885EED">
      <w:pPr>
        <w:pStyle w:val="TOC2"/>
        <w:rPr>
          <w:rFonts w:asciiTheme="minorHAnsi" w:eastAsiaTheme="minorEastAsia" w:hAnsiTheme="minorHAnsi" w:cstheme="minorBidi"/>
          <w:szCs w:val="22"/>
        </w:rPr>
      </w:pPr>
      <w:r w:rsidRPr="008B0CC7">
        <w:rPr>
          <w:rFonts w:ascii="Arial" w:hAnsi="Arial"/>
        </w:rPr>
        <w:t>2.3</w:t>
      </w:r>
      <w:r>
        <w:rPr>
          <w:rFonts w:asciiTheme="minorHAnsi" w:eastAsiaTheme="minorEastAsia" w:hAnsiTheme="minorHAnsi" w:cstheme="minorBidi"/>
          <w:szCs w:val="22"/>
        </w:rPr>
        <w:tab/>
      </w:r>
      <w:r w:rsidRPr="008B0CC7">
        <w:rPr>
          <w:rFonts w:ascii="Arial" w:hAnsi="Arial"/>
        </w:rPr>
        <w:t>User Characteristics</w:t>
      </w:r>
      <w:r>
        <w:tab/>
      </w:r>
      <w:r>
        <w:fldChar w:fldCharType="begin"/>
      </w:r>
      <w:r>
        <w:instrText xml:space="preserve"> PAGEREF _Toc171429 \h </w:instrText>
      </w:r>
      <w:r>
        <w:fldChar w:fldCharType="separate"/>
      </w:r>
      <w:r>
        <w:t>23</w:t>
      </w:r>
      <w:r>
        <w:fldChar w:fldCharType="end"/>
      </w:r>
    </w:p>
    <w:p w14:paraId="5225B567" w14:textId="77777777" w:rsidR="00885EED" w:rsidRDefault="00885EED">
      <w:pPr>
        <w:pStyle w:val="TOC2"/>
        <w:rPr>
          <w:rFonts w:asciiTheme="minorHAnsi" w:eastAsiaTheme="minorEastAsia" w:hAnsiTheme="minorHAnsi" w:cstheme="minorBidi"/>
          <w:szCs w:val="22"/>
        </w:rPr>
      </w:pPr>
      <w:r w:rsidRPr="008B0CC7">
        <w:rPr>
          <w:rFonts w:ascii="Arial" w:hAnsi="Arial"/>
        </w:rPr>
        <w:t>2.4</w:t>
      </w:r>
      <w:r>
        <w:rPr>
          <w:rFonts w:asciiTheme="minorHAnsi" w:eastAsiaTheme="minorEastAsia" w:hAnsiTheme="minorHAnsi" w:cstheme="minorBidi"/>
          <w:szCs w:val="22"/>
        </w:rPr>
        <w:tab/>
      </w:r>
      <w:r w:rsidRPr="008B0CC7">
        <w:rPr>
          <w:rFonts w:ascii="Arial" w:hAnsi="Arial"/>
        </w:rPr>
        <w:t>Constraints</w:t>
      </w:r>
      <w:r>
        <w:tab/>
      </w:r>
      <w:r>
        <w:fldChar w:fldCharType="begin"/>
      </w:r>
      <w:r>
        <w:instrText xml:space="preserve"> PAGEREF _Toc171430 \h </w:instrText>
      </w:r>
      <w:r>
        <w:fldChar w:fldCharType="separate"/>
      </w:r>
      <w:r>
        <w:t>23</w:t>
      </w:r>
      <w:r>
        <w:fldChar w:fldCharType="end"/>
      </w:r>
    </w:p>
    <w:p w14:paraId="0BAD1713" w14:textId="77777777" w:rsidR="00885EED" w:rsidRDefault="00885EED">
      <w:pPr>
        <w:pStyle w:val="TOC2"/>
        <w:rPr>
          <w:rFonts w:asciiTheme="minorHAnsi" w:eastAsiaTheme="minorEastAsia" w:hAnsiTheme="minorHAnsi" w:cstheme="minorBidi"/>
          <w:szCs w:val="22"/>
        </w:rPr>
      </w:pPr>
      <w:r w:rsidRPr="008B0CC7">
        <w:rPr>
          <w:rFonts w:ascii="Arial" w:hAnsi="Arial"/>
          <w:bCs/>
        </w:rPr>
        <w:t>2.5</w:t>
      </w:r>
      <w:r>
        <w:rPr>
          <w:rFonts w:asciiTheme="minorHAnsi" w:eastAsiaTheme="minorEastAsia" w:hAnsiTheme="minorHAnsi" w:cstheme="minorBidi"/>
          <w:szCs w:val="22"/>
        </w:rPr>
        <w:tab/>
      </w:r>
      <w:r w:rsidRPr="008B0CC7">
        <w:rPr>
          <w:rFonts w:ascii="Arial" w:hAnsi="Arial"/>
          <w:bCs/>
        </w:rPr>
        <w:t>Assumptions and Dependencies</w:t>
      </w:r>
      <w:r>
        <w:tab/>
      </w:r>
      <w:r>
        <w:fldChar w:fldCharType="begin"/>
      </w:r>
      <w:r>
        <w:instrText xml:space="preserve"> PAGEREF _Toc171431 \h </w:instrText>
      </w:r>
      <w:r>
        <w:fldChar w:fldCharType="separate"/>
      </w:r>
      <w:r>
        <w:t>23</w:t>
      </w:r>
      <w:r>
        <w:fldChar w:fldCharType="end"/>
      </w:r>
    </w:p>
    <w:p w14:paraId="0A5AE18A" w14:textId="77777777" w:rsidR="00885EED" w:rsidRDefault="00885EED">
      <w:pPr>
        <w:pStyle w:val="TOC2"/>
        <w:rPr>
          <w:rFonts w:asciiTheme="minorHAnsi" w:eastAsiaTheme="minorEastAsia" w:hAnsiTheme="minorHAnsi" w:cstheme="minorBidi"/>
          <w:szCs w:val="22"/>
        </w:rPr>
      </w:pPr>
      <w:r w:rsidRPr="008B0CC7">
        <w:rPr>
          <w:rFonts w:ascii="Arial" w:hAnsi="Arial"/>
          <w:bCs/>
        </w:rPr>
        <w:t>2.6</w:t>
      </w:r>
      <w:r>
        <w:rPr>
          <w:rFonts w:asciiTheme="minorHAnsi" w:eastAsiaTheme="minorEastAsia" w:hAnsiTheme="minorHAnsi" w:cstheme="minorBidi"/>
          <w:szCs w:val="22"/>
        </w:rPr>
        <w:tab/>
      </w:r>
      <w:r w:rsidRPr="008B0CC7">
        <w:rPr>
          <w:rFonts w:ascii="Arial" w:hAnsi="Arial"/>
          <w:bCs/>
        </w:rPr>
        <w:t>Priority</w:t>
      </w:r>
      <w:r>
        <w:tab/>
      </w:r>
      <w:r>
        <w:fldChar w:fldCharType="begin"/>
      </w:r>
      <w:r>
        <w:instrText xml:space="preserve"> PAGEREF _Toc171432 \h </w:instrText>
      </w:r>
      <w:r>
        <w:fldChar w:fldCharType="separate"/>
      </w:r>
      <w:r>
        <w:t>23</w:t>
      </w:r>
      <w:r>
        <w:fldChar w:fldCharType="end"/>
      </w:r>
    </w:p>
    <w:p w14:paraId="5B8B0FFF"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3.0</w:t>
      </w:r>
      <w:r>
        <w:rPr>
          <w:rFonts w:asciiTheme="minorHAnsi" w:eastAsiaTheme="minorEastAsia" w:hAnsiTheme="minorHAnsi" w:cstheme="minorBidi"/>
          <w:b w:val="0"/>
          <w:szCs w:val="22"/>
        </w:rPr>
        <w:tab/>
      </w:r>
      <w:r w:rsidRPr="008B0CC7">
        <w:rPr>
          <w:rFonts w:ascii="Arial" w:hAnsi="Arial"/>
          <w:bCs/>
        </w:rPr>
        <w:t>Specific Requirements</w:t>
      </w:r>
      <w:r>
        <w:tab/>
      </w:r>
      <w:r>
        <w:fldChar w:fldCharType="begin"/>
      </w:r>
      <w:r>
        <w:instrText xml:space="preserve"> PAGEREF _Toc171433 \h </w:instrText>
      </w:r>
      <w:r>
        <w:fldChar w:fldCharType="separate"/>
      </w:r>
      <w:r>
        <w:t>23</w:t>
      </w:r>
      <w:r>
        <w:fldChar w:fldCharType="end"/>
      </w:r>
    </w:p>
    <w:p w14:paraId="00F19191" w14:textId="77777777" w:rsidR="00885EED" w:rsidRDefault="00885EED">
      <w:pPr>
        <w:pStyle w:val="TOC2"/>
        <w:rPr>
          <w:rFonts w:asciiTheme="minorHAnsi" w:eastAsiaTheme="minorEastAsia" w:hAnsiTheme="minorHAnsi" w:cstheme="minorBidi"/>
          <w:szCs w:val="22"/>
        </w:rPr>
      </w:pPr>
      <w:r w:rsidRPr="008B0CC7">
        <w:rPr>
          <w:rFonts w:ascii="Arial" w:hAnsi="Arial"/>
          <w:bCs/>
        </w:rPr>
        <w:t>3.1</w:t>
      </w:r>
      <w:r>
        <w:rPr>
          <w:rFonts w:asciiTheme="minorHAnsi" w:eastAsiaTheme="minorEastAsia" w:hAnsiTheme="minorHAnsi" w:cstheme="minorBidi"/>
          <w:szCs w:val="22"/>
        </w:rPr>
        <w:tab/>
      </w:r>
      <w:r w:rsidRPr="008B0CC7">
        <w:rPr>
          <w:rFonts w:ascii="Arial" w:hAnsi="Arial"/>
          <w:bCs/>
        </w:rPr>
        <w:t>Interfaces</w:t>
      </w:r>
      <w:r>
        <w:tab/>
      </w:r>
      <w:r>
        <w:fldChar w:fldCharType="begin"/>
      </w:r>
      <w:r>
        <w:instrText xml:space="preserve"> PAGEREF _Toc171434 \h </w:instrText>
      </w:r>
      <w:r>
        <w:fldChar w:fldCharType="separate"/>
      </w:r>
      <w:r>
        <w:t>23</w:t>
      </w:r>
      <w:r>
        <w:fldChar w:fldCharType="end"/>
      </w:r>
    </w:p>
    <w:p w14:paraId="4E6A18AE" w14:textId="77777777" w:rsidR="00885EED" w:rsidRDefault="00885EED">
      <w:pPr>
        <w:pStyle w:val="TOC3"/>
        <w:rPr>
          <w:rFonts w:asciiTheme="minorHAnsi" w:eastAsiaTheme="minorEastAsia" w:hAnsiTheme="minorHAnsi" w:cstheme="minorBidi"/>
          <w:szCs w:val="22"/>
        </w:rPr>
      </w:pPr>
      <w:r w:rsidRPr="008B0CC7">
        <w:t>3.1.1</w:t>
      </w:r>
      <w:r>
        <w:rPr>
          <w:rFonts w:asciiTheme="minorHAnsi" w:eastAsiaTheme="minorEastAsia" w:hAnsiTheme="minorHAnsi" w:cstheme="minorBidi"/>
          <w:szCs w:val="22"/>
        </w:rPr>
        <w:tab/>
      </w:r>
      <w:r w:rsidRPr="008B0CC7">
        <w:t>User Interfaces</w:t>
      </w:r>
      <w:r>
        <w:tab/>
      </w:r>
      <w:r>
        <w:fldChar w:fldCharType="begin"/>
      </w:r>
      <w:r>
        <w:instrText xml:space="preserve"> PAGEREF _Toc171435 \h </w:instrText>
      </w:r>
      <w:r>
        <w:fldChar w:fldCharType="separate"/>
      </w:r>
      <w:r>
        <w:t>23</w:t>
      </w:r>
      <w:r>
        <w:fldChar w:fldCharType="end"/>
      </w:r>
    </w:p>
    <w:p w14:paraId="57419D1C" w14:textId="77777777" w:rsidR="00885EED" w:rsidRDefault="00885EED">
      <w:pPr>
        <w:pStyle w:val="TOC3"/>
        <w:rPr>
          <w:rFonts w:asciiTheme="minorHAnsi" w:eastAsiaTheme="minorEastAsia" w:hAnsiTheme="minorHAnsi" w:cstheme="minorBidi"/>
          <w:szCs w:val="22"/>
        </w:rPr>
      </w:pPr>
      <w:r w:rsidRPr="008B0CC7">
        <w:t>3.1.2</w:t>
      </w:r>
      <w:r>
        <w:rPr>
          <w:rFonts w:asciiTheme="minorHAnsi" w:eastAsiaTheme="minorEastAsia" w:hAnsiTheme="minorHAnsi" w:cstheme="minorBidi"/>
          <w:szCs w:val="22"/>
        </w:rPr>
        <w:tab/>
      </w:r>
      <w:r w:rsidRPr="008B0CC7">
        <w:t>Hardware Interfaces</w:t>
      </w:r>
      <w:r>
        <w:tab/>
      </w:r>
      <w:r>
        <w:fldChar w:fldCharType="begin"/>
      </w:r>
      <w:r>
        <w:instrText xml:space="preserve"> PAGEREF _Toc171436 \h </w:instrText>
      </w:r>
      <w:r>
        <w:fldChar w:fldCharType="separate"/>
      </w:r>
      <w:r>
        <w:t>23</w:t>
      </w:r>
      <w:r>
        <w:fldChar w:fldCharType="end"/>
      </w:r>
    </w:p>
    <w:p w14:paraId="0B350E92" w14:textId="77777777" w:rsidR="00885EED" w:rsidRDefault="00885EED">
      <w:pPr>
        <w:pStyle w:val="TOC3"/>
        <w:rPr>
          <w:rFonts w:asciiTheme="minorHAnsi" w:eastAsiaTheme="minorEastAsia" w:hAnsiTheme="minorHAnsi" w:cstheme="minorBidi"/>
          <w:szCs w:val="22"/>
        </w:rPr>
      </w:pPr>
      <w:r w:rsidRPr="008B0CC7">
        <w:t>3.1.3</w:t>
      </w:r>
      <w:r>
        <w:rPr>
          <w:rFonts w:asciiTheme="minorHAnsi" w:eastAsiaTheme="minorEastAsia" w:hAnsiTheme="minorHAnsi" w:cstheme="minorBidi"/>
          <w:szCs w:val="22"/>
        </w:rPr>
        <w:tab/>
      </w:r>
      <w:r w:rsidRPr="008B0CC7">
        <w:t>Software Interfaces</w:t>
      </w:r>
      <w:r>
        <w:tab/>
      </w:r>
      <w:r>
        <w:fldChar w:fldCharType="begin"/>
      </w:r>
      <w:r>
        <w:instrText xml:space="preserve"> PAGEREF _Toc171437 \h </w:instrText>
      </w:r>
      <w:r>
        <w:fldChar w:fldCharType="separate"/>
      </w:r>
      <w:r>
        <w:t>24</w:t>
      </w:r>
      <w:r>
        <w:fldChar w:fldCharType="end"/>
      </w:r>
    </w:p>
    <w:p w14:paraId="0D7CB0E3" w14:textId="77777777" w:rsidR="00885EED" w:rsidRDefault="00885EED">
      <w:pPr>
        <w:pStyle w:val="TOC3"/>
        <w:rPr>
          <w:rFonts w:asciiTheme="minorHAnsi" w:eastAsiaTheme="minorEastAsia" w:hAnsiTheme="minorHAnsi" w:cstheme="minorBidi"/>
          <w:szCs w:val="22"/>
        </w:rPr>
      </w:pPr>
      <w:r w:rsidRPr="008B0CC7">
        <w:t>3.1.4</w:t>
      </w:r>
      <w:r>
        <w:rPr>
          <w:rFonts w:asciiTheme="minorHAnsi" w:eastAsiaTheme="minorEastAsia" w:hAnsiTheme="minorHAnsi" w:cstheme="minorBidi"/>
          <w:szCs w:val="22"/>
        </w:rPr>
        <w:tab/>
      </w:r>
      <w:r w:rsidRPr="008B0CC7">
        <w:t>Communications Interfaces</w:t>
      </w:r>
      <w:r>
        <w:tab/>
      </w:r>
      <w:r>
        <w:fldChar w:fldCharType="begin"/>
      </w:r>
      <w:r>
        <w:instrText xml:space="preserve"> PAGEREF _Toc171438 \h </w:instrText>
      </w:r>
      <w:r>
        <w:fldChar w:fldCharType="separate"/>
      </w:r>
      <w:r>
        <w:t>24</w:t>
      </w:r>
      <w:r>
        <w:fldChar w:fldCharType="end"/>
      </w:r>
    </w:p>
    <w:p w14:paraId="039AB0A3" w14:textId="77777777" w:rsidR="00885EED" w:rsidRDefault="00885EED">
      <w:pPr>
        <w:pStyle w:val="TOC2"/>
        <w:rPr>
          <w:rFonts w:asciiTheme="minorHAnsi" w:eastAsiaTheme="minorEastAsia" w:hAnsiTheme="minorHAnsi" w:cstheme="minorBidi"/>
          <w:szCs w:val="22"/>
        </w:rPr>
      </w:pPr>
      <w:r w:rsidRPr="008B0CC7">
        <w:rPr>
          <w:rFonts w:ascii="Arial" w:hAnsi="Arial"/>
          <w:bCs/>
        </w:rPr>
        <w:t>3.2</w:t>
      </w:r>
      <w:r>
        <w:rPr>
          <w:rFonts w:asciiTheme="minorHAnsi" w:eastAsiaTheme="minorEastAsia" w:hAnsiTheme="minorHAnsi" w:cstheme="minorBidi"/>
          <w:szCs w:val="22"/>
        </w:rPr>
        <w:tab/>
      </w:r>
      <w:r w:rsidRPr="008B0CC7">
        <w:rPr>
          <w:rFonts w:ascii="Arial" w:hAnsi="Arial"/>
          <w:bCs/>
        </w:rPr>
        <w:t>Functions</w:t>
      </w:r>
      <w:r>
        <w:tab/>
      </w:r>
      <w:r>
        <w:fldChar w:fldCharType="begin"/>
      </w:r>
      <w:r>
        <w:instrText xml:space="preserve"> PAGEREF _Toc171439 \h </w:instrText>
      </w:r>
      <w:r>
        <w:fldChar w:fldCharType="separate"/>
      </w:r>
      <w:r>
        <w:t>24</w:t>
      </w:r>
      <w:r>
        <w:fldChar w:fldCharType="end"/>
      </w:r>
    </w:p>
    <w:p w14:paraId="60770B38" w14:textId="77777777" w:rsidR="00885EED" w:rsidRDefault="00885EED">
      <w:pPr>
        <w:pStyle w:val="TOC3"/>
        <w:rPr>
          <w:rFonts w:asciiTheme="minorHAnsi" w:eastAsiaTheme="minorEastAsia" w:hAnsiTheme="minorHAnsi" w:cstheme="minorBidi"/>
          <w:szCs w:val="22"/>
        </w:rPr>
      </w:pPr>
      <w:r w:rsidRPr="008B0CC7">
        <w:t>3.2.1</w:t>
      </w:r>
      <w:r>
        <w:rPr>
          <w:rFonts w:asciiTheme="minorHAnsi" w:eastAsiaTheme="minorEastAsia" w:hAnsiTheme="minorHAnsi" w:cstheme="minorBidi"/>
          <w:szCs w:val="22"/>
        </w:rPr>
        <w:tab/>
      </w:r>
      <w:r w:rsidRPr="008B0CC7">
        <w:t>eCoaching Log Submission</w:t>
      </w:r>
      <w:r>
        <w:tab/>
      </w:r>
      <w:r>
        <w:fldChar w:fldCharType="begin"/>
      </w:r>
      <w:r>
        <w:instrText xml:space="preserve"> PAGEREF _Toc171440 \h </w:instrText>
      </w:r>
      <w:r>
        <w:fldChar w:fldCharType="separate"/>
      </w:r>
      <w:r>
        <w:t>24</w:t>
      </w:r>
      <w:r>
        <w:fldChar w:fldCharType="end"/>
      </w:r>
    </w:p>
    <w:p w14:paraId="51F6516A" w14:textId="77777777" w:rsidR="00885EED" w:rsidRDefault="00885EED">
      <w:pPr>
        <w:pStyle w:val="TOC4"/>
        <w:rPr>
          <w:rFonts w:asciiTheme="minorHAnsi" w:eastAsiaTheme="minorEastAsia" w:hAnsiTheme="minorHAnsi" w:cstheme="minorBidi"/>
          <w:bCs w:val="0"/>
        </w:rPr>
      </w:pPr>
      <w:r w:rsidRPr="008B0CC7">
        <w:rPr>
          <w:b/>
        </w:rPr>
        <w:t>3.2.1.1</w:t>
      </w:r>
      <w:r>
        <w:rPr>
          <w:rFonts w:asciiTheme="minorHAnsi" w:eastAsiaTheme="minorEastAsia" w:hAnsiTheme="minorHAnsi" w:cstheme="minorBidi"/>
          <w:bCs w:val="0"/>
        </w:rPr>
        <w:tab/>
      </w:r>
      <w:r w:rsidRPr="008B0CC7">
        <w:rPr>
          <w:b/>
        </w:rPr>
        <w:t>eCoaching Log Modules</w:t>
      </w:r>
      <w:r>
        <w:tab/>
      </w:r>
      <w:r>
        <w:fldChar w:fldCharType="begin"/>
      </w:r>
      <w:r>
        <w:instrText xml:space="preserve"> PAGEREF _Toc171441 \h </w:instrText>
      </w:r>
      <w:r>
        <w:fldChar w:fldCharType="separate"/>
      </w:r>
      <w:r>
        <w:t>24</w:t>
      </w:r>
      <w:r>
        <w:fldChar w:fldCharType="end"/>
      </w:r>
    </w:p>
    <w:p w14:paraId="719E22D3" w14:textId="77777777" w:rsidR="00885EED" w:rsidRDefault="00885EED">
      <w:pPr>
        <w:pStyle w:val="TOC4"/>
        <w:rPr>
          <w:rFonts w:asciiTheme="minorHAnsi" w:eastAsiaTheme="minorEastAsia" w:hAnsiTheme="minorHAnsi" w:cstheme="minorBidi"/>
          <w:bCs w:val="0"/>
        </w:rPr>
      </w:pPr>
      <w:r w:rsidRPr="008B0CC7">
        <w:rPr>
          <w:b/>
        </w:rPr>
        <w:t>3.2.1.2</w:t>
      </w:r>
      <w:r>
        <w:rPr>
          <w:rFonts w:asciiTheme="minorHAnsi" w:eastAsiaTheme="minorEastAsia" w:hAnsiTheme="minorHAnsi" w:cstheme="minorBidi"/>
          <w:bCs w:val="0"/>
        </w:rPr>
        <w:tab/>
      </w:r>
      <w:r w:rsidRPr="008B0CC7">
        <w:rPr>
          <w:b/>
        </w:rPr>
        <w:t>Employee (CSR) Module</w:t>
      </w:r>
      <w:r>
        <w:tab/>
      </w:r>
      <w:r>
        <w:fldChar w:fldCharType="begin"/>
      </w:r>
      <w:r>
        <w:instrText xml:space="preserve"> PAGEREF _Toc171442 \h </w:instrText>
      </w:r>
      <w:r>
        <w:fldChar w:fldCharType="separate"/>
      </w:r>
      <w:r>
        <w:t>25</w:t>
      </w:r>
      <w:r>
        <w:fldChar w:fldCharType="end"/>
      </w:r>
    </w:p>
    <w:p w14:paraId="5AAAF841" w14:textId="77777777" w:rsidR="00885EED" w:rsidRDefault="00885EED">
      <w:pPr>
        <w:pStyle w:val="TOC4"/>
        <w:rPr>
          <w:rFonts w:asciiTheme="minorHAnsi" w:eastAsiaTheme="minorEastAsia" w:hAnsiTheme="minorHAnsi" w:cstheme="minorBidi"/>
          <w:bCs w:val="0"/>
        </w:rPr>
      </w:pPr>
      <w:r w:rsidRPr="008B0CC7">
        <w:rPr>
          <w:b/>
        </w:rPr>
        <w:t>3.2.1.3</w:t>
      </w:r>
      <w:r>
        <w:rPr>
          <w:rFonts w:asciiTheme="minorHAnsi" w:eastAsiaTheme="minorEastAsia" w:hAnsiTheme="minorHAnsi" w:cstheme="minorBidi"/>
          <w:bCs w:val="0"/>
        </w:rPr>
        <w:tab/>
      </w:r>
      <w:r w:rsidRPr="008B0CC7">
        <w:rPr>
          <w:b/>
        </w:rPr>
        <w:t>Supervisor Module</w:t>
      </w:r>
      <w:r>
        <w:tab/>
      </w:r>
      <w:r>
        <w:fldChar w:fldCharType="begin"/>
      </w:r>
      <w:r>
        <w:instrText xml:space="preserve"> PAGEREF _Toc171443 \h </w:instrText>
      </w:r>
      <w:r>
        <w:fldChar w:fldCharType="separate"/>
      </w:r>
      <w:r>
        <w:t>31</w:t>
      </w:r>
      <w:r>
        <w:fldChar w:fldCharType="end"/>
      </w:r>
    </w:p>
    <w:p w14:paraId="6C02BC56" w14:textId="77777777" w:rsidR="00885EED" w:rsidRDefault="00885EED">
      <w:pPr>
        <w:pStyle w:val="TOC4"/>
        <w:rPr>
          <w:rFonts w:asciiTheme="minorHAnsi" w:eastAsiaTheme="minorEastAsia" w:hAnsiTheme="minorHAnsi" w:cstheme="minorBidi"/>
          <w:bCs w:val="0"/>
        </w:rPr>
      </w:pPr>
      <w:r w:rsidRPr="008B0CC7">
        <w:rPr>
          <w:b/>
        </w:rPr>
        <w:t>3.2.1.4</w:t>
      </w:r>
      <w:r>
        <w:rPr>
          <w:rFonts w:asciiTheme="minorHAnsi" w:eastAsiaTheme="minorEastAsia" w:hAnsiTheme="minorHAnsi" w:cstheme="minorBidi"/>
          <w:bCs w:val="0"/>
        </w:rPr>
        <w:tab/>
      </w:r>
      <w:r w:rsidRPr="008B0CC7">
        <w:rPr>
          <w:b/>
        </w:rPr>
        <w:t>Quality Monitor Module</w:t>
      </w:r>
      <w:r>
        <w:tab/>
      </w:r>
      <w:r>
        <w:fldChar w:fldCharType="begin"/>
      </w:r>
      <w:r>
        <w:instrText xml:space="preserve"> PAGEREF _Toc171444 \h </w:instrText>
      </w:r>
      <w:r>
        <w:fldChar w:fldCharType="separate"/>
      </w:r>
      <w:r>
        <w:t>37</w:t>
      </w:r>
      <w:r>
        <w:fldChar w:fldCharType="end"/>
      </w:r>
    </w:p>
    <w:p w14:paraId="40003092" w14:textId="77777777" w:rsidR="00885EED" w:rsidRDefault="00885EED">
      <w:pPr>
        <w:pStyle w:val="TOC4"/>
        <w:rPr>
          <w:rFonts w:asciiTheme="minorHAnsi" w:eastAsiaTheme="minorEastAsia" w:hAnsiTheme="minorHAnsi" w:cstheme="minorBidi"/>
          <w:bCs w:val="0"/>
        </w:rPr>
      </w:pPr>
      <w:r w:rsidRPr="008B0CC7">
        <w:rPr>
          <w:b/>
        </w:rPr>
        <w:t>3.2.1.5</w:t>
      </w:r>
      <w:r>
        <w:rPr>
          <w:rFonts w:asciiTheme="minorHAnsi" w:eastAsiaTheme="minorEastAsia" w:hAnsiTheme="minorHAnsi" w:cstheme="minorBidi"/>
          <w:bCs w:val="0"/>
        </w:rPr>
        <w:tab/>
      </w:r>
      <w:r w:rsidRPr="008B0CC7">
        <w:rPr>
          <w:b/>
        </w:rPr>
        <w:t>Local System Administrator (LSA) Module</w:t>
      </w:r>
      <w:r>
        <w:tab/>
      </w:r>
      <w:r>
        <w:fldChar w:fldCharType="begin"/>
      </w:r>
      <w:r>
        <w:instrText xml:space="preserve"> PAGEREF _Toc171445 \h </w:instrText>
      </w:r>
      <w:r>
        <w:fldChar w:fldCharType="separate"/>
      </w:r>
      <w:r>
        <w:t>41</w:t>
      </w:r>
      <w:r>
        <w:fldChar w:fldCharType="end"/>
      </w:r>
    </w:p>
    <w:p w14:paraId="6254184B" w14:textId="77777777" w:rsidR="00885EED" w:rsidRDefault="00885EED">
      <w:pPr>
        <w:pStyle w:val="TOC4"/>
        <w:rPr>
          <w:rFonts w:asciiTheme="minorHAnsi" w:eastAsiaTheme="minorEastAsia" w:hAnsiTheme="minorHAnsi" w:cstheme="minorBidi"/>
          <w:bCs w:val="0"/>
        </w:rPr>
      </w:pPr>
      <w:r w:rsidRPr="008B0CC7">
        <w:rPr>
          <w:b/>
        </w:rPr>
        <w:t>3.2.1.6</w:t>
      </w:r>
      <w:r>
        <w:rPr>
          <w:rFonts w:asciiTheme="minorHAnsi" w:eastAsiaTheme="minorEastAsia" w:hAnsiTheme="minorHAnsi" w:cstheme="minorBidi"/>
          <w:bCs w:val="0"/>
        </w:rPr>
        <w:tab/>
      </w:r>
      <w:r w:rsidRPr="008B0CC7">
        <w:rPr>
          <w:b/>
        </w:rPr>
        <w:t>Training Module</w:t>
      </w:r>
      <w:r>
        <w:tab/>
      </w:r>
      <w:r>
        <w:fldChar w:fldCharType="begin"/>
      </w:r>
      <w:r>
        <w:instrText xml:space="preserve"> PAGEREF _Toc171446 \h </w:instrText>
      </w:r>
      <w:r>
        <w:fldChar w:fldCharType="separate"/>
      </w:r>
      <w:r>
        <w:t>45</w:t>
      </w:r>
      <w:r>
        <w:fldChar w:fldCharType="end"/>
      </w:r>
    </w:p>
    <w:p w14:paraId="4F34EB7B" w14:textId="77777777" w:rsidR="00885EED" w:rsidRDefault="00885EED">
      <w:pPr>
        <w:pStyle w:val="TOC4"/>
        <w:rPr>
          <w:rFonts w:asciiTheme="minorHAnsi" w:eastAsiaTheme="minorEastAsia" w:hAnsiTheme="minorHAnsi" w:cstheme="minorBidi"/>
          <w:bCs w:val="0"/>
        </w:rPr>
      </w:pPr>
      <w:r w:rsidRPr="008B0CC7">
        <w:rPr>
          <w:b/>
        </w:rPr>
        <w:t>3.2.1.7</w:t>
      </w:r>
      <w:r>
        <w:rPr>
          <w:rFonts w:asciiTheme="minorHAnsi" w:eastAsiaTheme="minorEastAsia" w:hAnsiTheme="minorHAnsi" w:cstheme="minorBidi"/>
          <w:bCs w:val="0"/>
        </w:rPr>
        <w:tab/>
      </w:r>
      <w:r w:rsidRPr="008B0CC7">
        <w:rPr>
          <w:b/>
        </w:rPr>
        <w:t>Administration Module</w:t>
      </w:r>
      <w:r>
        <w:tab/>
      </w:r>
      <w:r>
        <w:fldChar w:fldCharType="begin"/>
      </w:r>
      <w:r>
        <w:instrText xml:space="preserve"> PAGEREF _Toc171447 \h </w:instrText>
      </w:r>
      <w:r>
        <w:fldChar w:fldCharType="separate"/>
      </w:r>
      <w:r>
        <w:t>55</w:t>
      </w:r>
      <w:r>
        <w:fldChar w:fldCharType="end"/>
      </w:r>
    </w:p>
    <w:p w14:paraId="3C3ABFA6" w14:textId="77777777" w:rsidR="00885EED" w:rsidRDefault="00885EED">
      <w:pPr>
        <w:pStyle w:val="TOC4"/>
        <w:rPr>
          <w:rFonts w:asciiTheme="minorHAnsi" w:eastAsiaTheme="minorEastAsia" w:hAnsiTheme="minorHAnsi" w:cstheme="minorBidi"/>
          <w:bCs w:val="0"/>
        </w:rPr>
      </w:pPr>
      <w:r w:rsidRPr="008B0CC7">
        <w:rPr>
          <w:b/>
        </w:rPr>
        <w:t>3.2.1.8</w:t>
      </w:r>
      <w:r>
        <w:rPr>
          <w:rFonts w:asciiTheme="minorHAnsi" w:eastAsiaTheme="minorEastAsia" w:hAnsiTheme="minorHAnsi" w:cstheme="minorBidi"/>
          <w:bCs w:val="0"/>
        </w:rPr>
        <w:tab/>
      </w:r>
      <w:r w:rsidRPr="008B0CC7">
        <w:rPr>
          <w:b/>
        </w:rPr>
        <w:t>Analytics Reporting Module</w:t>
      </w:r>
      <w:r>
        <w:tab/>
      </w:r>
      <w:r>
        <w:fldChar w:fldCharType="begin"/>
      </w:r>
      <w:r>
        <w:instrText xml:space="preserve"> PAGEREF _Toc171448 \h </w:instrText>
      </w:r>
      <w:r>
        <w:fldChar w:fldCharType="separate"/>
      </w:r>
      <w:r>
        <w:t>55</w:t>
      </w:r>
      <w:r>
        <w:fldChar w:fldCharType="end"/>
      </w:r>
    </w:p>
    <w:p w14:paraId="34D727B6" w14:textId="77777777" w:rsidR="00885EED" w:rsidRDefault="00885EED">
      <w:pPr>
        <w:pStyle w:val="TOC4"/>
        <w:rPr>
          <w:rFonts w:asciiTheme="minorHAnsi" w:eastAsiaTheme="minorEastAsia" w:hAnsiTheme="minorHAnsi" w:cstheme="minorBidi"/>
          <w:bCs w:val="0"/>
        </w:rPr>
      </w:pPr>
      <w:r w:rsidRPr="008B0CC7">
        <w:rPr>
          <w:b/>
        </w:rPr>
        <w:t>3.2.1.9</w:t>
      </w:r>
      <w:r>
        <w:rPr>
          <w:rFonts w:asciiTheme="minorHAnsi" w:eastAsiaTheme="minorEastAsia" w:hAnsiTheme="minorHAnsi" w:cstheme="minorBidi"/>
          <w:bCs w:val="0"/>
        </w:rPr>
        <w:tab/>
      </w:r>
      <w:r w:rsidRPr="008B0CC7">
        <w:rPr>
          <w:b/>
        </w:rPr>
        <w:t>Production Planning Module</w:t>
      </w:r>
      <w:r>
        <w:tab/>
      </w:r>
      <w:r>
        <w:fldChar w:fldCharType="begin"/>
      </w:r>
      <w:r>
        <w:instrText xml:space="preserve"> PAGEREF _Toc171449 \h </w:instrText>
      </w:r>
      <w:r>
        <w:fldChar w:fldCharType="separate"/>
      </w:r>
      <w:r>
        <w:t>55</w:t>
      </w:r>
      <w:r>
        <w:fldChar w:fldCharType="end"/>
      </w:r>
    </w:p>
    <w:p w14:paraId="3D1B33E1" w14:textId="77777777" w:rsidR="00885EED" w:rsidRDefault="00885EED">
      <w:pPr>
        <w:pStyle w:val="TOC4"/>
        <w:rPr>
          <w:rFonts w:asciiTheme="minorHAnsi" w:eastAsiaTheme="minorEastAsia" w:hAnsiTheme="minorHAnsi" w:cstheme="minorBidi"/>
          <w:bCs w:val="0"/>
        </w:rPr>
      </w:pPr>
      <w:r w:rsidRPr="008B0CC7">
        <w:rPr>
          <w:b/>
        </w:rPr>
        <w:t>3.2.1.10 Program Analyst Module</w:t>
      </w:r>
      <w:r>
        <w:tab/>
      </w:r>
      <w:r>
        <w:fldChar w:fldCharType="begin"/>
      </w:r>
      <w:r>
        <w:instrText xml:space="preserve"> PAGEREF _Toc171450 \h </w:instrText>
      </w:r>
      <w:r>
        <w:fldChar w:fldCharType="separate"/>
      </w:r>
      <w:r>
        <w:t>55</w:t>
      </w:r>
      <w:r>
        <w:fldChar w:fldCharType="end"/>
      </w:r>
    </w:p>
    <w:p w14:paraId="57A21282" w14:textId="77777777" w:rsidR="00885EED" w:rsidRDefault="00885EED">
      <w:pPr>
        <w:pStyle w:val="TOC3"/>
        <w:rPr>
          <w:rFonts w:asciiTheme="minorHAnsi" w:eastAsiaTheme="minorEastAsia" w:hAnsiTheme="minorHAnsi" w:cstheme="minorBidi"/>
          <w:szCs w:val="22"/>
        </w:rPr>
      </w:pPr>
      <w:r w:rsidRPr="008B0CC7">
        <w:rPr>
          <w:bCs/>
        </w:rPr>
        <w:t>3.2.2</w:t>
      </w:r>
      <w:r>
        <w:rPr>
          <w:rFonts w:asciiTheme="minorHAnsi" w:eastAsiaTheme="minorEastAsia" w:hAnsiTheme="minorHAnsi" w:cstheme="minorBidi"/>
          <w:szCs w:val="22"/>
        </w:rPr>
        <w:tab/>
      </w:r>
      <w:r w:rsidRPr="008B0CC7">
        <w:rPr>
          <w:bCs/>
        </w:rPr>
        <w:t>System Generated Emails</w:t>
      </w:r>
      <w:r>
        <w:tab/>
      </w:r>
      <w:r>
        <w:fldChar w:fldCharType="begin"/>
      </w:r>
      <w:r>
        <w:instrText xml:space="preserve"> PAGEREF _Toc171451 \h </w:instrText>
      </w:r>
      <w:r>
        <w:fldChar w:fldCharType="separate"/>
      </w:r>
      <w:r>
        <w:t>55</w:t>
      </w:r>
      <w:r>
        <w:fldChar w:fldCharType="end"/>
      </w:r>
    </w:p>
    <w:p w14:paraId="7FACE1E9" w14:textId="77777777" w:rsidR="00885EED" w:rsidRDefault="00885EED">
      <w:pPr>
        <w:pStyle w:val="TOC4"/>
        <w:rPr>
          <w:rFonts w:asciiTheme="minorHAnsi" w:eastAsiaTheme="minorEastAsia" w:hAnsiTheme="minorHAnsi" w:cstheme="minorBidi"/>
          <w:bCs w:val="0"/>
        </w:rPr>
      </w:pPr>
      <w:r w:rsidRPr="008B0CC7">
        <w:rPr>
          <w:b/>
        </w:rPr>
        <w:t>3.2.2.1</w:t>
      </w:r>
      <w:r>
        <w:rPr>
          <w:rFonts w:asciiTheme="minorHAnsi" w:eastAsiaTheme="minorEastAsia" w:hAnsiTheme="minorHAnsi" w:cstheme="minorBidi"/>
          <w:bCs w:val="0"/>
        </w:rPr>
        <w:tab/>
      </w:r>
      <w:r w:rsidRPr="008B0CC7">
        <w:rPr>
          <w:b/>
        </w:rPr>
        <w:t>Notification of submitted eCoaching Logs</w:t>
      </w:r>
      <w:r>
        <w:tab/>
      </w:r>
      <w:r>
        <w:fldChar w:fldCharType="begin"/>
      </w:r>
      <w:r>
        <w:instrText xml:space="preserve"> PAGEREF _Toc171452 \h </w:instrText>
      </w:r>
      <w:r>
        <w:fldChar w:fldCharType="separate"/>
      </w:r>
      <w:r>
        <w:t>55</w:t>
      </w:r>
      <w:r>
        <w:fldChar w:fldCharType="end"/>
      </w:r>
    </w:p>
    <w:p w14:paraId="26639BEF" w14:textId="77777777" w:rsidR="00885EED" w:rsidRDefault="00885EED">
      <w:pPr>
        <w:pStyle w:val="TOC4"/>
        <w:rPr>
          <w:rFonts w:asciiTheme="minorHAnsi" w:eastAsiaTheme="minorEastAsia" w:hAnsiTheme="minorHAnsi" w:cstheme="minorBidi"/>
          <w:bCs w:val="0"/>
        </w:rPr>
      </w:pPr>
      <w:r w:rsidRPr="008B0CC7">
        <w:rPr>
          <w:b/>
        </w:rPr>
        <w:t>3.2.2.2</w:t>
      </w:r>
      <w:r>
        <w:rPr>
          <w:rFonts w:asciiTheme="minorHAnsi" w:eastAsiaTheme="minorEastAsia" w:hAnsiTheme="minorHAnsi" w:cstheme="minorBidi"/>
          <w:bCs w:val="0"/>
        </w:rPr>
        <w:tab/>
      </w:r>
      <w:r w:rsidRPr="008B0CC7">
        <w:rPr>
          <w:b/>
        </w:rPr>
        <w:t>Outlier Management Reporting eCoaching Logs</w:t>
      </w:r>
      <w:r>
        <w:tab/>
      </w:r>
      <w:r>
        <w:fldChar w:fldCharType="begin"/>
      </w:r>
      <w:r>
        <w:instrText xml:space="preserve"> PAGEREF _Toc171453 \h </w:instrText>
      </w:r>
      <w:r>
        <w:fldChar w:fldCharType="separate"/>
      </w:r>
      <w:r>
        <w:t>57</w:t>
      </w:r>
      <w:r>
        <w:fldChar w:fldCharType="end"/>
      </w:r>
    </w:p>
    <w:p w14:paraId="5661F611" w14:textId="77777777" w:rsidR="00885EED" w:rsidRDefault="00885EED">
      <w:pPr>
        <w:pStyle w:val="TOC4"/>
        <w:rPr>
          <w:rFonts w:asciiTheme="minorHAnsi" w:eastAsiaTheme="minorEastAsia" w:hAnsiTheme="minorHAnsi" w:cstheme="minorBidi"/>
          <w:bCs w:val="0"/>
        </w:rPr>
      </w:pPr>
      <w:r w:rsidRPr="008B0CC7">
        <w:rPr>
          <w:b/>
        </w:rPr>
        <w:lastRenderedPageBreak/>
        <w:t>3.2.2.3</w:t>
      </w:r>
      <w:r>
        <w:rPr>
          <w:rFonts w:asciiTheme="minorHAnsi" w:eastAsiaTheme="minorEastAsia" w:hAnsiTheme="minorHAnsi" w:cstheme="minorBidi"/>
          <w:bCs w:val="0"/>
        </w:rPr>
        <w:tab/>
      </w:r>
      <w:r w:rsidRPr="008B0CC7">
        <w:rPr>
          <w:b/>
        </w:rPr>
        <w:t>Interface to Quality Systems eCoaching Logs</w:t>
      </w:r>
      <w:r>
        <w:tab/>
      </w:r>
      <w:r>
        <w:fldChar w:fldCharType="begin"/>
      </w:r>
      <w:r>
        <w:instrText xml:space="preserve"> PAGEREF _Toc171454 \h </w:instrText>
      </w:r>
      <w:r>
        <w:fldChar w:fldCharType="separate"/>
      </w:r>
      <w:r>
        <w:t>58</w:t>
      </w:r>
      <w:r>
        <w:fldChar w:fldCharType="end"/>
      </w:r>
    </w:p>
    <w:p w14:paraId="0729C6A4" w14:textId="77777777" w:rsidR="00885EED" w:rsidRDefault="00885EED">
      <w:pPr>
        <w:pStyle w:val="TOC4"/>
        <w:rPr>
          <w:rFonts w:asciiTheme="minorHAnsi" w:eastAsiaTheme="minorEastAsia" w:hAnsiTheme="minorHAnsi" w:cstheme="minorBidi"/>
          <w:bCs w:val="0"/>
        </w:rPr>
      </w:pPr>
      <w:r w:rsidRPr="008B0CC7">
        <w:rPr>
          <w:b/>
        </w:rPr>
        <w:t>3.2.2.4</w:t>
      </w:r>
      <w:r>
        <w:rPr>
          <w:rFonts w:asciiTheme="minorHAnsi" w:eastAsiaTheme="minorEastAsia" w:hAnsiTheme="minorHAnsi" w:cstheme="minorBidi"/>
          <w:bCs w:val="0"/>
        </w:rPr>
        <w:tab/>
      </w:r>
      <w:r w:rsidRPr="008B0CC7">
        <w:rPr>
          <w:b/>
        </w:rPr>
        <w:t>Electronic Timekeeping System eCoaching Logs</w:t>
      </w:r>
      <w:r>
        <w:tab/>
      </w:r>
      <w:r>
        <w:fldChar w:fldCharType="begin"/>
      </w:r>
      <w:r>
        <w:instrText xml:space="preserve"> PAGEREF _Toc171455 \h </w:instrText>
      </w:r>
      <w:r>
        <w:fldChar w:fldCharType="separate"/>
      </w:r>
      <w:r>
        <w:t>58</w:t>
      </w:r>
      <w:r>
        <w:fldChar w:fldCharType="end"/>
      </w:r>
    </w:p>
    <w:p w14:paraId="68B63A99" w14:textId="77777777" w:rsidR="00885EED" w:rsidRDefault="00885EED">
      <w:pPr>
        <w:pStyle w:val="TOC4"/>
        <w:rPr>
          <w:rFonts w:asciiTheme="minorHAnsi" w:eastAsiaTheme="minorEastAsia" w:hAnsiTheme="minorHAnsi" w:cstheme="minorBidi"/>
          <w:bCs w:val="0"/>
        </w:rPr>
      </w:pPr>
      <w:r w:rsidRPr="008B0CC7">
        <w:rPr>
          <w:b/>
        </w:rPr>
        <w:t>3.2.2.5</w:t>
      </w:r>
      <w:r>
        <w:rPr>
          <w:rFonts w:asciiTheme="minorHAnsi" w:eastAsiaTheme="minorEastAsia" w:hAnsiTheme="minorHAnsi" w:cstheme="minorBidi"/>
          <w:bCs w:val="0"/>
        </w:rPr>
        <w:tab/>
      </w:r>
      <w:r w:rsidRPr="008B0CC7">
        <w:rPr>
          <w:b/>
        </w:rPr>
        <w:t>Email Reminder</w:t>
      </w:r>
      <w:r>
        <w:tab/>
      </w:r>
      <w:r>
        <w:fldChar w:fldCharType="begin"/>
      </w:r>
      <w:r>
        <w:instrText xml:space="preserve"> PAGEREF _Toc171456 \h </w:instrText>
      </w:r>
      <w:r>
        <w:fldChar w:fldCharType="separate"/>
      </w:r>
      <w:r>
        <w:t>59</w:t>
      </w:r>
      <w:r>
        <w:fldChar w:fldCharType="end"/>
      </w:r>
    </w:p>
    <w:p w14:paraId="31F2E230" w14:textId="77777777" w:rsidR="00885EED" w:rsidRDefault="00885EED">
      <w:pPr>
        <w:pStyle w:val="TOC4"/>
        <w:rPr>
          <w:rFonts w:asciiTheme="minorHAnsi" w:eastAsiaTheme="minorEastAsia" w:hAnsiTheme="minorHAnsi" w:cstheme="minorBidi"/>
          <w:bCs w:val="0"/>
        </w:rPr>
      </w:pPr>
      <w:r w:rsidRPr="008B0CC7">
        <w:rPr>
          <w:b/>
        </w:rPr>
        <w:t>3.2.2.6</w:t>
      </w:r>
      <w:r>
        <w:rPr>
          <w:rFonts w:asciiTheme="minorHAnsi" w:eastAsiaTheme="minorEastAsia" w:hAnsiTheme="minorHAnsi" w:cstheme="minorBidi"/>
          <w:bCs w:val="0"/>
        </w:rPr>
        <w:tab/>
      </w:r>
      <w:r w:rsidRPr="008B0CC7">
        <w:rPr>
          <w:b/>
        </w:rPr>
        <w:t>Email Notification for Reactivated Logs</w:t>
      </w:r>
      <w:r>
        <w:tab/>
      </w:r>
      <w:r>
        <w:fldChar w:fldCharType="begin"/>
      </w:r>
      <w:r>
        <w:instrText xml:space="preserve"> PAGEREF _Toc171457 \h </w:instrText>
      </w:r>
      <w:r>
        <w:fldChar w:fldCharType="separate"/>
      </w:r>
      <w:r>
        <w:t>61</w:t>
      </w:r>
      <w:r>
        <w:fldChar w:fldCharType="end"/>
      </w:r>
    </w:p>
    <w:p w14:paraId="4DDC26C6" w14:textId="77777777" w:rsidR="00885EED" w:rsidRDefault="00885EED">
      <w:pPr>
        <w:pStyle w:val="TOC4"/>
        <w:rPr>
          <w:rFonts w:asciiTheme="minorHAnsi" w:eastAsiaTheme="minorEastAsia" w:hAnsiTheme="minorHAnsi" w:cstheme="minorBidi"/>
          <w:bCs w:val="0"/>
        </w:rPr>
      </w:pPr>
      <w:r w:rsidRPr="008B0CC7">
        <w:rPr>
          <w:b/>
        </w:rPr>
        <w:t>3.2.2.7</w:t>
      </w:r>
      <w:r>
        <w:rPr>
          <w:rFonts w:asciiTheme="minorHAnsi" w:eastAsiaTheme="minorEastAsia" w:hAnsiTheme="minorHAnsi" w:cstheme="minorBidi"/>
          <w:bCs w:val="0"/>
        </w:rPr>
        <w:tab/>
      </w:r>
      <w:r w:rsidRPr="008B0CC7">
        <w:rPr>
          <w:b/>
        </w:rPr>
        <w:t>Email Notification for Reassigned Logs</w:t>
      </w:r>
      <w:r>
        <w:tab/>
      </w:r>
      <w:r>
        <w:fldChar w:fldCharType="begin"/>
      </w:r>
      <w:r>
        <w:instrText xml:space="preserve"> PAGEREF _Toc171458 \h </w:instrText>
      </w:r>
      <w:r>
        <w:fldChar w:fldCharType="separate"/>
      </w:r>
      <w:r>
        <w:t>61</w:t>
      </w:r>
      <w:r>
        <w:fldChar w:fldCharType="end"/>
      </w:r>
    </w:p>
    <w:p w14:paraId="11C863E2" w14:textId="77777777" w:rsidR="00885EED" w:rsidRDefault="00885EED">
      <w:pPr>
        <w:pStyle w:val="TOC4"/>
        <w:rPr>
          <w:rFonts w:asciiTheme="minorHAnsi" w:eastAsiaTheme="minorEastAsia" w:hAnsiTheme="minorHAnsi" w:cstheme="minorBidi"/>
          <w:bCs w:val="0"/>
        </w:rPr>
      </w:pPr>
      <w:r w:rsidRPr="008B0CC7">
        <w:rPr>
          <w:b/>
        </w:rPr>
        <w:t>3.2.2.8</w:t>
      </w:r>
      <w:r>
        <w:rPr>
          <w:rFonts w:asciiTheme="minorHAnsi" w:eastAsiaTheme="minorEastAsia" w:hAnsiTheme="minorHAnsi" w:cstheme="minorBidi"/>
          <w:bCs w:val="0"/>
        </w:rPr>
        <w:tab/>
      </w:r>
      <w:r w:rsidRPr="008B0CC7">
        <w:rPr>
          <w:b/>
        </w:rPr>
        <w:t>Email Notification for Completed Logs</w:t>
      </w:r>
      <w:r>
        <w:tab/>
      </w:r>
      <w:r>
        <w:fldChar w:fldCharType="begin"/>
      </w:r>
      <w:r>
        <w:instrText xml:space="preserve"> PAGEREF _Toc171459 \h </w:instrText>
      </w:r>
      <w:r>
        <w:fldChar w:fldCharType="separate"/>
      </w:r>
      <w:r>
        <w:t>62</w:t>
      </w:r>
      <w:r>
        <w:fldChar w:fldCharType="end"/>
      </w:r>
    </w:p>
    <w:p w14:paraId="4FAC826F" w14:textId="77777777" w:rsidR="00885EED" w:rsidRDefault="00885EED">
      <w:pPr>
        <w:pStyle w:val="TOC3"/>
        <w:rPr>
          <w:rFonts w:asciiTheme="minorHAnsi" w:eastAsiaTheme="minorEastAsia" w:hAnsiTheme="minorHAnsi" w:cstheme="minorBidi"/>
          <w:szCs w:val="22"/>
        </w:rPr>
      </w:pPr>
      <w:r w:rsidRPr="008B0CC7">
        <w:rPr>
          <w:bCs/>
        </w:rPr>
        <w:t>3.2.3</w:t>
      </w:r>
      <w:r>
        <w:rPr>
          <w:rFonts w:asciiTheme="minorHAnsi" w:eastAsiaTheme="minorEastAsia" w:hAnsiTheme="minorHAnsi" w:cstheme="minorBidi"/>
          <w:szCs w:val="22"/>
        </w:rPr>
        <w:tab/>
      </w:r>
      <w:r w:rsidRPr="008B0CC7">
        <w:rPr>
          <w:bCs/>
        </w:rPr>
        <w:t>eCoaching Log Data Feeds</w:t>
      </w:r>
      <w:r>
        <w:tab/>
      </w:r>
      <w:r>
        <w:fldChar w:fldCharType="begin"/>
      </w:r>
      <w:r>
        <w:instrText xml:space="preserve"> PAGEREF _Toc171460 \h </w:instrText>
      </w:r>
      <w:r>
        <w:fldChar w:fldCharType="separate"/>
      </w:r>
      <w:r>
        <w:t>63</w:t>
      </w:r>
      <w:r>
        <w:fldChar w:fldCharType="end"/>
      </w:r>
    </w:p>
    <w:p w14:paraId="2814B20B" w14:textId="77777777" w:rsidR="00885EED" w:rsidRDefault="00885EED">
      <w:pPr>
        <w:pStyle w:val="TOC4"/>
        <w:rPr>
          <w:rFonts w:asciiTheme="minorHAnsi" w:eastAsiaTheme="minorEastAsia" w:hAnsiTheme="minorHAnsi" w:cstheme="minorBidi"/>
          <w:bCs w:val="0"/>
        </w:rPr>
      </w:pPr>
      <w:r w:rsidRPr="008B0CC7">
        <w:rPr>
          <w:b/>
        </w:rPr>
        <w:t>3.2.3.1</w:t>
      </w:r>
      <w:r>
        <w:rPr>
          <w:rFonts w:asciiTheme="minorHAnsi" w:eastAsiaTheme="minorEastAsia" w:hAnsiTheme="minorHAnsi" w:cstheme="minorBidi"/>
          <w:bCs w:val="0"/>
        </w:rPr>
        <w:tab/>
      </w:r>
      <w:r w:rsidRPr="008B0CC7">
        <w:rPr>
          <w:b/>
        </w:rPr>
        <w:t>Outlier Management Reporting</w:t>
      </w:r>
      <w:r>
        <w:tab/>
      </w:r>
      <w:r>
        <w:fldChar w:fldCharType="begin"/>
      </w:r>
      <w:r>
        <w:instrText xml:space="preserve"> PAGEREF _Toc171461 \h </w:instrText>
      </w:r>
      <w:r>
        <w:fldChar w:fldCharType="separate"/>
      </w:r>
      <w:r>
        <w:t>63</w:t>
      </w:r>
      <w:r>
        <w:fldChar w:fldCharType="end"/>
      </w:r>
    </w:p>
    <w:p w14:paraId="3CFF220B" w14:textId="77777777" w:rsidR="00885EED" w:rsidRDefault="00885EED">
      <w:pPr>
        <w:pStyle w:val="TOC4"/>
        <w:rPr>
          <w:rFonts w:asciiTheme="minorHAnsi" w:eastAsiaTheme="minorEastAsia" w:hAnsiTheme="minorHAnsi" w:cstheme="minorBidi"/>
          <w:bCs w:val="0"/>
        </w:rPr>
      </w:pPr>
      <w:r w:rsidRPr="008B0CC7">
        <w:rPr>
          <w:b/>
        </w:rPr>
        <w:t>3.2.3.2</w:t>
      </w:r>
      <w:r>
        <w:rPr>
          <w:rFonts w:asciiTheme="minorHAnsi" w:eastAsiaTheme="minorEastAsia" w:hAnsiTheme="minorHAnsi" w:cstheme="minorBidi"/>
          <w:bCs w:val="0"/>
        </w:rPr>
        <w:tab/>
      </w:r>
      <w:r w:rsidRPr="008B0CC7">
        <w:rPr>
          <w:b/>
        </w:rPr>
        <w:t>Interface to Quality Systems</w:t>
      </w:r>
      <w:r>
        <w:tab/>
      </w:r>
      <w:r>
        <w:fldChar w:fldCharType="begin"/>
      </w:r>
      <w:r>
        <w:instrText xml:space="preserve"> PAGEREF _Toc171462 \h </w:instrText>
      </w:r>
      <w:r>
        <w:fldChar w:fldCharType="separate"/>
      </w:r>
      <w:r>
        <w:t>67</w:t>
      </w:r>
      <w:r>
        <w:fldChar w:fldCharType="end"/>
      </w:r>
    </w:p>
    <w:p w14:paraId="22C9D5DE" w14:textId="77777777" w:rsidR="00885EED" w:rsidRDefault="00885EED">
      <w:pPr>
        <w:pStyle w:val="TOC4"/>
        <w:rPr>
          <w:rFonts w:asciiTheme="minorHAnsi" w:eastAsiaTheme="minorEastAsia" w:hAnsiTheme="minorHAnsi" w:cstheme="minorBidi"/>
          <w:bCs w:val="0"/>
        </w:rPr>
      </w:pPr>
      <w:r w:rsidRPr="008B0CC7">
        <w:rPr>
          <w:b/>
        </w:rPr>
        <w:t>3.2.3.3</w:t>
      </w:r>
      <w:r>
        <w:rPr>
          <w:rFonts w:asciiTheme="minorHAnsi" w:eastAsiaTheme="minorEastAsia" w:hAnsiTheme="minorHAnsi" w:cstheme="minorBidi"/>
          <w:bCs w:val="0"/>
        </w:rPr>
        <w:tab/>
      </w:r>
      <w:r w:rsidRPr="008B0CC7">
        <w:rPr>
          <w:b/>
        </w:rPr>
        <w:t>Electronic Timekeeping System</w:t>
      </w:r>
      <w:r>
        <w:tab/>
      </w:r>
      <w:r>
        <w:fldChar w:fldCharType="begin"/>
      </w:r>
      <w:r>
        <w:instrText xml:space="preserve"> PAGEREF _Toc171463 \h </w:instrText>
      </w:r>
      <w:r>
        <w:fldChar w:fldCharType="separate"/>
      </w:r>
      <w:r>
        <w:t>69</w:t>
      </w:r>
      <w:r>
        <w:fldChar w:fldCharType="end"/>
      </w:r>
    </w:p>
    <w:p w14:paraId="341E5F45" w14:textId="77777777" w:rsidR="00885EED" w:rsidRDefault="00885EED">
      <w:pPr>
        <w:pStyle w:val="TOC4"/>
        <w:rPr>
          <w:rFonts w:asciiTheme="minorHAnsi" w:eastAsiaTheme="minorEastAsia" w:hAnsiTheme="minorHAnsi" w:cstheme="minorBidi"/>
          <w:bCs w:val="0"/>
        </w:rPr>
      </w:pPr>
      <w:r w:rsidRPr="008B0CC7">
        <w:rPr>
          <w:b/>
        </w:rPr>
        <w:t>3.2.3.4</w:t>
      </w:r>
      <w:r>
        <w:rPr>
          <w:rFonts w:asciiTheme="minorHAnsi" w:eastAsiaTheme="minorEastAsia" w:hAnsiTheme="minorHAnsi" w:cstheme="minorBidi"/>
          <w:bCs w:val="0"/>
        </w:rPr>
        <w:tab/>
      </w:r>
      <w:r w:rsidRPr="008B0CC7">
        <w:rPr>
          <w:b/>
        </w:rPr>
        <w:t>Training Reports</w:t>
      </w:r>
      <w:r>
        <w:tab/>
      </w:r>
      <w:r>
        <w:fldChar w:fldCharType="begin"/>
      </w:r>
      <w:r>
        <w:instrText xml:space="preserve"> PAGEREF _Toc171464 \h </w:instrText>
      </w:r>
      <w:r>
        <w:fldChar w:fldCharType="separate"/>
      </w:r>
      <w:r>
        <w:t>76</w:t>
      </w:r>
      <w:r>
        <w:fldChar w:fldCharType="end"/>
      </w:r>
    </w:p>
    <w:p w14:paraId="0C39A7B2" w14:textId="77777777" w:rsidR="00885EED" w:rsidRDefault="00885EED">
      <w:pPr>
        <w:pStyle w:val="TOC4"/>
        <w:rPr>
          <w:rFonts w:asciiTheme="minorHAnsi" w:eastAsiaTheme="minorEastAsia" w:hAnsiTheme="minorHAnsi" w:cstheme="minorBidi"/>
          <w:bCs w:val="0"/>
        </w:rPr>
      </w:pPr>
      <w:r w:rsidRPr="008B0CC7">
        <w:rPr>
          <w:b/>
        </w:rPr>
        <w:t>3.2.3.5</w:t>
      </w:r>
      <w:r>
        <w:rPr>
          <w:rFonts w:asciiTheme="minorHAnsi" w:eastAsiaTheme="minorEastAsia" w:hAnsiTheme="minorHAnsi" w:cstheme="minorBidi"/>
          <w:bCs w:val="0"/>
        </w:rPr>
        <w:tab/>
      </w:r>
      <w:r w:rsidRPr="008B0CC7">
        <w:rPr>
          <w:b/>
        </w:rPr>
        <w:t>Generic Reports</w:t>
      </w:r>
      <w:r>
        <w:tab/>
      </w:r>
      <w:r>
        <w:fldChar w:fldCharType="begin"/>
      </w:r>
      <w:r>
        <w:instrText xml:space="preserve"> PAGEREF _Toc171465 \h </w:instrText>
      </w:r>
      <w:r>
        <w:fldChar w:fldCharType="separate"/>
      </w:r>
      <w:r>
        <w:t>78</w:t>
      </w:r>
      <w:r>
        <w:fldChar w:fldCharType="end"/>
      </w:r>
    </w:p>
    <w:p w14:paraId="1AE31209" w14:textId="77777777" w:rsidR="00885EED" w:rsidRDefault="00885EED">
      <w:pPr>
        <w:pStyle w:val="TOC4"/>
        <w:rPr>
          <w:rFonts w:asciiTheme="minorHAnsi" w:eastAsiaTheme="minorEastAsia" w:hAnsiTheme="minorHAnsi" w:cstheme="minorBidi"/>
          <w:bCs w:val="0"/>
        </w:rPr>
      </w:pPr>
      <w:r w:rsidRPr="008B0CC7">
        <w:rPr>
          <w:b/>
        </w:rPr>
        <w:t>3.2.3.6</w:t>
      </w:r>
      <w:r>
        <w:rPr>
          <w:rFonts w:asciiTheme="minorHAnsi" w:eastAsiaTheme="minorEastAsia" w:hAnsiTheme="minorHAnsi" w:cstheme="minorBidi"/>
          <w:bCs w:val="0"/>
        </w:rPr>
        <w:tab/>
      </w:r>
      <w:r w:rsidRPr="008B0CC7">
        <w:rPr>
          <w:b/>
        </w:rPr>
        <w:t>Quality Reports</w:t>
      </w:r>
      <w:r>
        <w:tab/>
      </w:r>
      <w:r>
        <w:fldChar w:fldCharType="begin"/>
      </w:r>
      <w:r>
        <w:instrText xml:space="preserve"> PAGEREF _Toc171466 \h </w:instrText>
      </w:r>
      <w:r>
        <w:fldChar w:fldCharType="separate"/>
      </w:r>
      <w:r>
        <w:t>80</w:t>
      </w:r>
      <w:r>
        <w:fldChar w:fldCharType="end"/>
      </w:r>
    </w:p>
    <w:p w14:paraId="1437A9DB" w14:textId="77777777" w:rsidR="00885EED" w:rsidRDefault="00885EED">
      <w:pPr>
        <w:pStyle w:val="TOC4"/>
        <w:rPr>
          <w:rFonts w:asciiTheme="minorHAnsi" w:eastAsiaTheme="minorEastAsia" w:hAnsiTheme="minorHAnsi" w:cstheme="minorBidi"/>
          <w:bCs w:val="0"/>
        </w:rPr>
      </w:pPr>
      <w:r w:rsidRPr="008B0CC7">
        <w:rPr>
          <w:b/>
        </w:rPr>
        <w:t>3.2.3.7</w:t>
      </w:r>
      <w:r>
        <w:rPr>
          <w:rFonts w:asciiTheme="minorHAnsi" w:eastAsiaTheme="minorEastAsia" w:hAnsiTheme="minorHAnsi" w:cstheme="minorBidi"/>
          <w:bCs w:val="0"/>
        </w:rPr>
        <w:tab/>
      </w:r>
      <w:r w:rsidRPr="008B0CC7">
        <w:rPr>
          <w:b/>
        </w:rPr>
        <w:t>Interface to Quality Systems – Quality Now</w:t>
      </w:r>
      <w:r>
        <w:tab/>
      </w:r>
      <w:r>
        <w:fldChar w:fldCharType="begin"/>
      </w:r>
      <w:r>
        <w:instrText xml:space="preserve"> PAGEREF _Toc171467 \h </w:instrText>
      </w:r>
      <w:r>
        <w:fldChar w:fldCharType="separate"/>
      </w:r>
      <w:r>
        <w:t>82</w:t>
      </w:r>
      <w:r>
        <w:fldChar w:fldCharType="end"/>
      </w:r>
    </w:p>
    <w:p w14:paraId="367BEE15" w14:textId="77777777" w:rsidR="00885EED" w:rsidRDefault="00885EED">
      <w:pPr>
        <w:pStyle w:val="TOC3"/>
        <w:rPr>
          <w:rFonts w:asciiTheme="minorHAnsi" w:eastAsiaTheme="minorEastAsia" w:hAnsiTheme="minorHAnsi" w:cstheme="minorBidi"/>
          <w:szCs w:val="22"/>
        </w:rPr>
      </w:pPr>
      <w:r w:rsidRPr="008B0CC7">
        <w:rPr>
          <w:bCs/>
        </w:rPr>
        <w:t>3.2.4</w:t>
      </w:r>
      <w:r>
        <w:rPr>
          <w:rFonts w:asciiTheme="minorHAnsi" w:eastAsiaTheme="minorEastAsia" w:hAnsiTheme="minorHAnsi" w:cstheme="minorBidi"/>
          <w:szCs w:val="22"/>
        </w:rPr>
        <w:tab/>
      </w:r>
      <w:r w:rsidRPr="008B0CC7">
        <w:rPr>
          <w:bCs/>
        </w:rPr>
        <w:t>Dashboard Display</w:t>
      </w:r>
      <w:r>
        <w:tab/>
      </w:r>
      <w:r>
        <w:fldChar w:fldCharType="begin"/>
      </w:r>
      <w:r>
        <w:instrText xml:space="preserve"> PAGEREF _Toc171468 \h </w:instrText>
      </w:r>
      <w:r>
        <w:fldChar w:fldCharType="separate"/>
      </w:r>
      <w:r>
        <w:t>84</w:t>
      </w:r>
      <w:r>
        <w:fldChar w:fldCharType="end"/>
      </w:r>
    </w:p>
    <w:p w14:paraId="4B6965F5" w14:textId="77777777" w:rsidR="00885EED" w:rsidRDefault="00885EED">
      <w:pPr>
        <w:pStyle w:val="TOC4"/>
        <w:rPr>
          <w:rFonts w:asciiTheme="minorHAnsi" w:eastAsiaTheme="minorEastAsia" w:hAnsiTheme="minorHAnsi" w:cstheme="minorBidi"/>
          <w:bCs w:val="0"/>
        </w:rPr>
      </w:pPr>
      <w:r w:rsidRPr="008B0CC7">
        <w:rPr>
          <w:b/>
        </w:rPr>
        <w:t>3.2.4.1</w:t>
      </w:r>
      <w:r>
        <w:rPr>
          <w:rFonts w:asciiTheme="minorHAnsi" w:eastAsiaTheme="minorEastAsia" w:hAnsiTheme="minorHAnsi" w:cstheme="minorBidi"/>
          <w:bCs w:val="0"/>
        </w:rPr>
        <w:tab/>
      </w:r>
      <w:r w:rsidRPr="008B0CC7">
        <w:rPr>
          <w:b/>
        </w:rPr>
        <w:t xml:space="preserve"> Access to Dashboards</w:t>
      </w:r>
      <w:r>
        <w:tab/>
      </w:r>
      <w:r>
        <w:fldChar w:fldCharType="begin"/>
      </w:r>
      <w:r>
        <w:instrText xml:space="preserve"> PAGEREF _Toc171469 \h </w:instrText>
      </w:r>
      <w:r>
        <w:fldChar w:fldCharType="separate"/>
      </w:r>
      <w:r>
        <w:t>84</w:t>
      </w:r>
      <w:r>
        <w:fldChar w:fldCharType="end"/>
      </w:r>
    </w:p>
    <w:p w14:paraId="2579490A" w14:textId="77777777" w:rsidR="00885EED" w:rsidRDefault="00885EED">
      <w:pPr>
        <w:pStyle w:val="TOC4"/>
        <w:rPr>
          <w:rFonts w:asciiTheme="minorHAnsi" w:eastAsiaTheme="minorEastAsia" w:hAnsiTheme="minorHAnsi" w:cstheme="minorBidi"/>
          <w:bCs w:val="0"/>
        </w:rPr>
      </w:pPr>
      <w:r w:rsidRPr="008B0CC7">
        <w:rPr>
          <w:b/>
        </w:rPr>
        <w:t>3.2.4.2</w:t>
      </w:r>
      <w:r>
        <w:rPr>
          <w:rFonts w:asciiTheme="minorHAnsi" w:eastAsiaTheme="minorEastAsia" w:hAnsiTheme="minorHAnsi" w:cstheme="minorBidi"/>
          <w:bCs w:val="0"/>
        </w:rPr>
        <w:tab/>
      </w:r>
      <w:r w:rsidRPr="008B0CC7">
        <w:rPr>
          <w:b/>
        </w:rPr>
        <w:t xml:space="preserve"> Inactive logs</w:t>
      </w:r>
      <w:r>
        <w:tab/>
      </w:r>
      <w:r>
        <w:fldChar w:fldCharType="begin"/>
      </w:r>
      <w:r>
        <w:instrText xml:space="preserve"> PAGEREF _Toc171470 \h </w:instrText>
      </w:r>
      <w:r>
        <w:fldChar w:fldCharType="separate"/>
      </w:r>
      <w:r>
        <w:t>86</w:t>
      </w:r>
      <w:r>
        <w:fldChar w:fldCharType="end"/>
      </w:r>
    </w:p>
    <w:p w14:paraId="38F3C0BA" w14:textId="77777777" w:rsidR="00885EED" w:rsidRDefault="00885EED">
      <w:pPr>
        <w:pStyle w:val="TOC4"/>
        <w:rPr>
          <w:rFonts w:asciiTheme="minorHAnsi" w:eastAsiaTheme="minorEastAsia" w:hAnsiTheme="minorHAnsi" w:cstheme="minorBidi"/>
          <w:bCs w:val="0"/>
        </w:rPr>
      </w:pPr>
      <w:r w:rsidRPr="008B0CC7">
        <w:rPr>
          <w:b/>
        </w:rPr>
        <w:t>3.2.4.3</w:t>
      </w:r>
      <w:r>
        <w:rPr>
          <w:rFonts w:asciiTheme="minorHAnsi" w:eastAsiaTheme="minorEastAsia" w:hAnsiTheme="minorHAnsi" w:cstheme="minorBidi"/>
          <w:bCs w:val="0"/>
        </w:rPr>
        <w:tab/>
      </w:r>
      <w:r w:rsidRPr="008B0CC7">
        <w:rPr>
          <w:b/>
        </w:rPr>
        <w:t xml:space="preserve"> Dashboard Filter Values</w:t>
      </w:r>
      <w:r>
        <w:tab/>
      </w:r>
      <w:r>
        <w:fldChar w:fldCharType="begin"/>
      </w:r>
      <w:r>
        <w:instrText xml:space="preserve"> PAGEREF _Toc171471 \h </w:instrText>
      </w:r>
      <w:r>
        <w:fldChar w:fldCharType="separate"/>
      </w:r>
      <w:r>
        <w:t>86</w:t>
      </w:r>
      <w:r>
        <w:fldChar w:fldCharType="end"/>
      </w:r>
    </w:p>
    <w:p w14:paraId="7A356CF8" w14:textId="77777777" w:rsidR="00885EED" w:rsidRDefault="00885EED">
      <w:pPr>
        <w:pStyle w:val="TOC4"/>
        <w:rPr>
          <w:rFonts w:asciiTheme="minorHAnsi" w:eastAsiaTheme="minorEastAsia" w:hAnsiTheme="minorHAnsi" w:cstheme="minorBidi"/>
          <w:bCs w:val="0"/>
        </w:rPr>
      </w:pPr>
      <w:r w:rsidRPr="008B0CC7">
        <w:rPr>
          <w:b/>
        </w:rPr>
        <w:t>3.2.4.4</w:t>
      </w:r>
      <w:r>
        <w:rPr>
          <w:rFonts w:asciiTheme="minorHAnsi" w:eastAsiaTheme="minorEastAsia" w:hAnsiTheme="minorHAnsi" w:cstheme="minorBidi"/>
          <w:bCs w:val="0"/>
        </w:rPr>
        <w:tab/>
      </w:r>
      <w:r w:rsidRPr="008B0CC7">
        <w:rPr>
          <w:b/>
        </w:rPr>
        <w:t xml:space="preserve"> Employee Dashboard</w:t>
      </w:r>
      <w:r>
        <w:tab/>
      </w:r>
      <w:r>
        <w:fldChar w:fldCharType="begin"/>
      </w:r>
      <w:r>
        <w:instrText xml:space="preserve"> PAGEREF _Toc171472 \h </w:instrText>
      </w:r>
      <w:r>
        <w:fldChar w:fldCharType="separate"/>
      </w:r>
      <w:r>
        <w:t>87</w:t>
      </w:r>
      <w:r>
        <w:fldChar w:fldCharType="end"/>
      </w:r>
    </w:p>
    <w:p w14:paraId="6EA25848" w14:textId="77777777" w:rsidR="00885EED" w:rsidRDefault="00885EED">
      <w:pPr>
        <w:pStyle w:val="TOC4"/>
        <w:rPr>
          <w:rFonts w:asciiTheme="minorHAnsi" w:eastAsiaTheme="minorEastAsia" w:hAnsiTheme="minorHAnsi" w:cstheme="minorBidi"/>
          <w:bCs w:val="0"/>
        </w:rPr>
      </w:pPr>
      <w:r w:rsidRPr="008B0CC7">
        <w:rPr>
          <w:b/>
        </w:rPr>
        <w:t>3.2.4.5</w:t>
      </w:r>
      <w:r>
        <w:rPr>
          <w:rFonts w:asciiTheme="minorHAnsi" w:eastAsiaTheme="minorEastAsia" w:hAnsiTheme="minorHAnsi" w:cstheme="minorBidi"/>
          <w:bCs w:val="0"/>
        </w:rPr>
        <w:tab/>
      </w:r>
      <w:r w:rsidRPr="008B0CC7">
        <w:rPr>
          <w:b/>
        </w:rPr>
        <w:t xml:space="preserve"> Supervisor Dashboard</w:t>
      </w:r>
      <w:r>
        <w:tab/>
      </w:r>
      <w:r>
        <w:fldChar w:fldCharType="begin"/>
      </w:r>
      <w:r>
        <w:instrText xml:space="preserve"> PAGEREF _Toc171473 \h </w:instrText>
      </w:r>
      <w:r>
        <w:fldChar w:fldCharType="separate"/>
      </w:r>
      <w:r>
        <w:t>88</w:t>
      </w:r>
      <w:r>
        <w:fldChar w:fldCharType="end"/>
      </w:r>
    </w:p>
    <w:p w14:paraId="6521BB77" w14:textId="77777777" w:rsidR="00885EED" w:rsidRDefault="00885EED">
      <w:pPr>
        <w:pStyle w:val="TOC4"/>
        <w:rPr>
          <w:rFonts w:asciiTheme="minorHAnsi" w:eastAsiaTheme="minorEastAsia" w:hAnsiTheme="minorHAnsi" w:cstheme="minorBidi"/>
          <w:bCs w:val="0"/>
        </w:rPr>
      </w:pPr>
      <w:r w:rsidRPr="008B0CC7">
        <w:rPr>
          <w:b/>
        </w:rPr>
        <w:t>3.2.4.6</w:t>
      </w:r>
      <w:r>
        <w:rPr>
          <w:rFonts w:asciiTheme="minorHAnsi" w:eastAsiaTheme="minorEastAsia" w:hAnsiTheme="minorHAnsi" w:cstheme="minorBidi"/>
          <w:bCs w:val="0"/>
        </w:rPr>
        <w:tab/>
      </w:r>
      <w:r w:rsidRPr="008B0CC7">
        <w:rPr>
          <w:b/>
        </w:rPr>
        <w:t xml:space="preserve"> Manager Dashboard</w:t>
      </w:r>
      <w:r>
        <w:tab/>
      </w:r>
      <w:r>
        <w:fldChar w:fldCharType="begin"/>
      </w:r>
      <w:r>
        <w:instrText xml:space="preserve"> PAGEREF _Toc171474 \h </w:instrText>
      </w:r>
      <w:r>
        <w:fldChar w:fldCharType="separate"/>
      </w:r>
      <w:r>
        <w:t>90</w:t>
      </w:r>
      <w:r>
        <w:fldChar w:fldCharType="end"/>
      </w:r>
    </w:p>
    <w:p w14:paraId="5A21A111" w14:textId="77777777" w:rsidR="00885EED" w:rsidRDefault="00885EED">
      <w:pPr>
        <w:pStyle w:val="TOC4"/>
        <w:rPr>
          <w:rFonts w:asciiTheme="minorHAnsi" w:eastAsiaTheme="minorEastAsia" w:hAnsiTheme="minorHAnsi" w:cstheme="minorBidi"/>
          <w:bCs w:val="0"/>
        </w:rPr>
      </w:pPr>
      <w:r w:rsidRPr="008B0CC7">
        <w:rPr>
          <w:b/>
        </w:rPr>
        <w:t>3.2.4.7</w:t>
      </w:r>
      <w:r>
        <w:rPr>
          <w:rFonts w:asciiTheme="minorHAnsi" w:eastAsiaTheme="minorEastAsia" w:hAnsiTheme="minorHAnsi" w:cstheme="minorBidi"/>
          <w:bCs w:val="0"/>
        </w:rPr>
        <w:tab/>
      </w:r>
      <w:r w:rsidRPr="008B0CC7">
        <w:rPr>
          <w:b/>
        </w:rPr>
        <w:t xml:space="preserve"> Quality/Training/Employee Dashboard</w:t>
      </w:r>
      <w:r>
        <w:tab/>
      </w:r>
      <w:r>
        <w:fldChar w:fldCharType="begin"/>
      </w:r>
      <w:r>
        <w:instrText xml:space="preserve"> PAGEREF _Toc171475 \h </w:instrText>
      </w:r>
      <w:r>
        <w:fldChar w:fldCharType="separate"/>
      </w:r>
      <w:r>
        <w:t>93</w:t>
      </w:r>
      <w:r>
        <w:fldChar w:fldCharType="end"/>
      </w:r>
    </w:p>
    <w:p w14:paraId="572CE509" w14:textId="77777777" w:rsidR="00885EED" w:rsidRDefault="00885EED">
      <w:pPr>
        <w:pStyle w:val="TOC4"/>
        <w:rPr>
          <w:rFonts w:asciiTheme="minorHAnsi" w:eastAsiaTheme="minorEastAsia" w:hAnsiTheme="minorHAnsi" w:cstheme="minorBidi"/>
          <w:bCs w:val="0"/>
        </w:rPr>
      </w:pPr>
      <w:r w:rsidRPr="008B0CC7">
        <w:rPr>
          <w:b/>
        </w:rPr>
        <w:t>3.2.4.8</w:t>
      </w:r>
      <w:r>
        <w:rPr>
          <w:rFonts w:asciiTheme="minorHAnsi" w:eastAsiaTheme="minorEastAsia" w:hAnsiTheme="minorHAnsi" w:cstheme="minorBidi"/>
          <w:bCs w:val="0"/>
        </w:rPr>
        <w:tab/>
      </w:r>
      <w:r w:rsidRPr="008B0CC7">
        <w:rPr>
          <w:b/>
        </w:rPr>
        <w:t xml:space="preserve"> Support Staff Dashboard</w:t>
      </w:r>
      <w:r>
        <w:tab/>
      </w:r>
      <w:r>
        <w:fldChar w:fldCharType="begin"/>
      </w:r>
      <w:r>
        <w:instrText xml:space="preserve"> PAGEREF _Toc171476 \h </w:instrText>
      </w:r>
      <w:r>
        <w:fldChar w:fldCharType="separate"/>
      </w:r>
      <w:r>
        <w:t>94</w:t>
      </w:r>
      <w:r>
        <w:fldChar w:fldCharType="end"/>
      </w:r>
    </w:p>
    <w:p w14:paraId="705B7EA1" w14:textId="77777777" w:rsidR="00885EED" w:rsidRDefault="00885EED">
      <w:pPr>
        <w:pStyle w:val="TOC4"/>
        <w:rPr>
          <w:rFonts w:asciiTheme="minorHAnsi" w:eastAsiaTheme="minorEastAsia" w:hAnsiTheme="minorHAnsi" w:cstheme="minorBidi"/>
          <w:bCs w:val="0"/>
        </w:rPr>
      </w:pPr>
      <w:r w:rsidRPr="008B0CC7">
        <w:rPr>
          <w:b/>
        </w:rPr>
        <w:t>3.2.4.9</w:t>
      </w:r>
      <w:r>
        <w:rPr>
          <w:rFonts w:asciiTheme="minorHAnsi" w:eastAsiaTheme="minorEastAsia" w:hAnsiTheme="minorHAnsi" w:cstheme="minorBidi"/>
          <w:bCs w:val="0"/>
        </w:rPr>
        <w:tab/>
      </w:r>
      <w:r w:rsidRPr="008B0CC7">
        <w:rPr>
          <w:b/>
        </w:rPr>
        <w:t xml:space="preserve"> Historical Reporting Dashboard</w:t>
      </w:r>
      <w:r>
        <w:tab/>
      </w:r>
      <w:r>
        <w:fldChar w:fldCharType="begin"/>
      </w:r>
      <w:r>
        <w:instrText xml:space="preserve"> PAGEREF _Toc171477 \h </w:instrText>
      </w:r>
      <w:r>
        <w:fldChar w:fldCharType="separate"/>
      </w:r>
      <w:r>
        <w:t>95</w:t>
      </w:r>
      <w:r>
        <w:fldChar w:fldCharType="end"/>
      </w:r>
    </w:p>
    <w:p w14:paraId="0115EA11" w14:textId="77777777" w:rsidR="00885EED" w:rsidRDefault="00885EED">
      <w:pPr>
        <w:pStyle w:val="TOC4"/>
        <w:rPr>
          <w:rFonts w:asciiTheme="minorHAnsi" w:eastAsiaTheme="minorEastAsia" w:hAnsiTheme="minorHAnsi" w:cstheme="minorBidi"/>
          <w:bCs w:val="0"/>
        </w:rPr>
      </w:pPr>
      <w:r w:rsidRPr="008B0CC7">
        <w:rPr>
          <w:b/>
        </w:rPr>
        <w:t>3.2.4.10</w:t>
      </w:r>
      <w:r>
        <w:rPr>
          <w:rFonts w:asciiTheme="minorHAnsi" w:eastAsiaTheme="minorEastAsia" w:hAnsiTheme="minorHAnsi" w:cstheme="minorBidi"/>
          <w:bCs w:val="0"/>
        </w:rPr>
        <w:tab/>
      </w:r>
      <w:r w:rsidRPr="008B0CC7">
        <w:rPr>
          <w:b/>
        </w:rPr>
        <w:t>Senior Manager Dashboard</w:t>
      </w:r>
      <w:r>
        <w:tab/>
      </w:r>
      <w:r>
        <w:fldChar w:fldCharType="begin"/>
      </w:r>
      <w:r>
        <w:instrText xml:space="preserve"> PAGEREF _Toc171478 \h </w:instrText>
      </w:r>
      <w:r>
        <w:fldChar w:fldCharType="separate"/>
      </w:r>
      <w:r>
        <w:t>96</w:t>
      </w:r>
      <w:r>
        <w:fldChar w:fldCharType="end"/>
      </w:r>
    </w:p>
    <w:p w14:paraId="40C14027" w14:textId="77777777" w:rsidR="00885EED" w:rsidRDefault="00885EED">
      <w:pPr>
        <w:pStyle w:val="TOC4"/>
        <w:rPr>
          <w:rFonts w:asciiTheme="minorHAnsi" w:eastAsiaTheme="minorEastAsia" w:hAnsiTheme="minorHAnsi" w:cstheme="minorBidi"/>
          <w:bCs w:val="0"/>
        </w:rPr>
      </w:pPr>
      <w:r w:rsidRPr="008B0CC7">
        <w:rPr>
          <w:b/>
        </w:rPr>
        <w:t>3.2.4.11</w:t>
      </w:r>
      <w:r>
        <w:rPr>
          <w:rFonts w:asciiTheme="minorHAnsi" w:eastAsiaTheme="minorEastAsia" w:hAnsiTheme="minorHAnsi" w:cstheme="minorBidi"/>
          <w:bCs w:val="0"/>
        </w:rPr>
        <w:tab/>
      </w:r>
      <w:r w:rsidRPr="008B0CC7">
        <w:rPr>
          <w:b/>
        </w:rPr>
        <w:t>Director Dashboard</w:t>
      </w:r>
      <w:r>
        <w:tab/>
      </w:r>
      <w:r>
        <w:fldChar w:fldCharType="begin"/>
      </w:r>
      <w:r>
        <w:instrText xml:space="preserve"> PAGEREF _Toc171479 \h </w:instrText>
      </w:r>
      <w:r>
        <w:fldChar w:fldCharType="separate"/>
      </w:r>
      <w:r>
        <w:t>100</w:t>
      </w:r>
      <w:r>
        <w:fldChar w:fldCharType="end"/>
      </w:r>
    </w:p>
    <w:p w14:paraId="50C6F7ED" w14:textId="77777777" w:rsidR="00885EED" w:rsidRDefault="00885EED">
      <w:pPr>
        <w:pStyle w:val="TOC3"/>
        <w:rPr>
          <w:rFonts w:asciiTheme="minorHAnsi" w:eastAsiaTheme="minorEastAsia" w:hAnsiTheme="minorHAnsi" w:cstheme="minorBidi"/>
          <w:szCs w:val="22"/>
        </w:rPr>
      </w:pPr>
      <w:r w:rsidRPr="008B0CC7">
        <w:rPr>
          <w:bCs/>
        </w:rPr>
        <w:t>3.2.5</w:t>
      </w:r>
      <w:r>
        <w:rPr>
          <w:rFonts w:asciiTheme="minorHAnsi" w:eastAsiaTheme="minorEastAsia" w:hAnsiTheme="minorHAnsi" w:cstheme="minorBidi"/>
          <w:szCs w:val="22"/>
        </w:rPr>
        <w:tab/>
      </w:r>
      <w:r w:rsidRPr="008B0CC7">
        <w:rPr>
          <w:bCs/>
        </w:rPr>
        <w:t>eCoaching Log Review</w:t>
      </w:r>
      <w:r>
        <w:tab/>
      </w:r>
      <w:r>
        <w:fldChar w:fldCharType="begin"/>
      </w:r>
      <w:r>
        <w:instrText xml:space="preserve"> PAGEREF _Toc171480 \h </w:instrText>
      </w:r>
      <w:r>
        <w:fldChar w:fldCharType="separate"/>
      </w:r>
      <w:r>
        <w:t>101</w:t>
      </w:r>
      <w:r>
        <w:fldChar w:fldCharType="end"/>
      </w:r>
    </w:p>
    <w:p w14:paraId="7C2229A4" w14:textId="77777777" w:rsidR="00885EED" w:rsidRDefault="00885EED">
      <w:pPr>
        <w:pStyle w:val="TOC4"/>
        <w:rPr>
          <w:rFonts w:asciiTheme="minorHAnsi" w:eastAsiaTheme="minorEastAsia" w:hAnsiTheme="minorHAnsi" w:cstheme="minorBidi"/>
          <w:bCs w:val="0"/>
        </w:rPr>
      </w:pPr>
      <w:r w:rsidRPr="008B0CC7">
        <w:rPr>
          <w:b/>
        </w:rPr>
        <w:t>3.2.5.1</w:t>
      </w:r>
      <w:r>
        <w:rPr>
          <w:rFonts w:asciiTheme="minorHAnsi" w:eastAsiaTheme="minorEastAsia" w:hAnsiTheme="minorHAnsi" w:cstheme="minorBidi"/>
          <w:bCs w:val="0"/>
        </w:rPr>
        <w:tab/>
      </w:r>
      <w:r w:rsidRPr="008B0CC7">
        <w:rPr>
          <w:b/>
        </w:rPr>
        <w:t xml:space="preserve"> All Reviewers</w:t>
      </w:r>
      <w:r>
        <w:tab/>
      </w:r>
      <w:r>
        <w:fldChar w:fldCharType="begin"/>
      </w:r>
      <w:r>
        <w:instrText xml:space="preserve"> PAGEREF _Toc171481 \h </w:instrText>
      </w:r>
      <w:r>
        <w:fldChar w:fldCharType="separate"/>
      </w:r>
      <w:r>
        <w:t>101</w:t>
      </w:r>
      <w:r>
        <w:fldChar w:fldCharType="end"/>
      </w:r>
    </w:p>
    <w:p w14:paraId="45A48405" w14:textId="77777777" w:rsidR="00885EED" w:rsidRDefault="00885EED">
      <w:pPr>
        <w:pStyle w:val="TOC4"/>
        <w:rPr>
          <w:rFonts w:asciiTheme="minorHAnsi" w:eastAsiaTheme="minorEastAsia" w:hAnsiTheme="minorHAnsi" w:cstheme="minorBidi"/>
          <w:bCs w:val="0"/>
        </w:rPr>
      </w:pPr>
      <w:r w:rsidRPr="008B0CC7">
        <w:rPr>
          <w:b/>
        </w:rPr>
        <w:t>3.2.5.2</w:t>
      </w:r>
      <w:r>
        <w:rPr>
          <w:rFonts w:asciiTheme="minorHAnsi" w:eastAsiaTheme="minorEastAsia" w:hAnsiTheme="minorHAnsi" w:cstheme="minorBidi"/>
          <w:bCs w:val="0"/>
        </w:rPr>
        <w:tab/>
      </w:r>
      <w:r w:rsidRPr="008B0CC7">
        <w:rPr>
          <w:b/>
        </w:rPr>
        <w:t xml:space="preserve"> Submitter of Log</w:t>
      </w:r>
      <w:r>
        <w:tab/>
      </w:r>
      <w:r>
        <w:fldChar w:fldCharType="begin"/>
      </w:r>
      <w:r>
        <w:instrText xml:space="preserve"> PAGEREF _Toc171482 \h </w:instrText>
      </w:r>
      <w:r>
        <w:fldChar w:fldCharType="separate"/>
      </w:r>
      <w:r>
        <w:t>103</w:t>
      </w:r>
      <w:r>
        <w:fldChar w:fldCharType="end"/>
      </w:r>
    </w:p>
    <w:p w14:paraId="53698F01" w14:textId="77777777" w:rsidR="00885EED" w:rsidRDefault="00885EED">
      <w:pPr>
        <w:pStyle w:val="TOC4"/>
        <w:rPr>
          <w:rFonts w:asciiTheme="minorHAnsi" w:eastAsiaTheme="minorEastAsia" w:hAnsiTheme="minorHAnsi" w:cstheme="minorBidi"/>
          <w:bCs w:val="0"/>
        </w:rPr>
      </w:pPr>
      <w:r w:rsidRPr="008B0CC7">
        <w:rPr>
          <w:b/>
        </w:rPr>
        <w:t>3.2.5.3</w:t>
      </w:r>
      <w:r>
        <w:rPr>
          <w:rFonts w:asciiTheme="minorHAnsi" w:eastAsiaTheme="minorEastAsia" w:hAnsiTheme="minorHAnsi" w:cstheme="minorBidi"/>
          <w:bCs w:val="0"/>
        </w:rPr>
        <w:tab/>
      </w:r>
      <w:r w:rsidRPr="008B0CC7">
        <w:rPr>
          <w:b/>
        </w:rPr>
        <w:t xml:space="preserve"> Employee of Log</w:t>
      </w:r>
      <w:r>
        <w:tab/>
      </w:r>
      <w:r>
        <w:fldChar w:fldCharType="begin"/>
      </w:r>
      <w:r>
        <w:instrText xml:space="preserve"> PAGEREF _Toc171483 \h </w:instrText>
      </w:r>
      <w:r>
        <w:fldChar w:fldCharType="separate"/>
      </w:r>
      <w:r>
        <w:t>103</w:t>
      </w:r>
      <w:r>
        <w:fldChar w:fldCharType="end"/>
      </w:r>
    </w:p>
    <w:p w14:paraId="139FF561" w14:textId="77777777" w:rsidR="00885EED" w:rsidRDefault="00885EED">
      <w:pPr>
        <w:pStyle w:val="TOC4"/>
        <w:rPr>
          <w:rFonts w:asciiTheme="minorHAnsi" w:eastAsiaTheme="minorEastAsia" w:hAnsiTheme="minorHAnsi" w:cstheme="minorBidi"/>
          <w:bCs w:val="0"/>
        </w:rPr>
      </w:pPr>
      <w:r w:rsidRPr="008B0CC7">
        <w:rPr>
          <w:b/>
        </w:rPr>
        <w:t>3.2.5.4</w:t>
      </w:r>
      <w:r>
        <w:rPr>
          <w:rFonts w:asciiTheme="minorHAnsi" w:eastAsiaTheme="minorEastAsia" w:hAnsiTheme="minorHAnsi" w:cstheme="minorBidi"/>
          <w:bCs w:val="0"/>
        </w:rPr>
        <w:tab/>
      </w:r>
      <w:r w:rsidRPr="008B0CC7">
        <w:rPr>
          <w:b/>
        </w:rPr>
        <w:t xml:space="preserve"> Supervisor of Record</w:t>
      </w:r>
      <w:r>
        <w:tab/>
      </w:r>
      <w:r>
        <w:fldChar w:fldCharType="begin"/>
      </w:r>
      <w:r>
        <w:instrText xml:space="preserve"> PAGEREF _Toc171484 \h </w:instrText>
      </w:r>
      <w:r>
        <w:fldChar w:fldCharType="separate"/>
      </w:r>
      <w:r>
        <w:t>106</w:t>
      </w:r>
      <w:r>
        <w:fldChar w:fldCharType="end"/>
      </w:r>
    </w:p>
    <w:p w14:paraId="7A953FCF" w14:textId="77777777" w:rsidR="00885EED" w:rsidRDefault="00885EED">
      <w:pPr>
        <w:pStyle w:val="TOC4"/>
        <w:rPr>
          <w:rFonts w:asciiTheme="minorHAnsi" w:eastAsiaTheme="minorEastAsia" w:hAnsiTheme="minorHAnsi" w:cstheme="minorBidi"/>
          <w:bCs w:val="0"/>
        </w:rPr>
      </w:pPr>
      <w:r w:rsidRPr="008B0CC7">
        <w:rPr>
          <w:b/>
        </w:rPr>
        <w:t>3.2.5.5</w:t>
      </w:r>
      <w:r>
        <w:rPr>
          <w:rFonts w:asciiTheme="minorHAnsi" w:eastAsiaTheme="minorEastAsia" w:hAnsiTheme="minorHAnsi" w:cstheme="minorBidi"/>
          <w:bCs w:val="0"/>
        </w:rPr>
        <w:tab/>
      </w:r>
      <w:r w:rsidRPr="008B0CC7">
        <w:rPr>
          <w:b/>
        </w:rPr>
        <w:t xml:space="preserve"> Manager of Record</w:t>
      </w:r>
      <w:r>
        <w:tab/>
      </w:r>
      <w:r>
        <w:fldChar w:fldCharType="begin"/>
      </w:r>
      <w:r>
        <w:instrText xml:space="preserve"> PAGEREF _Toc171485 \h </w:instrText>
      </w:r>
      <w:r>
        <w:fldChar w:fldCharType="separate"/>
      </w:r>
      <w:r>
        <w:t>111</w:t>
      </w:r>
      <w:r>
        <w:fldChar w:fldCharType="end"/>
      </w:r>
    </w:p>
    <w:p w14:paraId="4ABDE388" w14:textId="77777777" w:rsidR="00885EED" w:rsidRDefault="00885EED">
      <w:pPr>
        <w:pStyle w:val="TOC4"/>
        <w:rPr>
          <w:rFonts w:asciiTheme="minorHAnsi" w:eastAsiaTheme="minorEastAsia" w:hAnsiTheme="minorHAnsi" w:cstheme="minorBidi"/>
          <w:bCs w:val="0"/>
        </w:rPr>
      </w:pPr>
      <w:r w:rsidRPr="008B0CC7">
        <w:rPr>
          <w:b/>
        </w:rPr>
        <w:t>3.2.5.6</w:t>
      </w:r>
      <w:r>
        <w:rPr>
          <w:rFonts w:asciiTheme="minorHAnsi" w:eastAsiaTheme="minorEastAsia" w:hAnsiTheme="minorHAnsi" w:cstheme="minorBidi"/>
          <w:bCs w:val="0"/>
        </w:rPr>
        <w:tab/>
      </w:r>
      <w:r w:rsidRPr="008B0CC7">
        <w:rPr>
          <w:b/>
        </w:rPr>
        <w:t xml:space="preserve"> Other Reviewers</w:t>
      </w:r>
      <w:r>
        <w:tab/>
      </w:r>
      <w:r>
        <w:fldChar w:fldCharType="begin"/>
      </w:r>
      <w:r>
        <w:instrText xml:space="preserve"> PAGEREF _Toc171486 \h </w:instrText>
      </w:r>
      <w:r>
        <w:fldChar w:fldCharType="separate"/>
      </w:r>
      <w:r>
        <w:t>114</w:t>
      </w:r>
      <w:r>
        <w:fldChar w:fldCharType="end"/>
      </w:r>
    </w:p>
    <w:p w14:paraId="71CEB1A5" w14:textId="77777777" w:rsidR="00885EED" w:rsidRDefault="00885EED">
      <w:pPr>
        <w:pStyle w:val="TOC4"/>
        <w:rPr>
          <w:rFonts w:asciiTheme="minorHAnsi" w:eastAsiaTheme="minorEastAsia" w:hAnsiTheme="minorHAnsi" w:cstheme="minorBidi"/>
          <w:bCs w:val="0"/>
        </w:rPr>
      </w:pPr>
      <w:r w:rsidRPr="008B0CC7">
        <w:rPr>
          <w:b/>
        </w:rPr>
        <w:t>3.2.5.7</w:t>
      </w:r>
      <w:r>
        <w:rPr>
          <w:rFonts w:asciiTheme="minorHAnsi" w:eastAsiaTheme="minorEastAsia" w:hAnsiTheme="minorHAnsi" w:cstheme="minorBidi"/>
          <w:bCs w:val="0"/>
        </w:rPr>
        <w:tab/>
      </w:r>
      <w:r w:rsidRPr="008B0CC7">
        <w:rPr>
          <w:b/>
        </w:rPr>
        <w:t xml:space="preserve"> Unauthorized reviewers</w:t>
      </w:r>
      <w:r>
        <w:tab/>
      </w:r>
      <w:r>
        <w:fldChar w:fldCharType="begin"/>
      </w:r>
      <w:r>
        <w:instrText xml:space="preserve"> PAGEREF _Toc171487 \h </w:instrText>
      </w:r>
      <w:r>
        <w:fldChar w:fldCharType="separate"/>
      </w:r>
      <w:r>
        <w:t>115</w:t>
      </w:r>
      <w:r>
        <w:fldChar w:fldCharType="end"/>
      </w:r>
    </w:p>
    <w:p w14:paraId="2181ED98" w14:textId="77777777" w:rsidR="00885EED" w:rsidRDefault="00885EED">
      <w:pPr>
        <w:pStyle w:val="TOC4"/>
        <w:rPr>
          <w:rFonts w:asciiTheme="minorHAnsi" w:eastAsiaTheme="minorEastAsia" w:hAnsiTheme="minorHAnsi" w:cstheme="minorBidi"/>
          <w:bCs w:val="0"/>
        </w:rPr>
      </w:pPr>
      <w:r w:rsidRPr="008B0CC7">
        <w:rPr>
          <w:b/>
        </w:rPr>
        <w:t>3.2.5.8</w:t>
      </w:r>
      <w:r>
        <w:rPr>
          <w:rFonts w:asciiTheme="minorHAnsi" w:eastAsiaTheme="minorEastAsia" w:hAnsiTheme="minorHAnsi" w:cstheme="minorBidi"/>
          <w:bCs w:val="0"/>
        </w:rPr>
        <w:tab/>
      </w:r>
      <w:r w:rsidRPr="008B0CC7">
        <w:rPr>
          <w:b/>
        </w:rPr>
        <w:t xml:space="preserve"> Quality Now Log</w:t>
      </w:r>
      <w:r>
        <w:tab/>
      </w:r>
      <w:r>
        <w:fldChar w:fldCharType="begin"/>
      </w:r>
      <w:r>
        <w:instrText xml:space="preserve"> PAGEREF _Toc171488 \h </w:instrText>
      </w:r>
      <w:r>
        <w:fldChar w:fldCharType="separate"/>
      </w:r>
      <w:r>
        <w:t>115</w:t>
      </w:r>
      <w:r>
        <w:fldChar w:fldCharType="end"/>
      </w:r>
    </w:p>
    <w:p w14:paraId="1084B45E" w14:textId="77777777" w:rsidR="00885EED" w:rsidRDefault="00885EED">
      <w:pPr>
        <w:pStyle w:val="TOC3"/>
        <w:rPr>
          <w:rFonts w:asciiTheme="minorHAnsi" w:eastAsiaTheme="minorEastAsia" w:hAnsiTheme="minorHAnsi" w:cstheme="minorBidi"/>
          <w:szCs w:val="22"/>
        </w:rPr>
      </w:pPr>
      <w:r w:rsidRPr="008B0CC7">
        <w:rPr>
          <w:bCs/>
        </w:rPr>
        <w:t>3.2.6</w:t>
      </w:r>
      <w:r>
        <w:rPr>
          <w:rFonts w:asciiTheme="minorHAnsi" w:eastAsiaTheme="minorEastAsia" w:hAnsiTheme="minorHAnsi" w:cstheme="minorBidi"/>
          <w:szCs w:val="22"/>
        </w:rPr>
        <w:tab/>
      </w:r>
      <w:r w:rsidRPr="008B0CC7">
        <w:rPr>
          <w:bCs/>
        </w:rPr>
        <w:t>Employee Information</w:t>
      </w:r>
      <w:r>
        <w:tab/>
      </w:r>
      <w:r>
        <w:fldChar w:fldCharType="begin"/>
      </w:r>
      <w:r>
        <w:instrText xml:space="preserve"> PAGEREF _Toc171489 \h </w:instrText>
      </w:r>
      <w:r>
        <w:fldChar w:fldCharType="separate"/>
      </w:r>
      <w:r>
        <w:t>119</w:t>
      </w:r>
      <w:r>
        <w:fldChar w:fldCharType="end"/>
      </w:r>
    </w:p>
    <w:p w14:paraId="4E082CF3" w14:textId="77777777" w:rsidR="00885EED" w:rsidRDefault="00885EED">
      <w:pPr>
        <w:pStyle w:val="TOC4"/>
        <w:rPr>
          <w:rFonts w:asciiTheme="minorHAnsi" w:eastAsiaTheme="minorEastAsia" w:hAnsiTheme="minorHAnsi" w:cstheme="minorBidi"/>
          <w:bCs w:val="0"/>
        </w:rPr>
      </w:pPr>
      <w:r w:rsidRPr="008B0CC7">
        <w:rPr>
          <w:b/>
        </w:rPr>
        <w:t>3.2.6.1</w:t>
      </w:r>
      <w:r>
        <w:rPr>
          <w:rFonts w:asciiTheme="minorHAnsi" w:eastAsiaTheme="minorEastAsia" w:hAnsiTheme="minorHAnsi" w:cstheme="minorBidi"/>
          <w:bCs w:val="0"/>
        </w:rPr>
        <w:tab/>
      </w:r>
      <w:r w:rsidRPr="008B0CC7">
        <w:rPr>
          <w:b/>
        </w:rPr>
        <w:t xml:space="preserve"> Employee Information</w:t>
      </w:r>
      <w:r>
        <w:tab/>
      </w:r>
      <w:r>
        <w:fldChar w:fldCharType="begin"/>
      </w:r>
      <w:r>
        <w:instrText xml:space="preserve"> PAGEREF _Toc171490 \h </w:instrText>
      </w:r>
      <w:r>
        <w:fldChar w:fldCharType="separate"/>
      </w:r>
      <w:r>
        <w:t>119</w:t>
      </w:r>
      <w:r>
        <w:fldChar w:fldCharType="end"/>
      </w:r>
    </w:p>
    <w:p w14:paraId="2AB145F6" w14:textId="77777777" w:rsidR="00885EED" w:rsidRDefault="00885EED">
      <w:pPr>
        <w:pStyle w:val="TOC4"/>
        <w:rPr>
          <w:rFonts w:asciiTheme="minorHAnsi" w:eastAsiaTheme="minorEastAsia" w:hAnsiTheme="minorHAnsi" w:cstheme="minorBidi"/>
          <w:bCs w:val="0"/>
        </w:rPr>
      </w:pPr>
      <w:r w:rsidRPr="008B0CC7">
        <w:rPr>
          <w:b/>
        </w:rPr>
        <w:t>3.2.6.2</w:t>
      </w:r>
      <w:r>
        <w:rPr>
          <w:rFonts w:asciiTheme="minorHAnsi" w:eastAsiaTheme="minorEastAsia" w:hAnsiTheme="minorHAnsi" w:cstheme="minorBidi"/>
          <w:bCs w:val="0"/>
        </w:rPr>
        <w:tab/>
      </w:r>
      <w:r w:rsidRPr="008B0CC7">
        <w:rPr>
          <w:b/>
        </w:rPr>
        <w:t xml:space="preserve"> Employee Data Feed</w:t>
      </w:r>
      <w:r>
        <w:tab/>
      </w:r>
      <w:r>
        <w:fldChar w:fldCharType="begin"/>
      </w:r>
      <w:r>
        <w:instrText xml:space="preserve"> PAGEREF _Toc171491 \h </w:instrText>
      </w:r>
      <w:r>
        <w:fldChar w:fldCharType="separate"/>
      </w:r>
      <w:r>
        <w:t>120</w:t>
      </w:r>
      <w:r>
        <w:fldChar w:fldCharType="end"/>
      </w:r>
    </w:p>
    <w:p w14:paraId="6DD5C67B" w14:textId="77777777" w:rsidR="00885EED" w:rsidRDefault="00885EED">
      <w:pPr>
        <w:pStyle w:val="TOC4"/>
        <w:rPr>
          <w:rFonts w:asciiTheme="minorHAnsi" w:eastAsiaTheme="minorEastAsia" w:hAnsiTheme="minorHAnsi" w:cstheme="minorBidi"/>
          <w:bCs w:val="0"/>
        </w:rPr>
      </w:pPr>
      <w:r w:rsidRPr="008B0CC7">
        <w:rPr>
          <w:b/>
        </w:rPr>
        <w:t>3.2.6.3</w:t>
      </w:r>
      <w:r>
        <w:rPr>
          <w:rFonts w:asciiTheme="minorHAnsi" w:eastAsiaTheme="minorEastAsia" w:hAnsiTheme="minorHAnsi" w:cstheme="minorBidi"/>
          <w:bCs w:val="0"/>
        </w:rPr>
        <w:tab/>
      </w:r>
      <w:r w:rsidRPr="008B0CC7">
        <w:rPr>
          <w:b/>
        </w:rPr>
        <w:t xml:space="preserve"> Log Inactivation</w:t>
      </w:r>
      <w:r>
        <w:tab/>
      </w:r>
      <w:r>
        <w:fldChar w:fldCharType="begin"/>
      </w:r>
      <w:r>
        <w:instrText xml:space="preserve"> PAGEREF _Toc171492 \h </w:instrText>
      </w:r>
      <w:r>
        <w:fldChar w:fldCharType="separate"/>
      </w:r>
      <w:r>
        <w:t>121</w:t>
      </w:r>
      <w:r>
        <w:fldChar w:fldCharType="end"/>
      </w:r>
    </w:p>
    <w:p w14:paraId="3D2C4DE7" w14:textId="77777777" w:rsidR="00885EED" w:rsidRDefault="00885EED">
      <w:pPr>
        <w:pStyle w:val="TOC3"/>
        <w:rPr>
          <w:rFonts w:asciiTheme="minorHAnsi" w:eastAsiaTheme="minorEastAsia" w:hAnsiTheme="minorHAnsi" w:cstheme="minorBidi"/>
          <w:szCs w:val="22"/>
        </w:rPr>
      </w:pPr>
      <w:r w:rsidRPr="008B0CC7">
        <w:rPr>
          <w:bCs/>
        </w:rPr>
        <w:t>3.2.7</w:t>
      </w:r>
      <w:r>
        <w:rPr>
          <w:rFonts w:asciiTheme="minorHAnsi" w:eastAsiaTheme="minorEastAsia" w:hAnsiTheme="minorHAnsi" w:cstheme="minorBidi"/>
          <w:szCs w:val="22"/>
        </w:rPr>
        <w:tab/>
      </w:r>
      <w:r w:rsidRPr="008B0CC7">
        <w:rPr>
          <w:bCs/>
        </w:rPr>
        <w:t>Administration Functions</w:t>
      </w:r>
      <w:r>
        <w:tab/>
      </w:r>
      <w:r>
        <w:fldChar w:fldCharType="begin"/>
      </w:r>
      <w:r>
        <w:instrText xml:space="preserve"> PAGEREF _Toc171493 \h </w:instrText>
      </w:r>
      <w:r>
        <w:fldChar w:fldCharType="separate"/>
      </w:r>
      <w:r>
        <w:t>122</w:t>
      </w:r>
      <w:r>
        <w:fldChar w:fldCharType="end"/>
      </w:r>
    </w:p>
    <w:p w14:paraId="67B55C13" w14:textId="77777777" w:rsidR="00885EED" w:rsidRDefault="00885EED">
      <w:pPr>
        <w:pStyle w:val="TOC4"/>
        <w:rPr>
          <w:rFonts w:asciiTheme="minorHAnsi" w:eastAsiaTheme="minorEastAsia" w:hAnsiTheme="minorHAnsi" w:cstheme="minorBidi"/>
          <w:bCs w:val="0"/>
        </w:rPr>
      </w:pPr>
      <w:r w:rsidRPr="008B0CC7">
        <w:rPr>
          <w:b/>
        </w:rPr>
        <w:t>3.2.7.1</w:t>
      </w:r>
      <w:r>
        <w:rPr>
          <w:rFonts w:asciiTheme="minorHAnsi" w:eastAsiaTheme="minorEastAsia" w:hAnsiTheme="minorHAnsi" w:cstheme="minorBidi"/>
          <w:bCs w:val="0"/>
        </w:rPr>
        <w:tab/>
      </w:r>
      <w:r w:rsidRPr="008B0CC7">
        <w:rPr>
          <w:b/>
        </w:rPr>
        <w:t xml:space="preserve"> Access Control List</w:t>
      </w:r>
      <w:r>
        <w:tab/>
      </w:r>
      <w:r>
        <w:fldChar w:fldCharType="begin"/>
      </w:r>
      <w:r>
        <w:instrText xml:space="preserve"> PAGEREF _Toc171494 \h </w:instrText>
      </w:r>
      <w:r>
        <w:fldChar w:fldCharType="separate"/>
      </w:r>
      <w:r>
        <w:t>122</w:t>
      </w:r>
      <w:r>
        <w:fldChar w:fldCharType="end"/>
      </w:r>
    </w:p>
    <w:p w14:paraId="339A37D8" w14:textId="77777777" w:rsidR="00885EED" w:rsidRDefault="00885EED">
      <w:pPr>
        <w:pStyle w:val="TOC4"/>
        <w:rPr>
          <w:rFonts w:asciiTheme="minorHAnsi" w:eastAsiaTheme="minorEastAsia" w:hAnsiTheme="minorHAnsi" w:cstheme="minorBidi"/>
          <w:bCs w:val="0"/>
        </w:rPr>
      </w:pPr>
      <w:r w:rsidRPr="008B0CC7">
        <w:rPr>
          <w:b/>
        </w:rPr>
        <w:t>3.2.7.2</w:t>
      </w:r>
      <w:r>
        <w:rPr>
          <w:rFonts w:asciiTheme="minorHAnsi" w:eastAsiaTheme="minorEastAsia" w:hAnsiTheme="minorHAnsi" w:cstheme="minorBidi"/>
          <w:bCs w:val="0"/>
        </w:rPr>
        <w:tab/>
      </w:r>
      <w:r w:rsidRPr="008B0CC7">
        <w:rPr>
          <w:b/>
        </w:rPr>
        <w:t xml:space="preserve"> Delete Records</w:t>
      </w:r>
      <w:r>
        <w:tab/>
      </w:r>
      <w:r>
        <w:fldChar w:fldCharType="begin"/>
      </w:r>
      <w:r>
        <w:instrText xml:space="preserve"> PAGEREF _Toc171495 \h </w:instrText>
      </w:r>
      <w:r>
        <w:fldChar w:fldCharType="separate"/>
      </w:r>
      <w:r>
        <w:t>122</w:t>
      </w:r>
      <w:r>
        <w:fldChar w:fldCharType="end"/>
      </w:r>
    </w:p>
    <w:p w14:paraId="3E5D255F" w14:textId="77777777" w:rsidR="00885EED" w:rsidRDefault="00885EED">
      <w:pPr>
        <w:pStyle w:val="TOC4"/>
        <w:rPr>
          <w:rFonts w:asciiTheme="minorHAnsi" w:eastAsiaTheme="minorEastAsia" w:hAnsiTheme="minorHAnsi" w:cstheme="minorBidi"/>
          <w:bCs w:val="0"/>
        </w:rPr>
      </w:pPr>
      <w:r w:rsidRPr="008B0CC7">
        <w:rPr>
          <w:b/>
        </w:rPr>
        <w:t>3.2.7.3</w:t>
      </w:r>
      <w:r>
        <w:rPr>
          <w:rFonts w:asciiTheme="minorHAnsi" w:eastAsiaTheme="minorEastAsia" w:hAnsiTheme="minorHAnsi" w:cstheme="minorBidi"/>
          <w:bCs w:val="0"/>
        </w:rPr>
        <w:tab/>
      </w:r>
      <w:r w:rsidRPr="008B0CC7">
        <w:rPr>
          <w:b/>
        </w:rPr>
        <w:t xml:space="preserve"> Inactivate Records</w:t>
      </w:r>
      <w:r>
        <w:tab/>
      </w:r>
      <w:r>
        <w:fldChar w:fldCharType="begin"/>
      </w:r>
      <w:r>
        <w:instrText xml:space="preserve"> PAGEREF _Toc171496 \h </w:instrText>
      </w:r>
      <w:r>
        <w:fldChar w:fldCharType="separate"/>
      </w:r>
      <w:r>
        <w:t>123</w:t>
      </w:r>
      <w:r>
        <w:fldChar w:fldCharType="end"/>
      </w:r>
    </w:p>
    <w:p w14:paraId="166F876E" w14:textId="77777777" w:rsidR="00885EED" w:rsidRDefault="00885EED">
      <w:pPr>
        <w:pStyle w:val="TOC4"/>
        <w:rPr>
          <w:rFonts w:asciiTheme="minorHAnsi" w:eastAsiaTheme="minorEastAsia" w:hAnsiTheme="minorHAnsi" w:cstheme="minorBidi"/>
          <w:bCs w:val="0"/>
        </w:rPr>
      </w:pPr>
      <w:r w:rsidRPr="008B0CC7">
        <w:rPr>
          <w:b/>
        </w:rPr>
        <w:t>3.2.7.4</w:t>
      </w:r>
      <w:r>
        <w:rPr>
          <w:rFonts w:asciiTheme="minorHAnsi" w:eastAsiaTheme="minorEastAsia" w:hAnsiTheme="minorHAnsi" w:cstheme="minorBidi"/>
          <w:bCs w:val="0"/>
        </w:rPr>
        <w:tab/>
      </w:r>
      <w:r w:rsidRPr="008B0CC7">
        <w:rPr>
          <w:b/>
        </w:rPr>
        <w:t xml:space="preserve"> Re-activate Records</w:t>
      </w:r>
      <w:r>
        <w:tab/>
      </w:r>
      <w:r>
        <w:fldChar w:fldCharType="begin"/>
      </w:r>
      <w:r>
        <w:instrText xml:space="preserve"> PAGEREF _Toc171497 \h </w:instrText>
      </w:r>
      <w:r>
        <w:fldChar w:fldCharType="separate"/>
      </w:r>
      <w:r>
        <w:t>124</w:t>
      </w:r>
      <w:r>
        <w:fldChar w:fldCharType="end"/>
      </w:r>
    </w:p>
    <w:p w14:paraId="4FAB393D" w14:textId="77777777" w:rsidR="00885EED" w:rsidRDefault="00885EED">
      <w:pPr>
        <w:pStyle w:val="TOC4"/>
        <w:rPr>
          <w:rFonts w:asciiTheme="minorHAnsi" w:eastAsiaTheme="minorEastAsia" w:hAnsiTheme="minorHAnsi" w:cstheme="minorBidi"/>
          <w:bCs w:val="0"/>
        </w:rPr>
      </w:pPr>
      <w:r w:rsidRPr="008B0CC7">
        <w:rPr>
          <w:b/>
        </w:rPr>
        <w:t>3.2.7.5</w:t>
      </w:r>
      <w:r>
        <w:rPr>
          <w:rFonts w:asciiTheme="minorHAnsi" w:eastAsiaTheme="minorEastAsia" w:hAnsiTheme="minorHAnsi" w:cstheme="minorBidi"/>
          <w:bCs w:val="0"/>
        </w:rPr>
        <w:tab/>
      </w:r>
      <w:r w:rsidRPr="008B0CC7">
        <w:rPr>
          <w:b/>
        </w:rPr>
        <w:t xml:space="preserve"> Reassign eCoaching Logs</w:t>
      </w:r>
      <w:r>
        <w:tab/>
      </w:r>
      <w:r>
        <w:fldChar w:fldCharType="begin"/>
      </w:r>
      <w:r>
        <w:instrText xml:space="preserve"> PAGEREF _Toc171498 \h </w:instrText>
      </w:r>
      <w:r>
        <w:fldChar w:fldCharType="separate"/>
      </w:r>
      <w:r>
        <w:t>125</w:t>
      </w:r>
      <w:r>
        <w:fldChar w:fldCharType="end"/>
      </w:r>
    </w:p>
    <w:p w14:paraId="76BFAE6D" w14:textId="77777777" w:rsidR="00885EED" w:rsidRDefault="00885EED">
      <w:pPr>
        <w:pStyle w:val="TOC4"/>
        <w:rPr>
          <w:rFonts w:asciiTheme="minorHAnsi" w:eastAsiaTheme="minorEastAsia" w:hAnsiTheme="minorHAnsi" w:cstheme="minorBidi"/>
          <w:bCs w:val="0"/>
        </w:rPr>
      </w:pPr>
      <w:r w:rsidRPr="008B0CC7">
        <w:rPr>
          <w:b/>
        </w:rPr>
        <w:t>3.2.7.6</w:t>
      </w:r>
      <w:r>
        <w:rPr>
          <w:rFonts w:asciiTheme="minorHAnsi" w:eastAsiaTheme="minorEastAsia" w:hAnsiTheme="minorHAnsi" w:cstheme="minorBidi"/>
          <w:bCs w:val="0"/>
        </w:rPr>
        <w:tab/>
      </w:r>
      <w:r w:rsidRPr="008B0CC7">
        <w:rPr>
          <w:b/>
        </w:rPr>
        <w:t xml:space="preserve"> Archive eCoaching Logs</w:t>
      </w:r>
      <w:r>
        <w:tab/>
      </w:r>
      <w:r>
        <w:fldChar w:fldCharType="begin"/>
      </w:r>
      <w:r>
        <w:instrText xml:space="preserve"> PAGEREF _Toc171499 \h </w:instrText>
      </w:r>
      <w:r>
        <w:fldChar w:fldCharType="separate"/>
      </w:r>
      <w:r>
        <w:t>126</w:t>
      </w:r>
      <w:r>
        <w:fldChar w:fldCharType="end"/>
      </w:r>
    </w:p>
    <w:p w14:paraId="32938090" w14:textId="77777777" w:rsidR="00885EED" w:rsidRDefault="00885EED">
      <w:pPr>
        <w:pStyle w:val="TOC4"/>
        <w:rPr>
          <w:rFonts w:asciiTheme="minorHAnsi" w:eastAsiaTheme="minorEastAsia" w:hAnsiTheme="minorHAnsi" w:cstheme="minorBidi"/>
          <w:bCs w:val="0"/>
        </w:rPr>
      </w:pPr>
      <w:r w:rsidRPr="008B0CC7">
        <w:rPr>
          <w:b/>
        </w:rPr>
        <w:t>3.2.7.7</w:t>
      </w:r>
      <w:r>
        <w:rPr>
          <w:rFonts w:asciiTheme="minorHAnsi" w:eastAsiaTheme="minorEastAsia" w:hAnsiTheme="minorHAnsi" w:cstheme="minorBidi"/>
          <w:bCs w:val="0"/>
        </w:rPr>
        <w:tab/>
      </w:r>
      <w:r w:rsidRPr="008B0CC7">
        <w:rPr>
          <w:b/>
        </w:rPr>
        <w:t xml:space="preserve"> Admin Tool Application</w:t>
      </w:r>
      <w:r>
        <w:tab/>
      </w:r>
      <w:r>
        <w:fldChar w:fldCharType="begin"/>
      </w:r>
      <w:r>
        <w:instrText xml:space="preserve"> PAGEREF _Toc171500 \h </w:instrText>
      </w:r>
      <w:r>
        <w:fldChar w:fldCharType="separate"/>
      </w:r>
      <w:r>
        <w:t>126</w:t>
      </w:r>
      <w:r>
        <w:fldChar w:fldCharType="end"/>
      </w:r>
    </w:p>
    <w:p w14:paraId="5FB7DC9E" w14:textId="77777777" w:rsidR="00885EED" w:rsidRDefault="00885EED">
      <w:pPr>
        <w:pStyle w:val="TOC3"/>
        <w:rPr>
          <w:rFonts w:asciiTheme="minorHAnsi" w:eastAsiaTheme="minorEastAsia" w:hAnsiTheme="minorHAnsi" w:cstheme="minorBidi"/>
          <w:szCs w:val="22"/>
        </w:rPr>
      </w:pPr>
      <w:r w:rsidRPr="008B0CC7">
        <w:rPr>
          <w:bCs/>
        </w:rPr>
        <w:t>3.2.8</w:t>
      </w:r>
      <w:r>
        <w:rPr>
          <w:rFonts w:asciiTheme="minorHAnsi" w:eastAsiaTheme="minorEastAsia" w:hAnsiTheme="minorHAnsi" w:cstheme="minorBidi"/>
          <w:szCs w:val="22"/>
        </w:rPr>
        <w:tab/>
      </w:r>
      <w:r w:rsidRPr="008B0CC7">
        <w:rPr>
          <w:bCs/>
        </w:rPr>
        <w:t>eCoaching Log Reporting</w:t>
      </w:r>
      <w:r>
        <w:tab/>
      </w:r>
      <w:r>
        <w:fldChar w:fldCharType="begin"/>
      </w:r>
      <w:r>
        <w:instrText xml:space="preserve"> PAGEREF _Toc171501 \h </w:instrText>
      </w:r>
      <w:r>
        <w:fldChar w:fldCharType="separate"/>
      </w:r>
      <w:r>
        <w:t>127</w:t>
      </w:r>
      <w:r>
        <w:fldChar w:fldCharType="end"/>
      </w:r>
    </w:p>
    <w:p w14:paraId="2B977E1B" w14:textId="77777777" w:rsidR="00885EED" w:rsidRDefault="00885EED">
      <w:pPr>
        <w:pStyle w:val="TOC4"/>
        <w:rPr>
          <w:rFonts w:asciiTheme="minorHAnsi" w:eastAsiaTheme="minorEastAsia" w:hAnsiTheme="minorHAnsi" w:cstheme="minorBidi"/>
          <w:bCs w:val="0"/>
        </w:rPr>
      </w:pPr>
      <w:r w:rsidRPr="008B0CC7">
        <w:rPr>
          <w:b/>
        </w:rPr>
        <w:t>3.2.8.1</w:t>
      </w:r>
      <w:r>
        <w:rPr>
          <w:rFonts w:asciiTheme="minorHAnsi" w:eastAsiaTheme="minorEastAsia" w:hAnsiTheme="minorHAnsi" w:cstheme="minorBidi"/>
          <w:bCs w:val="0"/>
        </w:rPr>
        <w:tab/>
      </w:r>
      <w:r w:rsidRPr="008B0CC7">
        <w:rPr>
          <w:b/>
        </w:rPr>
        <w:t xml:space="preserve"> Historical Dashboard Extract</w:t>
      </w:r>
      <w:r>
        <w:tab/>
      </w:r>
      <w:r>
        <w:fldChar w:fldCharType="begin"/>
      </w:r>
      <w:r>
        <w:instrText xml:space="preserve"> PAGEREF _Toc171502 \h </w:instrText>
      </w:r>
      <w:r>
        <w:fldChar w:fldCharType="separate"/>
      </w:r>
      <w:r>
        <w:t>127</w:t>
      </w:r>
      <w:r>
        <w:fldChar w:fldCharType="end"/>
      </w:r>
    </w:p>
    <w:p w14:paraId="6DCD8A14" w14:textId="77777777" w:rsidR="00885EED" w:rsidRDefault="00885EED">
      <w:pPr>
        <w:pStyle w:val="TOC4"/>
        <w:rPr>
          <w:rFonts w:asciiTheme="minorHAnsi" w:eastAsiaTheme="minorEastAsia" w:hAnsiTheme="minorHAnsi" w:cstheme="minorBidi"/>
          <w:bCs w:val="0"/>
        </w:rPr>
      </w:pPr>
      <w:r w:rsidRPr="008B0CC7">
        <w:rPr>
          <w:b/>
        </w:rPr>
        <w:t>3.2.8.2</w:t>
      </w:r>
      <w:r>
        <w:rPr>
          <w:rFonts w:asciiTheme="minorHAnsi" w:eastAsiaTheme="minorEastAsia" w:hAnsiTheme="minorHAnsi" w:cstheme="minorBidi"/>
          <w:bCs w:val="0"/>
        </w:rPr>
        <w:tab/>
      </w:r>
      <w:r w:rsidRPr="008B0CC7">
        <w:rPr>
          <w:b/>
        </w:rPr>
        <w:t xml:space="preserve"> Log Reporting</w:t>
      </w:r>
      <w:r>
        <w:tab/>
      </w:r>
      <w:r>
        <w:fldChar w:fldCharType="begin"/>
      </w:r>
      <w:r>
        <w:instrText xml:space="preserve"> PAGEREF _Toc171503 \h </w:instrText>
      </w:r>
      <w:r>
        <w:fldChar w:fldCharType="separate"/>
      </w:r>
      <w:r>
        <w:t>128</w:t>
      </w:r>
      <w:r>
        <w:fldChar w:fldCharType="end"/>
      </w:r>
    </w:p>
    <w:p w14:paraId="01370AEB" w14:textId="77777777" w:rsidR="00885EED" w:rsidRDefault="00885EED">
      <w:pPr>
        <w:pStyle w:val="TOC3"/>
        <w:rPr>
          <w:rFonts w:asciiTheme="minorHAnsi" w:eastAsiaTheme="minorEastAsia" w:hAnsiTheme="minorHAnsi" w:cstheme="minorBidi"/>
          <w:szCs w:val="22"/>
        </w:rPr>
      </w:pPr>
      <w:r w:rsidRPr="008B0CC7">
        <w:rPr>
          <w:bCs/>
        </w:rPr>
        <w:t>3.2.9</w:t>
      </w:r>
      <w:r>
        <w:rPr>
          <w:rFonts w:asciiTheme="minorHAnsi" w:eastAsiaTheme="minorEastAsia" w:hAnsiTheme="minorHAnsi" w:cstheme="minorBidi"/>
          <w:szCs w:val="22"/>
        </w:rPr>
        <w:tab/>
      </w:r>
      <w:r w:rsidRPr="008B0CC7">
        <w:rPr>
          <w:bCs/>
        </w:rPr>
        <w:t>eCoaching CSR Survey</w:t>
      </w:r>
      <w:r>
        <w:tab/>
      </w:r>
      <w:r>
        <w:fldChar w:fldCharType="begin"/>
      </w:r>
      <w:r>
        <w:instrText xml:space="preserve"> PAGEREF _Toc171504 \h </w:instrText>
      </w:r>
      <w:r>
        <w:fldChar w:fldCharType="separate"/>
      </w:r>
      <w:r>
        <w:t>131</w:t>
      </w:r>
      <w:r>
        <w:fldChar w:fldCharType="end"/>
      </w:r>
    </w:p>
    <w:p w14:paraId="37AA9158" w14:textId="77777777" w:rsidR="00885EED" w:rsidRDefault="00885EED">
      <w:pPr>
        <w:pStyle w:val="TOC4"/>
        <w:rPr>
          <w:rFonts w:asciiTheme="minorHAnsi" w:eastAsiaTheme="minorEastAsia" w:hAnsiTheme="minorHAnsi" w:cstheme="minorBidi"/>
          <w:bCs w:val="0"/>
        </w:rPr>
      </w:pPr>
      <w:r w:rsidRPr="008B0CC7">
        <w:rPr>
          <w:b/>
        </w:rPr>
        <w:lastRenderedPageBreak/>
        <w:t>3.2.9.1</w:t>
      </w:r>
      <w:r>
        <w:rPr>
          <w:rFonts w:asciiTheme="minorHAnsi" w:eastAsiaTheme="minorEastAsia" w:hAnsiTheme="minorHAnsi" w:cstheme="minorBidi"/>
          <w:bCs w:val="0"/>
        </w:rPr>
        <w:tab/>
      </w:r>
      <w:r w:rsidRPr="008B0CC7">
        <w:rPr>
          <w:b/>
        </w:rPr>
        <w:t xml:space="preserve"> Survey Selection</w:t>
      </w:r>
      <w:r>
        <w:tab/>
      </w:r>
      <w:r>
        <w:fldChar w:fldCharType="begin"/>
      </w:r>
      <w:r>
        <w:instrText xml:space="preserve"> PAGEREF _Toc171505 \h </w:instrText>
      </w:r>
      <w:r>
        <w:fldChar w:fldCharType="separate"/>
      </w:r>
      <w:r>
        <w:t>131</w:t>
      </w:r>
      <w:r>
        <w:fldChar w:fldCharType="end"/>
      </w:r>
    </w:p>
    <w:p w14:paraId="2596AABF" w14:textId="77777777" w:rsidR="00885EED" w:rsidRDefault="00885EED">
      <w:pPr>
        <w:pStyle w:val="TOC4"/>
        <w:rPr>
          <w:rFonts w:asciiTheme="minorHAnsi" w:eastAsiaTheme="minorEastAsia" w:hAnsiTheme="minorHAnsi" w:cstheme="minorBidi"/>
          <w:bCs w:val="0"/>
        </w:rPr>
      </w:pPr>
      <w:r w:rsidRPr="008B0CC7">
        <w:rPr>
          <w:b/>
        </w:rPr>
        <w:t>3.2.9.2</w:t>
      </w:r>
      <w:r>
        <w:rPr>
          <w:rFonts w:asciiTheme="minorHAnsi" w:eastAsiaTheme="minorEastAsia" w:hAnsiTheme="minorHAnsi" w:cstheme="minorBidi"/>
          <w:bCs w:val="0"/>
        </w:rPr>
        <w:tab/>
      </w:r>
      <w:r w:rsidRPr="008B0CC7">
        <w:rPr>
          <w:b/>
        </w:rPr>
        <w:t xml:space="preserve"> Notification</w:t>
      </w:r>
      <w:r>
        <w:tab/>
      </w:r>
      <w:r>
        <w:fldChar w:fldCharType="begin"/>
      </w:r>
      <w:r>
        <w:instrText xml:space="preserve"> PAGEREF _Toc171506 \h </w:instrText>
      </w:r>
      <w:r>
        <w:fldChar w:fldCharType="separate"/>
      </w:r>
      <w:r>
        <w:t>131</w:t>
      </w:r>
      <w:r>
        <w:fldChar w:fldCharType="end"/>
      </w:r>
    </w:p>
    <w:p w14:paraId="20213529" w14:textId="77777777" w:rsidR="00885EED" w:rsidRDefault="00885EED">
      <w:pPr>
        <w:pStyle w:val="TOC4"/>
        <w:rPr>
          <w:rFonts w:asciiTheme="minorHAnsi" w:eastAsiaTheme="minorEastAsia" w:hAnsiTheme="minorHAnsi" w:cstheme="minorBidi"/>
          <w:bCs w:val="0"/>
        </w:rPr>
      </w:pPr>
      <w:r w:rsidRPr="008B0CC7">
        <w:rPr>
          <w:b/>
        </w:rPr>
        <w:t>3.2.9.3</w:t>
      </w:r>
      <w:r>
        <w:rPr>
          <w:rFonts w:asciiTheme="minorHAnsi" w:eastAsiaTheme="minorEastAsia" w:hAnsiTheme="minorHAnsi" w:cstheme="minorBidi"/>
          <w:bCs w:val="0"/>
        </w:rPr>
        <w:tab/>
      </w:r>
      <w:r w:rsidRPr="008B0CC7">
        <w:rPr>
          <w:b/>
        </w:rPr>
        <w:t xml:space="preserve"> Survey Form</w:t>
      </w:r>
      <w:r>
        <w:tab/>
      </w:r>
      <w:r>
        <w:fldChar w:fldCharType="begin"/>
      </w:r>
      <w:r>
        <w:instrText xml:space="preserve"> PAGEREF _Toc171507 \h </w:instrText>
      </w:r>
      <w:r>
        <w:fldChar w:fldCharType="separate"/>
      </w:r>
      <w:r>
        <w:t>132</w:t>
      </w:r>
      <w:r>
        <w:fldChar w:fldCharType="end"/>
      </w:r>
    </w:p>
    <w:p w14:paraId="35011C38" w14:textId="77777777" w:rsidR="00885EED" w:rsidRDefault="00885EED">
      <w:pPr>
        <w:pStyle w:val="TOC4"/>
        <w:rPr>
          <w:rFonts w:asciiTheme="minorHAnsi" w:eastAsiaTheme="minorEastAsia" w:hAnsiTheme="minorHAnsi" w:cstheme="minorBidi"/>
          <w:bCs w:val="0"/>
        </w:rPr>
      </w:pPr>
      <w:r w:rsidRPr="008B0CC7">
        <w:rPr>
          <w:b/>
        </w:rPr>
        <w:t>3.2.9.4</w:t>
      </w:r>
      <w:r>
        <w:rPr>
          <w:rFonts w:asciiTheme="minorHAnsi" w:eastAsiaTheme="minorEastAsia" w:hAnsiTheme="minorHAnsi" w:cstheme="minorBidi"/>
          <w:bCs w:val="0"/>
        </w:rPr>
        <w:tab/>
      </w:r>
      <w:r w:rsidRPr="008B0CC7">
        <w:rPr>
          <w:b/>
        </w:rPr>
        <w:t xml:space="preserve"> Information</w:t>
      </w:r>
      <w:r>
        <w:tab/>
      </w:r>
      <w:r>
        <w:fldChar w:fldCharType="begin"/>
      </w:r>
      <w:r>
        <w:instrText xml:space="preserve"> PAGEREF _Toc171508 \h </w:instrText>
      </w:r>
      <w:r>
        <w:fldChar w:fldCharType="separate"/>
      </w:r>
      <w:r>
        <w:t>133</w:t>
      </w:r>
      <w:r>
        <w:fldChar w:fldCharType="end"/>
      </w:r>
    </w:p>
    <w:p w14:paraId="06A45E46" w14:textId="77777777" w:rsidR="00885EED" w:rsidRDefault="00885EED">
      <w:pPr>
        <w:pStyle w:val="TOC4"/>
        <w:rPr>
          <w:rFonts w:asciiTheme="minorHAnsi" w:eastAsiaTheme="minorEastAsia" w:hAnsiTheme="minorHAnsi" w:cstheme="minorBidi"/>
          <w:bCs w:val="0"/>
        </w:rPr>
      </w:pPr>
      <w:r w:rsidRPr="008B0CC7">
        <w:rPr>
          <w:b/>
        </w:rPr>
        <w:t>3.2.9.5</w:t>
      </w:r>
      <w:r>
        <w:rPr>
          <w:rFonts w:asciiTheme="minorHAnsi" w:eastAsiaTheme="minorEastAsia" w:hAnsiTheme="minorHAnsi" w:cstheme="minorBidi"/>
          <w:bCs w:val="0"/>
        </w:rPr>
        <w:tab/>
      </w:r>
      <w:r w:rsidRPr="008B0CC7">
        <w:rPr>
          <w:b/>
        </w:rPr>
        <w:t xml:space="preserve"> Inactivation/Deletion</w:t>
      </w:r>
      <w:r>
        <w:tab/>
      </w:r>
      <w:r>
        <w:fldChar w:fldCharType="begin"/>
      </w:r>
      <w:r>
        <w:instrText xml:space="preserve"> PAGEREF _Toc171509 \h </w:instrText>
      </w:r>
      <w:r>
        <w:fldChar w:fldCharType="separate"/>
      </w:r>
      <w:r>
        <w:t>133</w:t>
      </w:r>
      <w:r>
        <w:fldChar w:fldCharType="end"/>
      </w:r>
    </w:p>
    <w:p w14:paraId="6AC1534E" w14:textId="77777777" w:rsidR="00885EED" w:rsidRDefault="00885EED">
      <w:pPr>
        <w:pStyle w:val="TOC4"/>
        <w:rPr>
          <w:rFonts w:asciiTheme="minorHAnsi" w:eastAsiaTheme="minorEastAsia" w:hAnsiTheme="minorHAnsi" w:cstheme="minorBidi"/>
          <w:bCs w:val="0"/>
        </w:rPr>
      </w:pPr>
      <w:r w:rsidRPr="008B0CC7">
        <w:rPr>
          <w:b/>
        </w:rPr>
        <w:t>3.2.9.6</w:t>
      </w:r>
      <w:r>
        <w:rPr>
          <w:rFonts w:asciiTheme="minorHAnsi" w:eastAsiaTheme="minorEastAsia" w:hAnsiTheme="minorHAnsi" w:cstheme="minorBidi"/>
          <w:bCs w:val="0"/>
        </w:rPr>
        <w:tab/>
      </w:r>
      <w:r w:rsidRPr="008B0CC7">
        <w:rPr>
          <w:b/>
        </w:rPr>
        <w:t xml:space="preserve"> Survey Recipients</w:t>
      </w:r>
      <w:r>
        <w:tab/>
      </w:r>
      <w:r>
        <w:fldChar w:fldCharType="begin"/>
      </w:r>
      <w:r>
        <w:instrText xml:space="preserve"> PAGEREF _Toc171510 \h </w:instrText>
      </w:r>
      <w:r>
        <w:fldChar w:fldCharType="separate"/>
      </w:r>
      <w:r>
        <w:t>134</w:t>
      </w:r>
      <w:r>
        <w:fldChar w:fldCharType="end"/>
      </w:r>
    </w:p>
    <w:p w14:paraId="15A5DA2A" w14:textId="77777777" w:rsidR="00885EED" w:rsidRDefault="00885EED">
      <w:pPr>
        <w:pStyle w:val="TOC3"/>
        <w:rPr>
          <w:rFonts w:asciiTheme="minorHAnsi" w:eastAsiaTheme="minorEastAsia" w:hAnsiTheme="minorHAnsi" w:cstheme="minorBidi"/>
          <w:szCs w:val="22"/>
        </w:rPr>
      </w:pPr>
      <w:r w:rsidRPr="008B0CC7">
        <w:rPr>
          <w:bCs/>
        </w:rPr>
        <w:t>3.2.10</w:t>
      </w:r>
      <w:r>
        <w:rPr>
          <w:rFonts w:asciiTheme="minorHAnsi" w:eastAsiaTheme="minorEastAsia" w:hAnsiTheme="minorHAnsi" w:cstheme="minorBidi"/>
          <w:szCs w:val="22"/>
        </w:rPr>
        <w:tab/>
      </w:r>
      <w:r w:rsidRPr="008B0CC7">
        <w:rPr>
          <w:bCs/>
        </w:rPr>
        <w:t>eCoaching Log Generation</w:t>
      </w:r>
      <w:r>
        <w:tab/>
      </w:r>
      <w:r>
        <w:fldChar w:fldCharType="begin"/>
      </w:r>
      <w:r>
        <w:instrText xml:space="preserve"> PAGEREF _Toc171511 \h </w:instrText>
      </w:r>
      <w:r>
        <w:fldChar w:fldCharType="separate"/>
      </w:r>
      <w:r>
        <w:t>134</w:t>
      </w:r>
      <w:r>
        <w:fldChar w:fldCharType="end"/>
      </w:r>
    </w:p>
    <w:p w14:paraId="16AF3648" w14:textId="77777777" w:rsidR="00885EED" w:rsidRDefault="00885EED">
      <w:pPr>
        <w:pStyle w:val="TOC4"/>
        <w:rPr>
          <w:rFonts w:asciiTheme="minorHAnsi" w:eastAsiaTheme="minorEastAsia" w:hAnsiTheme="minorHAnsi" w:cstheme="minorBidi"/>
          <w:bCs w:val="0"/>
        </w:rPr>
      </w:pPr>
      <w:r w:rsidRPr="008B0CC7">
        <w:rPr>
          <w:b/>
        </w:rPr>
        <w:t>3.2.10.1</w:t>
      </w:r>
      <w:r>
        <w:rPr>
          <w:rFonts w:asciiTheme="minorHAnsi" w:eastAsiaTheme="minorEastAsia" w:hAnsiTheme="minorHAnsi" w:cstheme="minorBidi"/>
          <w:bCs w:val="0"/>
        </w:rPr>
        <w:tab/>
      </w:r>
      <w:r w:rsidRPr="008B0CC7">
        <w:rPr>
          <w:b/>
        </w:rPr>
        <w:t>Quality Log Generation</w:t>
      </w:r>
      <w:r>
        <w:tab/>
      </w:r>
      <w:r>
        <w:fldChar w:fldCharType="begin"/>
      </w:r>
      <w:r>
        <w:instrText xml:space="preserve"> PAGEREF _Toc171512 \h </w:instrText>
      </w:r>
      <w:r>
        <w:fldChar w:fldCharType="separate"/>
      </w:r>
      <w:r>
        <w:t>134</w:t>
      </w:r>
      <w:r>
        <w:fldChar w:fldCharType="end"/>
      </w:r>
    </w:p>
    <w:p w14:paraId="5AC22466" w14:textId="77777777" w:rsidR="00885EED" w:rsidRDefault="00885EED">
      <w:pPr>
        <w:pStyle w:val="TOC3"/>
        <w:rPr>
          <w:rFonts w:asciiTheme="minorHAnsi" w:eastAsiaTheme="minorEastAsia" w:hAnsiTheme="minorHAnsi" w:cstheme="minorBidi"/>
          <w:szCs w:val="22"/>
        </w:rPr>
      </w:pPr>
      <w:r w:rsidRPr="008B0CC7">
        <w:rPr>
          <w:bCs/>
        </w:rPr>
        <w:t>3.2.11</w:t>
      </w:r>
      <w:r>
        <w:rPr>
          <w:rFonts w:asciiTheme="minorHAnsi" w:eastAsiaTheme="minorEastAsia" w:hAnsiTheme="minorHAnsi" w:cstheme="minorBidi"/>
          <w:szCs w:val="22"/>
        </w:rPr>
        <w:tab/>
      </w:r>
      <w:r w:rsidRPr="008B0CC7">
        <w:rPr>
          <w:bCs/>
        </w:rPr>
        <w:t>Secure Sensitive eCoaching Information</w:t>
      </w:r>
      <w:r>
        <w:tab/>
      </w:r>
      <w:r>
        <w:fldChar w:fldCharType="begin"/>
      </w:r>
      <w:r>
        <w:instrText xml:space="preserve"> PAGEREF _Toc171513 \h </w:instrText>
      </w:r>
      <w:r>
        <w:fldChar w:fldCharType="separate"/>
      </w:r>
      <w:r>
        <w:t>137</w:t>
      </w:r>
      <w:r>
        <w:fldChar w:fldCharType="end"/>
      </w:r>
    </w:p>
    <w:p w14:paraId="64FB3864" w14:textId="77777777" w:rsidR="00885EED" w:rsidRDefault="00885EED">
      <w:pPr>
        <w:pStyle w:val="TOC4"/>
        <w:rPr>
          <w:rFonts w:asciiTheme="minorHAnsi" w:eastAsiaTheme="minorEastAsia" w:hAnsiTheme="minorHAnsi" w:cstheme="minorBidi"/>
          <w:bCs w:val="0"/>
        </w:rPr>
      </w:pPr>
      <w:r w:rsidRPr="008B0CC7">
        <w:rPr>
          <w:b/>
        </w:rPr>
        <w:t>3.2.11.1</w:t>
      </w:r>
      <w:r>
        <w:rPr>
          <w:rFonts w:asciiTheme="minorHAnsi" w:eastAsiaTheme="minorEastAsia" w:hAnsiTheme="minorHAnsi" w:cstheme="minorBidi"/>
          <w:bCs w:val="0"/>
        </w:rPr>
        <w:tab/>
      </w:r>
      <w:r w:rsidRPr="008B0CC7">
        <w:rPr>
          <w:b/>
        </w:rPr>
        <w:t>Feed Files</w:t>
      </w:r>
      <w:r>
        <w:tab/>
      </w:r>
      <w:r>
        <w:fldChar w:fldCharType="begin"/>
      </w:r>
      <w:r>
        <w:instrText xml:space="preserve"> PAGEREF _Toc171514 \h </w:instrText>
      </w:r>
      <w:r>
        <w:fldChar w:fldCharType="separate"/>
      </w:r>
      <w:r>
        <w:t>137</w:t>
      </w:r>
      <w:r>
        <w:fldChar w:fldCharType="end"/>
      </w:r>
    </w:p>
    <w:p w14:paraId="14AF3E48" w14:textId="77777777" w:rsidR="00885EED" w:rsidRDefault="00885EED">
      <w:pPr>
        <w:pStyle w:val="TOC4"/>
        <w:rPr>
          <w:rFonts w:asciiTheme="minorHAnsi" w:eastAsiaTheme="minorEastAsia" w:hAnsiTheme="minorHAnsi" w:cstheme="minorBidi"/>
          <w:bCs w:val="0"/>
        </w:rPr>
      </w:pPr>
      <w:r w:rsidRPr="008B0CC7">
        <w:rPr>
          <w:b/>
        </w:rPr>
        <w:t>3.2.11.2</w:t>
      </w:r>
      <w:r>
        <w:rPr>
          <w:rFonts w:asciiTheme="minorHAnsi" w:eastAsiaTheme="minorEastAsia" w:hAnsiTheme="minorHAnsi" w:cstheme="minorBidi"/>
          <w:bCs w:val="0"/>
        </w:rPr>
        <w:tab/>
      </w:r>
      <w:r w:rsidRPr="008B0CC7">
        <w:rPr>
          <w:b/>
        </w:rPr>
        <w:t>Temporary Tables</w:t>
      </w:r>
      <w:r>
        <w:tab/>
      </w:r>
      <w:r>
        <w:fldChar w:fldCharType="begin"/>
      </w:r>
      <w:r>
        <w:instrText xml:space="preserve"> PAGEREF _Toc171515 \h </w:instrText>
      </w:r>
      <w:r>
        <w:fldChar w:fldCharType="separate"/>
      </w:r>
      <w:r>
        <w:t>137</w:t>
      </w:r>
      <w:r>
        <w:fldChar w:fldCharType="end"/>
      </w:r>
    </w:p>
    <w:p w14:paraId="21F4FD7D" w14:textId="77777777" w:rsidR="00885EED" w:rsidRDefault="00885EED">
      <w:pPr>
        <w:pStyle w:val="TOC4"/>
        <w:rPr>
          <w:rFonts w:asciiTheme="minorHAnsi" w:eastAsiaTheme="minorEastAsia" w:hAnsiTheme="minorHAnsi" w:cstheme="minorBidi"/>
          <w:bCs w:val="0"/>
        </w:rPr>
      </w:pPr>
      <w:r w:rsidRPr="008B0CC7">
        <w:rPr>
          <w:b/>
        </w:rPr>
        <w:t>3.2.11.3</w:t>
      </w:r>
      <w:r>
        <w:rPr>
          <w:rFonts w:asciiTheme="minorHAnsi" w:eastAsiaTheme="minorEastAsia" w:hAnsiTheme="minorHAnsi" w:cstheme="minorBidi"/>
          <w:bCs w:val="0"/>
        </w:rPr>
        <w:tab/>
      </w:r>
      <w:r w:rsidRPr="008B0CC7">
        <w:rPr>
          <w:b/>
        </w:rPr>
        <w:t>Database Columns</w:t>
      </w:r>
      <w:r>
        <w:tab/>
      </w:r>
      <w:r>
        <w:fldChar w:fldCharType="begin"/>
      </w:r>
      <w:r>
        <w:instrText xml:space="preserve"> PAGEREF _Toc171516 \h </w:instrText>
      </w:r>
      <w:r>
        <w:fldChar w:fldCharType="separate"/>
      </w:r>
      <w:r>
        <w:t>137</w:t>
      </w:r>
      <w:r>
        <w:fldChar w:fldCharType="end"/>
      </w:r>
    </w:p>
    <w:p w14:paraId="4EAD7A21" w14:textId="77777777" w:rsidR="00885EED" w:rsidRDefault="00885EED">
      <w:pPr>
        <w:pStyle w:val="TOC4"/>
        <w:rPr>
          <w:rFonts w:asciiTheme="minorHAnsi" w:eastAsiaTheme="minorEastAsia" w:hAnsiTheme="minorHAnsi" w:cstheme="minorBidi"/>
          <w:bCs w:val="0"/>
        </w:rPr>
      </w:pPr>
      <w:r w:rsidRPr="008B0CC7">
        <w:rPr>
          <w:b/>
        </w:rPr>
        <w:t>3.2.11.4</w:t>
      </w:r>
      <w:r>
        <w:rPr>
          <w:rFonts w:asciiTheme="minorHAnsi" w:eastAsiaTheme="minorEastAsia" w:hAnsiTheme="minorHAnsi" w:cstheme="minorBidi"/>
          <w:bCs w:val="0"/>
        </w:rPr>
        <w:tab/>
      </w:r>
      <w:r w:rsidRPr="008B0CC7">
        <w:rPr>
          <w:b/>
        </w:rPr>
        <w:t>Web Browser Session</w:t>
      </w:r>
      <w:r>
        <w:tab/>
      </w:r>
      <w:r>
        <w:fldChar w:fldCharType="begin"/>
      </w:r>
      <w:r>
        <w:instrText xml:space="preserve"> PAGEREF _Toc171517 \h </w:instrText>
      </w:r>
      <w:r>
        <w:fldChar w:fldCharType="separate"/>
      </w:r>
      <w:r>
        <w:t>137</w:t>
      </w:r>
      <w:r>
        <w:fldChar w:fldCharType="end"/>
      </w:r>
    </w:p>
    <w:p w14:paraId="70331608" w14:textId="77777777" w:rsidR="00885EED" w:rsidRDefault="00885EED">
      <w:pPr>
        <w:pStyle w:val="TOC2"/>
        <w:rPr>
          <w:rFonts w:asciiTheme="minorHAnsi" w:eastAsiaTheme="minorEastAsia" w:hAnsiTheme="minorHAnsi" w:cstheme="minorBidi"/>
          <w:szCs w:val="22"/>
        </w:rPr>
      </w:pPr>
      <w:r w:rsidRPr="008B0CC7">
        <w:rPr>
          <w:rFonts w:ascii="Arial" w:hAnsi="Arial"/>
          <w:bCs/>
        </w:rPr>
        <w:t>3.3</w:t>
      </w:r>
      <w:r>
        <w:rPr>
          <w:rFonts w:asciiTheme="minorHAnsi" w:eastAsiaTheme="minorEastAsia" w:hAnsiTheme="minorHAnsi" w:cstheme="minorBidi"/>
          <w:szCs w:val="22"/>
        </w:rPr>
        <w:tab/>
      </w:r>
      <w:r w:rsidRPr="008B0CC7">
        <w:rPr>
          <w:rFonts w:ascii="Arial" w:hAnsi="Arial"/>
          <w:bCs/>
        </w:rPr>
        <w:t>Performance Requirements</w:t>
      </w:r>
      <w:r>
        <w:tab/>
      </w:r>
      <w:r>
        <w:fldChar w:fldCharType="begin"/>
      </w:r>
      <w:r>
        <w:instrText xml:space="preserve"> PAGEREF _Toc171518 \h </w:instrText>
      </w:r>
      <w:r>
        <w:fldChar w:fldCharType="separate"/>
      </w:r>
      <w:r>
        <w:t>137</w:t>
      </w:r>
      <w:r>
        <w:fldChar w:fldCharType="end"/>
      </w:r>
    </w:p>
    <w:p w14:paraId="72E12D22" w14:textId="77777777" w:rsidR="00885EED" w:rsidRDefault="00885EED">
      <w:pPr>
        <w:pStyle w:val="TOC2"/>
        <w:rPr>
          <w:rFonts w:asciiTheme="minorHAnsi" w:eastAsiaTheme="minorEastAsia" w:hAnsiTheme="minorHAnsi" w:cstheme="minorBidi"/>
          <w:szCs w:val="22"/>
        </w:rPr>
      </w:pPr>
      <w:r w:rsidRPr="008B0CC7">
        <w:rPr>
          <w:rFonts w:ascii="Arial" w:hAnsi="Arial"/>
          <w:bCs/>
        </w:rPr>
        <w:t>3.4</w:t>
      </w:r>
      <w:r>
        <w:rPr>
          <w:rFonts w:asciiTheme="minorHAnsi" w:eastAsiaTheme="minorEastAsia" w:hAnsiTheme="minorHAnsi" w:cstheme="minorBidi"/>
          <w:szCs w:val="22"/>
        </w:rPr>
        <w:tab/>
      </w:r>
      <w:r w:rsidRPr="008B0CC7">
        <w:rPr>
          <w:rFonts w:ascii="Arial" w:hAnsi="Arial"/>
          <w:bCs/>
        </w:rPr>
        <w:t>Design Constraints</w:t>
      </w:r>
      <w:r>
        <w:tab/>
      </w:r>
      <w:r>
        <w:fldChar w:fldCharType="begin"/>
      </w:r>
      <w:r>
        <w:instrText xml:space="preserve"> PAGEREF _Toc171519 \h </w:instrText>
      </w:r>
      <w:r>
        <w:fldChar w:fldCharType="separate"/>
      </w:r>
      <w:r>
        <w:t>138</w:t>
      </w:r>
      <w:r>
        <w:fldChar w:fldCharType="end"/>
      </w:r>
    </w:p>
    <w:p w14:paraId="438D77D9" w14:textId="77777777" w:rsidR="00885EED" w:rsidRDefault="00885EED">
      <w:pPr>
        <w:pStyle w:val="TOC2"/>
        <w:rPr>
          <w:rFonts w:asciiTheme="minorHAnsi" w:eastAsiaTheme="minorEastAsia" w:hAnsiTheme="minorHAnsi" w:cstheme="minorBidi"/>
          <w:szCs w:val="22"/>
        </w:rPr>
      </w:pPr>
      <w:r w:rsidRPr="008B0CC7">
        <w:rPr>
          <w:rFonts w:ascii="Arial" w:hAnsi="Arial"/>
          <w:bCs/>
        </w:rPr>
        <w:t>3.5</w:t>
      </w:r>
      <w:r>
        <w:rPr>
          <w:rFonts w:asciiTheme="minorHAnsi" w:eastAsiaTheme="minorEastAsia" w:hAnsiTheme="minorHAnsi" w:cstheme="minorBidi"/>
          <w:szCs w:val="22"/>
        </w:rPr>
        <w:tab/>
      </w:r>
      <w:r w:rsidRPr="008B0CC7">
        <w:rPr>
          <w:rFonts w:ascii="Arial" w:hAnsi="Arial"/>
          <w:bCs/>
        </w:rPr>
        <w:t>Software System Attributes</w:t>
      </w:r>
      <w:r>
        <w:tab/>
      </w:r>
      <w:r>
        <w:fldChar w:fldCharType="begin"/>
      </w:r>
      <w:r>
        <w:instrText xml:space="preserve"> PAGEREF _Toc171520 \h </w:instrText>
      </w:r>
      <w:r>
        <w:fldChar w:fldCharType="separate"/>
      </w:r>
      <w:r>
        <w:t>138</w:t>
      </w:r>
      <w:r>
        <w:fldChar w:fldCharType="end"/>
      </w:r>
    </w:p>
    <w:p w14:paraId="253B9B79"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4.0</w:t>
      </w:r>
      <w:r>
        <w:rPr>
          <w:rFonts w:asciiTheme="minorHAnsi" w:eastAsiaTheme="minorEastAsia" w:hAnsiTheme="minorHAnsi" w:cstheme="minorBidi"/>
          <w:b w:val="0"/>
          <w:szCs w:val="22"/>
        </w:rPr>
        <w:tab/>
      </w:r>
      <w:r w:rsidRPr="008B0CC7">
        <w:rPr>
          <w:rFonts w:ascii="Arial" w:hAnsi="Arial"/>
          <w:bCs/>
        </w:rPr>
        <w:t>Glossary</w:t>
      </w:r>
      <w:r>
        <w:tab/>
      </w:r>
      <w:r>
        <w:fldChar w:fldCharType="begin"/>
      </w:r>
      <w:r>
        <w:instrText xml:space="preserve"> PAGEREF _Toc171521 \h </w:instrText>
      </w:r>
      <w:r>
        <w:fldChar w:fldCharType="separate"/>
      </w:r>
      <w:r>
        <w:t>138</w:t>
      </w:r>
      <w:r>
        <w:fldChar w:fldCharType="end"/>
      </w:r>
    </w:p>
    <w:p w14:paraId="7AC82A0D"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5.0</w:t>
      </w:r>
      <w:r>
        <w:rPr>
          <w:rFonts w:asciiTheme="minorHAnsi" w:eastAsiaTheme="minorEastAsia" w:hAnsiTheme="minorHAnsi" w:cstheme="minorBidi"/>
          <w:b w:val="0"/>
          <w:szCs w:val="22"/>
        </w:rPr>
        <w:tab/>
      </w:r>
      <w:r w:rsidRPr="008B0CC7">
        <w:rPr>
          <w:rFonts w:ascii="Arial" w:hAnsi="Arial"/>
          <w:bCs/>
        </w:rPr>
        <w:t>Index</w:t>
      </w:r>
      <w:r>
        <w:tab/>
      </w:r>
      <w:r>
        <w:fldChar w:fldCharType="begin"/>
      </w:r>
      <w:r>
        <w:instrText xml:space="preserve"> PAGEREF _Toc171522 \h </w:instrText>
      </w:r>
      <w:r>
        <w:fldChar w:fldCharType="separate"/>
      </w:r>
      <w:r>
        <w:t>138</w:t>
      </w:r>
      <w:r>
        <w:fldChar w:fldCharType="end"/>
      </w:r>
    </w:p>
    <w:p w14:paraId="6C021E4B"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6.0</w:t>
      </w:r>
      <w:r>
        <w:rPr>
          <w:rFonts w:asciiTheme="minorHAnsi" w:eastAsiaTheme="minorEastAsia" w:hAnsiTheme="minorHAnsi" w:cstheme="minorBidi"/>
          <w:b w:val="0"/>
          <w:szCs w:val="22"/>
        </w:rPr>
        <w:tab/>
      </w:r>
      <w:r w:rsidRPr="008B0CC7">
        <w:rPr>
          <w:rFonts w:ascii="Arial" w:hAnsi="Arial"/>
          <w:bCs/>
        </w:rPr>
        <w:t>Attachments</w:t>
      </w:r>
      <w:r>
        <w:tab/>
      </w:r>
      <w:r>
        <w:fldChar w:fldCharType="begin"/>
      </w:r>
      <w:r>
        <w:instrText xml:space="preserve"> PAGEREF _Toc171523 \h </w:instrText>
      </w:r>
      <w:r>
        <w:fldChar w:fldCharType="separate"/>
      </w:r>
      <w:r>
        <w:t>138</w:t>
      </w:r>
      <w:r>
        <w:fldChar w:fldCharType="end"/>
      </w:r>
    </w:p>
    <w:p w14:paraId="285120E7" w14:textId="77777777" w:rsidR="00885EED" w:rsidRDefault="00885EED">
      <w:pPr>
        <w:pStyle w:val="TOC1"/>
        <w:rPr>
          <w:rFonts w:asciiTheme="minorHAnsi" w:eastAsiaTheme="minorEastAsia" w:hAnsiTheme="minorHAnsi" w:cstheme="minorBidi"/>
          <w:b w:val="0"/>
          <w:szCs w:val="22"/>
        </w:rPr>
      </w:pPr>
      <w:r w:rsidRPr="008B0CC7">
        <w:rPr>
          <w:rFonts w:ascii="Arial" w:hAnsi="Arial"/>
          <w:bCs/>
        </w:rPr>
        <w:t>7.0</w:t>
      </w:r>
      <w:r>
        <w:rPr>
          <w:rFonts w:asciiTheme="minorHAnsi" w:eastAsiaTheme="minorEastAsia" w:hAnsiTheme="minorHAnsi" w:cstheme="minorBidi"/>
          <w:b w:val="0"/>
          <w:szCs w:val="22"/>
        </w:rPr>
        <w:tab/>
      </w:r>
      <w:r w:rsidRPr="008B0CC7">
        <w:rPr>
          <w:rFonts w:ascii="Arial" w:hAnsi="Arial"/>
          <w:bCs/>
        </w:rPr>
        <w:t>Appendix</w:t>
      </w:r>
      <w:r>
        <w:tab/>
      </w:r>
      <w:r>
        <w:fldChar w:fldCharType="begin"/>
      </w:r>
      <w:r>
        <w:instrText xml:space="preserve"> PAGEREF _Toc171524 \h </w:instrText>
      </w:r>
      <w:r>
        <w:fldChar w:fldCharType="separate"/>
      </w:r>
      <w:r>
        <w:t>138</w:t>
      </w:r>
      <w:r>
        <w:fldChar w:fldCharType="end"/>
      </w:r>
    </w:p>
    <w:p w14:paraId="4B6808EC" w14:textId="77777777" w:rsidR="00885EED" w:rsidRDefault="00885EED">
      <w:pPr>
        <w:pStyle w:val="TOC2"/>
        <w:rPr>
          <w:rFonts w:asciiTheme="minorHAnsi" w:eastAsiaTheme="minorEastAsia" w:hAnsiTheme="minorHAnsi" w:cstheme="minorBidi"/>
          <w:szCs w:val="22"/>
        </w:rPr>
      </w:pPr>
      <w:r w:rsidRPr="008B0CC7">
        <w:rPr>
          <w:rFonts w:ascii="Arial" w:hAnsi="Arial"/>
          <w:bCs/>
        </w:rPr>
        <w:t>7.1</w:t>
      </w:r>
      <w:r>
        <w:rPr>
          <w:rFonts w:asciiTheme="minorHAnsi" w:eastAsiaTheme="minorEastAsia" w:hAnsiTheme="minorHAnsi" w:cstheme="minorBidi"/>
          <w:szCs w:val="22"/>
        </w:rPr>
        <w:tab/>
      </w:r>
      <w:r w:rsidRPr="008B0CC7">
        <w:rPr>
          <w:rFonts w:ascii="Arial" w:hAnsi="Arial"/>
          <w:bCs/>
        </w:rPr>
        <w:t>Reporting Data Elements</w:t>
      </w:r>
      <w:r>
        <w:tab/>
      </w:r>
      <w:r>
        <w:fldChar w:fldCharType="begin"/>
      </w:r>
      <w:r>
        <w:instrText xml:space="preserve"> PAGEREF _Toc171525 \h </w:instrText>
      </w:r>
      <w:r>
        <w:fldChar w:fldCharType="separate"/>
      </w:r>
      <w:r>
        <w:t>138</w:t>
      </w:r>
      <w:r>
        <w:fldChar w:fldCharType="end"/>
      </w:r>
    </w:p>
    <w:p w14:paraId="712B18C1" w14:textId="77777777" w:rsidR="00885EED" w:rsidRDefault="00885EED">
      <w:pPr>
        <w:pStyle w:val="TOC2"/>
        <w:rPr>
          <w:rFonts w:asciiTheme="minorHAnsi" w:eastAsiaTheme="minorEastAsia" w:hAnsiTheme="minorHAnsi" w:cstheme="minorBidi"/>
          <w:szCs w:val="22"/>
        </w:rPr>
      </w:pPr>
      <w:r w:rsidRPr="008B0CC7">
        <w:rPr>
          <w:rFonts w:ascii="Arial" w:hAnsi="Arial"/>
          <w:bCs/>
        </w:rPr>
        <w:t>7.2</w:t>
      </w:r>
      <w:r>
        <w:rPr>
          <w:rFonts w:asciiTheme="minorHAnsi" w:eastAsiaTheme="minorEastAsia" w:hAnsiTheme="minorHAnsi" w:cstheme="minorBidi"/>
          <w:szCs w:val="22"/>
        </w:rPr>
        <w:tab/>
      </w:r>
      <w:r w:rsidRPr="008B0CC7">
        <w:rPr>
          <w:rFonts w:ascii="Arial" w:hAnsi="Arial"/>
          <w:bCs/>
        </w:rPr>
        <w:t>Reporting Warning Data Elements</w:t>
      </w:r>
      <w:r>
        <w:tab/>
      </w:r>
      <w:r>
        <w:fldChar w:fldCharType="begin"/>
      </w:r>
      <w:r>
        <w:instrText xml:space="preserve"> PAGEREF _Toc171526 \h </w:instrText>
      </w:r>
      <w:r>
        <w:fldChar w:fldCharType="separate"/>
      </w:r>
      <w:r>
        <w:t>140</w:t>
      </w:r>
      <w:r>
        <w:fldChar w:fldCharType="end"/>
      </w:r>
    </w:p>
    <w:p w14:paraId="1D6187D8" w14:textId="77777777" w:rsidR="00885EED" w:rsidRDefault="00885EED">
      <w:pPr>
        <w:pStyle w:val="TOC2"/>
        <w:rPr>
          <w:rFonts w:asciiTheme="minorHAnsi" w:eastAsiaTheme="minorEastAsia" w:hAnsiTheme="minorHAnsi" w:cstheme="minorBidi"/>
          <w:szCs w:val="22"/>
        </w:rPr>
      </w:pPr>
      <w:r w:rsidRPr="008B0CC7">
        <w:rPr>
          <w:rFonts w:ascii="Arial" w:hAnsi="Arial"/>
          <w:bCs/>
        </w:rPr>
        <w:t>7.3</w:t>
      </w:r>
      <w:r>
        <w:rPr>
          <w:rFonts w:asciiTheme="minorHAnsi" w:eastAsiaTheme="minorEastAsia" w:hAnsiTheme="minorHAnsi" w:cstheme="minorBidi"/>
          <w:szCs w:val="22"/>
        </w:rPr>
        <w:tab/>
      </w:r>
      <w:r w:rsidRPr="008B0CC7">
        <w:rPr>
          <w:rFonts w:ascii="Arial" w:hAnsi="Arial"/>
          <w:bCs/>
        </w:rPr>
        <w:t>Reporting Hierarchy Data Elements</w:t>
      </w:r>
      <w:r>
        <w:tab/>
      </w:r>
      <w:r>
        <w:fldChar w:fldCharType="begin"/>
      </w:r>
      <w:r>
        <w:instrText xml:space="preserve"> PAGEREF _Toc171527 \h </w:instrText>
      </w:r>
      <w:r>
        <w:fldChar w:fldCharType="separate"/>
      </w:r>
      <w:r>
        <w:t>141</w:t>
      </w:r>
      <w:r>
        <w:fldChar w:fldCharType="end"/>
      </w:r>
    </w:p>
    <w:p w14:paraId="41A53A51" w14:textId="77777777" w:rsidR="00885EED" w:rsidRDefault="00885EED">
      <w:pPr>
        <w:pStyle w:val="TOC2"/>
        <w:rPr>
          <w:rFonts w:asciiTheme="minorHAnsi" w:eastAsiaTheme="minorEastAsia" w:hAnsiTheme="minorHAnsi" w:cstheme="minorBidi"/>
          <w:szCs w:val="22"/>
        </w:rPr>
      </w:pPr>
      <w:r w:rsidRPr="008B0CC7">
        <w:rPr>
          <w:rFonts w:ascii="Arial" w:hAnsi="Arial"/>
          <w:bCs/>
        </w:rPr>
        <w:t>7.4</w:t>
      </w:r>
      <w:r>
        <w:rPr>
          <w:rFonts w:asciiTheme="minorHAnsi" w:eastAsiaTheme="minorEastAsia" w:hAnsiTheme="minorHAnsi" w:cstheme="minorBidi"/>
          <w:szCs w:val="22"/>
        </w:rPr>
        <w:tab/>
      </w:r>
      <w:r w:rsidRPr="008B0CC7">
        <w:rPr>
          <w:rFonts w:ascii="Arial" w:hAnsi="Arial"/>
          <w:bCs/>
        </w:rPr>
        <w:t>Reporting Admin Activity Data Elements</w:t>
      </w:r>
      <w:r>
        <w:tab/>
      </w:r>
      <w:r>
        <w:fldChar w:fldCharType="begin"/>
      </w:r>
      <w:r>
        <w:instrText xml:space="preserve"> PAGEREF _Toc171528 \h </w:instrText>
      </w:r>
      <w:r>
        <w:fldChar w:fldCharType="separate"/>
      </w:r>
      <w:r>
        <w:t>141</w:t>
      </w:r>
      <w:r>
        <w:fldChar w:fldCharType="end"/>
      </w:r>
    </w:p>
    <w:p w14:paraId="7ABB0EE3" w14:textId="77777777" w:rsidR="00885EED" w:rsidRDefault="00885EED">
      <w:pPr>
        <w:pStyle w:val="TOC2"/>
        <w:rPr>
          <w:rFonts w:asciiTheme="minorHAnsi" w:eastAsiaTheme="minorEastAsia" w:hAnsiTheme="minorHAnsi" w:cstheme="minorBidi"/>
          <w:szCs w:val="22"/>
        </w:rPr>
      </w:pPr>
      <w:r w:rsidRPr="008B0CC7">
        <w:rPr>
          <w:rFonts w:ascii="Arial" w:hAnsi="Arial"/>
          <w:bCs/>
        </w:rPr>
        <w:t>7.5</w:t>
      </w:r>
      <w:r>
        <w:rPr>
          <w:rFonts w:asciiTheme="minorHAnsi" w:eastAsiaTheme="minorEastAsia" w:hAnsiTheme="minorHAnsi" w:cstheme="minorBidi"/>
          <w:szCs w:val="22"/>
        </w:rPr>
        <w:tab/>
      </w:r>
      <w:r w:rsidRPr="008B0CC7">
        <w:rPr>
          <w:rFonts w:ascii="Arial" w:hAnsi="Arial"/>
          <w:bCs/>
        </w:rPr>
        <w:t>Reporting Internet Information Services Activity Data Elements</w:t>
      </w:r>
      <w:r>
        <w:tab/>
      </w:r>
      <w:r>
        <w:fldChar w:fldCharType="begin"/>
      </w:r>
      <w:r>
        <w:instrText xml:space="preserve"> PAGEREF _Toc171529 \h </w:instrText>
      </w:r>
      <w:r>
        <w:fldChar w:fldCharType="separate"/>
      </w:r>
      <w:r>
        <w:t>142</w:t>
      </w:r>
      <w:r>
        <w:fldChar w:fldCharType="end"/>
      </w:r>
    </w:p>
    <w:p w14:paraId="75371605" w14:textId="77777777" w:rsidR="00885EED" w:rsidRDefault="00885EED">
      <w:pPr>
        <w:pStyle w:val="TOC2"/>
        <w:rPr>
          <w:rFonts w:asciiTheme="minorHAnsi" w:eastAsiaTheme="minorEastAsia" w:hAnsiTheme="minorHAnsi" w:cstheme="minorBidi"/>
          <w:szCs w:val="22"/>
        </w:rPr>
      </w:pPr>
      <w:r w:rsidRPr="008B0CC7">
        <w:rPr>
          <w:rFonts w:ascii="Arial" w:hAnsi="Arial"/>
          <w:bCs/>
        </w:rPr>
        <w:t>7.6</w:t>
      </w:r>
      <w:r>
        <w:rPr>
          <w:rFonts w:asciiTheme="minorHAnsi" w:eastAsiaTheme="minorEastAsia" w:hAnsiTheme="minorHAnsi" w:cstheme="minorBidi"/>
          <w:szCs w:val="22"/>
        </w:rPr>
        <w:tab/>
      </w:r>
      <w:r w:rsidRPr="008B0CC7">
        <w:rPr>
          <w:rFonts w:ascii="Arial" w:hAnsi="Arial"/>
          <w:bCs/>
        </w:rPr>
        <w:t>Quality Now Reporting Data Elements</w:t>
      </w:r>
      <w:r>
        <w:tab/>
      </w:r>
      <w:r>
        <w:fldChar w:fldCharType="begin"/>
      </w:r>
      <w:r>
        <w:instrText xml:space="preserve"> PAGEREF _Toc171530 \h </w:instrText>
      </w:r>
      <w:r>
        <w:fldChar w:fldCharType="separate"/>
      </w:r>
      <w:r>
        <w:t>143</w:t>
      </w:r>
      <w:r>
        <w:fldChar w:fldCharType="end"/>
      </w:r>
    </w:p>
    <w:p w14:paraId="7F60A33F" w14:textId="77777777" w:rsidR="0025641E" w:rsidRPr="00E503BD" w:rsidRDefault="0025641E" w:rsidP="0025641E">
      <w:pPr>
        <w:pStyle w:val="BodyText"/>
      </w:pPr>
      <w:r w:rsidRPr="00E503BD">
        <w:rPr>
          <w:rFonts w:ascii="Arial" w:hAnsi="Arial" w:cs="Arial"/>
          <w:b/>
          <w:i/>
          <w:szCs w:val="22"/>
        </w:rPr>
        <w:fldChar w:fldCharType="end"/>
      </w:r>
    </w:p>
    <w:p w14:paraId="3963A83D" w14:textId="77777777" w:rsidR="0025641E" w:rsidRPr="00FE5B49" w:rsidRDefault="0025641E" w:rsidP="0025641E">
      <w:pPr>
        <w:pStyle w:val="Heading1"/>
        <w:numPr>
          <w:ilvl w:val="1"/>
          <w:numId w:val="8"/>
        </w:numPr>
        <w:rPr>
          <w:rFonts w:ascii="Arial" w:hAnsi="Arial"/>
          <w:bCs/>
          <w:sz w:val="24"/>
          <w:szCs w:val="24"/>
        </w:rPr>
      </w:pPr>
      <w:r>
        <w:br w:type="page"/>
      </w:r>
      <w:bookmarkStart w:id="6" w:name="_Toc446815273"/>
      <w:bookmarkStart w:id="7" w:name="_Toc122506568"/>
      <w:bookmarkStart w:id="8" w:name="_Toc495311705"/>
      <w:bookmarkStart w:id="9" w:name="_Toc171412"/>
      <w:r w:rsidRPr="00FE5B49">
        <w:rPr>
          <w:rFonts w:ascii="Arial" w:hAnsi="Arial"/>
          <w:bCs/>
          <w:sz w:val="24"/>
          <w:szCs w:val="24"/>
        </w:rPr>
        <w:lastRenderedPageBreak/>
        <w:t>Software Project Introduction</w:t>
      </w:r>
      <w:bookmarkEnd w:id="6"/>
      <w:bookmarkEnd w:id="7"/>
      <w:bookmarkEnd w:id="8"/>
      <w:bookmarkEnd w:id="9"/>
    </w:p>
    <w:p w14:paraId="3F3A0BD8" w14:textId="77777777" w:rsidR="0025641E" w:rsidRPr="002000A4" w:rsidRDefault="0025641E" w:rsidP="0025641E">
      <w:pPr>
        <w:pStyle w:val="BodyText"/>
        <w:rPr>
          <w:rFonts w:ascii="Times New Roman (PCL6)" w:hAnsi="Times New Roman (PCL6)"/>
          <w:vanish/>
          <w:color w:val="0000FF"/>
          <w:szCs w:val="22"/>
        </w:rPr>
      </w:pPr>
    </w:p>
    <w:p w14:paraId="30E53596" w14:textId="77777777" w:rsidR="0025641E" w:rsidRPr="00F3320C" w:rsidRDefault="0025641E" w:rsidP="0025641E">
      <w:pPr>
        <w:pStyle w:val="Heading2"/>
        <w:numPr>
          <w:ilvl w:val="1"/>
          <w:numId w:val="9"/>
        </w:numPr>
        <w:spacing w:before="200" w:after="200"/>
        <w:rPr>
          <w:rFonts w:ascii="Arial" w:hAnsi="Arial"/>
          <w:sz w:val="22"/>
          <w:szCs w:val="22"/>
        </w:rPr>
      </w:pPr>
      <w:bookmarkStart w:id="10" w:name="_Toc446815274"/>
      <w:bookmarkStart w:id="11" w:name="_Toc122506569"/>
      <w:bookmarkStart w:id="12" w:name="_Toc495311706"/>
      <w:bookmarkStart w:id="13" w:name="_Toc171413"/>
      <w:r w:rsidRPr="00F3320C">
        <w:rPr>
          <w:rFonts w:ascii="Arial" w:hAnsi="Arial"/>
          <w:sz w:val="22"/>
          <w:szCs w:val="22"/>
        </w:rPr>
        <w:t>Overview</w:t>
      </w:r>
      <w:bookmarkEnd w:id="10"/>
      <w:bookmarkEnd w:id="11"/>
      <w:bookmarkEnd w:id="12"/>
      <w:bookmarkEnd w:id="13"/>
    </w:p>
    <w:p w14:paraId="64458658" w14:textId="77777777" w:rsidR="0025641E" w:rsidRDefault="0025641E" w:rsidP="0025641E">
      <w:pPr>
        <w:pStyle w:val="BodyText"/>
        <w:rPr>
          <w:sz w:val="20"/>
        </w:rPr>
      </w:pPr>
      <w:r w:rsidRPr="002000A4">
        <w:rPr>
          <w:sz w:val="20"/>
        </w:rPr>
        <w:t xml:space="preserve">The eCoaching Log (eCL) is an internal GDIT process designed for the entry and storage of the coaching notes that supervisors, managers, Advanced Resolution Center (ARC) CSRs and quality leads make regarding Employee performance.  They may also be related to Verbal and Written progressive disciplinary warnings the employee or supervisor receives from their supervisor or manager.  These notes are gathered through escalations, floor walking, training, quality monitors.  It also provides a repository of coaching notes to generate reports for management.  </w:t>
      </w:r>
    </w:p>
    <w:p w14:paraId="5A3FC96A" w14:textId="77777777" w:rsidR="0025641E" w:rsidRDefault="0025641E" w:rsidP="0025641E">
      <w:pPr>
        <w:pStyle w:val="BodyText"/>
        <w:rPr>
          <w:sz w:val="20"/>
        </w:rPr>
      </w:pPr>
    </w:p>
    <w:p w14:paraId="5C1ED37A" w14:textId="77777777" w:rsidR="0025641E" w:rsidRDefault="0025641E" w:rsidP="0025641E">
      <w:pPr>
        <w:pStyle w:val="BodyText"/>
        <w:rPr>
          <w:sz w:val="20"/>
        </w:rPr>
      </w:pPr>
      <w:r w:rsidRPr="002000A4">
        <w:rPr>
          <w:sz w:val="20"/>
        </w:rPr>
        <w:t xml:space="preserve">The eCoaching Log contains a component for Employees to have the ability to comment on, or simply acknowledge the coaching comments entered by the supervisor or manager. The eCoaching Log </w:t>
      </w:r>
      <w:r>
        <w:rPr>
          <w:sz w:val="20"/>
        </w:rPr>
        <w:t xml:space="preserve">SharePoint </w:t>
      </w:r>
      <w:r w:rsidRPr="002000A4">
        <w:rPr>
          <w:sz w:val="20"/>
        </w:rPr>
        <w:t>site establishes consistency and ease of use in our coaching notes process along with providing historical coaching data for all Employees.</w:t>
      </w:r>
    </w:p>
    <w:p w14:paraId="25A3E5B5" w14:textId="77777777" w:rsidR="0025641E" w:rsidRDefault="0025641E" w:rsidP="0025641E">
      <w:pPr>
        <w:pStyle w:val="BodyText"/>
        <w:rPr>
          <w:sz w:val="20"/>
        </w:rPr>
      </w:pPr>
    </w:p>
    <w:p w14:paraId="1BB02A4C" w14:textId="77777777" w:rsidR="0025641E" w:rsidRDefault="0025641E" w:rsidP="0025641E">
      <w:pPr>
        <w:pStyle w:val="BodyText"/>
        <w:rPr>
          <w:sz w:val="20"/>
        </w:rPr>
      </w:pPr>
      <w:r w:rsidRPr="00293FF3">
        <w:rPr>
          <w:sz w:val="20"/>
        </w:rPr>
        <w:t>ECLs are not maintained for subcontractors and records that are not able to be mapped to a user are rejected.</w:t>
      </w:r>
    </w:p>
    <w:p w14:paraId="50535B68" w14:textId="77777777" w:rsidR="0025641E" w:rsidRPr="002000A4" w:rsidRDefault="0025641E" w:rsidP="0025641E">
      <w:pPr>
        <w:pStyle w:val="BodyText"/>
        <w:rPr>
          <w:rFonts w:ascii="Times New Roman (PCL6)" w:hAnsi="Times New Roman (PCL6)"/>
          <w:vanish/>
          <w:color w:val="0000FF"/>
          <w:szCs w:val="22"/>
        </w:rPr>
      </w:pPr>
    </w:p>
    <w:p w14:paraId="28E68EA8" w14:textId="77777777" w:rsidR="0025641E" w:rsidRPr="00F3320C" w:rsidRDefault="0025641E" w:rsidP="0025641E">
      <w:pPr>
        <w:pStyle w:val="Heading2"/>
        <w:spacing w:before="200" w:after="200"/>
        <w:rPr>
          <w:rFonts w:ascii="Arial" w:hAnsi="Arial"/>
          <w:sz w:val="22"/>
          <w:szCs w:val="22"/>
        </w:rPr>
      </w:pPr>
      <w:bookmarkStart w:id="14" w:name="_Toc446815275"/>
      <w:bookmarkStart w:id="15" w:name="_Toc122506570"/>
      <w:bookmarkStart w:id="16" w:name="_Toc495311707"/>
      <w:bookmarkStart w:id="17" w:name="_Toc171414"/>
      <w:r w:rsidRPr="00F3320C">
        <w:rPr>
          <w:rFonts w:ascii="Arial" w:hAnsi="Arial"/>
          <w:sz w:val="22"/>
          <w:szCs w:val="22"/>
        </w:rPr>
        <w:t>1.2</w:t>
      </w:r>
      <w:r w:rsidRPr="00F3320C">
        <w:rPr>
          <w:rFonts w:ascii="Arial" w:hAnsi="Arial"/>
          <w:sz w:val="22"/>
          <w:szCs w:val="22"/>
        </w:rPr>
        <w:tab/>
        <w:t>Software Project Scope</w:t>
      </w:r>
      <w:bookmarkEnd w:id="14"/>
      <w:bookmarkEnd w:id="15"/>
      <w:bookmarkEnd w:id="16"/>
      <w:bookmarkEnd w:id="17"/>
    </w:p>
    <w:p w14:paraId="2FFB8FC2" w14:textId="77777777" w:rsidR="0025641E" w:rsidRPr="002000A4" w:rsidRDefault="0025641E" w:rsidP="0025641E">
      <w:pPr>
        <w:rPr>
          <w:b/>
        </w:rPr>
      </w:pPr>
      <w:bookmarkStart w:id="18" w:name="_Toc446815276"/>
      <w:bookmarkStart w:id="19" w:name="_Toc122506571"/>
      <w:r w:rsidRPr="002000A4">
        <w:t>N/A</w:t>
      </w:r>
    </w:p>
    <w:p w14:paraId="60C6DF50" w14:textId="77777777" w:rsidR="0025641E" w:rsidRPr="00F3320C" w:rsidRDefault="0025641E" w:rsidP="0025641E">
      <w:pPr>
        <w:pStyle w:val="Heading2"/>
        <w:spacing w:before="200" w:after="200"/>
        <w:rPr>
          <w:rFonts w:ascii="Arial" w:hAnsi="Arial"/>
          <w:sz w:val="22"/>
          <w:szCs w:val="22"/>
        </w:rPr>
      </w:pPr>
      <w:bookmarkStart w:id="20" w:name="_Toc495311708"/>
      <w:bookmarkStart w:id="21" w:name="_Toc171415"/>
      <w:r w:rsidRPr="00F3320C">
        <w:rPr>
          <w:rFonts w:ascii="Arial" w:hAnsi="Arial"/>
          <w:sz w:val="22"/>
          <w:szCs w:val="22"/>
        </w:rPr>
        <w:t>1.3</w:t>
      </w:r>
      <w:r w:rsidRPr="00F3320C">
        <w:rPr>
          <w:rFonts w:ascii="Arial" w:hAnsi="Arial"/>
          <w:sz w:val="22"/>
          <w:szCs w:val="22"/>
        </w:rPr>
        <w:tab/>
        <w:t>References</w:t>
      </w:r>
      <w:bookmarkEnd w:id="18"/>
      <w:bookmarkEnd w:id="19"/>
      <w:bookmarkEnd w:id="20"/>
      <w:bookmarkEnd w:id="21"/>
    </w:p>
    <w:p w14:paraId="4871F819" w14:textId="77777777" w:rsidR="0025641E" w:rsidRPr="002E3181" w:rsidRDefault="0025641E" w:rsidP="0025641E">
      <w:bookmarkStart w:id="22" w:name="_Toc446815277"/>
      <w:bookmarkStart w:id="23" w:name="_Toc122506572"/>
      <w:r w:rsidRPr="002000A4">
        <w:t>N/A</w:t>
      </w:r>
    </w:p>
    <w:p w14:paraId="5747B078" w14:textId="77777777" w:rsidR="0025641E" w:rsidRDefault="0025641E" w:rsidP="0025641E">
      <w:pPr>
        <w:pStyle w:val="Heading3"/>
        <w:rPr>
          <w:rFonts w:ascii="Arial" w:hAnsi="Arial"/>
          <w:sz w:val="20"/>
          <w:u w:val="none"/>
        </w:rPr>
      </w:pPr>
      <w:bookmarkStart w:id="24" w:name="_Toc495311709"/>
      <w:bookmarkStart w:id="25" w:name="_Toc171416"/>
      <w:r>
        <w:rPr>
          <w:rFonts w:ascii="Arial" w:hAnsi="Arial"/>
          <w:sz w:val="20"/>
          <w:u w:val="none"/>
        </w:rPr>
        <w:t>1.3.1</w:t>
      </w:r>
      <w:r>
        <w:rPr>
          <w:rFonts w:ascii="Arial" w:hAnsi="Arial"/>
          <w:sz w:val="20"/>
          <w:u w:val="none"/>
        </w:rPr>
        <w:tab/>
        <w:t>Supporting Documents</w:t>
      </w:r>
      <w:bookmarkEnd w:id="22"/>
      <w:bookmarkEnd w:id="23"/>
      <w:bookmarkEnd w:id="24"/>
      <w:bookmarkEnd w:id="25"/>
    </w:p>
    <w:p w14:paraId="7449E02E" w14:textId="77777777" w:rsidR="0025641E" w:rsidRPr="002E3181" w:rsidRDefault="0025641E" w:rsidP="0025641E">
      <w:bookmarkStart w:id="26" w:name="_Toc446815278"/>
      <w:bookmarkStart w:id="27" w:name="_Toc122506573"/>
      <w:r w:rsidRPr="002000A4">
        <w:t>N/A</w:t>
      </w:r>
    </w:p>
    <w:p w14:paraId="512A36D3" w14:textId="77777777" w:rsidR="0025641E" w:rsidRDefault="0025641E" w:rsidP="0025641E">
      <w:pPr>
        <w:pStyle w:val="Heading3"/>
        <w:rPr>
          <w:rFonts w:ascii="Arial" w:hAnsi="Arial"/>
          <w:sz w:val="20"/>
          <w:u w:val="none"/>
        </w:rPr>
      </w:pPr>
      <w:bookmarkStart w:id="28" w:name="_Toc495311710"/>
      <w:bookmarkStart w:id="29" w:name="_Toc171417"/>
      <w:r>
        <w:rPr>
          <w:rFonts w:ascii="Arial" w:hAnsi="Arial"/>
          <w:sz w:val="20"/>
          <w:u w:val="none"/>
        </w:rPr>
        <w:t>1.3.2</w:t>
      </w:r>
      <w:r>
        <w:rPr>
          <w:rFonts w:ascii="Arial" w:hAnsi="Arial"/>
          <w:sz w:val="20"/>
          <w:u w:val="none"/>
        </w:rPr>
        <w:tab/>
        <w:t>Attachments</w:t>
      </w:r>
      <w:bookmarkEnd w:id="26"/>
      <w:bookmarkEnd w:id="27"/>
      <w:bookmarkEnd w:id="28"/>
      <w:bookmarkEnd w:id="29"/>
    </w:p>
    <w:p w14:paraId="5B862F11" w14:textId="77777777" w:rsidR="0025641E" w:rsidRPr="002E3181" w:rsidRDefault="0025641E" w:rsidP="0025641E">
      <w:bookmarkStart w:id="30" w:name="_Toc446815279"/>
      <w:bookmarkStart w:id="31" w:name="_Toc122506574"/>
      <w:r w:rsidRPr="002000A4">
        <w:t>N/A</w:t>
      </w:r>
    </w:p>
    <w:p w14:paraId="45C88707" w14:textId="77777777" w:rsidR="0025641E" w:rsidRPr="00F3320C" w:rsidRDefault="0025641E" w:rsidP="0025641E">
      <w:pPr>
        <w:pStyle w:val="Heading1"/>
        <w:tabs>
          <w:tab w:val="left" w:pos="480"/>
        </w:tabs>
        <w:ind w:left="475" w:hanging="475"/>
        <w:rPr>
          <w:rFonts w:ascii="Arial" w:hAnsi="Arial"/>
          <w:sz w:val="24"/>
          <w:szCs w:val="24"/>
        </w:rPr>
      </w:pPr>
      <w:bookmarkStart w:id="32" w:name="_Toc495311711"/>
      <w:bookmarkStart w:id="33" w:name="_Toc171418"/>
      <w:r w:rsidRPr="00F3320C">
        <w:rPr>
          <w:rFonts w:ascii="Arial" w:hAnsi="Arial"/>
          <w:sz w:val="24"/>
          <w:szCs w:val="24"/>
        </w:rPr>
        <w:t>2.0</w:t>
      </w:r>
      <w:r w:rsidRPr="00F3320C">
        <w:rPr>
          <w:rFonts w:ascii="Arial" w:hAnsi="Arial"/>
          <w:sz w:val="24"/>
          <w:szCs w:val="24"/>
        </w:rPr>
        <w:tab/>
        <w:t>Overall Description</w:t>
      </w:r>
      <w:bookmarkEnd w:id="30"/>
      <w:bookmarkEnd w:id="31"/>
      <w:bookmarkEnd w:id="32"/>
      <w:bookmarkEnd w:id="33"/>
    </w:p>
    <w:p w14:paraId="38F0E7F1" w14:textId="77777777" w:rsidR="0025641E" w:rsidRPr="00E738A7" w:rsidRDefault="0025641E" w:rsidP="0025641E">
      <w:pPr>
        <w:pStyle w:val="BodyText"/>
        <w:rPr>
          <w:rFonts w:ascii="Times New Roman (PCL6)" w:hAnsi="Times New Roman (PCL6)"/>
          <w:i/>
          <w:vanish/>
          <w:color w:val="0000FF"/>
          <w:szCs w:val="22"/>
        </w:rPr>
      </w:pPr>
      <w:r w:rsidRPr="00E738A7">
        <w:rPr>
          <w:rFonts w:ascii="Times New Roman (PCL6)" w:hAnsi="Times New Roman (PCL6)"/>
          <w:i/>
          <w:vanish/>
          <w:color w:val="0000FF"/>
          <w:szCs w:val="22"/>
        </w:rPr>
        <w:t>.</w:t>
      </w:r>
    </w:p>
    <w:p w14:paraId="0CFEDE92" w14:textId="77777777" w:rsidR="0025641E" w:rsidRPr="00F3320C" w:rsidRDefault="0025641E" w:rsidP="0025641E">
      <w:pPr>
        <w:pStyle w:val="Heading2"/>
        <w:spacing w:before="200" w:after="200"/>
        <w:rPr>
          <w:rFonts w:ascii="Arial" w:hAnsi="Arial"/>
          <w:sz w:val="22"/>
          <w:szCs w:val="22"/>
        </w:rPr>
      </w:pPr>
      <w:bookmarkStart w:id="34" w:name="_Toc446815280"/>
      <w:bookmarkStart w:id="35" w:name="_Toc122506575"/>
      <w:bookmarkStart w:id="36" w:name="_Toc495311712"/>
      <w:bookmarkStart w:id="37" w:name="_Toc171419"/>
      <w:r w:rsidRPr="00F3320C">
        <w:rPr>
          <w:rFonts w:ascii="Arial" w:hAnsi="Arial"/>
          <w:sz w:val="22"/>
          <w:szCs w:val="22"/>
        </w:rPr>
        <w:t>2.1</w:t>
      </w:r>
      <w:r w:rsidRPr="00F3320C">
        <w:rPr>
          <w:rFonts w:ascii="Arial" w:hAnsi="Arial"/>
          <w:sz w:val="22"/>
          <w:szCs w:val="22"/>
        </w:rPr>
        <w:tab/>
        <w:t>Software Product Perspective</w:t>
      </w:r>
      <w:bookmarkEnd w:id="34"/>
      <w:bookmarkEnd w:id="35"/>
      <w:bookmarkEnd w:id="36"/>
      <w:bookmarkEnd w:id="37"/>
    </w:p>
    <w:p w14:paraId="28AD4E99" w14:textId="77777777" w:rsidR="0025641E" w:rsidRPr="002E3181" w:rsidRDefault="0025641E" w:rsidP="0025641E">
      <w:bookmarkStart w:id="38" w:name="_Toc446815281"/>
      <w:bookmarkStart w:id="39" w:name="_Toc122506576"/>
      <w:r w:rsidRPr="002000A4">
        <w:t>N/A</w:t>
      </w:r>
    </w:p>
    <w:p w14:paraId="1BAD08F8" w14:textId="77777777" w:rsidR="0025641E" w:rsidRDefault="0025641E" w:rsidP="0025641E">
      <w:pPr>
        <w:pStyle w:val="Heading3"/>
        <w:rPr>
          <w:rFonts w:ascii="Arial" w:hAnsi="Arial"/>
          <w:sz w:val="20"/>
          <w:u w:val="none"/>
        </w:rPr>
      </w:pPr>
      <w:bookmarkStart w:id="40" w:name="_Toc495311713"/>
      <w:bookmarkStart w:id="41" w:name="_Toc171420"/>
      <w:r>
        <w:rPr>
          <w:rFonts w:ascii="Arial" w:hAnsi="Arial"/>
          <w:sz w:val="20"/>
          <w:u w:val="none"/>
        </w:rPr>
        <w:t>2.1.1</w:t>
      </w:r>
      <w:r>
        <w:rPr>
          <w:rFonts w:ascii="Arial" w:hAnsi="Arial"/>
          <w:sz w:val="20"/>
          <w:u w:val="none"/>
        </w:rPr>
        <w:tab/>
        <w:t>System Interfaces</w:t>
      </w:r>
      <w:bookmarkEnd w:id="38"/>
      <w:bookmarkEnd w:id="39"/>
      <w:bookmarkEnd w:id="40"/>
      <w:bookmarkEnd w:id="41"/>
    </w:p>
    <w:p w14:paraId="583DCD36" w14:textId="77777777" w:rsidR="0025641E" w:rsidRDefault="0025641E" w:rsidP="0025641E">
      <w:pPr>
        <w:rPr>
          <w:b/>
        </w:rPr>
      </w:pPr>
      <w:r>
        <w:t>eCoaching log will interface with the following systems through data file feeds.</w:t>
      </w:r>
    </w:p>
    <w:p w14:paraId="55F67685" w14:textId="77777777" w:rsidR="0025641E" w:rsidRDefault="0025641E" w:rsidP="0025641E">
      <w:r>
        <w:tab/>
        <w:t>Interface to Quality Systems (performance scorecard data)</w:t>
      </w:r>
    </w:p>
    <w:p w14:paraId="6B2DA75A" w14:textId="77777777" w:rsidR="0025641E" w:rsidRDefault="0025641E" w:rsidP="0025641E">
      <w:r>
        <w:tab/>
        <w:t>Outlier Management Reporting (various reporting data)</w:t>
      </w:r>
    </w:p>
    <w:p w14:paraId="517A1C22" w14:textId="77777777" w:rsidR="0025641E" w:rsidRDefault="0025641E" w:rsidP="0025641E">
      <w:r>
        <w:tab/>
        <w:t>Electronic Timekeeping System (timecard data)</w:t>
      </w:r>
    </w:p>
    <w:p w14:paraId="549628AE" w14:textId="2231B7EE" w:rsidR="0025641E" w:rsidRDefault="0025641E" w:rsidP="0025641E">
      <w:r>
        <w:tab/>
      </w:r>
      <w:r w:rsidR="005517D9">
        <w:t xml:space="preserve">Human Resource/Capital system </w:t>
      </w:r>
      <w:r>
        <w:t>(employee information)</w:t>
      </w:r>
    </w:p>
    <w:p w14:paraId="1FA37D5F" w14:textId="77777777" w:rsidR="0025641E" w:rsidRDefault="0025641E" w:rsidP="0025641E">
      <w:r>
        <w:tab/>
        <w:t>Aspect (employee information)</w:t>
      </w:r>
    </w:p>
    <w:p w14:paraId="5E0D570A" w14:textId="77777777" w:rsidR="0025641E" w:rsidRDefault="0025641E" w:rsidP="0025641E">
      <w:pPr>
        <w:rPr>
          <w:b/>
        </w:rPr>
      </w:pPr>
    </w:p>
    <w:p w14:paraId="40D0F6F2" w14:textId="77777777" w:rsidR="0025641E" w:rsidRDefault="0025641E" w:rsidP="0025641E">
      <w:pPr>
        <w:rPr>
          <w:b/>
        </w:rPr>
      </w:pPr>
      <w:r>
        <w:t>eCoaching log also interfaces with GDIT Outlook email system.</w:t>
      </w:r>
    </w:p>
    <w:p w14:paraId="2B9E735D" w14:textId="77777777" w:rsidR="0025641E" w:rsidRDefault="0025641E" w:rsidP="0025641E">
      <w:pPr>
        <w:pStyle w:val="Heading3"/>
        <w:rPr>
          <w:rFonts w:ascii="Arial" w:hAnsi="Arial"/>
          <w:sz w:val="20"/>
          <w:u w:val="none"/>
        </w:rPr>
      </w:pPr>
      <w:bookmarkStart w:id="42" w:name="_Toc446815282"/>
      <w:bookmarkStart w:id="43" w:name="_Toc122506577"/>
      <w:bookmarkStart w:id="44" w:name="_Toc495311714"/>
      <w:bookmarkStart w:id="45" w:name="_Toc171421"/>
      <w:r>
        <w:rPr>
          <w:rFonts w:ascii="Arial" w:hAnsi="Arial"/>
          <w:sz w:val="20"/>
          <w:u w:val="none"/>
        </w:rPr>
        <w:t>2.1.2</w:t>
      </w:r>
      <w:r>
        <w:rPr>
          <w:rFonts w:ascii="Arial" w:hAnsi="Arial"/>
          <w:sz w:val="20"/>
          <w:u w:val="none"/>
        </w:rPr>
        <w:tab/>
        <w:t>User Interfaces</w:t>
      </w:r>
      <w:bookmarkEnd w:id="42"/>
      <w:bookmarkEnd w:id="43"/>
      <w:bookmarkEnd w:id="44"/>
      <w:bookmarkEnd w:id="45"/>
    </w:p>
    <w:p w14:paraId="78BC7B44" w14:textId="77777777" w:rsidR="0025641E" w:rsidRDefault="0025641E" w:rsidP="0025641E">
      <w:r>
        <w:t>The default landing page for the eCoaching Log system shall be the following:</w:t>
      </w:r>
    </w:p>
    <w:p w14:paraId="71D1E0A7" w14:textId="77777777" w:rsidR="0025641E" w:rsidRDefault="0025641E" w:rsidP="0025641E"/>
    <w:p w14:paraId="1BA457BD" w14:textId="22815C07" w:rsidR="0025641E" w:rsidRDefault="0025641E" w:rsidP="0025641E">
      <w:r>
        <w:t>Production:</w:t>
      </w:r>
      <w:r w:rsidR="00657C87">
        <w:tab/>
      </w:r>
      <w:r w:rsidRPr="00657C87">
        <w:t>https://f</w:t>
      </w:r>
      <w:r w:rsidR="008F551D">
        <w:t>3420-mwbp11</w:t>
      </w:r>
      <w:r w:rsidRPr="00674F17">
        <w:t>/</w:t>
      </w:r>
      <w:r w:rsidR="008F551D" w:rsidRPr="008F551D">
        <w:t>eCoachingLog</w:t>
      </w:r>
    </w:p>
    <w:p w14:paraId="04DAB240" w14:textId="2A26DBB1" w:rsidR="00657C87" w:rsidRDefault="00657C87" w:rsidP="00657C87">
      <w:pPr>
        <w:ind w:left="720" w:firstLine="720"/>
      </w:pPr>
      <w:r w:rsidRPr="00657C87">
        <w:t>https://f3420-mwbp11/eCLAdmin/</w:t>
      </w:r>
    </w:p>
    <w:p w14:paraId="0AC6A4E3" w14:textId="037023E6" w:rsidR="0025641E" w:rsidRDefault="0025641E" w:rsidP="0025641E">
      <w:r>
        <w:lastRenderedPageBreak/>
        <w:t>Development and Test:</w:t>
      </w:r>
      <w:r w:rsidR="00657C87">
        <w:tab/>
      </w:r>
      <w:r w:rsidRPr="00657C87">
        <w:t>https://f</w:t>
      </w:r>
      <w:r w:rsidRPr="00674F17">
        <w:t>3420-mpmd01/</w:t>
      </w:r>
      <w:r w:rsidR="008F551D" w:rsidRPr="008F551D">
        <w:t>eCoachingLog</w:t>
      </w:r>
      <w:r w:rsidR="00E34A7D">
        <w:t>_st</w:t>
      </w:r>
    </w:p>
    <w:p w14:paraId="1E1270D8" w14:textId="55FA09B3" w:rsidR="00E34A7D" w:rsidRDefault="00E34A7D" w:rsidP="0025641E">
      <w:r>
        <w:tab/>
      </w:r>
      <w:r>
        <w:tab/>
      </w:r>
      <w:r>
        <w:tab/>
      </w:r>
      <w:r w:rsidRPr="00657C87">
        <w:t>https://f</w:t>
      </w:r>
      <w:r w:rsidRPr="00674F17">
        <w:t>3420-mpmd01/</w:t>
      </w:r>
      <w:r w:rsidRPr="008F551D">
        <w:t>eCoachingLog</w:t>
      </w:r>
      <w:r>
        <w:t>_dev</w:t>
      </w:r>
    </w:p>
    <w:p w14:paraId="4840E960" w14:textId="1583DD58" w:rsidR="00657C87" w:rsidRDefault="00657C87" w:rsidP="0025641E">
      <w:r>
        <w:tab/>
      </w:r>
      <w:r>
        <w:tab/>
      </w:r>
      <w:r>
        <w:tab/>
      </w:r>
      <w:r w:rsidRPr="00657C87">
        <w:t>https://f3420-mpmd01/eCLAdmin</w:t>
      </w:r>
    </w:p>
    <w:p w14:paraId="7ECF2AA5" w14:textId="44E3F7CD" w:rsidR="00E34A7D" w:rsidRDefault="00E34A7D" w:rsidP="0025641E">
      <w:r>
        <w:tab/>
      </w:r>
      <w:r>
        <w:tab/>
      </w:r>
      <w:r>
        <w:tab/>
      </w:r>
      <w:r w:rsidRPr="00657C87">
        <w:t>https://f3420-mpmd01/eCLAdmin</w:t>
      </w:r>
      <w:r>
        <w:t>_dev/</w:t>
      </w:r>
    </w:p>
    <w:p w14:paraId="629D96E3" w14:textId="77777777" w:rsidR="0025641E" w:rsidRDefault="0025641E" w:rsidP="0025641E">
      <w:pPr>
        <w:pStyle w:val="Heading3"/>
        <w:rPr>
          <w:rFonts w:ascii="Arial" w:hAnsi="Arial"/>
          <w:sz w:val="20"/>
          <w:u w:val="none"/>
        </w:rPr>
      </w:pPr>
      <w:bookmarkStart w:id="46" w:name="_Toc446815283"/>
      <w:bookmarkStart w:id="47" w:name="_Toc122506578"/>
      <w:bookmarkStart w:id="48" w:name="_Toc495311715"/>
      <w:bookmarkStart w:id="49" w:name="_Toc171422"/>
      <w:r>
        <w:rPr>
          <w:rFonts w:ascii="Arial" w:hAnsi="Arial"/>
          <w:sz w:val="20"/>
          <w:u w:val="none"/>
        </w:rPr>
        <w:t>2.1.3</w:t>
      </w:r>
      <w:r>
        <w:rPr>
          <w:rFonts w:ascii="Arial" w:hAnsi="Arial"/>
          <w:sz w:val="20"/>
          <w:u w:val="none"/>
        </w:rPr>
        <w:tab/>
        <w:t>Hardware Interfaces</w:t>
      </w:r>
      <w:bookmarkEnd w:id="46"/>
      <w:bookmarkEnd w:id="47"/>
      <w:bookmarkEnd w:id="48"/>
      <w:bookmarkEnd w:id="49"/>
    </w:p>
    <w:p w14:paraId="52B2636C" w14:textId="77777777" w:rsidR="0025641E" w:rsidRPr="00D04160" w:rsidRDefault="0025641E" w:rsidP="0025641E">
      <w:r>
        <w:t>N/A</w:t>
      </w:r>
    </w:p>
    <w:p w14:paraId="209D18BA" w14:textId="77777777" w:rsidR="0025641E" w:rsidRDefault="0025641E" w:rsidP="0025641E">
      <w:pPr>
        <w:pStyle w:val="Heading3"/>
        <w:rPr>
          <w:rFonts w:ascii="Arial" w:hAnsi="Arial"/>
          <w:sz w:val="20"/>
          <w:u w:val="none"/>
        </w:rPr>
      </w:pPr>
      <w:bookmarkStart w:id="50" w:name="_Toc446815284"/>
      <w:bookmarkStart w:id="51" w:name="_Toc122506579"/>
      <w:bookmarkStart w:id="52" w:name="_Toc495311716"/>
      <w:bookmarkStart w:id="53" w:name="_Toc171423"/>
      <w:r>
        <w:rPr>
          <w:rFonts w:ascii="Arial" w:hAnsi="Arial"/>
          <w:sz w:val="20"/>
          <w:u w:val="none"/>
        </w:rPr>
        <w:t>2.1.4</w:t>
      </w:r>
      <w:r>
        <w:rPr>
          <w:rFonts w:ascii="Arial" w:hAnsi="Arial"/>
          <w:sz w:val="20"/>
          <w:u w:val="none"/>
        </w:rPr>
        <w:tab/>
        <w:t>Software Interfaces</w:t>
      </w:r>
      <w:bookmarkEnd w:id="50"/>
      <w:bookmarkEnd w:id="51"/>
      <w:bookmarkEnd w:id="52"/>
      <w:bookmarkEnd w:id="53"/>
    </w:p>
    <w:p w14:paraId="45CA6007" w14:textId="77777777" w:rsidR="0025641E" w:rsidRPr="00D04160" w:rsidRDefault="0025641E" w:rsidP="0025641E">
      <w:bookmarkStart w:id="54" w:name="_Toc446815285"/>
      <w:bookmarkStart w:id="55" w:name="_Toc122506580"/>
      <w:r>
        <w:t>N/A</w:t>
      </w:r>
    </w:p>
    <w:p w14:paraId="7FD2B8D1" w14:textId="77777777" w:rsidR="0025641E" w:rsidRDefault="0025641E" w:rsidP="0025641E">
      <w:pPr>
        <w:pStyle w:val="Heading3"/>
        <w:rPr>
          <w:rFonts w:ascii="Arial" w:hAnsi="Arial"/>
          <w:sz w:val="20"/>
          <w:u w:val="none"/>
        </w:rPr>
      </w:pPr>
      <w:bookmarkStart w:id="56" w:name="_Toc495311717"/>
      <w:bookmarkStart w:id="57" w:name="_Toc171424"/>
      <w:r>
        <w:rPr>
          <w:rFonts w:ascii="Arial" w:hAnsi="Arial"/>
          <w:sz w:val="20"/>
          <w:u w:val="none"/>
        </w:rPr>
        <w:t>2.1.5</w:t>
      </w:r>
      <w:r>
        <w:rPr>
          <w:rFonts w:ascii="Arial" w:hAnsi="Arial"/>
          <w:sz w:val="20"/>
          <w:u w:val="none"/>
        </w:rPr>
        <w:tab/>
        <w:t>Communications Interfaces</w:t>
      </w:r>
      <w:bookmarkEnd w:id="54"/>
      <w:bookmarkEnd w:id="55"/>
      <w:bookmarkEnd w:id="56"/>
      <w:bookmarkEnd w:id="57"/>
    </w:p>
    <w:p w14:paraId="520926AE" w14:textId="77777777" w:rsidR="0025641E" w:rsidRPr="00D04160" w:rsidRDefault="0025641E" w:rsidP="0025641E">
      <w:bookmarkStart w:id="58" w:name="_Toc446815286"/>
      <w:bookmarkStart w:id="59" w:name="_Toc122506581"/>
      <w:r>
        <w:t>N/A</w:t>
      </w:r>
    </w:p>
    <w:p w14:paraId="441DCBAF" w14:textId="77777777" w:rsidR="0025641E" w:rsidRDefault="0025641E" w:rsidP="0025641E">
      <w:pPr>
        <w:pStyle w:val="Heading3"/>
        <w:rPr>
          <w:rFonts w:ascii="Arial" w:hAnsi="Arial"/>
          <w:sz w:val="20"/>
          <w:u w:val="none"/>
        </w:rPr>
      </w:pPr>
      <w:bookmarkStart w:id="60" w:name="_Toc495311718"/>
      <w:bookmarkStart w:id="61" w:name="_Toc171425"/>
      <w:r>
        <w:rPr>
          <w:rFonts w:ascii="Arial" w:hAnsi="Arial"/>
          <w:sz w:val="20"/>
          <w:u w:val="none"/>
        </w:rPr>
        <w:t>2.1.6</w:t>
      </w:r>
      <w:r>
        <w:rPr>
          <w:rFonts w:ascii="Arial" w:hAnsi="Arial"/>
          <w:sz w:val="20"/>
          <w:u w:val="none"/>
        </w:rPr>
        <w:tab/>
        <w:t>Memory Constraints</w:t>
      </w:r>
      <w:bookmarkEnd w:id="58"/>
      <w:bookmarkEnd w:id="59"/>
      <w:bookmarkEnd w:id="60"/>
      <w:bookmarkEnd w:id="61"/>
    </w:p>
    <w:p w14:paraId="461BD6AF" w14:textId="77777777" w:rsidR="0025641E" w:rsidRPr="00D04160" w:rsidRDefault="0025641E" w:rsidP="0025641E">
      <w:bookmarkStart w:id="62" w:name="_Toc446815287"/>
      <w:bookmarkStart w:id="63" w:name="_Toc122506582"/>
      <w:r>
        <w:t>N/A</w:t>
      </w:r>
    </w:p>
    <w:p w14:paraId="3507D6CF" w14:textId="77777777" w:rsidR="0025641E" w:rsidRDefault="0025641E" w:rsidP="0025641E">
      <w:pPr>
        <w:pStyle w:val="Heading3"/>
        <w:rPr>
          <w:rFonts w:ascii="Arial" w:hAnsi="Arial"/>
          <w:sz w:val="20"/>
          <w:u w:val="none"/>
        </w:rPr>
      </w:pPr>
      <w:bookmarkStart w:id="64" w:name="_Toc495311719"/>
      <w:bookmarkStart w:id="65" w:name="_Toc171426"/>
      <w:r>
        <w:rPr>
          <w:rFonts w:ascii="Arial" w:hAnsi="Arial"/>
          <w:sz w:val="20"/>
          <w:u w:val="none"/>
        </w:rPr>
        <w:t>2.1.7</w:t>
      </w:r>
      <w:r>
        <w:rPr>
          <w:rFonts w:ascii="Arial" w:hAnsi="Arial"/>
          <w:sz w:val="20"/>
          <w:u w:val="none"/>
        </w:rPr>
        <w:tab/>
        <w:t>Operations</w:t>
      </w:r>
      <w:bookmarkEnd w:id="62"/>
      <w:bookmarkEnd w:id="63"/>
      <w:bookmarkEnd w:id="64"/>
      <w:bookmarkEnd w:id="65"/>
    </w:p>
    <w:p w14:paraId="08C897DF" w14:textId="77777777" w:rsidR="0025641E" w:rsidRPr="00D04160" w:rsidRDefault="0025641E" w:rsidP="0025641E">
      <w:bookmarkStart w:id="66" w:name="_Toc446815288"/>
      <w:bookmarkStart w:id="67" w:name="_Toc122506583"/>
      <w:r>
        <w:t>N/A</w:t>
      </w:r>
    </w:p>
    <w:p w14:paraId="1277033B" w14:textId="77777777" w:rsidR="0025641E" w:rsidRDefault="0025641E" w:rsidP="0025641E">
      <w:pPr>
        <w:pStyle w:val="Heading3"/>
        <w:rPr>
          <w:rFonts w:ascii="Arial" w:hAnsi="Arial"/>
          <w:sz w:val="20"/>
        </w:rPr>
      </w:pPr>
      <w:bookmarkStart w:id="68" w:name="_Toc495311720"/>
      <w:bookmarkStart w:id="69" w:name="_Toc171427"/>
      <w:r>
        <w:rPr>
          <w:rFonts w:ascii="Arial" w:hAnsi="Arial"/>
          <w:sz w:val="20"/>
          <w:u w:val="none"/>
        </w:rPr>
        <w:t>2.1.8</w:t>
      </w:r>
      <w:r>
        <w:rPr>
          <w:rFonts w:ascii="Arial" w:hAnsi="Arial"/>
          <w:sz w:val="20"/>
          <w:u w:val="none"/>
        </w:rPr>
        <w:tab/>
        <w:t>Site Adaptation Specifications</w:t>
      </w:r>
      <w:bookmarkEnd w:id="66"/>
      <w:bookmarkEnd w:id="67"/>
      <w:bookmarkEnd w:id="68"/>
      <w:bookmarkEnd w:id="69"/>
    </w:p>
    <w:p w14:paraId="7AC3B144" w14:textId="77777777" w:rsidR="0025641E" w:rsidRPr="00D04160" w:rsidRDefault="0025641E" w:rsidP="0025641E">
      <w:bookmarkStart w:id="70" w:name="_Toc446815289"/>
      <w:bookmarkStart w:id="71" w:name="_Toc122506584"/>
      <w:r>
        <w:t>N/A</w:t>
      </w:r>
    </w:p>
    <w:p w14:paraId="40747ECE" w14:textId="77777777" w:rsidR="0025641E" w:rsidRPr="00F3320C" w:rsidRDefault="0025641E" w:rsidP="0025641E">
      <w:pPr>
        <w:pStyle w:val="Heading2"/>
        <w:spacing w:before="200" w:after="200"/>
        <w:rPr>
          <w:rFonts w:ascii="Arial" w:hAnsi="Arial"/>
          <w:sz w:val="22"/>
          <w:szCs w:val="22"/>
        </w:rPr>
      </w:pPr>
      <w:bookmarkStart w:id="72" w:name="_Toc495311721"/>
      <w:bookmarkStart w:id="73" w:name="_Toc171428"/>
      <w:r w:rsidRPr="00F3320C">
        <w:rPr>
          <w:rFonts w:ascii="Arial" w:hAnsi="Arial"/>
          <w:sz w:val="22"/>
          <w:szCs w:val="22"/>
        </w:rPr>
        <w:t>2.2</w:t>
      </w:r>
      <w:r w:rsidRPr="00F3320C">
        <w:rPr>
          <w:rFonts w:ascii="Arial" w:hAnsi="Arial"/>
          <w:sz w:val="22"/>
          <w:szCs w:val="22"/>
        </w:rPr>
        <w:tab/>
        <w:t>Software Product Functions</w:t>
      </w:r>
      <w:bookmarkEnd w:id="70"/>
      <w:bookmarkEnd w:id="71"/>
      <w:bookmarkEnd w:id="72"/>
      <w:bookmarkEnd w:id="73"/>
    </w:p>
    <w:p w14:paraId="50317D7A" w14:textId="77777777" w:rsidR="0025641E" w:rsidRPr="00D04160" w:rsidRDefault="0025641E" w:rsidP="0025641E">
      <w:bookmarkStart w:id="74" w:name="_Toc446815290"/>
      <w:bookmarkStart w:id="75" w:name="_Toc122506585"/>
      <w:r>
        <w:t>N/A</w:t>
      </w:r>
    </w:p>
    <w:p w14:paraId="15A78697" w14:textId="77777777" w:rsidR="0025641E" w:rsidRPr="00F3320C" w:rsidRDefault="0025641E" w:rsidP="0025641E">
      <w:pPr>
        <w:pStyle w:val="Heading2"/>
        <w:spacing w:before="200" w:after="200"/>
        <w:rPr>
          <w:rFonts w:ascii="Arial" w:hAnsi="Arial"/>
          <w:sz w:val="22"/>
          <w:szCs w:val="22"/>
        </w:rPr>
      </w:pPr>
      <w:bookmarkStart w:id="76" w:name="_Toc495311722"/>
      <w:bookmarkStart w:id="77" w:name="_Toc171429"/>
      <w:r w:rsidRPr="00F3320C">
        <w:rPr>
          <w:rFonts w:ascii="Arial" w:hAnsi="Arial"/>
          <w:sz w:val="22"/>
          <w:szCs w:val="22"/>
        </w:rPr>
        <w:t>2.3</w:t>
      </w:r>
      <w:r w:rsidRPr="00F3320C">
        <w:rPr>
          <w:rFonts w:ascii="Arial" w:hAnsi="Arial"/>
          <w:sz w:val="22"/>
          <w:szCs w:val="22"/>
        </w:rPr>
        <w:tab/>
        <w:t>User Characteristics</w:t>
      </w:r>
      <w:bookmarkEnd w:id="74"/>
      <w:bookmarkEnd w:id="75"/>
      <w:bookmarkEnd w:id="76"/>
      <w:bookmarkEnd w:id="77"/>
    </w:p>
    <w:p w14:paraId="56E31D74" w14:textId="77777777" w:rsidR="0025641E" w:rsidRPr="00D04160" w:rsidRDefault="0025641E" w:rsidP="0025641E">
      <w:bookmarkStart w:id="78" w:name="_Toc446815291"/>
      <w:bookmarkStart w:id="79" w:name="_Toc122506586"/>
      <w:r>
        <w:t>N/A</w:t>
      </w:r>
    </w:p>
    <w:p w14:paraId="61EDD9BC" w14:textId="77777777" w:rsidR="0025641E" w:rsidRPr="00F3320C" w:rsidRDefault="0025641E" w:rsidP="0025641E">
      <w:pPr>
        <w:pStyle w:val="Heading2"/>
        <w:spacing w:before="200" w:after="200"/>
        <w:rPr>
          <w:rFonts w:ascii="Arial" w:hAnsi="Arial"/>
          <w:sz w:val="22"/>
          <w:szCs w:val="22"/>
        </w:rPr>
      </w:pPr>
      <w:bookmarkStart w:id="80" w:name="_Toc495311723"/>
      <w:bookmarkStart w:id="81" w:name="_Toc171430"/>
      <w:r w:rsidRPr="00F3320C">
        <w:rPr>
          <w:rFonts w:ascii="Arial" w:hAnsi="Arial"/>
          <w:sz w:val="22"/>
          <w:szCs w:val="22"/>
        </w:rPr>
        <w:t>2.4</w:t>
      </w:r>
      <w:r w:rsidRPr="00F3320C">
        <w:rPr>
          <w:rFonts w:ascii="Arial" w:hAnsi="Arial"/>
          <w:sz w:val="22"/>
          <w:szCs w:val="22"/>
        </w:rPr>
        <w:tab/>
        <w:t>Constraints</w:t>
      </w:r>
      <w:bookmarkEnd w:id="78"/>
      <w:bookmarkEnd w:id="79"/>
      <w:bookmarkEnd w:id="80"/>
      <w:bookmarkEnd w:id="81"/>
    </w:p>
    <w:p w14:paraId="7CC6DF07" w14:textId="77777777" w:rsidR="0025641E" w:rsidRPr="00D04160" w:rsidRDefault="0025641E" w:rsidP="0025641E">
      <w:bookmarkStart w:id="82" w:name="_Toc446815292"/>
      <w:bookmarkStart w:id="83" w:name="_Toc122506587"/>
      <w:r>
        <w:t>N/A</w:t>
      </w:r>
    </w:p>
    <w:p w14:paraId="746718A9" w14:textId="77777777" w:rsidR="0025641E" w:rsidRPr="00F3320C" w:rsidRDefault="0025641E" w:rsidP="0025641E">
      <w:pPr>
        <w:pStyle w:val="Heading2"/>
        <w:spacing w:before="200" w:after="200"/>
        <w:rPr>
          <w:rFonts w:ascii="Arial" w:hAnsi="Arial"/>
          <w:bCs/>
          <w:sz w:val="22"/>
        </w:rPr>
      </w:pPr>
      <w:bookmarkStart w:id="84" w:name="_Toc495311724"/>
      <w:bookmarkStart w:id="85" w:name="_Toc171431"/>
      <w:r w:rsidRPr="00F3320C">
        <w:rPr>
          <w:rFonts w:ascii="Arial" w:hAnsi="Arial"/>
          <w:bCs/>
          <w:sz w:val="22"/>
        </w:rPr>
        <w:t>2.5</w:t>
      </w:r>
      <w:r w:rsidRPr="00F3320C">
        <w:rPr>
          <w:rFonts w:ascii="Arial" w:hAnsi="Arial"/>
          <w:bCs/>
          <w:sz w:val="22"/>
        </w:rPr>
        <w:tab/>
        <w:t>Assumptions and Dependencies</w:t>
      </w:r>
      <w:bookmarkEnd w:id="82"/>
      <w:bookmarkEnd w:id="83"/>
      <w:bookmarkEnd w:id="84"/>
      <w:bookmarkEnd w:id="85"/>
    </w:p>
    <w:p w14:paraId="3229F4D2" w14:textId="77777777" w:rsidR="0025641E" w:rsidRPr="00D04160" w:rsidRDefault="0025641E" w:rsidP="0025641E">
      <w:bookmarkStart w:id="86" w:name="_Toc446815293"/>
      <w:bookmarkStart w:id="87" w:name="_Toc122506588"/>
      <w:r>
        <w:t>N/A</w:t>
      </w:r>
    </w:p>
    <w:p w14:paraId="0EA1E5A6" w14:textId="77777777" w:rsidR="0025641E" w:rsidRPr="00F3320C" w:rsidRDefault="0025641E" w:rsidP="0025641E">
      <w:pPr>
        <w:pStyle w:val="Heading2"/>
        <w:spacing w:before="200" w:after="200"/>
        <w:rPr>
          <w:rFonts w:ascii="Arial" w:hAnsi="Arial"/>
          <w:bCs/>
          <w:sz w:val="22"/>
        </w:rPr>
      </w:pPr>
      <w:bookmarkStart w:id="88" w:name="_Toc495311725"/>
      <w:bookmarkStart w:id="89" w:name="_Toc171432"/>
      <w:r w:rsidRPr="00F3320C">
        <w:rPr>
          <w:rFonts w:ascii="Arial" w:hAnsi="Arial"/>
          <w:bCs/>
          <w:sz w:val="22"/>
        </w:rPr>
        <w:t>2.6</w:t>
      </w:r>
      <w:r w:rsidRPr="00F3320C">
        <w:rPr>
          <w:rFonts w:ascii="Arial" w:hAnsi="Arial"/>
          <w:bCs/>
          <w:sz w:val="22"/>
        </w:rPr>
        <w:tab/>
      </w:r>
      <w:bookmarkEnd w:id="86"/>
      <w:bookmarkEnd w:id="87"/>
      <w:r>
        <w:rPr>
          <w:rFonts w:ascii="Arial" w:hAnsi="Arial"/>
          <w:bCs/>
          <w:sz w:val="22"/>
        </w:rPr>
        <w:t>Priority</w:t>
      </w:r>
      <w:bookmarkEnd w:id="88"/>
      <w:bookmarkEnd w:id="89"/>
    </w:p>
    <w:p w14:paraId="73F3BE1C" w14:textId="77777777" w:rsidR="0025641E" w:rsidRPr="00D04160" w:rsidRDefault="0025641E" w:rsidP="0025641E">
      <w:bookmarkStart w:id="90" w:name="_Toc446815294"/>
      <w:bookmarkStart w:id="91" w:name="_Toc122506589"/>
      <w:r>
        <w:t>N/A</w:t>
      </w:r>
    </w:p>
    <w:p w14:paraId="68D129D6" w14:textId="77777777" w:rsidR="0025641E" w:rsidRPr="00FE5B49" w:rsidRDefault="0025641E" w:rsidP="0025641E">
      <w:pPr>
        <w:pStyle w:val="Heading1"/>
        <w:ind w:left="475" w:hanging="475"/>
        <w:rPr>
          <w:rFonts w:ascii="Arial" w:hAnsi="Arial"/>
          <w:bCs/>
          <w:sz w:val="24"/>
          <w:szCs w:val="24"/>
        </w:rPr>
      </w:pPr>
      <w:bookmarkStart w:id="92" w:name="_Toc495311726"/>
      <w:bookmarkStart w:id="93" w:name="_Toc171433"/>
      <w:r w:rsidRPr="00FE5B49">
        <w:rPr>
          <w:rFonts w:ascii="Arial" w:hAnsi="Arial"/>
          <w:bCs/>
          <w:sz w:val="24"/>
          <w:szCs w:val="24"/>
        </w:rPr>
        <w:t>3.0</w:t>
      </w:r>
      <w:r w:rsidRPr="00FE5B49">
        <w:rPr>
          <w:rFonts w:ascii="Arial" w:hAnsi="Arial"/>
          <w:bCs/>
          <w:sz w:val="24"/>
          <w:szCs w:val="24"/>
        </w:rPr>
        <w:tab/>
        <w:t>Specific Requirements</w:t>
      </w:r>
      <w:bookmarkEnd w:id="90"/>
      <w:bookmarkEnd w:id="91"/>
      <w:bookmarkEnd w:id="92"/>
      <w:bookmarkEnd w:id="93"/>
    </w:p>
    <w:p w14:paraId="3B3EE5B6" w14:textId="77777777" w:rsidR="0025641E" w:rsidRPr="00FE5B49" w:rsidRDefault="0025641E" w:rsidP="0025641E">
      <w:pPr>
        <w:pStyle w:val="Heading2"/>
        <w:spacing w:before="200" w:after="200"/>
        <w:rPr>
          <w:rFonts w:ascii="Arial" w:hAnsi="Arial"/>
          <w:bCs/>
          <w:sz w:val="22"/>
          <w:szCs w:val="22"/>
        </w:rPr>
      </w:pPr>
      <w:bookmarkStart w:id="94" w:name="_Toc446815295"/>
      <w:bookmarkStart w:id="95" w:name="_Toc122506590"/>
      <w:bookmarkStart w:id="96" w:name="_Toc495311727"/>
      <w:bookmarkStart w:id="97" w:name="_Toc171434"/>
      <w:r w:rsidRPr="00FE5B49">
        <w:rPr>
          <w:rFonts w:ascii="Arial" w:hAnsi="Arial"/>
          <w:bCs/>
          <w:sz w:val="22"/>
          <w:szCs w:val="22"/>
        </w:rPr>
        <w:t>3.1</w:t>
      </w:r>
      <w:r w:rsidRPr="00FE5B49">
        <w:rPr>
          <w:rFonts w:ascii="Arial" w:hAnsi="Arial"/>
          <w:bCs/>
          <w:sz w:val="22"/>
          <w:szCs w:val="22"/>
        </w:rPr>
        <w:tab/>
        <w:t>Interfaces</w:t>
      </w:r>
      <w:bookmarkEnd w:id="94"/>
      <w:bookmarkEnd w:id="95"/>
      <w:bookmarkEnd w:id="96"/>
      <w:bookmarkEnd w:id="97"/>
    </w:p>
    <w:p w14:paraId="76FF5154" w14:textId="77777777" w:rsidR="0025641E" w:rsidRDefault="0025641E" w:rsidP="0025641E">
      <w:pPr>
        <w:pStyle w:val="Heading3"/>
        <w:rPr>
          <w:rFonts w:ascii="Arial" w:hAnsi="Arial"/>
          <w:sz w:val="20"/>
          <w:u w:val="none"/>
        </w:rPr>
      </w:pPr>
      <w:bookmarkStart w:id="98" w:name="_Toc446815296"/>
      <w:bookmarkStart w:id="99" w:name="_Toc122506591"/>
      <w:bookmarkStart w:id="100" w:name="_Toc495311728"/>
      <w:bookmarkStart w:id="101" w:name="_Toc171435"/>
      <w:r>
        <w:rPr>
          <w:rFonts w:ascii="Arial" w:hAnsi="Arial"/>
          <w:sz w:val="20"/>
          <w:u w:val="none"/>
        </w:rPr>
        <w:t>3.1.1</w:t>
      </w:r>
      <w:r>
        <w:rPr>
          <w:rFonts w:ascii="Arial" w:hAnsi="Arial"/>
          <w:sz w:val="20"/>
          <w:u w:val="none"/>
        </w:rPr>
        <w:tab/>
        <w:t>User Interfaces</w:t>
      </w:r>
      <w:bookmarkEnd w:id="98"/>
      <w:bookmarkEnd w:id="99"/>
      <w:bookmarkEnd w:id="100"/>
      <w:bookmarkEnd w:id="101"/>
    </w:p>
    <w:p w14:paraId="3BDFF808" w14:textId="77777777" w:rsidR="0025641E" w:rsidRPr="00D04160" w:rsidRDefault="0025641E" w:rsidP="0025641E">
      <w:bookmarkStart w:id="102" w:name="_Toc446815297"/>
      <w:bookmarkStart w:id="103" w:name="_Toc122506592"/>
      <w:r>
        <w:t>N/A</w:t>
      </w:r>
    </w:p>
    <w:p w14:paraId="1A3B0FC5" w14:textId="77777777" w:rsidR="0025641E" w:rsidRDefault="0025641E" w:rsidP="0025641E">
      <w:pPr>
        <w:pStyle w:val="Heading3"/>
        <w:rPr>
          <w:rFonts w:ascii="Arial" w:hAnsi="Arial"/>
          <w:sz w:val="20"/>
          <w:u w:val="none"/>
        </w:rPr>
      </w:pPr>
      <w:bookmarkStart w:id="104" w:name="_Toc495311729"/>
      <w:bookmarkStart w:id="105" w:name="_Toc171436"/>
      <w:r>
        <w:rPr>
          <w:rFonts w:ascii="Arial" w:hAnsi="Arial"/>
          <w:sz w:val="20"/>
          <w:u w:val="none"/>
        </w:rPr>
        <w:lastRenderedPageBreak/>
        <w:t>3.1.2</w:t>
      </w:r>
      <w:r>
        <w:rPr>
          <w:rFonts w:ascii="Arial" w:hAnsi="Arial"/>
          <w:sz w:val="20"/>
          <w:u w:val="none"/>
        </w:rPr>
        <w:tab/>
        <w:t>Hardware Interfaces</w:t>
      </w:r>
      <w:bookmarkEnd w:id="102"/>
      <w:bookmarkEnd w:id="103"/>
      <w:bookmarkEnd w:id="104"/>
      <w:bookmarkEnd w:id="105"/>
    </w:p>
    <w:p w14:paraId="66D8A945" w14:textId="77777777" w:rsidR="0025641E" w:rsidRPr="00D04160" w:rsidRDefault="0025641E" w:rsidP="0025641E">
      <w:bookmarkStart w:id="106" w:name="_Toc446815298"/>
      <w:bookmarkStart w:id="107" w:name="_Toc122506593"/>
      <w:r>
        <w:t>N/A</w:t>
      </w:r>
    </w:p>
    <w:p w14:paraId="20E29875" w14:textId="77777777" w:rsidR="0025641E" w:rsidRDefault="0025641E" w:rsidP="0025641E">
      <w:pPr>
        <w:pStyle w:val="Heading3"/>
        <w:rPr>
          <w:rFonts w:ascii="Arial" w:hAnsi="Arial"/>
          <w:sz w:val="20"/>
          <w:u w:val="none"/>
        </w:rPr>
      </w:pPr>
      <w:bookmarkStart w:id="108" w:name="_Toc495311730"/>
      <w:bookmarkStart w:id="109" w:name="_Toc171437"/>
      <w:r>
        <w:rPr>
          <w:rFonts w:ascii="Arial" w:hAnsi="Arial"/>
          <w:sz w:val="20"/>
          <w:u w:val="none"/>
        </w:rPr>
        <w:t>3.1.3</w:t>
      </w:r>
      <w:r>
        <w:rPr>
          <w:rFonts w:ascii="Arial" w:hAnsi="Arial"/>
          <w:sz w:val="20"/>
          <w:u w:val="none"/>
        </w:rPr>
        <w:tab/>
        <w:t>Software Interfaces</w:t>
      </w:r>
      <w:bookmarkEnd w:id="106"/>
      <w:bookmarkEnd w:id="107"/>
      <w:bookmarkEnd w:id="108"/>
      <w:bookmarkEnd w:id="109"/>
    </w:p>
    <w:p w14:paraId="2FFF728F" w14:textId="77777777" w:rsidR="0025641E" w:rsidRPr="00D04160" w:rsidRDefault="0025641E" w:rsidP="0025641E">
      <w:bookmarkStart w:id="110" w:name="_Toc446815299"/>
      <w:bookmarkStart w:id="111" w:name="_Toc122506594"/>
      <w:r>
        <w:t>N/A</w:t>
      </w:r>
    </w:p>
    <w:p w14:paraId="75DA984F" w14:textId="77777777" w:rsidR="0025641E" w:rsidRDefault="0025641E" w:rsidP="0025641E">
      <w:pPr>
        <w:pStyle w:val="Heading3"/>
        <w:rPr>
          <w:rFonts w:ascii="Arial" w:hAnsi="Arial"/>
          <w:sz w:val="20"/>
        </w:rPr>
      </w:pPr>
      <w:bookmarkStart w:id="112" w:name="_Toc495311731"/>
      <w:bookmarkStart w:id="113" w:name="_Toc171438"/>
      <w:r>
        <w:rPr>
          <w:rFonts w:ascii="Arial" w:hAnsi="Arial"/>
          <w:sz w:val="20"/>
          <w:u w:val="none"/>
        </w:rPr>
        <w:t>3.1.4</w:t>
      </w:r>
      <w:r>
        <w:rPr>
          <w:rFonts w:ascii="Arial" w:hAnsi="Arial"/>
          <w:sz w:val="20"/>
          <w:u w:val="none"/>
        </w:rPr>
        <w:tab/>
        <w:t>Communications Interfaces</w:t>
      </w:r>
      <w:bookmarkEnd w:id="110"/>
      <w:bookmarkEnd w:id="111"/>
      <w:bookmarkEnd w:id="112"/>
      <w:bookmarkEnd w:id="113"/>
    </w:p>
    <w:p w14:paraId="5E121006" w14:textId="77777777" w:rsidR="0025641E" w:rsidRPr="00D04160" w:rsidRDefault="0025641E" w:rsidP="0025641E">
      <w:bookmarkStart w:id="114" w:name="_Toc446815300"/>
      <w:bookmarkStart w:id="115" w:name="_Toc122506595"/>
      <w:r>
        <w:t>N/A</w:t>
      </w:r>
    </w:p>
    <w:p w14:paraId="75FDA3CC" w14:textId="77777777" w:rsidR="0025641E" w:rsidRPr="00F3320C" w:rsidRDefault="0025641E" w:rsidP="0025641E">
      <w:pPr>
        <w:pStyle w:val="Heading2"/>
        <w:spacing w:before="200" w:after="200"/>
        <w:rPr>
          <w:rFonts w:ascii="Arial" w:hAnsi="Arial"/>
          <w:bCs/>
          <w:sz w:val="22"/>
        </w:rPr>
      </w:pPr>
      <w:bookmarkStart w:id="116" w:name="_Toc495311732"/>
      <w:bookmarkStart w:id="117" w:name="_Toc171439"/>
      <w:r w:rsidRPr="00F3320C">
        <w:rPr>
          <w:rFonts w:ascii="Arial" w:hAnsi="Arial"/>
          <w:bCs/>
          <w:sz w:val="22"/>
        </w:rPr>
        <w:t>3.2</w:t>
      </w:r>
      <w:r w:rsidRPr="00F3320C">
        <w:rPr>
          <w:rFonts w:ascii="Arial" w:hAnsi="Arial"/>
          <w:bCs/>
          <w:sz w:val="22"/>
        </w:rPr>
        <w:tab/>
        <w:t>Functions</w:t>
      </w:r>
      <w:bookmarkEnd w:id="114"/>
      <w:bookmarkEnd w:id="115"/>
      <w:bookmarkEnd w:id="116"/>
      <w:bookmarkEnd w:id="117"/>
    </w:p>
    <w:p w14:paraId="1E81BF59" w14:textId="77777777" w:rsidR="0025641E" w:rsidRDefault="0025641E" w:rsidP="0025641E">
      <w:pPr>
        <w:pStyle w:val="Heading3"/>
        <w:rPr>
          <w:rFonts w:ascii="Arial" w:hAnsi="Arial"/>
          <w:sz w:val="20"/>
          <w:u w:val="none"/>
        </w:rPr>
      </w:pPr>
      <w:bookmarkStart w:id="118" w:name="_Toc446815301"/>
      <w:bookmarkStart w:id="119" w:name="_Toc122506596"/>
      <w:bookmarkStart w:id="120" w:name="_Toc495311733"/>
      <w:bookmarkStart w:id="121" w:name="_Toc171440"/>
      <w:r>
        <w:rPr>
          <w:rFonts w:ascii="Arial" w:hAnsi="Arial"/>
          <w:sz w:val="20"/>
          <w:u w:val="none"/>
        </w:rPr>
        <w:t>3.2.1</w:t>
      </w:r>
      <w:r>
        <w:rPr>
          <w:rFonts w:ascii="Arial" w:hAnsi="Arial"/>
          <w:sz w:val="20"/>
          <w:u w:val="none"/>
        </w:rPr>
        <w:tab/>
        <w:t xml:space="preserve">eCoaching Log </w:t>
      </w:r>
      <w:bookmarkEnd w:id="118"/>
      <w:bookmarkEnd w:id="119"/>
      <w:r>
        <w:rPr>
          <w:rFonts w:ascii="Arial" w:hAnsi="Arial"/>
          <w:sz w:val="20"/>
          <w:u w:val="none"/>
        </w:rPr>
        <w:t>Submission</w:t>
      </w:r>
      <w:bookmarkEnd w:id="120"/>
      <w:bookmarkEnd w:id="121"/>
    </w:p>
    <w:p w14:paraId="72968515" w14:textId="77777777" w:rsidR="0025641E" w:rsidRPr="006B2DCF" w:rsidRDefault="0025641E" w:rsidP="0025641E">
      <w:pPr>
        <w:pStyle w:val="Heading4"/>
        <w:spacing w:before="120" w:after="120"/>
        <w:rPr>
          <w:rFonts w:ascii="Arial" w:hAnsi="Arial"/>
          <w:b/>
          <w:bCs/>
          <w:sz w:val="22"/>
          <w:szCs w:val="22"/>
          <w:u w:val="none"/>
        </w:rPr>
      </w:pPr>
      <w:bookmarkStart w:id="122" w:name="_Toc122506597"/>
      <w:bookmarkStart w:id="123" w:name="_Toc495311734"/>
      <w:bookmarkStart w:id="124" w:name="_Toc171441"/>
      <w:r w:rsidRPr="006B2DCF">
        <w:rPr>
          <w:rFonts w:ascii="Arial" w:hAnsi="Arial"/>
          <w:b/>
          <w:bCs/>
          <w:sz w:val="22"/>
          <w:szCs w:val="22"/>
          <w:u w:val="none"/>
        </w:rPr>
        <w:t>3.2.1.1</w:t>
      </w:r>
      <w:r w:rsidRPr="006B2DCF">
        <w:rPr>
          <w:rFonts w:ascii="Arial" w:hAnsi="Arial"/>
          <w:b/>
          <w:bCs/>
          <w:sz w:val="22"/>
          <w:szCs w:val="22"/>
          <w:u w:val="none"/>
        </w:rPr>
        <w:tab/>
      </w:r>
      <w:bookmarkEnd w:id="122"/>
      <w:r w:rsidRPr="006B2DCF">
        <w:rPr>
          <w:rFonts w:ascii="Arial" w:hAnsi="Arial"/>
          <w:b/>
          <w:bCs/>
          <w:sz w:val="22"/>
          <w:szCs w:val="22"/>
          <w:u w:val="none"/>
        </w:rPr>
        <w:t>eCoaching Log Modules</w:t>
      </w:r>
      <w:bookmarkEnd w:id="123"/>
      <w:bookmarkEnd w:id="124"/>
    </w:p>
    <w:p w14:paraId="137C68F9" w14:textId="12BCC7FA" w:rsidR="0025641E" w:rsidRDefault="0025641E" w:rsidP="0025641E">
      <w:pPr>
        <w:ind w:left="720"/>
      </w:pPr>
      <w:r w:rsidRPr="00497082">
        <w:t>The eCoaching Log system shall consist of the following modules</w:t>
      </w:r>
      <w:r w:rsidR="00805C77">
        <w:t xml:space="preserve"> or Employee Levels</w:t>
      </w:r>
    </w:p>
    <w:p w14:paraId="26D3D321" w14:textId="77777777" w:rsidR="0025641E" w:rsidRDefault="0025641E" w:rsidP="0025641E">
      <w:pPr>
        <w:ind w:left="720"/>
      </w:pPr>
      <w:r>
        <w:tab/>
        <w:t>Employee</w:t>
      </w:r>
    </w:p>
    <w:p w14:paraId="27575515" w14:textId="77777777" w:rsidR="0025641E" w:rsidRDefault="0025641E" w:rsidP="0025641E">
      <w:pPr>
        <w:ind w:left="720"/>
      </w:pPr>
      <w:r>
        <w:tab/>
        <w:t>Supervisor</w:t>
      </w:r>
    </w:p>
    <w:p w14:paraId="5C67D407" w14:textId="77777777" w:rsidR="0025641E" w:rsidRDefault="0025641E" w:rsidP="0025641E">
      <w:pPr>
        <w:ind w:left="720"/>
      </w:pPr>
      <w:r>
        <w:tab/>
        <w:t>Quality</w:t>
      </w:r>
    </w:p>
    <w:p w14:paraId="163E02BD" w14:textId="77777777" w:rsidR="0025641E" w:rsidRDefault="0025641E" w:rsidP="0025641E">
      <w:pPr>
        <w:ind w:left="720"/>
      </w:pPr>
      <w:r>
        <w:tab/>
        <w:t>LSA</w:t>
      </w:r>
    </w:p>
    <w:p w14:paraId="63FBB93E" w14:textId="77777777" w:rsidR="0025641E" w:rsidRDefault="0025641E" w:rsidP="0025641E">
      <w:pPr>
        <w:ind w:left="720"/>
      </w:pPr>
      <w:r>
        <w:tab/>
        <w:t>Training</w:t>
      </w:r>
    </w:p>
    <w:p w14:paraId="4AFE5C49" w14:textId="77777777" w:rsidR="0025641E" w:rsidRDefault="0025641E" w:rsidP="0025641E">
      <w:pPr>
        <w:ind w:left="720"/>
      </w:pPr>
      <w:r>
        <w:tab/>
        <w:t>Administration</w:t>
      </w:r>
    </w:p>
    <w:p w14:paraId="1B27316A" w14:textId="77777777" w:rsidR="0025641E" w:rsidRDefault="0025641E" w:rsidP="0025641E">
      <w:pPr>
        <w:ind w:left="720"/>
      </w:pPr>
      <w:r>
        <w:tab/>
        <w:t>Analytics Reporting</w:t>
      </w:r>
    </w:p>
    <w:p w14:paraId="499F81A1" w14:textId="77777777" w:rsidR="0025641E" w:rsidRDefault="0025641E" w:rsidP="0025641E">
      <w:pPr>
        <w:ind w:left="720"/>
      </w:pPr>
      <w:r>
        <w:tab/>
        <w:t>Production Planning</w:t>
      </w:r>
    </w:p>
    <w:p w14:paraId="073CDA54" w14:textId="77777777" w:rsidR="0025641E" w:rsidRDefault="0025641E" w:rsidP="0025641E">
      <w:pPr>
        <w:ind w:left="720"/>
      </w:pPr>
      <w:r>
        <w:tab/>
        <w:t>Program Analyst</w:t>
      </w:r>
    </w:p>
    <w:p w14:paraId="7EDE5D30" w14:textId="77777777" w:rsidR="00805C77" w:rsidRDefault="00805C77" w:rsidP="0025641E">
      <w:pPr>
        <w:ind w:left="720"/>
      </w:pPr>
    </w:p>
    <w:p w14:paraId="33AA0056" w14:textId="1DB6A1E1" w:rsidR="00805C77" w:rsidRDefault="00805C77" w:rsidP="0025641E">
      <w:pPr>
        <w:ind w:left="720"/>
      </w:pPr>
      <w:r>
        <w:t>Note: modules and Employee Level are used interchangeably throughout the documentation.  However, Employee Level should</w:t>
      </w:r>
      <w:r w:rsidR="002D192E">
        <w:t xml:space="preserve"> be displayed to the user.  Module refers to the subsystem containing necessary functionality for employee level. </w:t>
      </w:r>
    </w:p>
    <w:p w14:paraId="44907E04" w14:textId="77777777" w:rsidR="0025641E" w:rsidRPr="00962E2B" w:rsidRDefault="0025641E" w:rsidP="0025641E">
      <w:pPr>
        <w:spacing w:before="120"/>
        <w:rPr>
          <w:b/>
        </w:rPr>
      </w:pPr>
      <w:r w:rsidRPr="00962E2B">
        <w:rPr>
          <w:b/>
        </w:rPr>
        <w:t>3.2.1.1.1</w:t>
      </w:r>
      <w:r w:rsidRPr="00962E2B">
        <w:rPr>
          <w:b/>
        </w:rPr>
        <w:tab/>
      </w:r>
      <w:r w:rsidRPr="00962E2B">
        <w:rPr>
          <w:b/>
        </w:rPr>
        <w:tab/>
        <w:t>Retention Period</w:t>
      </w:r>
    </w:p>
    <w:p w14:paraId="763F2D73" w14:textId="77777777" w:rsidR="0025641E" w:rsidRDefault="0025641E" w:rsidP="0025641E">
      <w:pPr>
        <w:ind w:left="1440"/>
      </w:pPr>
      <w:r w:rsidRPr="00D100DF">
        <w:t>The coaching notes will be retained for 3 years.</w:t>
      </w:r>
      <w:r>
        <w:t xml:space="preserve"> </w:t>
      </w:r>
    </w:p>
    <w:p w14:paraId="70BF9859" w14:textId="77777777" w:rsidR="0025641E" w:rsidRPr="00962E2B" w:rsidRDefault="0025641E" w:rsidP="0025641E">
      <w:pPr>
        <w:spacing w:before="120"/>
        <w:rPr>
          <w:b/>
        </w:rPr>
      </w:pPr>
      <w:r w:rsidRPr="00962E2B">
        <w:rPr>
          <w:b/>
        </w:rPr>
        <w:t>3.2.1.1.2</w:t>
      </w:r>
      <w:r w:rsidRPr="00962E2B">
        <w:rPr>
          <w:b/>
        </w:rPr>
        <w:tab/>
      </w:r>
      <w:r w:rsidRPr="00962E2B">
        <w:rPr>
          <w:b/>
        </w:rPr>
        <w:tab/>
        <w:t>PII/PHI Data</w:t>
      </w:r>
    </w:p>
    <w:p w14:paraId="01448D0A" w14:textId="77777777" w:rsidR="0025641E" w:rsidRDefault="0025641E" w:rsidP="0025641E">
      <w:pPr>
        <w:ind w:left="1440"/>
      </w:pPr>
      <w:r w:rsidRPr="00D100DF">
        <w:t xml:space="preserve">The text (comments) fields in the database will need to be periodically scanned for </w:t>
      </w:r>
      <w:r>
        <w:t>Protected Health Information (</w:t>
      </w:r>
      <w:r w:rsidRPr="00D100DF">
        <w:t>PHI</w:t>
      </w:r>
      <w:r>
        <w:t xml:space="preserve">) </w:t>
      </w:r>
      <w:r w:rsidRPr="00D100DF">
        <w:t>/</w:t>
      </w:r>
      <w:r>
        <w:t xml:space="preserve"> Personally Identifiable Information (</w:t>
      </w:r>
      <w:r w:rsidRPr="00D100DF">
        <w:t>PII</w:t>
      </w:r>
      <w:r>
        <w:t>)</w:t>
      </w:r>
      <w:r w:rsidRPr="00D100DF">
        <w:t xml:space="preserve"> data, in accordance with CCO Security Policy and Procedures.</w:t>
      </w:r>
    </w:p>
    <w:p w14:paraId="3DE3721A" w14:textId="77777777" w:rsidR="0025641E" w:rsidRPr="00962E2B" w:rsidRDefault="0025641E" w:rsidP="0025641E">
      <w:pPr>
        <w:spacing w:before="120"/>
        <w:rPr>
          <w:b/>
        </w:rPr>
      </w:pPr>
      <w:r w:rsidRPr="00962E2B">
        <w:rPr>
          <w:b/>
        </w:rPr>
        <w:t>3.2.1.1.3</w:t>
      </w:r>
      <w:r w:rsidRPr="00962E2B">
        <w:rPr>
          <w:b/>
        </w:rPr>
        <w:tab/>
      </w:r>
      <w:r w:rsidRPr="00962E2B">
        <w:rPr>
          <w:b/>
        </w:rPr>
        <w:tab/>
        <w:t>Authentication</w:t>
      </w:r>
    </w:p>
    <w:p w14:paraId="599D357F" w14:textId="75AAF76E" w:rsidR="0025641E" w:rsidRDefault="0025641E" w:rsidP="0025641E">
      <w:pPr>
        <w:ind w:left="1440"/>
      </w:pPr>
      <w:r w:rsidRPr="00293FF3">
        <w:t>Authentication to the eC</w:t>
      </w:r>
      <w:r w:rsidR="008770D6">
        <w:t xml:space="preserve">oaching system </w:t>
      </w:r>
      <w:r w:rsidRPr="00293FF3">
        <w:t xml:space="preserve">is done by validating the users LAN ID against a hierarchy table which is populated by </w:t>
      </w:r>
      <w:r w:rsidR="005517D9">
        <w:t>employee information from human resource/capital system and eWFM based data.</w:t>
      </w:r>
    </w:p>
    <w:p w14:paraId="13239679" w14:textId="030B7A60" w:rsidR="00717031" w:rsidRDefault="00717031" w:rsidP="0025641E">
      <w:pPr>
        <w:ind w:left="1440"/>
      </w:pPr>
    </w:p>
    <w:p w14:paraId="73105EE6" w14:textId="7850732B" w:rsidR="00717031" w:rsidRDefault="00717031" w:rsidP="00717031">
      <w:pPr>
        <w:ind w:left="1440"/>
      </w:pPr>
      <w:r>
        <w:t>For testing purposes, a tester can bypass the LAN ID authentication using a dropdown box containing a single user for each role.  This dropdown is only viewable in the UAT environment based on a web configuration setting.  It will enable automation testing using different roles simultaneously on the same computer.   The dropdown should be displayed on all pages where LAN ID authentication is used.</w:t>
      </w:r>
    </w:p>
    <w:p w14:paraId="7F1A3D92" w14:textId="77777777" w:rsidR="0025641E" w:rsidRPr="00962E2B" w:rsidRDefault="0025641E" w:rsidP="0025641E">
      <w:pPr>
        <w:spacing w:before="120"/>
        <w:rPr>
          <w:b/>
        </w:rPr>
      </w:pPr>
      <w:r w:rsidRPr="00962E2B">
        <w:rPr>
          <w:b/>
        </w:rPr>
        <w:t>3.2.1.1.4</w:t>
      </w:r>
      <w:r w:rsidRPr="00962E2B">
        <w:rPr>
          <w:b/>
        </w:rPr>
        <w:tab/>
      </w:r>
      <w:r w:rsidRPr="00962E2B">
        <w:rPr>
          <w:b/>
        </w:rPr>
        <w:tab/>
        <w:t>Hierarchy</w:t>
      </w:r>
    </w:p>
    <w:p w14:paraId="2CB91495" w14:textId="77777777" w:rsidR="0025641E" w:rsidRDefault="0025641E" w:rsidP="0025641E">
      <w:pPr>
        <w:ind w:left="1440"/>
      </w:pPr>
      <w:r w:rsidRPr="001C4150">
        <w:t>Each individual Coaching and Warning Logs should contain the necessary information to determine the Employee’s Supervisor and Manager at the time of submission.</w:t>
      </w:r>
    </w:p>
    <w:p w14:paraId="53576C6C" w14:textId="77777777" w:rsidR="0025641E" w:rsidRPr="00962E2B" w:rsidRDefault="0025641E" w:rsidP="0025641E">
      <w:pPr>
        <w:spacing w:before="120"/>
        <w:rPr>
          <w:b/>
        </w:rPr>
      </w:pPr>
      <w:r w:rsidRPr="00962E2B">
        <w:rPr>
          <w:b/>
        </w:rPr>
        <w:t>3.2.1.1.5</w:t>
      </w:r>
      <w:r w:rsidRPr="00962E2B">
        <w:rPr>
          <w:b/>
        </w:rPr>
        <w:tab/>
      </w:r>
      <w:r w:rsidRPr="00962E2B">
        <w:rPr>
          <w:b/>
        </w:rPr>
        <w:tab/>
        <w:t>Reviewer</w:t>
      </w:r>
    </w:p>
    <w:p w14:paraId="5BE75256" w14:textId="77777777" w:rsidR="0025641E" w:rsidRDefault="0025641E" w:rsidP="0025641E">
      <w:pPr>
        <w:ind w:left="1440"/>
      </w:pPr>
      <w:r w:rsidRPr="001C4150">
        <w:lastRenderedPageBreak/>
        <w:t>Each individual Coaching Log should contain the necessary information to determine the Employee’s Manger who reviewed and signed the log and the Employee’s Supervisor who reviewed and signed the log.</w:t>
      </w:r>
    </w:p>
    <w:p w14:paraId="544E84AF" w14:textId="77777777" w:rsidR="0025641E" w:rsidRPr="00962E2B" w:rsidRDefault="0025641E" w:rsidP="0025641E">
      <w:pPr>
        <w:spacing w:before="120"/>
        <w:rPr>
          <w:b/>
        </w:rPr>
      </w:pPr>
      <w:r w:rsidRPr="00962E2B">
        <w:rPr>
          <w:b/>
        </w:rPr>
        <w:t>3.2.1.1.</w:t>
      </w:r>
      <w:r>
        <w:rPr>
          <w:b/>
        </w:rPr>
        <w:t>6</w:t>
      </w:r>
      <w:r w:rsidRPr="00962E2B">
        <w:rPr>
          <w:b/>
        </w:rPr>
        <w:tab/>
      </w:r>
      <w:r w:rsidRPr="00962E2B">
        <w:rPr>
          <w:b/>
        </w:rPr>
        <w:tab/>
      </w:r>
      <w:r>
        <w:rPr>
          <w:b/>
        </w:rPr>
        <w:t>Form Name</w:t>
      </w:r>
    </w:p>
    <w:p w14:paraId="63450670" w14:textId="77777777" w:rsidR="0025641E" w:rsidRDefault="0025641E" w:rsidP="0025641E">
      <w:pPr>
        <w:ind w:left="1440"/>
      </w:pPr>
      <w:r>
        <w:t>The form name for eCoaching Logs shall be concatenation of the following, separated by dashes:</w:t>
      </w:r>
    </w:p>
    <w:p w14:paraId="6A14E0DC" w14:textId="77777777" w:rsidR="0025641E" w:rsidRDefault="0025641E" w:rsidP="0025641E">
      <w:pPr>
        <w:ind w:left="1440"/>
      </w:pPr>
      <w:r>
        <w:tab/>
        <w:t>eCL</w:t>
      </w:r>
    </w:p>
    <w:p w14:paraId="3E034086" w14:textId="149889C6" w:rsidR="0025641E" w:rsidRDefault="0025641E" w:rsidP="0025641E">
      <w:pPr>
        <w:ind w:left="1440"/>
      </w:pPr>
      <w:r>
        <w:tab/>
      </w:r>
      <w:r w:rsidR="00906507">
        <w:t xml:space="preserve">Employee </w:t>
      </w:r>
      <w:r>
        <w:t>ID of the selected employee</w:t>
      </w:r>
    </w:p>
    <w:p w14:paraId="1DCF1E09" w14:textId="77777777" w:rsidR="0025641E" w:rsidRDefault="0025641E" w:rsidP="0025641E">
      <w:pPr>
        <w:ind w:left="1440"/>
      </w:pPr>
      <w:r>
        <w:tab/>
        <w:t>Log ID generated by the system</w:t>
      </w:r>
    </w:p>
    <w:p w14:paraId="2DC01271" w14:textId="65AEA0AC" w:rsidR="0025641E" w:rsidRDefault="0025641E" w:rsidP="0025641E">
      <w:pPr>
        <w:ind w:left="1440"/>
      </w:pPr>
      <w:r>
        <w:t>Example eCL-</w:t>
      </w:r>
      <w:r w:rsidR="00906507">
        <w:t>654321</w:t>
      </w:r>
      <w:r>
        <w:t>-12345</w:t>
      </w:r>
    </w:p>
    <w:p w14:paraId="3C90445B" w14:textId="77777777" w:rsidR="0025641E" w:rsidRPr="00962E2B" w:rsidRDefault="0025641E" w:rsidP="0025641E">
      <w:pPr>
        <w:spacing w:before="120"/>
        <w:rPr>
          <w:b/>
        </w:rPr>
      </w:pPr>
      <w:r w:rsidRPr="00962E2B">
        <w:rPr>
          <w:b/>
        </w:rPr>
        <w:t>3.2.1.1.</w:t>
      </w:r>
      <w:r>
        <w:rPr>
          <w:b/>
        </w:rPr>
        <w:t>6.1</w:t>
      </w:r>
      <w:r w:rsidRPr="00962E2B">
        <w:rPr>
          <w:b/>
        </w:rPr>
        <w:tab/>
      </w:r>
      <w:r>
        <w:rPr>
          <w:b/>
        </w:rPr>
        <w:t>Unique</w:t>
      </w:r>
    </w:p>
    <w:p w14:paraId="059B1F98" w14:textId="77777777" w:rsidR="0025641E" w:rsidRDefault="0025641E" w:rsidP="0025641E">
      <w:pPr>
        <w:ind w:left="1440"/>
      </w:pPr>
      <w:r>
        <w:t>The form name for eCoaching Logs shall be unique.</w:t>
      </w:r>
    </w:p>
    <w:p w14:paraId="2B17B71A" w14:textId="77777777" w:rsidR="0025641E" w:rsidRPr="00962E2B" w:rsidRDefault="0025641E" w:rsidP="0025641E">
      <w:pPr>
        <w:spacing w:before="120"/>
        <w:rPr>
          <w:b/>
        </w:rPr>
      </w:pPr>
      <w:r w:rsidRPr="00962E2B">
        <w:rPr>
          <w:b/>
        </w:rPr>
        <w:t>3.2.1.1.</w:t>
      </w:r>
      <w:r>
        <w:rPr>
          <w:b/>
        </w:rPr>
        <w:t>7</w:t>
      </w:r>
      <w:r w:rsidRPr="00962E2B">
        <w:rPr>
          <w:b/>
        </w:rPr>
        <w:tab/>
      </w:r>
      <w:r w:rsidRPr="00962E2B">
        <w:rPr>
          <w:b/>
        </w:rPr>
        <w:tab/>
      </w:r>
      <w:r>
        <w:rPr>
          <w:b/>
        </w:rPr>
        <w:t>Maximum Reasons</w:t>
      </w:r>
    </w:p>
    <w:p w14:paraId="47D832B7" w14:textId="77777777" w:rsidR="0025641E" w:rsidRDefault="0025641E" w:rsidP="0025641E">
      <w:pPr>
        <w:ind w:left="1440"/>
      </w:pPr>
      <w:r w:rsidRPr="006F270F">
        <w:t>The maximum number of coaching reasons that can be selected is 12.</w:t>
      </w:r>
    </w:p>
    <w:p w14:paraId="08D28F84" w14:textId="4B7E0400" w:rsidR="005E403A" w:rsidRPr="00962E2B" w:rsidRDefault="005E403A" w:rsidP="005E403A">
      <w:pPr>
        <w:spacing w:before="120"/>
        <w:rPr>
          <w:b/>
        </w:rPr>
      </w:pPr>
      <w:r w:rsidRPr="00962E2B">
        <w:rPr>
          <w:b/>
        </w:rPr>
        <w:t>3.2.1.1.</w:t>
      </w:r>
      <w:r>
        <w:rPr>
          <w:b/>
        </w:rPr>
        <w:t>8</w:t>
      </w:r>
      <w:r w:rsidRPr="00962E2B">
        <w:rPr>
          <w:b/>
        </w:rPr>
        <w:tab/>
      </w:r>
      <w:r w:rsidRPr="00962E2B">
        <w:rPr>
          <w:b/>
        </w:rPr>
        <w:tab/>
      </w:r>
      <w:r>
        <w:rPr>
          <w:b/>
        </w:rPr>
        <w:t>Maintenance Page</w:t>
      </w:r>
    </w:p>
    <w:p w14:paraId="10D87BEB" w14:textId="443C3AF0" w:rsidR="005E403A" w:rsidRDefault="005E403A" w:rsidP="005E403A">
      <w:pPr>
        <w:ind w:left="1440"/>
      </w:pPr>
      <w:r>
        <w:t>Provide a landing page to indicate to users when eCoaching Log system is unavailable and under maintenance</w:t>
      </w:r>
      <w:r w:rsidRPr="006F270F">
        <w:t>.</w:t>
      </w:r>
    </w:p>
    <w:p w14:paraId="5FB6B561" w14:textId="20937A15" w:rsidR="00CE2281" w:rsidRPr="004E4DE2" w:rsidRDefault="00CE2281" w:rsidP="00CE2281">
      <w:pPr>
        <w:spacing w:before="120"/>
        <w:rPr>
          <w:b/>
        </w:rPr>
      </w:pPr>
      <w:r w:rsidRPr="00962E2B">
        <w:rPr>
          <w:b/>
        </w:rPr>
        <w:t>3.2.1.1.</w:t>
      </w:r>
      <w:r>
        <w:rPr>
          <w:b/>
        </w:rPr>
        <w:t>9</w:t>
      </w:r>
      <w:r w:rsidRPr="00962E2B">
        <w:rPr>
          <w:b/>
        </w:rPr>
        <w:tab/>
      </w:r>
      <w:r w:rsidRPr="00962E2B">
        <w:rPr>
          <w:b/>
        </w:rPr>
        <w:tab/>
      </w:r>
      <w:r>
        <w:rPr>
          <w:b/>
        </w:rPr>
        <w:t>Support Link</w:t>
      </w:r>
    </w:p>
    <w:p w14:paraId="7F5923A0" w14:textId="77777777" w:rsidR="00CE2281" w:rsidRDefault="00CE2281" w:rsidP="00CE2281">
      <w:pPr>
        <w:ind w:left="1440"/>
      </w:pPr>
      <w:r w:rsidRPr="00211224">
        <w:t xml:space="preserve">Provide a </w:t>
      </w:r>
      <w:r>
        <w:t>link for each page to the following support site:</w:t>
      </w:r>
    </w:p>
    <w:p w14:paraId="19B8A5B7" w14:textId="77777777" w:rsidR="00CE2281" w:rsidRDefault="00CE2281" w:rsidP="00CE2281">
      <w:pPr>
        <w:ind w:left="1440"/>
      </w:pPr>
    </w:p>
    <w:p w14:paraId="5BBA293B" w14:textId="77777777" w:rsidR="00CE2281" w:rsidRDefault="00CE2281" w:rsidP="00CE2281">
      <w:pPr>
        <w:rPr>
          <w:color w:val="1F497D"/>
        </w:rPr>
      </w:pPr>
      <w:r>
        <w:tab/>
      </w:r>
      <w:r>
        <w:tab/>
      </w:r>
      <w:r>
        <w:tab/>
      </w:r>
      <w:hyperlink r:id="rId9" w:history="1">
        <w:r>
          <w:rPr>
            <w:rStyle w:val="Hyperlink"/>
          </w:rPr>
          <w:t>https://cco.gdit.com/Resources/eCoaching/QSS/SitePages/Issue%20Tracker.aspx</w:t>
        </w:r>
      </w:hyperlink>
    </w:p>
    <w:p w14:paraId="49516E3C" w14:textId="77777777" w:rsidR="0025641E" w:rsidRPr="00497082" w:rsidRDefault="0025641E" w:rsidP="0025641E">
      <w:pPr>
        <w:ind w:left="720"/>
      </w:pPr>
    </w:p>
    <w:p w14:paraId="53FEC28C" w14:textId="2D6E4DDE" w:rsidR="0025641E" w:rsidRPr="006B2DCF" w:rsidRDefault="0025641E" w:rsidP="0025641E">
      <w:pPr>
        <w:pStyle w:val="Heading4"/>
        <w:spacing w:before="120" w:after="120"/>
        <w:rPr>
          <w:rFonts w:ascii="Arial" w:hAnsi="Arial"/>
          <w:b/>
          <w:bCs/>
          <w:sz w:val="22"/>
          <w:szCs w:val="22"/>
          <w:u w:val="none"/>
        </w:rPr>
      </w:pPr>
      <w:bookmarkStart w:id="125" w:name="_Toc122506598"/>
      <w:bookmarkStart w:id="126" w:name="_Toc495311735"/>
      <w:bookmarkStart w:id="127" w:name="_Toc171442"/>
      <w:r w:rsidRPr="006B2DCF">
        <w:rPr>
          <w:rFonts w:ascii="Arial" w:hAnsi="Arial"/>
          <w:b/>
          <w:bCs/>
          <w:sz w:val="22"/>
          <w:szCs w:val="22"/>
          <w:u w:val="none"/>
        </w:rPr>
        <w:t>3.2.1.2</w:t>
      </w:r>
      <w:r w:rsidRPr="006B2DCF">
        <w:rPr>
          <w:rFonts w:ascii="Arial" w:hAnsi="Arial"/>
          <w:b/>
          <w:bCs/>
          <w:sz w:val="22"/>
          <w:szCs w:val="22"/>
          <w:u w:val="none"/>
        </w:rPr>
        <w:tab/>
      </w:r>
      <w:bookmarkEnd w:id="125"/>
      <w:r w:rsidRPr="006B2DCF">
        <w:rPr>
          <w:rFonts w:ascii="Arial" w:hAnsi="Arial"/>
          <w:b/>
          <w:bCs/>
          <w:sz w:val="22"/>
          <w:szCs w:val="22"/>
          <w:u w:val="none"/>
        </w:rPr>
        <w:t xml:space="preserve">Employee (CSR) </w:t>
      </w:r>
      <w:bookmarkEnd w:id="126"/>
      <w:bookmarkEnd w:id="127"/>
      <w:r w:rsidR="00805C77">
        <w:rPr>
          <w:rFonts w:ascii="Arial" w:hAnsi="Arial"/>
          <w:b/>
          <w:bCs/>
          <w:sz w:val="22"/>
          <w:szCs w:val="22"/>
          <w:u w:val="none"/>
        </w:rPr>
        <w:t>Employee Level</w:t>
      </w:r>
    </w:p>
    <w:p w14:paraId="6F7A4B06" w14:textId="77777777" w:rsidR="0025641E" w:rsidRDefault="0025641E" w:rsidP="0025641E">
      <w:pPr>
        <w:ind w:left="720"/>
      </w:pPr>
      <w:r w:rsidRPr="007019AA">
        <w:t xml:space="preserve">eCoaching Logs will be submitted for </w:t>
      </w:r>
      <w:r>
        <w:t>Customer Service Representatives/Employees.</w:t>
      </w:r>
    </w:p>
    <w:p w14:paraId="419D2109" w14:textId="77777777" w:rsidR="0025641E" w:rsidRPr="00FD00A0" w:rsidRDefault="0025641E" w:rsidP="0025641E">
      <w:pPr>
        <w:spacing w:before="120"/>
        <w:rPr>
          <w:b/>
        </w:rPr>
      </w:pPr>
      <w:r w:rsidRPr="00FD00A0">
        <w:rPr>
          <w:b/>
        </w:rPr>
        <w:t>3.2.1.2.1</w:t>
      </w:r>
      <w:r w:rsidRPr="00FD00A0">
        <w:rPr>
          <w:b/>
        </w:rPr>
        <w:tab/>
      </w:r>
      <w:r w:rsidRPr="00FD00A0">
        <w:rPr>
          <w:b/>
        </w:rPr>
        <w:tab/>
        <w:t xml:space="preserve">Employee Site </w:t>
      </w:r>
    </w:p>
    <w:p w14:paraId="440939D9" w14:textId="77777777" w:rsidR="0025641E" w:rsidRDefault="0025641E" w:rsidP="0025641E">
      <w:pPr>
        <w:ind w:left="1440"/>
      </w:pPr>
      <w:r w:rsidRPr="007019AA">
        <w:t xml:space="preserve">Display a list of </w:t>
      </w:r>
      <w:r>
        <w:t xml:space="preserve">sites or locations for Employees. </w:t>
      </w:r>
    </w:p>
    <w:p w14:paraId="30FD2308" w14:textId="77777777" w:rsidR="0025641E" w:rsidRPr="00FD00A0" w:rsidRDefault="0025641E" w:rsidP="0025641E">
      <w:pPr>
        <w:spacing w:before="120"/>
        <w:rPr>
          <w:b/>
        </w:rPr>
      </w:pPr>
      <w:r w:rsidRPr="00FD00A0">
        <w:rPr>
          <w:b/>
        </w:rPr>
        <w:t>3.2.1.2.1</w:t>
      </w:r>
      <w:r>
        <w:rPr>
          <w:b/>
        </w:rPr>
        <w:t>.1</w:t>
      </w:r>
      <w:r w:rsidRPr="00FD00A0">
        <w:rPr>
          <w:b/>
        </w:rPr>
        <w:tab/>
      </w:r>
      <w:r>
        <w:rPr>
          <w:b/>
        </w:rPr>
        <w:t xml:space="preserve">Active </w:t>
      </w:r>
      <w:r w:rsidRPr="00FD00A0">
        <w:rPr>
          <w:b/>
        </w:rPr>
        <w:t>Site</w:t>
      </w:r>
      <w:r>
        <w:rPr>
          <w:b/>
        </w:rPr>
        <w:t>s</w:t>
      </w:r>
      <w:r w:rsidRPr="00FD00A0">
        <w:rPr>
          <w:b/>
        </w:rPr>
        <w:t xml:space="preserve"> </w:t>
      </w:r>
    </w:p>
    <w:p w14:paraId="7A35C4A4" w14:textId="77777777" w:rsidR="0025641E" w:rsidRDefault="0025641E" w:rsidP="0025641E">
      <w:pPr>
        <w:ind w:left="1440"/>
      </w:pPr>
      <w:r>
        <w:t>Only d</w:t>
      </w:r>
      <w:r w:rsidRPr="007019AA">
        <w:t xml:space="preserve">isplay </w:t>
      </w:r>
      <w:r>
        <w:t>active sites in the list.</w:t>
      </w:r>
    </w:p>
    <w:p w14:paraId="7BC5C681" w14:textId="77777777" w:rsidR="0025641E" w:rsidRPr="00FD00A0" w:rsidRDefault="0025641E" w:rsidP="0025641E">
      <w:pPr>
        <w:spacing w:before="120"/>
        <w:rPr>
          <w:b/>
        </w:rPr>
      </w:pPr>
      <w:r w:rsidRPr="00FD00A0">
        <w:rPr>
          <w:b/>
        </w:rPr>
        <w:t>3.2.1.2.2</w:t>
      </w:r>
      <w:r w:rsidRPr="00FD00A0">
        <w:rPr>
          <w:b/>
        </w:rPr>
        <w:tab/>
      </w:r>
      <w:r w:rsidRPr="00FD00A0">
        <w:rPr>
          <w:b/>
        </w:rPr>
        <w:tab/>
        <w:t xml:space="preserve">Display Employee </w:t>
      </w:r>
    </w:p>
    <w:p w14:paraId="6D5D37AD" w14:textId="77777777" w:rsidR="0025641E" w:rsidRDefault="0025641E" w:rsidP="0025641E">
      <w:pPr>
        <w:ind w:left="1440"/>
      </w:pPr>
      <w:r w:rsidRPr="007019AA">
        <w:t xml:space="preserve">Display a list of </w:t>
      </w:r>
      <w:r>
        <w:t xml:space="preserve">Employees for the select </w:t>
      </w:r>
      <w:r w:rsidRPr="007019AA">
        <w:t>site that has the following job codes: WACS</w:t>
      </w:r>
      <w:r>
        <w:t>01, WACS02 and WACS03</w:t>
      </w:r>
      <w:r w:rsidRPr="007019AA">
        <w:t>.</w:t>
      </w:r>
    </w:p>
    <w:p w14:paraId="2C2DC895" w14:textId="77777777" w:rsidR="0025641E" w:rsidRPr="00962E2B" w:rsidRDefault="0025641E" w:rsidP="0025641E">
      <w:pPr>
        <w:spacing w:before="120"/>
        <w:rPr>
          <w:b/>
        </w:rPr>
      </w:pPr>
      <w:r w:rsidRPr="00962E2B">
        <w:rPr>
          <w:b/>
        </w:rPr>
        <w:t>3.2.1.2.2.1</w:t>
      </w:r>
      <w:r w:rsidRPr="00962E2B">
        <w:rPr>
          <w:b/>
        </w:rPr>
        <w:tab/>
        <w:t>Employee’s Supervisor</w:t>
      </w:r>
    </w:p>
    <w:p w14:paraId="7374C2C9" w14:textId="77777777" w:rsidR="0025641E" w:rsidRPr="00497082" w:rsidRDefault="0025641E" w:rsidP="0025641E">
      <w:pPr>
        <w:ind w:left="1440"/>
      </w:pPr>
      <w:r>
        <w:t>Display the name of the supervisor for the selected Employee</w:t>
      </w:r>
      <w:r w:rsidRPr="007019AA">
        <w:t>.</w:t>
      </w:r>
    </w:p>
    <w:p w14:paraId="61617DDF" w14:textId="77777777" w:rsidR="0025641E" w:rsidRPr="00962E2B" w:rsidRDefault="0025641E" w:rsidP="0025641E">
      <w:pPr>
        <w:spacing w:before="120"/>
        <w:rPr>
          <w:b/>
        </w:rPr>
      </w:pPr>
      <w:r w:rsidRPr="00962E2B">
        <w:rPr>
          <w:b/>
        </w:rPr>
        <w:t>3.2.1.2.2.2</w:t>
      </w:r>
      <w:r w:rsidRPr="00962E2B">
        <w:rPr>
          <w:b/>
        </w:rPr>
        <w:tab/>
        <w:t>Employee’s Manager</w:t>
      </w:r>
    </w:p>
    <w:p w14:paraId="7426C0BB" w14:textId="77777777" w:rsidR="0025641E" w:rsidRDefault="0025641E" w:rsidP="0025641E">
      <w:pPr>
        <w:ind w:left="1440"/>
      </w:pPr>
      <w:r>
        <w:t>Display the name of the manager for the selected Employee</w:t>
      </w:r>
      <w:r w:rsidRPr="007019AA">
        <w:t>.</w:t>
      </w:r>
    </w:p>
    <w:p w14:paraId="0DBCB548" w14:textId="77777777" w:rsidR="0025641E" w:rsidRPr="00962E2B" w:rsidRDefault="0025641E" w:rsidP="0025641E">
      <w:pPr>
        <w:spacing w:before="120"/>
        <w:rPr>
          <w:b/>
        </w:rPr>
      </w:pPr>
      <w:r w:rsidRPr="00962E2B">
        <w:rPr>
          <w:b/>
        </w:rPr>
        <w:t>3.2.1.2.3</w:t>
      </w:r>
      <w:r w:rsidRPr="00962E2B">
        <w:rPr>
          <w:b/>
        </w:rPr>
        <w:tab/>
      </w:r>
      <w:r w:rsidRPr="00962E2B">
        <w:rPr>
          <w:b/>
        </w:rPr>
        <w:tab/>
        <w:t xml:space="preserve">Program </w:t>
      </w:r>
    </w:p>
    <w:p w14:paraId="1B833BA3" w14:textId="1CACB24A" w:rsidR="0025641E" w:rsidRDefault="0025641E" w:rsidP="0025641E">
      <w:pPr>
        <w:ind w:left="1440"/>
      </w:pPr>
      <w:r>
        <w:t xml:space="preserve">Allow for selection of Program – Marketplace, Medicare, </w:t>
      </w:r>
      <w:r w:rsidR="006C386B">
        <w:t xml:space="preserve">Dual </w:t>
      </w:r>
      <w:r>
        <w:t>or N/A.</w:t>
      </w:r>
    </w:p>
    <w:p w14:paraId="1493A3B3" w14:textId="77777777" w:rsidR="0025641E" w:rsidRPr="00962E2B" w:rsidRDefault="0025641E" w:rsidP="0025641E">
      <w:pPr>
        <w:spacing w:before="120"/>
        <w:rPr>
          <w:b/>
        </w:rPr>
      </w:pPr>
      <w:r w:rsidRPr="00962E2B">
        <w:rPr>
          <w:b/>
        </w:rPr>
        <w:t>3.2.1.2.4</w:t>
      </w:r>
      <w:r w:rsidRPr="00962E2B">
        <w:rPr>
          <w:b/>
        </w:rPr>
        <w:tab/>
      </w:r>
      <w:r w:rsidRPr="00962E2B">
        <w:rPr>
          <w:b/>
        </w:rPr>
        <w:tab/>
        <w:t xml:space="preserve">Delivery Option </w:t>
      </w:r>
    </w:p>
    <w:p w14:paraId="7EFBC870" w14:textId="77777777" w:rsidR="0025641E" w:rsidRDefault="0025641E" w:rsidP="0025641E">
      <w:pPr>
        <w:ind w:left="1440"/>
      </w:pPr>
      <w:r>
        <w:t>The delivery options will be:</w:t>
      </w:r>
    </w:p>
    <w:p w14:paraId="1C457CA8" w14:textId="77777777" w:rsidR="0025641E" w:rsidRDefault="0025641E" w:rsidP="0025641E">
      <w:pPr>
        <w:ind w:left="1440"/>
      </w:pPr>
      <w:r w:rsidRPr="007019AA">
        <w:t>Yes, I will be delivering the coaching session (also known as Direct)</w:t>
      </w:r>
    </w:p>
    <w:p w14:paraId="30CBF832" w14:textId="77777777" w:rsidR="0025641E" w:rsidRDefault="0025641E" w:rsidP="0025641E">
      <w:pPr>
        <w:ind w:left="1440"/>
      </w:pPr>
      <w:r w:rsidRPr="007019AA">
        <w:t>No, I will not be delivering the coaching session (also known as Indirect)</w:t>
      </w:r>
    </w:p>
    <w:p w14:paraId="1BFD74BA" w14:textId="77777777" w:rsidR="0025641E" w:rsidRPr="00962E2B" w:rsidRDefault="0025641E" w:rsidP="0025641E">
      <w:pPr>
        <w:spacing w:before="120"/>
        <w:rPr>
          <w:b/>
        </w:rPr>
      </w:pPr>
      <w:r w:rsidRPr="00962E2B">
        <w:rPr>
          <w:b/>
        </w:rPr>
        <w:t>3.2.1.2.5</w:t>
      </w:r>
      <w:r w:rsidRPr="00962E2B">
        <w:rPr>
          <w:b/>
        </w:rPr>
        <w:tab/>
      </w:r>
      <w:r w:rsidRPr="00962E2B">
        <w:rPr>
          <w:b/>
        </w:rPr>
        <w:tab/>
        <w:t>Progressive Disciplinary Warning</w:t>
      </w:r>
    </w:p>
    <w:p w14:paraId="6573BFE3"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49549C6" w14:textId="77777777" w:rsidR="0025641E" w:rsidRDefault="0025641E" w:rsidP="0025641E">
      <w:pPr>
        <w:ind w:left="1440"/>
      </w:pPr>
    </w:p>
    <w:p w14:paraId="0E3BF06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2C8226C3" w14:textId="77777777" w:rsidR="0025641E" w:rsidRPr="00962E2B" w:rsidRDefault="0025641E" w:rsidP="0025641E">
      <w:pPr>
        <w:spacing w:before="120"/>
        <w:rPr>
          <w:b/>
        </w:rPr>
      </w:pPr>
      <w:r w:rsidRPr="00962E2B">
        <w:rPr>
          <w:b/>
        </w:rPr>
        <w:lastRenderedPageBreak/>
        <w:t>3.2.1.2.6</w:t>
      </w:r>
      <w:r w:rsidRPr="00962E2B">
        <w:rPr>
          <w:b/>
        </w:rPr>
        <w:tab/>
      </w:r>
      <w:r w:rsidRPr="00962E2B">
        <w:rPr>
          <w:b/>
        </w:rPr>
        <w:tab/>
        <w:t xml:space="preserve">Date of Coaching </w:t>
      </w:r>
    </w:p>
    <w:p w14:paraId="1815D90A"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19341214" w14:textId="77777777" w:rsidR="0025641E" w:rsidRPr="00962E2B" w:rsidRDefault="0025641E" w:rsidP="0025641E">
      <w:pPr>
        <w:spacing w:before="120"/>
        <w:rPr>
          <w:b/>
        </w:rPr>
      </w:pPr>
      <w:r w:rsidRPr="00962E2B">
        <w:rPr>
          <w:b/>
        </w:rPr>
        <w:t>3.2.1.2.6.1</w:t>
      </w:r>
      <w:r w:rsidRPr="00962E2B">
        <w:rPr>
          <w:b/>
        </w:rPr>
        <w:tab/>
        <w:t xml:space="preserve">Date of Coaching </w:t>
      </w:r>
    </w:p>
    <w:p w14:paraId="7DA63AA4"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6D249A50" w14:textId="77777777" w:rsidR="0025641E" w:rsidRPr="00962E2B" w:rsidRDefault="0025641E" w:rsidP="0025641E">
      <w:pPr>
        <w:spacing w:before="120"/>
        <w:rPr>
          <w:b/>
        </w:rPr>
      </w:pPr>
      <w:r w:rsidRPr="00962E2B">
        <w:rPr>
          <w:b/>
        </w:rPr>
        <w:t>3.2.1.2.6.2</w:t>
      </w:r>
      <w:r w:rsidRPr="00962E2B">
        <w:rPr>
          <w:b/>
        </w:rPr>
        <w:tab/>
        <w:t xml:space="preserve">Date of Event </w:t>
      </w:r>
    </w:p>
    <w:p w14:paraId="3040EF44" w14:textId="77777777" w:rsidR="0025641E" w:rsidRPr="00497082" w:rsidRDefault="0025641E" w:rsidP="0025641E">
      <w:pPr>
        <w:ind w:left="1440"/>
      </w:pPr>
      <w:r w:rsidRPr="007019AA">
        <w:t>Allow for entry of the date of the event when coaching is indirect.</w:t>
      </w:r>
    </w:p>
    <w:p w14:paraId="4627D573" w14:textId="77777777" w:rsidR="0025641E" w:rsidRPr="00962E2B" w:rsidRDefault="0025641E" w:rsidP="0025641E">
      <w:pPr>
        <w:spacing w:before="120"/>
        <w:rPr>
          <w:b/>
        </w:rPr>
      </w:pPr>
      <w:r w:rsidRPr="00962E2B">
        <w:rPr>
          <w:b/>
        </w:rPr>
        <w:t>3.2.1.2.6.3</w:t>
      </w:r>
      <w:r w:rsidRPr="00962E2B">
        <w:rPr>
          <w:b/>
        </w:rPr>
        <w:tab/>
        <w:t>Date Warning Given</w:t>
      </w:r>
    </w:p>
    <w:p w14:paraId="01347D24" w14:textId="77777777" w:rsidR="0025641E" w:rsidRPr="00497082" w:rsidRDefault="0025641E" w:rsidP="0025641E">
      <w:pPr>
        <w:ind w:left="1440"/>
      </w:pPr>
      <w:r w:rsidRPr="006F04F9">
        <w:t>Allow for entry of the date warning given when coaching is direct and Yes is selected for Progressive Disciplinary Warning.</w:t>
      </w:r>
    </w:p>
    <w:p w14:paraId="55B171D1" w14:textId="77777777" w:rsidR="0025641E" w:rsidRPr="00962E2B" w:rsidRDefault="0025641E" w:rsidP="0025641E">
      <w:pPr>
        <w:spacing w:before="120"/>
        <w:rPr>
          <w:b/>
        </w:rPr>
      </w:pPr>
      <w:r w:rsidRPr="00962E2B">
        <w:rPr>
          <w:b/>
        </w:rPr>
        <w:t>3.2.1.2.7</w:t>
      </w:r>
      <w:r w:rsidRPr="00962E2B">
        <w:rPr>
          <w:b/>
        </w:rPr>
        <w:tab/>
      </w:r>
      <w:r w:rsidRPr="00962E2B">
        <w:rPr>
          <w:b/>
        </w:rPr>
        <w:tab/>
        <w:t xml:space="preserve">Customer Service Escalation </w:t>
      </w:r>
    </w:p>
    <w:p w14:paraId="1368516C" w14:textId="77777777" w:rsidR="0025641E" w:rsidRDefault="0025641E" w:rsidP="0025641E">
      <w:pPr>
        <w:ind w:left="1440"/>
      </w:pPr>
      <w:r w:rsidRPr="006F04F9">
        <w:t>Determine if coaching or event is a CSE.</w:t>
      </w:r>
    </w:p>
    <w:p w14:paraId="240849CB" w14:textId="77777777" w:rsidR="0025641E" w:rsidRDefault="0025641E" w:rsidP="0025641E">
      <w:pPr>
        <w:ind w:left="1440"/>
      </w:pPr>
    </w:p>
    <w:p w14:paraId="6D03B501" w14:textId="77777777" w:rsidR="0025641E" w:rsidRPr="00497082" w:rsidRDefault="0025641E" w:rsidP="0025641E">
      <w:pPr>
        <w:ind w:left="1440"/>
      </w:pPr>
      <w:r w:rsidRPr="006F04F9">
        <w:t>Note: only CSE related Coaching Reasons will be available if Yes selected.</w:t>
      </w:r>
    </w:p>
    <w:p w14:paraId="4243D369" w14:textId="77777777" w:rsidR="0025641E" w:rsidRPr="00962E2B" w:rsidRDefault="0025641E" w:rsidP="0025641E">
      <w:pPr>
        <w:spacing w:before="120"/>
        <w:rPr>
          <w:b/>
        </w:rPr>
      </w:pPr>
      <w:r w:rsidRPr="00962E2B">
        <w:rPr>
          <w:b/>
        </w:rPr>
        <w:t>3.2.1.2.8</w:t>
      </w:r>
      <w:r w:rsidRPr="00962E2B">
        <w:rPr>
          <w:b/>
        </w:rPr>
        <w:tab/>
      </w:r>
      <w:r w:rsidRPr="00962E2B">
        <w:rPr>
          <w:b/>
        </w:rPr>
        <w:tab/>
        <w:t>Coaching Reasons and Sub-Coaching Reasons</w:t>
      </w:r>
    </w:p>
    <w:p w14:paraId="3F123A49"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3952E5E0" w14:textId="77777777" w:rsidR="0025641E" w:rsidRPr="00962E2B" w:rsidRDefault="0025641E" w:rsidP="0025641E">
      <w:pPr>
        <w:spacing w:before="120"/>
        <w:rPr>
          <w:b/>
        </w:rPr>
      </w:pPr>
      <w:r w:rsidRPr="00962E2B">
        <w:rPr>
          <w:b/>
        </w:rPr>
        <w:t>3.2.1.2.8.1</w:t>
      </w:r>
      <w:r w:rsidRPr="00962E2B">
        <w:rPr>
          <w:b/>
        </w:rPr>
        <w:tab/>
        <w:t xml:space="preserve">Direct Coaching Reason and Sub-Reasons </w:t>
      </w:r>
    </w:p>
    <w:p w14:paraId="3C4996AB" w14:textId="77777777" w:rsidR="0025641E" w:rsidRDefault="0025641E" w:rsidP="0025641E">
      <w:pPr>
        <w:ind w:left="1440"/>
      </w:pPr>
      <w:r w:rsidRPr="006F04F9">
        <w:t>Allow for the selection of one or more Direct Coaching Reasons and Sub-Coaching Reasons.</w:t>
      </w:r>
    </w:p>
    <w:p w14:paraId="6E26053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380BDF" w14:paraId="61530ABC" w14:textId="77777777" w:rsidTr="0066659D">
        <w:trPr>
          <w:cantSplit/>
          <w:trHeight w:val="300"/>
        </w:trPr>
        <w:tc>
          <w:tcPr>
            <w:tcW w:w="1797" w:type="dxa"/>
            <w:shd w:val="clear" w:color="auto" w:fill="000000"/>
            <w:vAlign w:val="center"/>
            <w:hideMark/>
          </w:tcPr>
          <w:p w14:paraId="43A33326"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6EE11B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2B972A" w14:textId="77777777" w:rsidR="0025641E" w:rsidRPr="00380BDF" w:rsidRDefault="0025641E" w:rsidP="0066659D">
            <w:pPr>
              <w:jc w:val="center"/>
              <w:rPr>
                <w:b/>
                <w:color w:val="FFFFFF"/>
              </w:rPr>
            </w:pPr>
            <w:r w:rsidRPr="00380BDF">
              <w:rPr>
                <w:b/>
                <w:color w:val="FFFFFF"/>
              </w:rPr>
              <w:t>Sub-Coaching Reason</w:t>
            </w:r>
          </w:p>
        </w:tc>
      </w:tr>
      <w:tr w:rsidR="0025641E" w:rsidRPr="006F04F9" w14:paraId="1A639463" w14:textId="77777777" w:rsidTr="0066659D">
        <w:trPr>
          <w:cantSplit/>
          <w:trHeight w:val="300"/>
        </w:trPr>
        <w:tc>
          <w:tcPr>
            <w:tcW w:w="1797" w:type="dxa"/>
            <w:shd w:val="clear" w:color="auto" w:fill="auto"/>
            <w:vAlign w:val="center"/>
            <w:hideMark/>
          </w:tcPr>
          <w:p w14:paraId="49CFBE64"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41C7D1F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9CF40E2" w14:textId="77777777" w:rsidR="0025641E" w:rsidRPr="00C444F2" w:rsidRDefault="0025641E" w:rsidP="0066659D">
            <w:pPr>
              <w:rPr>
                <w:color w:val="000000"/>
              </w:rPr>
            </w:pPr>
            <w:r w:rsidRPr="00C444F2">
              <w:rPr>
                <w:color w:val="000000"/>
              </w:rPr>
              <w:t>Casework Adhoc requests from CMS</w:t>
            </w:r>
          </w:p>
          <w:p w14:paraId="0EF8E882" w14:textId="77777777" w:rsidR="0025641E" w:rsidRPr="00C444F2" w:rsidRDefault="0025641E" w:rsidP="0066659D">
            <w:pPr>
              <w:rPr>
                <w:color w:val="000000"/>
              </w:rPr>
            </w:pPr>
            <w:r w:rsidRPr="00C444F2">
              <w:rPr>
                <w:color w:val="000000"/>
              </w:rPr>
              <w:t>Casework Bene Letter</w:t>
            </w:r>
          </w:p>
          <w:p w14:paraId="7DFC84DC" w14:textId="77777777" w:rsidR="0025641E" w:rsidRPr="00C444F2" w:rsidRDefault="0025641E" w:rsidP="0066659D">
            <w:pPr>
              <w:rPr>
                <w:color w:val="000000"/>
              </w:rPr>
            </w:pPr>
            <w:r w:rsidRPr="00C444F2">
              <w:rPr>
                <w:color w:val="000000"/>
              </w:rPr>
              <w:t>Casework CTM</w:t>
            </w:r>
          </w:p>
          <w:p w14:paraId="5B81F09E" w14:textId="77777777" w:rsidR="0025641E" w:rsidRPr="00C444F2" w:rsidRDefault="0025641E" w:rsidP="0066659D">
            <w:pPr>
              <w:rPr>
                <w:color w:val="000000"/>
              </w:rPr>
            </w:pPr>
            <w:r w:rsidRPr="00C444F2">
              <w:rPr>
                <w:color w:val="000000"/>
              </w:rPr>
              <w:t>Casework Inappropriate ARC Escalation</w:t>
            </w:r>
          </w:p>
          <w:p w14:paraId="22F8D19D" w14:textId="77777777" w:rsidR="0025641E" w:rsidRPr="00C444F2" w:rsidRDefault="0025641E" w:rsidP="0066659D">
            <w:pPr>
              <w:rPr>
                <w:color w:val="000000"/>
              </w:rPr>
            </w:pPr>
            <w:r w:rsidRPr="00C444F2">
              <w:rPr>
                <w:color w:val="000000"/>
              </w:rPr>
              <w:t>Casework ISG Escalation</w:t>
            </w:r>
          </w:p>
          <w:p w14:paraId="3E8E434F" w14:textId="77777777" w:rsidR="0025641E" w:rsidRPr="00C444F2" w:rsidRDefault="0025641E" w:rsidP="0066659D">
            <w:pPr>
              <w:rPr>
                <w:color w:val="000000"/>
              </w:rPr>
            </w:pPr>
            <w:r w:rsidRPr="00C444F2">
              <w:rPr>
                <w:color w:val="000000"/>
              </w:rPr>
              <w:t>Complaints Research</w:t>
            </w:r>
          </w:p>
          <w:p w14:paraId="72B90E47" w14:textId="77777777" w:rsidR="0025641E" w:rsidRPr="00C444F2" w:rsidRDefault="0025641E" w:rsidP="0066659D">
            <w:pPr>
              <w:rPr>
                <w:color w:val="000000"/>
              </w:rPr>
            </w:pPr>
            <w:r w:rsidRPr="00C444F2">
              <w:rPr>
                <w:color w:val="000000"/>
              </w:rPr>
              <w:t>Special Projects</w:t>
            </w:r>
          </w:p>
          <w:p w14:paraId="4065BF2A"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BB40C39" w14:textId="77777777" w:rsidTr="0066659D">
        <w:trPr>
          <w:cantSplit/>
          <w:trHeight w:val="980"/>
        </w:trPr>
        <w:tc>
          <w:tcPr>
            <w:tcW w:w="1797" w:type="dxa"/>
            <w:shd w:val="clear" w:color="auto" w:fill="auto"/>
            <w:vAlign w:val="center"/>
            <w:hideMark/>
          </w:tcPr>
          <w:p w14:paraId="7940638B"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3637B39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1F0CD6C" w14:textId="77777777" w:rsidR="0025641E" w:rsidRDefault="0025641E" w:rsidP="0066659D">
            <w:pPr>
              <w:rPr>
                <w:color w:val="000000"/>
              </w:rPr>
            </w:pPr>
            <w:r w:rsidRPr="00777F7A">
              <w:rPr>
                <w:color w:val="000000"/>
              </w:rPr>
              <w:t>Attendance Improvement Discussion</w:t>
            </w:r>
          </w:p>
          <w:p w14:paraId="5E05527E" w14:textId="77777777" w:rsidR="0025641E" w:rsidRPr="0022658E" w:rsidRDefault="0025641E" w:rsidP="0066659D">
            <w:pPr>
              <w:rPr>
                <w:color w:val="000000"/>
              </w:rPr>
            </w:pPr>
            <w:r w:rsidRPr="0022658E">
              <w:rPr>
                <w:color w:val="000000"/>
              </w:rPr>
              <w:t>ETS (note available for direct coaching only by supervisors and managers – WSAQ70, WACS40, WACS50, WACS60)</w:t>
            </w:r>
          </w:p>
          <w:p w14:paraId="0D3A96B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06661" w14:textId="77777777" w:rsidTr="0066659D">
        <w:trPr>
          <w:cantSplit/>
          <w:trHeight w:val="300"/>
        </w:trPr>
        <w:tc>
          <w:tcPr>
            <w:tcW w:w="1797" w:type="dxa"/>
            <w:shd w:val="clear" w:color="auto" w:fill="auto"/>
            <w:vAlign w:val="center"/>
            <w:hideMark/>
          </w:tcPr>
          <w:p w14:paraId="6545AD36" w14:textId="77777777" w:rsidR="0025641E" w:rsidRPr="006F04F9" w:rsidRDefault="0025641E" w:rsidP="0066659D">
            <w:pPr>
              <w:rPr>
                <w:color w:val="000000"/>
              </w:rPr>
            </w:pPr>
            <w:r>
              <w:rPr>
                <w:color w:val="000000"/>
              </w:rPr>
              <w:t>Call Efficiency</w:t>
            </w:r>
          </w:p>
        </w:tc>
        <w:tc>
          <w:tcPr>
            <w:tcW w:w="2883" w:type="dxa"/>
            <w:shd w:val="clear" w:color="auto" w:fill="auto"/>
            <w:noWrap/>
            <w:vAlign w:val="center"/>
            <w:hideMark/>
          </w:tcPr>
          <w:p w14:paraId="3D12EDE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1A3D5F02" w14:textId="77777777" w:rsidR="0025641E" w:rsidRPr="00C444F2" w:rsidRDefault="0025641E" w:rsidP="0066659D">
            <w:pPr>
              <w:rPr>
                <w:color w:val="000000"/>
              </w:rPr>
            </w:pPr>
            <w:r w:rsidRPr="00C444F2">
              <w:rPr>
                <w:color w:val="000000"/>
              </w:rPr>
              <w:t>Appropriate use of hold</w:t>
            </w:r>
          </w:p>
          <w:p w14:paraId="3F728A05" w14:textId="77777777" w:rsidR="0025641E" w:rsidRPr="00C444F2" w:rsidRDefault="0025641E" w:rsidP="0066659D">
            <w:pPr>
              <w:rPr>
                <w:color w:val="000000"/>
              </w:rPr>
            </w:pPr>
            <w:r w:rsidRPr="00C444F2">
              <w:rPr>
                <w:color w:val="000000"/>
              </w:rPr>
              <w:t>Keeping the call on task</w:t>
            </w:r>
          </w:p>
          <w:p w14:paraId="2825C7CC" w14:textId="77777777" w:rsidR="0025641E" w:rsidRPr="00C444F2" w:rsidRDefault="0025641E" w:rsidP="0066659D">
            <w:pPr>
              <w:rPr>
                <w:color w:val="000000"/>
              </w:rPr>
            </w:pPr>
            <w:r w:rsidRPr="00C444F2">
              <w:rPr>
                <w:color w:val="000000"/>
              </w:rPr>
              <w:t>Navigational efficiency</w:t>
            </w:r>
          </w:p>
          <w:p w14:paraId="4C6E98C0" w14:textId="77777777" w:rsidR="0025641E" w:rsidRPr="00C444F2" w:rsidRDefault="0025641E" w:rsidP="0066659D">
            <w:pPr>
              <w:rPr>
                <w:color w:val="000000"/>
              </w:rPr>
            </w:pPr>
            <w:r w:rsidRPr="00C444F2">
              <w:rPr>
                <w:color w:val="000000"/>
              </w:rPr>
              <w:t>Non transfer opportunity</w:t>
            </w:r>
          </w:p>
          <w:p w14:paraId="49E6EE11" w14:textId="77777777" w:rsidR="0025641E" w:rsidRPr="00C444F2" w:rsidRDefault="0025641E" w:rsidP="0066659D">
            <w:pPr>
              <w:rPr>
                <w:color w:val="000000"/>
              </w:rPr>
            </w:pPr>
            <w:r w:rsidRPr="00C444F2">
              <w:rPr>
                <w:color w:val="000000"/>
              </w:rPr>
              <w:t>Over servicing the caller</w:t>
            </w:r>
          </w:p>
          <w:p w14:paraId="3B47E6BB" w14:textId="77777777" w:rsidR="0025641E" w:rsidRPr="00C444F2" w:rsidRDefault="0025641E" w:rsidP="0066659D">
            <w:pPr>
              <w:rPr>
                <w:color w:val="000000"/>
              </w:rPr>
            </w:pPr>
            <w:r w:rsidRPr="00C444F2">
              <w:rPr>
                <w:color w:val="000000"/>
              </w:rPr>
              <w:t>Utilizing appropriate scripting</w:t>
            </w:r>
          </w:p>
          <w:p w14:paraId="506B64A1"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79351BE4" w14:textId="77777777" w:rsidTr="0066659D">
        <w:trPr>
          <w:cantSplit/>
          <w:trHeight w:val="620"/>
        </w:trPr>
        <w:tc>
          <w:tcPr>
            <w:tcW w:w="1797" w:type="dxa"/>
            <w:shd w:val="clear" w:color="auto" w:fill="auto"/>
            <w:vAlign w:val="center"/>
            <w:hideMark/>
          </w:tcPr>
          <w:p w14:paraId="016474AE"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5DCD7B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44CF455" w14:textId="77777777" w:rsidR="0025641E" w:rsidRPr="0022658E" w:rsidRDefault="0025641E" w:rsidP="0066659D">
            <w:pPr>
              <w:rPr>
                <w:color w:val="000000"/>
              </w:rPr>
            </w:pPr>
            <w:r w:rsidRPr="0022658E">
              <w:rPr>
                <w:color w:val="000000"/>
              </w:rPr>
              <w:t>Security and Privacy Incident</w:t>
            </w:r>
          </w:p>
          <w:p w14:paraId="17462639"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305BCB5E" w14:textId="77777777" w:rsidTr="0066659D">
        <w:trPr>
          <w:cantSplit/>
          <w:trHeight w:val="395"/>
        </w:trPr>
        <w:tc>
          <w:tcPr>
            <w:tcW w:w="1797" w:type="dxa"/>
            <w:shd w:val="clear" w:color="auto" w:fill="auto"/>
            <w:vAlign w:val="center"/>
            <w:hideMark/>
          </w:tcPr>
          <w:p w14:paraId="057BF7A3"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7FD7DAC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F16887" w14:textId="77777777" w:rsidR="0025641E" w:rsidRDefault="0025641E" w:rsidP="0066659D">
            <w:pPr>
              <w:rPr>
                <w:color w:val="000000"/>
              </w:rPr>
            </w:pPr>
            <w:r>
              <w:rPr>
                <w:color w:val="000000"/>
              </w:rPr>
              <w:t>Short Duration Reporting</w:t>
            </w:r>
          </w:p>
          <w:p w14:paraId="4643C14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1781017B" w14:textId="77777777" w:rsidTr="0066659D">
        <w:trPr>
          <w:cantSplit/>
          <w:trHeight w:val="300"/>
        </w:trPr>
        <w:tc>
          <w:tcPr>
            <w:tcW w:w="1797" w:type="dxa"/>
            <w:shd w:val="clear" w:color="auto" w:fill="auto"/>
            <w:vAlign w:val="center"/>
          </w:tcPr>
          <w:p w14:paraId="4C959C8E"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22A3D16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01A4F96B" w14:textId="77777777" w:rsidR="0025641E" w:rsidRPr="0022658E" w:rsidRDefault="0025641E" w:rsidP="0066659D">
            <w:pPr>
              <w:rPr>
                <w:color w:val="000000"/>
              </w:rPr>
            </w:pPr>
            <w:r w:rsidRPr="0022658E">
              <w:rPr>
                <w:color w:val="000000"/>
              </w:rPr>
              <w:t>Inappropriate NGD Feedback</w:t>
            </w:r>
          </w:p>
          <w:p w14:paraId="31013CA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DC6FE55" w14:textId="77777777" w:rsidTr="0066659D">
        <w:trPr>
          <w:cantSplit/>
          <w:trHeight w:val="300"/>
        </w:trPr>
        <w:tc>
          <w:tcPr>
            <w:tcW w:w="1797" w:type="dxa"/>
            <w:shd w:val="clear" w:color="auto" w:fill="auto"/>
            <w:vAlign w:val="center"/>
            <w:hideMark/>
          </w:tcPr>
          <w:p w14:paraId="4B2281BE"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05D8451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4DFEE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C351A4"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617D959" w14:textId="77777777" w:rsidR="0025641E" w:rsidRPr="006F04F9" w:rsidRDefault="0025641E" w:rsidP="0066659D">
            <w:pPr>
              <w:rPr>
                <w:color w:val="000000"/>
              </w:rPr>
            </w:pPr>
            <w:r w:rsidRPr="0022658E">
              <w:rPr>
                <w:color w:val="000000"/>
              </w:rPr>
              <w:lastRenderedPageBreak/>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BF9F656"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F6C1443" w14:textId="77777777" w:rsidR="0025641E" w:rsidRPr="0022658E" w:rsidRDefault="0025641E" w:rsidP="0066659D">
            <w:pPr>
              <w:rPr>
                <w:color w:val="000000"/>
              </w:rPr>
            </w:pPr>
            <w:r w:rsidRPr="0022658E">
              <w:rPr>
                <w:color w:val="000000"/>
              </w:rPr>
              <w:t>Exception Reporting Inappropriate Transfers</w:t>
            </w:r>
          </w:p>
          <w:p w14:paraId="50523212" w14:textId="77777777" w:rsidR="0025641E" w:rsidRPr="0022658E" w:rsidRDefault="0025641E" w:rsidP="0066659D">
            <w:pPr>
              <w:rPr>
                <w:color w:val="000000"/>
              </w:rPr>
            </w:pPr>
            <w:r w:rsidRPr="0022658E">
              <w:rPr>
                <w:color w:val="000000"/>
              </w:rPr>
              <w:t>Exception Reporting PDP Complaints</w:t>
            </w:r>
          </w:p>
          <w:p w14:paraId="7C57AD4F" w14:textId="77777777" w:rsidR="0025641E" w:rsidRPr="0022658E" w:rsidRDefault="0025641E" w:rsidP="0066659D">
            <w:pPr>
              <w:rPr>
                <w:color w:val="000000"/>
              </w:rPr>
            </w:pPr>
            <w:r w:rsidRPr="0022658E">
              <w:rPr>
                <w:color w:val="000000"/>
              </w:rPr>
              <w:t>OMR: ACW</w:t>
            </w:r>
          </w:p>
          <w:p w14:paraId="4AA0A88F" w14:textId="77777777" w:rsidR="0025641E" w:rsidRPr="0022658E" w:rsidRDefault="0025641E" w:rsidP="0066659D">
            <w:pPr>
              <w:rPr>
                <w:color w:val="000000"/>
              </w:rPr>
            </w:pPr>
            <w:r w:rsidRPr="0022658E">
              <w:rPr>
                <w:color w:val="000000"/>
              </w:rPr>
              <w:t>OMR: AHT</w:t>
            </w:r>
          </w:p>
          <w:p w14:paraId="106F4F58" w14:textId="77777777" w:rsidR="0025641E" w:rsidRPr="0022658E" w:rsidRDefault="0025641E" w:rsidP="0066659D">
            <w:pPr>
              <w:rPr>
                <w:color w:val="000000"/>
              </w:rPr>
            </w:pPr>
            <w:r w:rsidRPr="0022658E">
              <w:rPr>
                <w:color w:val="000000"/>
              </w:rPr>
              <w:t>OMR: Cancelled Calls</w:t>
            </w:r>
          </w:p>
          <w:p w14:paraId="19438AD5" w14:textId="77777777" w:rsidR="0025641E" w:rsidRPr="0022658E" w:rsidRDefault="0025641E" w:rsidP="0066659D">
            <w:pPr>
              <w:rPr>
                <w:color w:val="000000"/>
              </w:rPr>
            </w:pPr>
            <w:r w:rsidRPr="0022658E">
              <w:rPr>
                <w:color w:val="000000"/>
              </w:rPr>
              <w:t>OMR: CCO Security and Privacy Incident Coaching</w:t>
            </w:r>
          </w:p>
          <w:p w14:paraId="4F31D921" w14:textId="77777777" w:rsidR="0025641E" w:rsidRPr="0022658E" w:rsidRDefault="0025641E" w:rsidP="0066659D">
            <w:pPr>
              <w:rPr>
                <w:color w:val="000000"/>
              </w:rPr>
            </w:pPr>
            <w:r w:rsidRPr="0022658E">
              <w:rPr>
                <w:color w:val="000000"/>
              </w:rPr>
              <w:t>OMR: Default Qualifiers</w:t>
            </w:r>
          </w:p>
          <w:p w14:paraId="4663B954" w14:textId="77777777" w:rsidR="0025641E" w:rsidRPr="0022658E" w:rsidRDefault="0025641E" w:rsidP="0066659D">
            <w:pPr>
              <w:rPr>
                <w:color w:val="000000"/>
              </w:rPr>
            </w:pPr>
            <w:r w:rsidRPr="0022658E">
              <w:rPr>
                <w:color w:val="000000"/>
              </w:rPr>
              <w:t>OMR: FFM T2 Transfers</w:t>
            </w:r>
          </w:p>
          <w:p w14:paraId="7AC9AC65" w14:textId="77777777" w:rsidR="0025641E" w:rsidRDefault="0025641E" w:rsidP="0066659D">
            <w:pPr>
              <w:rPr>
                <w:color w:val="000000"/>
              </w:rPr>
            </w:pPr>
            <w:r w:rsidRPr="0022658E">
              <w:rPr>
                <w:color w:val="000000"/>
              </w:rPr>
              <w:t>OMR: Inappropriate ACO Escalation</w:t>
            </w:r>
          </w:p>
          <w:p w14:paraId="25E79993" w14:textId="77777777" w:rsidR="0025641E" w:rsidRDefault="0025641E" w:rsidP="0066659D">
            <w:pPr>
              <w:rPr>
                <w:color w:val="000000"/>
              </w:rPr>
            </w:pPr>
            <w:r w:rsidRPr="008C14B9">
              <w:rPr>
                <w:color w:val="000000"/>
              </w:rPr>
              <w:t>OMR: Invalid use of Attestation</w:t>
            </w:r>
          </w:p>
          <w:p w14:paraId="40FB720C" w14:textId="77777777" w:rsidR="0025641E" w:rsidRDefault="0025641E" w:rsidP="0066659D">
            <w:pPr>
              <w:rPr>
                <w:color w:val="000000"/>
              </w:rPr>
            </w:pPr>
            <w:r w:rsidRPr="0022658E">
              <w:rPr>
                <w:color w:val="000000"/>
              </w:rPr>
              <w:t>OMR: Open Calls</w:t>
            </w:r>
          </w:p>
          <w:p w14:paraId="09530171" w14:textId="77777777" w:rsidR="0025641E" w:rsidRPr="0022658E" w:rsidRDefault="0025641E" w:rsidP="0066659D">
            <w:pPr>
              <w:rPr>
                <w:color w:val="000000"/>
              </w:rPr>
            </w:pPr>
            <w:r w:rsidRPr="0022658E">
              <w:rPr>
                <w:color w:val="000000"/>
              </w:rPr>
              <w:t>OMR: Short Calls – Inbound</w:t>
            </w:r>
          </w:p>
          <w:p w14:paraId="506AFFAD" w14:textId="77777777" w:rsidR="0025641E" w:rsidRDefault="0025641E" w:rsidP="0066659D">
            <w:pPr>
              <w:rPr>
                <w:color w:val="000000"/>
              </w:rPr>
            </w:pPr>
            <w:r w:rsidRPr="0022658E">
              <w:rPr>
                <w:color w:val="000000"/>
              </w:rPr>
              <w:t>OMR: Short Calls – Outbound</w:t>
            </w:r>
          </w:p>
          <w:p w14:paraId="61516410" w14:textId="0601E6A4" w:rsidR="00780BC6" w:rsidRPr="0022658E" w:rsidRDefault="0025641E" w:rsidP="0066659D">
            <w:pPr>
              <w:rPr>
                <w:color w:val="000000"/>
              </w:rPr>
            </w:pPr>
            <w:r w:rsidRPr="000A6989">
              <w:rPr>
                <w:color w:val="000000"/>
              </w:rPr>
              <w:t>OMR: Special Enrollment Period</w:t>
            </w:r>
          </w:p>
          <w:p w14:paraId="1DC3ACA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30B1E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E1FEBA7"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9A02ED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1330C9C" w14:textId="77777777" w:rsidR="0025641E" w:rsidRPr="0022658E" w:rsidRDefault="0025641E" w:rsidP="0066659D">
            <w:pPr>
              <w:rPr>
                <w:color w:val="000000"/>
              </w:rPr>
            </w:pPr>
            <w:r w:rsidRPr="0022658E">
              <w:rPr>
                <w:color w:val="000000"/>
              </w:rPr>
              <w:t xml:space="preserve">Accuracy / Completeness </w:t>
            </w:r>
          </w:p>
          <w:p w14:paraId="5E779037" w14:textId="77777777" w:rsidR="0025641E" w:rsidRPr="0022658E" w:rsidRDefault="0025641E" w:rsidP="0066659D">
            <w:pPr>
              <w:rPr>
                <w:color w:val="000000"/>
              </w:rPr>
            </w:pPr>
            <w:r w:rsidRPr="0022658E">
              <w:rPr>
                <w:color w:val="000000"/>
              </w:rPr>
              <w:t>Admin Procedure</w:t>
            </w:r>
          </w:p>
          <w:p w14:paraId="2BE47C20" w14:textId="77777777" w:rsidR="0025641E" w:rsidRPr="0022658E" w:rsidRDefault="0025641E" w:rsidP="0066659D">
            <w:pPr>
              <w:rPr>
                <w:color w:val="000000"/>
              </w:rPr>
            </w:pPr>
            <w:r w:rsidRPr="0022658E">
              <w:rPr>
                <w:color w:val="000000"/>
              </w:rPr>
              <w:t>CSAT</w:t>
            </w:r>
          </w:p>
          <w:p w14:paraId="777AB1E9" w14:textId="77777777" w:rsidR="0025641E" w:rsidRPr="0022658E" w:rsidRDefault="0025641E" w:rsidP="0066659D">
            <w:pPr>
              <w:rPr>
                <w:color w:val="000000"/>
              </w:rPr>
            </w:pPr>
            <w:r w:rsidRPr="0022658E">
              <w:rPr>
                <w:color w:val="000000"/>
              </w:rPr>
              <w:t xml:space="preserve">Customer Service </w:t>
            </w:r>
          </w:p>
          <w:p w14:paraId="39083321" w14:textId="77777777" w:rsidR="0025641E" w:rsidRDefault="0025641E" w:rsidP="0066659D">
            <w:pPr>
              <w:rPr>
                <w:color w:val="000000"/>
              </w:rPr>
            </w:pPr>
            <w:r w:rsidRPr="0022658E">
              <w:rPr>
                <w:color w:val="000000"/>
              </w:rPr>
              <w:t xml:space="preserve">Privacy </w:t>
            </w:r>
          </w:p>
          <w:p w14:paraId="0A9E39A8" w14:textId="77777777" w:rsidR="0025641E" w:rsidRPr="0022658E" w:rsidRDefault="0025641E" w:rsidP="0066659D">
            <w:pPr>
              <w:rPr>
                <w:color w:val="000000"/>
              </w:rPr>
            </w:pPr>
            <w:r w:rsidRPr="00E66382">
              <w:rPr>
                <w:color w:val="000000"/>
              </w:rPr>
              <w:t>Supervisor Toolkit Initiative</w:t>
            </w:r>
          </w:p>
          <w:p w14:paraId="73168C23"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8D25F2" w14:textId="77777777" w:rsidTr="0066659D">
        <w:trPr>
          <w:cantSplit/>
          <w:trHeight w:val="458"/>
        </w:trPr>
        <w:tc>
          <w:tcPr>
            <w:tcW w:w="1797" w:type="dxa"/>
            <w:shd w:val="clear" w:color="auto" w:fill="auto"/>
            <w:vAlign w:val="center"/>
            <w:hideMark/>
          </w:tcPr>
          <w:p w14:paraId="1C8D35B0"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70516DA9"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EE8EC98" w14:textId="77777777" w:rsidR="0025641E" w:rsidRDefault="0025641E" w:rsidP="0066659D">
            <w:pPr>
              <w:rPr>
                <w:color w:val="000000"/>
              </w:rPr>
            </w:pPr>
            <w:r w:rsidRPr="00214CEF">
              <w:rPr>
                <w:color w:val="000000"/>
              </w:rPr>
              <w:t>Challenging Call</w:t>
            </w:r>
          </w:p>
          <w:p w14:paraId="48C97B54"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53DF613E" w14:textId="77777777" w:rsidTr="0066659D">
        <w:trPr>
          <w:cantSplit/>
          <w:trHeight w:val="458"/>
        </w:trPr>
        <w:tc>
          <w:tcPr>
            <w:tcW w:w="1797" w:type="dxa"/>
            <w:shd w:val="clear" w:color="auto" w:fill="auto"/>
            <w:vAlign w:val="center"/>
          </w:tcPr>
          <w:p w14:paraId="65F5AC59"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1CE1C0D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BB041F7"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EFBC32D" w14:textId="77777777" w:rsidTr="0066659D">
        <w:trPr>
          <w:cantSplit/>
          <w:trHeight w:val="458"/>
        </w:trPr>
        <w:tc>
          <w:tcPr>
            <w:tcW w:w="1797" w:type="dxa"/>
            <w:shd w:val="clear" w:color="auto" w:fill="auto"/>
            <w:vAlign w:val="center"/>
          </w:tcPr>
          <w:p w14:paraId="3BA2706C"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1BFC47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14E0CBE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28F41B7" w14:textId="77777777" w:rsidTr="0066659D">
        <w:trPr>
          <w:cantSplit/>
          <w:trHeight w:val="300"/>
        </w:trPr>
        <w:tc>
          <w:tcPr>
            <w:tcW w:w="1797" w:type="dxa"/>
            <w:shd w:val="clear" w:color="auto" w:fill="auto"/>
            <w:vAlign w:val="center"/>
          </w:tcPr>
          <w:p w14:paraId="6B7B4FCA"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74B0EC4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4265F973" w14:textId="77777777" w:rsidR="0025641E" w:rsidRPr="00C444F2" w:rsidRDefault="0025641E" w:rsidP="0066659D">
            <w:pPr>
              <w:rPr>
                <w:color w:val="000000"/>
              </w:rPr>
            </w:pPr>
            <w:r w:rsidRPr="00C444F2">
              <w:rPr>
                <w:color w:val="000000"/>
              </w:rPr>
              <w:t>Argues</w:t>
            </w:r>
          </w:p>
          <w:p w14:paraId="5D1F8286" w14:textId="77777777" w:rsidR="0025641E" w:rsidRPr="00C444F2" w:rsidRDefault="0025641E" w:rsidP="0066659D">
            <w:pPr>
              <w:rPr>
                <w:color w:val="000000"/>
              </w:rPr>
            </w:pPr>
            <w:r w:rsidRPr="00C444F2">
              <w:rPr>
                <w:color w:val="000000"/>
              </w:rPr>
              <w:t>Blind transfers call</w:t>
            </w:r>
          </w:p>
          <w:p w14:paraId="1CDF2F0A" w14:textId="77777777" w:rsidR="0025641E" w:rsidRPr="00C444F2" w:rsidRDefault="0025641E" w:rsidP="0066659D">
            <w:pPr>
              <w:rPr>
                <w:color w:val="000000"/>
              </w:rPr>
            </w:pPr>
            <w:r w:rsidRPr="00C444F2">
              <w:rPr>
                <w:color w:val="000000"/>
              </w:rPr>
              <w:t>Encourages / commits fraud</w:t>
            </w:r>
          </w:p>
          <w:p w14:paraId="391C5CBD" w14:textId="77777777" w:rsidR="0025641E" w:rsidRPr="00C444F2" w:rsidRDefault="0025641E" w:rsidP="0066659D">
            <w:pPr>
              <w:rPr>
                <w:color w:val="000000"/>
              </w:rPr>
            </w:pPr>
            <w:r w:rsidRPr="00C444F2">
              <w:rPr>
                <w:color w:val="000000"/>
              </w:rPr>
              <w:t>Enters authorization error compromising PHI</w:t>
            </w:r>
          </w:p>
          <w:p w14:paraId="101E8ACA" w14:textId="77777777" w:rsidR="0025641E" w:rsidRPr="00C444F2" w:rsidRDefault="0025641E" w:rsidP="0066659D">
            <w:pPr>
              <w:rPr>
                <w:color w:val="000000"/>
              </w:rPr>
            </w:pPr>
            <w:r w:rsidRPr="00C444F2">
              <w:rPr>
                <w:color w:val="000000"/>
              </w:rPr>
              <w:t>Intentionally disconnects caller</w:t>
            </w:r>
          </w:p>
          <w:p w14:paraId="7EBF2FD6" w14:textId="77777777" w:rsidR="0025641E" w:rsidRPr="00C444F2" w:rsidRDefault="0025641E" w:rsidP="0066659D">
            <w:pPr>
              <w:rPr>
                <w:color w:val="000000"/>
              </w:rPr>
            </w:pPr>
            <w:r w:rsidRPr="00C444F2">
              <w:rPr>
                <w:color w:val="000000"/>
              </w:rPr>
              <w:t>Threatens caller / employee</w:t>
            </w:r>
          </w:p>
          <w:p w14:paraId="079B1763" w14:textId="77777777" w:rsidR="0025641E" w:rsidRPr="00C444F2" w:rsidRDefault="0025641E" w:rsidP="0066659D">
            <w:pPr>
              <w:rPr>
                <w:color w:val="000000"/>
              </w:rPr>
            </w:pPr>
            <w:r w:rsidRPr="00C444F2">
              <w:rPr>
                <w:color w:val="000000"/>
              </w:rPr>
              <w:t>Uses derogatory/disrespectful words</w:t>
            </w:r>
          </w:p>
          <w:p w14:paraId="63DCE124" w14:textId="77777777" w:rsidR="0025641E" w:rsidRPr="00C444F2" w:rsidRDefault="0025641E" w:rsidP="0066659D">
            <w:pPr>
              <w:rPr>
                <w:color w:val="000000"/>
              </w:rPr>
            </w:pPr>
            <w:r w:rsidRPr="00C444F2">
              <w:rPr>
                <w:color w:val="000000"/>
              </w:rPr>
              <w:t>Uses profanity of any kind</w:t>
            </w:r>
          </w:p>
          <w:p w14:paraId="2BB61A6A" w14:textId="77777777" w:rsidR="0025641E" w:rsidRPr="00C444F2" w:rsidRDefault="0025641E" w:rsidP="0066659D">
            <w:pPr>
              <w:rPr>
                <w:color w:val="000000"/>
              </w:rPr>
            </w:pPr>
            <w:r w:rsidRPr="00C444F2">
              <w:rPr>
                <w:color w:val="000000"/>
              </w:rPr>
              <w:t>Verbally abusive</w:t>
            </w:r>
          </w:p>
          <w:p w14:paraId="04202369" w14:textId="77777777" w:rsidR="0025641E" w:rsidRPr="00C444F2" w:rsidRDefault="0025641E" w:rsidP="0066659D">
            <w:pPr>
              <w:rPr>
                <w:color w:val="000000"/>
              </w:rPr>
            </w:pPr>
            <w:r w:rsidRPr="00C444F2">
              <w:rPr>
                <w:color w:val="000000"/>
              </w:rPr>
              <w:t>Yells, screams</w:t>
            </w:r>
          </w:p>
          <w:p w14:paraId="5FFB30E2" w14:textId="77777777" w:rsidR="0025641E" w:rsidRPr="006F04F9" w:rsidRDefault="0025641E" w:rsidP="0066659D">
            <w:pPr>
              <w:rPr>
                <w:color w:val="000000"/>
              </w:rPr>
            </w:pPr>
            <w:r w:rsidRPr="00C444F2">
              <w:rPr>
                <w:color w:val="000000"/>
              </w:rPr>
              <w:t>Other: Specify reason under coaching details.</w:t>
            </w:r>
          </w:p>
        </w:tc>
      </w:tr>
    </w:tbl>
    <w:p w14:paraId="0CD8EDBD" w14:textId="77777777" w:rsidR="0025641E" w:rsidRDefault="0025641E" w:rsidP="0025641E">
      <w:pPr>
        <w:ind w:left="1440"/>
      </w:pPr>
      <w:r w:rsidRPr="002A4C6B">
        <w:t>Note: Other: Specify reason under coaching details. Should be last in the list.</w:t>
      </w:r>
    </w:p>
    <w:p w14:paraId="7925207B" w14:textId="77777777" w:rsidR="0025641E" w:rsidRPr="00962E2B" w:rsidRDefault="0025641E" w:rsidP="0025641E">
      <w:pPr>
        <w:spacing w:before="120"/>
        <w:rPr>
          <w:b/>
        </w:rPr>
      </w:pPr>
      <w:r w:rsidRPr="00962E2B">
        <w:rPr>
          <w:b/>
        </w:rPr>
        <w:t>3.2.1.2.8.2</w:t>
      </w:r>
      <w:r w:rsidRPr="00962E2B">
        <w:rPr>
          <w:b/>
        </w:rPr>
        <w:tab/>
        <w:t xml:space="preserve">Indirect Coaching Reason and Sub-Reasons </w:t>
      </w:r>
    </w:p>
    <w:p w14:paraId="205C1110" w14:textId="77777777" w:rsidR="0025641E" w:rsidRDefault="0025641E" w:rsidP="0025641E">
      <w:pPr>
        <w:ind w:left="1440"/>
      </w:pPr>
      <w:r w:rsidRPr="0022658E">
        <w:t>Allow for the selection of one or more Indirect Coaching Reasons and Sub-Coaching Reasons.</w:t>
      </w:r>
    </w:p>
    <w:p w14:paraId="0707486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62640571" w14:textId="77777777" w:rsidTr="0066659D">
        <w:trPr>
          <w:cantSplit/>
          <w:trHeight w:val="300"/>
        </w:trPr>
        <w:tc>
          <w:tcPr>
            <w:tcW w:w="1797" w:type="dxa"/>
            <w:shd w:val="clear" w:color="auto" w:fill="000000"/>
            <w:vAlign w:val="center"/>
            <w:hideMark/>
          </w:tcPr>
          <w:p w14:paraId="3D70D2EF"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C58F3EA"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9230B8" w14:textId="77777777" w:rsidR="0025641E" w:rsidRPr="00380BDF" w:rsidRDefault="0025641E" w:rsidP="0066659D">
            <w:pPr>
              <w:jc w:val="center"/>
              <w:rPr>
                <w:b/>
                <w:color w:val="FFFFFF"/>
              </w:rPr>
            </w:pPr>
            <w:r w:rsidRPr="00380BDF">
              <w:rPr>
                <w:b/>
                <w:color w:val="FFFFFF"/>
              </w:rPr>
              <w:t>Sub-Coaching Reason</w:t>
            </w:r>
          </w:p>
        </w:tc>
      </w:tr>
      <w:tr w:rsidR="0025641E" w:rsidRPr="006F04F9" w14:paraId="0D35EB3F" w14:textId="77777777" w:rsidTr="0066659D">
        <w:trPr>
          <w:cantSplit/>
          <w:trHeight w:val="300"/>
        </w:trPr>
        <w:tc>
          <w:tcPr>
            <w:tcW w:w="1797" w:type="dxa"/>
            <w:shd w:val="clear" w:color="auto" w:fill="auto"/>
            <w:vAlign w:val="center"/>
            <w:hideMark/>
          </w:tcPr>
          <w:p w14:paraId="3231B0F8" w14:textId="77777777" w:rsidR="0025641E" w:rsidRPr="006F04F9" w:rsidRDefault="0025641E" w:rsidP="0066659D">
            <w:pPr>
              <w:rPr>
                <w:color w:val="000000"/>
              </w:rPr>
            </w:pPr>
            <w:r>
              <w:rPr>
                <w:color w:val="000000"/>
              </w:rPr>
              <w:t>ARC Issue</w:t>
            </w:r>
          </w:p>
        </w:tc>
        <w:tc>
          <w:tcPr>
            <w:tcW w:w="2883" w:type="dxa"/>
            <w:shd w:val="clear" w:color="auto" w:fill="auto"/>
            <w:noWrap/>
            <w:vAlign w:val="center"/>
            <w:hideMark/>
          </w:tcPr>
          <w:p w14:paraId="375EE9A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F371B37" w14:textId="77777777" w:rsidR="0025641E" w:rsidRPr="00C444F2" w:rsidRDefault="0025641E" w:rsidP="0066659D">
            <w:pPr>
              <w:rPr>
                <w:color w:val="000000"/>
              </w:rPr>
            </w:pPr>
            <w:r w:rsidRPr="00C444F2">
              <w:rPr>
                <w:color w:val="000000"/>
              </w:rPr>
              <w:t>Casework Adhoc requests from CMS</w:t>
            </w:r>
          </w:p>
          <w:p w14:paraId="101BDB82" w14:textId="77777777" w:rsidR="0025641E" w:rsidRPr="00C444F2" w:rsidRDefault="0025641E" w:rsidP="0066659D">
            <w:pPr>
              <w:rPr>
                <w:color w:val="000000"/>
              </w:rPr>
            </w:pPr>
            <w:r w:rsidRPr="00C444F2">
              <w:rPr>
                <w:color w:val="000000"/>
              </w:rPr>
              <w:t>Casework Bene Letter</w:t>
            </w:r>
          </w:p>
          <w:p w14:paraId="17C0CB7E" w14:textId="77777777" w:rsidR="0025641E" w:rsidRPr="00C444F2" w:rsidRDefault="0025641E" w:rsidP="0066659D">
            <w:pPr>
              <w:rPr>
                <w:color w:val="000000"/>
              </w:rPr>
            </w:pPr>
            <w:r w:rsidRPr="00C444F2">
              <w:rPr>
                <w:color w:val="000000"/>
              </w:rPr>
              <w:t>Casework CTM</w:t>
            </w:r>
          </w:p>
          <w:p w14:paraId="5A4B5C44" w14:textId="77777777" w:rsidR="0025641E" w:rsidRPr="00C444F2" w:rsidRDefault="0025641E" w:rsidP="0066659D">
            <w:pPr>
              <w:rPr>
                <w:color w:val="000000"/>
              </w:rPr>
            </w:pPr>
            <w:r w:rsidRPr="00C444F2">
              <w:rPr>
                <w:color w:val="000000"/>
              </w:rPr>
              <w:t>Casework Inappropriate ARC Escalation</w:t>
            </w:r>
          </w:p>
          <w:p w14:paraId="181F7F16" w14:textId="77777777" w:rsidR="0025641E" w:rsidRPr="00C444F2" w:rsidRDefault="0025641E" w:rsidP="0066659D">
            <w:pPr>
              <w:rPr>
                <w:color w:val="000000"/>
              </w:rPr>
            </w:pPr>
            <w:r w:rsidRPr="00C444F2">
              <w:rPr>
                <w:color w:val="000000"/>
              </w:rPr>
              <w:t>Casework ISG Escalation</w:t>
            </w:r>
          </w:p>
          <w:p w14:paraId="0B5B356E" w14:textId="77777777" w:rsidR="0025641E" w:rsidRPr="00C444F2" w:rsidRDefault="0025641E" w:rsidP="0066659D">
            <w:pPr>
              <w:rPr>
                <w:color w:val="000000"/>
              </w:rPr>
            </w:pPr>
            <w:r w:rsidRPr="00C444F2">
              <w:rPr>
                <w:color w:val="000000"/>
              </w:rPr>
              <w:t>Complaints Research</w:t>
            </w:r>
          </w:p>
          <w:p w14:paraId="451D668C" w14:textId="77777777" w:rsidR="0025641E" w:rsidRPr="00C444F2" w:rsidRDefault="0025641E" w:rsidP="0066659D">
            <w:pPr>
              <w:rPr>
                <w:color w:val="000000"/>
              </w:rPr>
            </w:pPr>
            <w:r w:rsidRPr="00C444F2">
              <w:rPr>
                <w:color w:val="000000"/>
              </w:rPr>
              <w:t>Special Projects</w:t>
            </w:r>
          </w:p>
          <w:p w14:paraId="13F3DB6F"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0EF7CCD2" w14:textId="77777777" w:rsidTr="0066659D">
        <w:trPr>
          <w:cantSplit/>
          <w:trHeight w:val="395"/>
        </w:trPr>
        <w:tc>
          <w:tcPr>
            <w:tcW w:w="1797" w:type="dxa"/>
            <w:shd w:val="clear" w:color="auto" w:fill="auto"/>
            <w:vAlign w:val="center"/>
            <w:hideMark/>
          </w:tcPr>
          <w:p w14:paraId="688E9305"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40AB1D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94CD0A" w14:textId="77777777" w:rsidR="0025641E" w:rsidRDefault="0025641E" w:rsidP="0066659D">
            <w:pPr>
              <w:rPr>
                <w:color w:val="000000"/>
              </w:rPr>
            </w:pPr>
            <w:r w:rsidRPr="00777F7A">
              <w:rPr>
                <w:color w:val="000000"/>
              </w:rPr>
              <w:t>Attendance Improvement Discussion</w:t>
            </w:r>
          </w:p>
          <w:p w14:paraId="0A8AEECC"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0AA1514"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3795D6B"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01B67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6C3242B" w14:textId="77777777" w:rsidR="0025641E" w:rsidRPr="00C444F2" w:rsidRDefault="0025641E" w:rsidP="0066659D">
            <w:pPr>
              <w:rPr>
                <w:color w:val="000000"/>
              </w:rPr>
            </w:pPr>
            <w:r w:rsidRPr="00C444F2">
              <w:rPr>
                <w:color w:val="000000"/>
              </w:rPr>
              <w:t>Appropriate use of hold</w:t>
            </w:r>
          </w:p>
          <w:p w14:paraId="474F4D2D" w14:textId="77777777" w:rsidR="0025641E" w:rsidRPr="00C444F2" w:rsidRDefault="0025641E" w:rsidP="0066659D">
            <w:pPr>
              <w:rPr>
                <w:color w:val="000000"/>
              </w:rPr>
            </w:pPr>
            <w:r w:rsidRPr="00C444F2">
              <w:rPr>
                <w:color w:val="000000"/>
              </w:rPr>
              <w:t>Keeping the call on task</w:t>
            </w:r>
          </w:p>
          <w:p w14:paraId="4850A318" w14:textId="77777777" w:rsidR="0025641E" w:rsidRPr="00C444F2" w:rsidRDefault="0025641E" w:rsidP="0066659D">
            <w:pPr>
              <w:rPr>
                <w:color w:val="000000"/>
              </w:rPr>
            </w:pPr>
            <w:r w:rsidRPr="00C444F2">
              <w:rPr>
                <w:color w:val="000000"/>
              </w:rPr>
              <w:t>Navigational efficiency</w:t>
            </w:r>
          </w:p>
          <w:p w14:paraId="588DB133" w14:textId="77777777" w:rsidR="0025641E" w:rsidRPr="00C444F2" w:rsidRDefault="0025641E" w:rsidP="0066659D">
            <w:pPr>
              <w:rPr>
                <w:color w:val="000000"/>
              </w:rPr>
            </w:pPr>
            <w:r w:rsidRPr="00C444F2">
              <w:rPr>
                <w:color w:val="000000"/>
              </w:rPr>
              <w:t>Non transfer opportunity</w:t>
            </w:r>
          </w:p>
          <w:p w14:paraId="4ED3D76E" w14:textId="77777777" w:rsidR="0025641E" w:rsidRPr="00C444F2" w:rsidRDefault="0025641E" w:rsidP="0066659D">
            <w:pPr>
              <w:rPr>
                <w:color w:val="000000"/>
              </w:rPr>
            </w:pPr>
            <w:r w:rsidRPr="00C444F2">
              <w:rPr>
                <w:color w:val="000000"/>
              </w:rPr>
              <w:t>Over servicing the caller</w:t>
            </w:r>
          </w:p>
          <w:p w14:paraId="2FFC7200" w14:textId="77777777" w:rsidR="0025641E" w:rsidRPr="00C444F2" w:rsidRDefault="0025641E" w:rsidP="0066659D">
            <w:pPr>
              <w:rPr>
                <w:color w:val="000000"/>
              </w:rPr>
            </w:pPr>
            <w:r w:rsidRPr="00C444F2">
              <w:rPr>
                <w:color w:val="000000"/>
              </w:rPr>
              <w:t>Utilizing appropriate scripting</w:t>
            </w:r>
          </w:p>
          <w:p w14:paraId="02AE3814" w14:textId="77777777" w:rsidR="0025641E" w:rsidRPr="006F04F9" w:rsidRDefault="0025641E" w:rsidP="0066659D">
            <w:pPr>
              <w:rPr>
                <w:color w:val="000000"/>
              </w:rPr>
            </w:pPr>
            <w:r w:rsidRPr="00C444F2">
              <w:rPr>
                <w:color w:val="000000"/>
              </w:rPr>
              <w:t>Other: Specify reason under coaching details.</w:t>
            </w:r>
          </w:p>
        </w:tc>
      </w:tr>
      <w:tr w:rsidR="0025641E" w:rsidRPr="006F04F9" w14:paraId="14C00A10" w14:textId="77777777" w:rsidTr="0066659D">
        <w:trPr>
          <w:cantSplit/>
          <w:trHeight w:val="620"/>
        </w:trPr>
        <w:tc>
          <w:tcPr>
            <w:tcW w:w="1797" w:type="dxa"/>
            <w:shd w:val="clear" w:color="auto" w:fill="auto"/>
            <w:vAlign w:val="center"/>
            <w:hideMark/>
          </w:tcPr>
          <w:p w14:paraId="47F79ADA" w14:textId="77777777" w:rsidR="0025641E" w:rsidRPr="006F04F9" w:rsidRDefault="0025641E" w:rsidP="0066659D">
            <w:pPr>
              <w:rPr>
                <w:color w:val="000000"/>
              </w:rPr>
            </w:pPr>
            <w:r w:rsidRPr="0022658E">
              <w:rPr>
                <w:color w:val="000000"/>
              </w:rPr>
              <w:t>CCO Process Procedure Issues</w:t>
            </w:r>
          </w:p>
        </w:tc>
        <w:tc>
          <w:tcPr>
            <w:tcW w:w="2883" w:type="dxa"/>
            <w:shd w:val="clear" w:color="auto" w:fill="auto"/>
            <w:noWrap/>
            <w:vAlign w:val="center"/>
            <w:hideMark/>
          </w:tcPr>
          <w:p w14:paraId="00FC6E0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F167575" w14:textId="77777777" w:rsidR="0025641E" w:rsidRPr="0022658E" w:rsidRDefault="0025641E" w:rsidP="0066659D">
            <w:pPr>
              <w:rPr>
                <w:color w:val="000000"/>
              </w:rPr>
            </w:pPr>
            <w:r w:rsidRPr="0022658E">
              <w:rPr>
                <w:color w:val="000000"/>
              </w:rPr>
              <w:t>Security and Privacy Incident</w:t>
            </w:r>
          </w:p>
          <w:p w14:paraId="4BA5051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4C103D7" w14:textId="77777777" w:rsidTr="0066659D">
        <w:trPr>
          <w:cantSplit/>
          <w:trHeight w:val="530"/>
        </w:trPr>
        <w:tc>
          <w:tcPr>
            <w:tcW w:w="1797" w:type="dxa"/>
            <w:shd w:val="clear" w:color="auto" w:fill="auto"/>
            <w:vAlign w:val="center"/>
            <w:hideMark/>
          </w:tcPr>
          <w:p w14:paraId="264EB3B9" w14:textId="77777777" w:rsidR="0025641E" w:rsidRPr="006F04F9" w:rsidRDefault="0025641E" w:rsidP="0066659D">
            <w:pPr>
              <w:rPr>
                <w:color w:val="000000"/>
              </w:rPr>
            </w:pPr>
            <w:r w:rsidRPr="0022658E">
              <w:rPr>
                <w:color w:val="000000"/>
              </w:rPr>
              <w:t>Current Coaching Initiatives</w:t>
            </w:r>
          </w:p>
        </w:tc>
        <w:tc>
          <w:tcPr>
            <w:tcW w:w="2883" w:type="dxa"/>
            <w:shd w:val="clear" w:color="auto" w:fill="auto"/>
            <w:noWrap/>
            <w:vAlign w:val="center"/>
            <w:hideMark/>
          </w:tcPr>
          <w:p w14:paraId="3451849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6597505" w14:textId="77777777" w:rsidR="0025641E" w:rsidRDefault="0025641E" w:rsidP="0066659D">
            <w:pPr>
              <w:rPr>
                <w:color w:val="000000"/>
              </w:rPr>
            </w:pPr>
            <w:r>
              <w:rPr>
                <w:color w:val="000000"/>
              </w:rPr>
              <w:t>Short Duration Reporting</w:t>
            </w:r>
          </w:p>
          <w:p w14:paraId="20EB0F91"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D065BFE" w14:textId="77777777" w:rsidTr="0066659D">
        <w:trPr>
          <w:cantSplit/>
          <w:trHeight w:val="300"/>
        </w:trPr>
        <w:tc>
          <w:tcPr>
            <w:tcW w:w="1797" w:type="dxa"/>
            <w:shd w:val="clear" w:color="auto" w:fill="auto"/>
            <w:vAlign w:val="center"/>
          </w:tcPr>
          <w:p w14:paraId="2BBD4AF7" w14:textId="77777777" w:rsidR="0025641E" w:rsidRPr="006F04F9" w:rsidRDefault="0025641E" w:rsidP="0066659D">
            <w:pPr>
              <w:rPr>
                <w:color w:val="000000"/>
              </w:rPr>
            </w:pPr>
            <w:r>
              <w:rPr>
                <w:color w:val="000000"/>
              </w:rPr>
              <w:t>Feedback</w:t>
            </w:r>
          </w:p>
        </w:tc>
        <w:tc>
          <w:tcPr>
            <w:tcW w:w="2883" w:type="dxa"/>
            <w:shd w:val="clear" w:color="auto" w:fill="auto"/>
            <w:noWrap/>
            <w:vAlign w:val="center"/>
          </w:tcPr>
          <w:p w14:paraId="17F1A2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2C05071D" w14:textId="77777777" w:rsidR="0025641E" w:rsidRPr="0022658E" w:rsidRDefault="0025641E" w:rsidP="0066659D">
            <w:pPr>
              <w:rPr>
                <w:color w:val="000000"/>
              </w:rPr>
            </w:pPr>
            <w:r w:rsidRPr="0022658E">
              <w:rPr>
                <w:color w:val="000000"/>
              </w:rPr>
              <w:t>Inappropriate NGD Feedback</w:t>
            </w:r>
          </w:p>
          <w:p w14:paraId="57EEBE4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02C83386" w14:textId="77777777" w:rsidTr="0066659D">
        <w:trPr>
          <w:cantSplit/>
          <w:trHeight w:val="300"/>
        </w:trPr>
        <w:tc>
          <w:tcPr>
            <w:tcW w:w="1797" w:type="dxa"/>
            <w:shd w:val="clear" w:color="auto" w:fill="auto"/>
            <w:vAlign w:val="center"/>
            <w:hideMark/>
          </w:tcPr>
          <w:p w14:paraId="780413EF" w14:textId="77777777" w:rsidR="0025641E" w:rsidRPr="006F04F9" w:rsidRDefault="0025641E" w:rsidP="0066659D">
            <w:pPr>
              <w:rPr>
                <w:color w:val="000000"/>
              </w:rPr>
            </w:pPr>
            <w:r w:rsidRPr="0022658E">
              <w:rPr>
                <w:color w:val="000000"/>
              </w:rPr>
              <w:t>HR Guideline Issues</w:t>
            </w:r>
          </w:p>
        </w:tc>
        <w:tc>
          <w:tcPr>
            <w:tcW w:w="2883" w:type="dxa"/>
            <w:shd w:val="clear" w:color="auto" w:fill="auto"/>
            <w:noWrap/>
            <w:vAlign w:val="center"/>
            <w:hideMark/>
          </w:tcPr>
          <w:p w14:paraId="4F7DB0F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23FB8273"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04CC96F6"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56D4291" w14:textId="77777777" w:rsidR="0025641E" w:rsidRPr="006F04F9" w:rsidRDefault="0025641E" w:rsidP="0066659D">
            <w:pPr>
              <w:rPr>
                <w:color w:val="000000"/>
              </w:rPr>
            </w:pPr>
            <w:r w:rsidRPr="0022658E">
              <w:rPr>
                <w:color w:val="000000"/>
              </w:rPr>
              <w:t>OMR / Exceptions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B9F98E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4BAD4A8" w14:textId="77777777" w:rsidR="0025641E" w:rsidRPr="0022658E" w:rsidRDefault="0025641E" w:rsidP="0066659D">
            <w:pPr>
              <w:rPr>
                <w:color w:val="000000"/>
              </w:rPr>
            </w:pPr>
            <w:r w:rsidRPr="0022658E">
              <w:rPr>
                <w:color w:val="000000"/>
              </w:rPr>
              <w:t>Exception Reporting Inappropriate Transfers</w:t>
            </w:r>
          </w:p>
          <w:p w14:paraId="5E7CDD9D" w14:textId="77777777" w:rsidR="0025641E" w:rsidRPr="0022658E" w:rsidRDefault="0025641E" w:rsidP="0066659D">
            <w:pPr>
              <w:rPr>
                <w:color w:val="000000"/>
              </w:rPr>
            </w:pPr>
            <w:r w:rsidRPr="0022658E">
              <w:rPr>
                <w:color w:val="000000"/>
              </w:rPr>
              <w:t>Exception Reporting PDP Complaints</w:t>
            </w:r>
          </w:p>
          <w:p w14:paraId="774EACCB" w14:textId="77777777" w:rsidR="0025641E" w:rsidRPr="0022658E" w:rsidRDefault="0025641E" w:rsidP="0066659D">
            <w:pPr>
              <w:rPr>
                <w:color w:val="000000"/>
              </w:rPr>
            </w:pPr>
            <w:r w:rsidRPr="0022658E">
              <w:rPr>
                <w:color w:val="000000"/>
              </w:rPr>
              <w:t>OMR: ACW</w:t>
            </w:r>
          </w:p>
          <w:p w14:paraId="2047E301" w14:textId="77777777" w:rsidR="0025641E" w:rsidRPr="0022658E" w:rsidRDefault="0025641E" w:rsidP="0066659D">
            <w:pPr>
              <w:rPr>
                <w:color w:val="000000"/>
              </w:rPr>
            </w:pPr>
            <w:r w:rsidRPr="0022658E">
              <w:rPr>
                <w:color w:val="000000"/>
              </w:rPr>
              <w:t>OMR: AHT</w:t>
            </w:r>
          </w:p>
          <w:p w14:paraId="00DC6F90" w14:textId="77777777" w:rsidR="0025641E" w:rsidRPr="0022658E" w:rsidRDefault="0025641E" w:rsidP="0066659D">
            <w:pPr>
              <w:rPr>
                <w:color w:val="000000"/>
              </w:rPr>
            </w:pPr>
            <w:r w:rsidRPr="0022658E">
              <w:rPr>
                <w:color w:val="000000"/>
              </w:rPr>
              <w:t>OMR: Cancelled Calls</w:t>
            </w:r>
          </w:p>
          <w:p w14:paraId="23B0A4C1" w14:textId="77777777" w:rsidR="0025641E" w:rsidRPr="0022658E" w:rsidRDefault="0025641E" w:rsidP="0066659D">
            <w:pPr>
              <w:rPr>
                <w:color w:val="000000"/>
              </w:rPr>
            </w:pPr>
            <w:r w:rsidRPr="0022658E">
              <w:rPr>
                <w:color w:val="000000"/>
              </w:rPr>
              <w:t>OMR: CCO Security and Privacy Incident Coaching</w:t>
            </w:r>
          </w:p>
          <w:p w14:paraId="4AAD57DB" w14:textId="77777777" w:rsidR="0025641E" w:rsidRPr="0022658E" w:rsidRDefault="0025641E" w:rsidP="0066659D">
            <w:pPr>
              <w:rPr>
                <w:color w:val="000000"/>
              </w:rPr>
            </w:pPr>
            <w:r w:rsidRPr="0022658E">
              <w:rPr>
                <w:color w:val="000000"/>
              </w:rPr>
              <w:t>OMR: Default Qualifiers</w:t>
            </w:r>
          </w:p>
          <w:p w14:paraId="7710466F" w14:textId="77777777" w:rsidR="0025641E" w:rsidRPr="0022658E" w:rsidRDefault="0025641E" w:rsidP="0066659D">
            <w:pPr>
              <w:rPr>
                <w:color w:val="000000"/>
              </w:rPr>
            </w:pPr>
            <w:r w:rsidRPr="0022658E">
              <w:rPr>
                <w:color w:val="000000"/>
              </w:rPr>
              <w:t>OMR: FFM T2 Transfers</w:t>
            </w:r>
          </w:p>
          <w:p w14:paraId="466AF8A0" w14:textId="77777777" w:rsidR="0025641E" w:rsidRDefault="0025641E" w:rsidP="0066659D">
            <w:pPr>
              <w:rPr>
                <w:color w:val="000000"/>
              </w:rPr>
            </w:pPr>
            <w:r w:rsidRPr="0022658E">
              <w:rPr>
                <w:color w:val="000000"/>
              </w:rPr>
              <w:t>OMR: Inappropriate ACO Escalation</w:t>
            </w:r>
          </w:p>
          <w:p w14:paraId="10D0E5F9" w14:textId="77777777" w:rsidR="0025641E" w:rsidRPr="0022658E" w:rsidRDefault="0025641E" w:rsidP="0066659D">
            <w:pPr>
              <w:rPr>
                <w:color w:val="000000"/>
              </w:rPr>
            </w:pPr>
            <w:r w:rsidRPr="008C14B9">
              <w:rPr>
                <w:color w:val="000000"/>
              </w:rPr>
              <w:t>OMR: Invalid use of Attestation</w:t>
            </w:r>
          </w:p>
          <w:p w14:paraId="39133EC0" w14:textId="77777777" w:rsidR="0025641E" w:rsidRDefault="0025641E" w:rsidP="0066659D">
            <w:pPr>
              <w:rPr>
                <w:color w:val="000000"/>
              </w:rPr>
            </w:pPr>
            <w:r w:rsidRPr="0022658E">
              <w:rPr>
                <w:color w:val="000000"/>
              </w:rPr>
              <w:t>OMR: Open Calls</w:t>
            </w:r>
          </w:p>
          <w:p w14:paraId="325B158E" w14:textId="77777777" w:rsidR="0025641E" w:rsidRPr="0022658E" w:rsidRDefault="0025641E" w:rsidP="0066659D">
            <w:pPr>
              <w:rPr>
                <w:color w:val="000000"/>
              </w:rPr>
            </w:pPr>
            <w:r w:rsidRPr="0022658E">
              <w:rPr>
                <w:color w:val="000000"/>
              </w:rPr>
              <w:t>OMR: Short Calls – Inbound</w:t>
            </w:r>
          </w:p>
          <w:p w14:paraId="6B56BF33" w14:textId="77777777" w:rsidR="0025641E" w:rsidRDefault="0025641E" w:rsidP="0066659D">
            <w:pPr>
              <w:rPr>
                <w:color w:val="000000"/>
              </w:rPr>
            </w:pPr>
            <w:r w:rsidRPr="0022658E">
              <w:rPr>
                <w:color w:val="000000"/>
              </w:rPr>
              <w:t>OMR: Short Calls – Outbound</w:t>
            </w:r>
          </w:p>
          <w:p w14:paraId="79F206D4" w14:textId="77777777" w:rsidR="0025641E" w:rsidRDefault="0025641E" w:rsidP="0066659D">
            <w:pPr>
              <w:rPr>
                <w:color w:val="000000"/>
              </w:rPr>
            </w:pPr>
            <w:r w:rsidRPr="000A6989">
              <w:rPr>
                <w:color w:val="000000"/>
              </w:rPr>
              <w:t>OMR: Special Enrollment Period</w:t>
            </w:r>
          </w:p>
          <w:p w14:paraId="695946D4" w14:textId="76C34AEA" w:rsidR="00780BC6" w:rsidRPr="0022658E" w:rsidRDefault="00780BC6" w:rsidP="0066659D">
            <w:pPr>
              <w:rPr>
                <w:color w:val="000000"/>
              </w:rPr>
            </w:pPr>
            <w:r>
              <w:rPr>
                <w:color w:val="000000"/>
              </w:rPr>
              <w:t xml:space="preserve">Potential Hardship </w:t>
            </w:r>
          </w:p>
          <w:p w14:paraId="54FCE43B"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D73FF"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7C80195" w14:textId="77777777" w:rsidR="0025641E" w:rsidRPr="006F04F9" w:rsidRDefault="0025641E" w:rsidP="0066659D">
            <w:pPr>
              <w:rPr>
                <w:color w:val="000000"/>
              </w:rPr>
            </w:pPr>
            <w:r w:rsidRPr="006F04F9">
              <w:rPr>
                <w:color w:val="000000"/>
              </w:rPr>
              <w:t>Quality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EF17D09"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15675D2" w14:textId="77777777" w:rsidR="0025641E" w:rsidRPr="0022658E" w:rsidRDefault="0025641E" w:rsidP="0066659D">
            <w:pPr>
              <w:rPr>
                <w:color w:val="000000"/>
              </w:rPr>
            </w:pPr>
            <w:r w:rsidRPr="0022658E">
              <w:rPr>
                <w:color w:val="000000"/>
              </w:rPr>
              <w:t xml:space="preserve">Accuracy / Completeness </w:t>
            </w:r>
          </w:p>
          <w:p w14:paraId="4CF2D1EE" w14:textId="77777777" w:rsidR="0025641E" w:rsidRPr="0022658E" w:rsidRDefault="0025641E" w:rsidP="0066659D">
            <w:pPr>
              <w:rPr>
                <w:color w:val="000000"/>
              </w:rPr>
            </w:pPr>
            <w:r w:rsidRPr="0022658E">
              <w:rPr>
                <w:color w:val="000000"/>
              </w:rPr>
              <w:t>Admin Procedure</w:t>
            </w:r>
          </w:p>
          <w:p w14:paraId="1A6C6CBB" w14:textId="77777777" w:rsidR="0025641E" w:rsidRPr="0022658E" w:rsidRDefault="0025641E" w:rsidP="0066659D">
            <w:pPr>
              <w:rPr>
                <w:color w:val="000000"/>
              </w:rPr>
            </w:pPr>
            <w:r w:rsidRPr="0022658E">
              <w:rPr>
                <w:color w:val="000000"/>
              </w:rPr>
              <w:t>CSAT</w:t>
            </w:r>
          </w:p>
          <w:p w14:paraId="4C941088" w14:textId="77777777" w:rsidR="0025641E" w:rsidRPr="0022658E" w:rsidRDefault="0025641E" w:rsidP="0066659D">
            <w:pPr>
              <w:rPr>
                <w:color w:val="000000"/>
              </w:rPr>
            </w:pPr>
            <w:r w:rsidRPr="0022658E">
              <w:rPr>
                <w:color w:val="000000"/>
              </w:rPr>
              <w:t xml:space="preserve">Customer Service </w:t>
            </w:r>
          </w:p>
          <w:p w14:paraId="674B2000" w14:textId="77777777" w:rsidR="0025641E" w:rsidRDefault="0025641E" w:rsidP="0066659D">
            <w:pPr>
              <w:rPr>
                <w:color w:val="000000"/>
              </w:rPr>
            </w:pPr>
            <w:r w:rsidRPr="0022658E">
              <w:rPr>
                <w:color w:val="000000"/>
              </w:rPr>
              <w:t>Privacy</w:t>
            </w:r>
          </w:p>
          <w:p w14:paraId="48177DBC" w14:textId="77777777" w:rsidR="0025641E" w:rsidRPr="0022658E" w:rsidRDefault="0025641E" w:rsidP="0066659D">
            <w:pPr>
              <w:rPr>
                <w:color w:val="000000"/>
              </w:rPr>
            </w:pPr>
            <w:r w:rsidRPr="00E66382">
              <w:rPr>
                <w:color w:val="000000"/>
              </w:rPr>
              <w:t>Supervisor Toolkit Initiative</w:t>
            </w:r>
            <w:r w:rsidRPr="0022658E">
              <w:rPr>
                <w:color w:val="000000"/>
              </w:rPr>
              <w:t xml:space="preserve"> </w:t>
            </w:r>
          </w:p>
          <w:p w14:paraId="483F780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1C25A51F" w14:textId="77777777" w:rsidTr="0066659D">
        <w:trPr>
          <w:cantSplit/>
          <w:trHeight w:val="458"/>
        </w:trPr>
        <w:tc>
          <w:tcPr>
            <w:tcW w:w="1797" w:type="dxa"/>
            <w:shd w:val="clear" w:color="auto" w:fill="auto"/>
            <w:vAlign w:val="center"/>
            <w:hideMark/>
          </w:tcPr>
          <w:p w14:paraId="4187DF58" w14:textId="77777777" w:rsidR="0025641E" w:rsidRPr="006F04F9" w:rsidRDefault="0025641E" w:rsidP="0066659D">
            <w:pPr>
              <w:rPr>
                <w:color w:val="000000"/>
              </w:rPr>
            </w:pPr>
            <w:r>
              <w:rPr>
                <w:color w:val="000000"/>
              </w:rPr>
              <w:t>Recognition</w:t>
            </w:r>
          </w:p>
        </w:tc>
        <w:tc>
          <w:tcPr>
            <w:tcW w:w="2883" w:type="dxa"/>
            <w:shd w:val="clear" w:color="auto" w:fill="auto"/>
            <w:noWrap/>
            <w:vAlign w:val="center"/>
            <w:hideMark/>
          </w:tcPr>
          <w:p w14:paraId="1490076A" w14:textId="77777777" w:rsidR="0025641E" w:rsidRPr="006F04F9" w:rsidRDefault="0025641E" w:rsidP="0066659D">
            <w:pPr>
              <w:rPr>
                <w:color w:val="000000"/>
              </w:rPr>
            </w:pPr>
            <w:r w:rsidRPr="006F04F9">
              <w:rPr>
                <w:color w:val="000000"/>
              </w:rPr>
              <w:t>Reinforcement</w:t>
            </w:r>
          </w:p>
        </w:tc>
        <w:tc>
          <w:tcPr>
            <w:tcW w:w="4950" w:type="dxa"/>
            <w:shd w:val="clear" w:color="auto" w:fill="auto"/>
            <w:vAlign w:val="bottom"/>
            <w:hideMark/>
          </w:tcPr>
          <w:p w14:paraId="74793C2E" w14:textId="77777777" w:rsidR="0025641E" w:rsidRDefault="0025641E" w:rsidP="0066659D">
            <w:pPr>
              <w:rPr>
                <w:color w:val="000000"/>
              </w:rPr>
            </w:pPr>
            <w:r w:rsidRPr="00214CEF">
              <w:rPr>
                <w:color w:val="000000"/>
              </w:rPr>
              <w:t>Challenging Call</w:t>
            </w:r>
          </w:p>
          <w:p w14:paraId="6A06A64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6703029" w14:textId="77777777" w:rsidTr="0066659D">
        <w:trPr>
          <w:cantSplit/>
          <w:trHeight w:val="458"/>
        </w:trPr>
        <w:tc>
          <w:tcPr>
            <w:tcW w:w="1797" w:type="dxa"/>
            <w:shd w:val="clear" w:color="auto" w:fill="auto"/>
            <w:vAlign w:val="center"/>
          </w:tcPr>
          <w:p w14:paraId="6B3C59FF"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05556D4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394DBD9E"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B19CE05" w14:textId="77777777" w:rsidTr="0066659D">
        <w:trPr>
          <w:cantSplit/>
          <w:trHeight w:val="458"/>
        </w:trPr>
        <w:tc>
          <w:tcPr>
            <w:tcW w:w="1797" w:type="dxa"/>
            <w:shd w:val="clear" w:color="auto" w:fill="auto"/>
            <w:vAlign w:val="center"/>
          </w:tcPr>
          <w:p w14:paraId="48F485F6" w14:textId="77777777" w:rsidR="0025641E" w:rsidRDefault="0025641E" w:rsidP="0066659D">
            <w:pPr>
              <w:rPr>
                <w:color w:val="000000"/>
              </w:rPr>
            </w:pPr>
            <w:r>
              <w:rPr>
                <w:color w:val="000000"/>
              </w:rPr>
              <w:t>Secure Floor Violations</w:t>
            </w:r>
          </w:p>
        </w:tc>
        <w:tc>
          <w:tcPr>
            <w:tcW w:w="2883" w:type="dxa"/>
            <w:shd w:val="clear" w:color="auto" w:fill="auto"/>
            <w:noWrap/>
            <w:vAlign w:val="center"/>
          </w:tcPr>
          <w:p w14:paraId="67C40BF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70B6475"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7CB64C6F" w14:textId="77777777" w:rsidTr="0066659D">
        <w:trPr>
          <w:cantSplit/>
          <w:trHeight w:val="300"/>
        </w:trPr>
        <w:tc>
          <w:tcPr>
            <w:tcW w:w="1797" w:type="dxa"/>
            <w:shd w:val="clear" w:color="auto" w:fill="auto"/>
            <w:vAlign w:val="center"/>
          </w:tcPr>
          <w:p w14:paraId="680176C6"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B36656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DD8B65" w14:textId="77777777" w:rsidR="0025641E" w:rsidRPr="00C444F2" w:rsidRDefault="0025641E" w:rsidP="0066659D">
            <w:pPr>
              <w:rPr>
                <w:color w:val="000000"/>
              </w:rPr>
            </w:pPr>
            <w:r w:rsidRPr="00C444F2">
              <w:rPr>
                <w:color w:val="000000"/>
              </w:rPr>
              <w:t>Argues</w:t>
            </w:r>
          </w:p>
          <w:p w14:paraId="1E396D26" w14:textId="77777777" w:rsidR="0025641E" w:rsidRPr="00C444F2" w:rsidRDefault="0025641E" w:rsidP="0066659D">
            <w:pPr>
              <w:rPr>
                <w:color w:val="000000"/>
              </w:rPr>
            </w:pPr>
            <w:r w:rsidRPr="00C444F2">
              <w:rPr>
                <w:color w:val="000000"/>
              </w:rPr>
              <w:t>Blind transfers call</w:t>
            </w:r>
          </w:p>
          <w:p w14:paraId="1C1CFAE9" w14:textId="77777777" w:rsidR="0025641E" w:rsidRPr="00C444F2" w:rsidRDefault="0025641E" w:rsidP="0066659D">
            <w:pPr>
              <w:rPr>
                <w:color w:val="000000"/>
              </w:rPr>
            </w:pPr>
            <w:r w:rsidRPr="00C444F2">
              <w:rPr>
                <w:color w:val="000000"/>
              </w:rPr>
              <w:t>Encourages / commits fraud</w:t>
            </w:r>
          </w:p>
          <w:p w14:paraId="1ED287A6" w14:textId="77777777" w:rsidR="0025641E" w:rsidRPr="00C444F2" w:rsidRDefault="0025641E" w:rsidP="0066659D">
            <w:pPr>
              <w:rPr>
                <w:color w:val="000000"/>
              </w:rPr>
            </w:pPr>
            <w:r w:rsidRPr="00C444F2">
              <w:rPr>
                <w:color w:val="000000"/>
              </w:rPr>
              <w:t>Enters authorization error compromising PHI</w:t>
            </w:r>
          </w:p>
          <w:p w14:paraId="0DAABE54" w14:textId="77777777" w:rsidR="0025641E" w:rsidRPr="00C444F2" w:rsidRDefault="0025641E" w:rsidP="0066659D">
            <w:pPr>
              <w:rPr>
                <w:color w:val="000000"/>
              </w:rPr>
            </w:pPr>
            <w:r w:rsidRPr="00C444F2">
              <w:rPr>
                <w:color w:val="000000"/>
              </w:rPr>
              <w:t>Intentionally disconnects caller</w:t>
            </w:r>
          </w:p>
          <w:p w14:paraId="6A5459E1" w14:textId="77777777" w:rsidR="0025641E" w:rsidRPr="00C444F2" w:rsidRDefault="0025641E" w:rsidP="0066659D">
            <w:pPr>
              <w:rPr>
                <w:color w:val="000000"/>
              </w:rPr>
            </w:pPr>
            <w:r w:rsidRPr="00C444F2">
              <w:rPr>
                <w:color w:val="000000"/>
              </w:rPr>
              <w:t>Threatens caller / employee</w:t>
            </w:r>
          </w:p>
          <w:p w14:paraId="410903E0" w14:textId="77777777" w:rsidR="0025641E" w:rsidRPr="00C444F2" w:rsidRDefault="0025641E" w:rsidP="0066659D">
            <w:pPr>
              <w:rPr>
                <w:color w:val="000000"/>
              </w:rPr>
            </w:pPr>
            <w:r w:rsidRPr="00C444F2">
              <w:rPr>
                <w:color w:val="000000"/>
              </w:rPr>
              <w:t>Uses derogatory/disrespectful words</w:t>
            </w:r>
          </w:p>
          <w:p w14:paraId="11E67AE0" w14:textId="77777777" w:rsidR="0025641E" w:rsidRPr="00C444F2" w:rsidRDefault="0025641E" w:rsidP="0066659D">
            <w:pPr>
              <w:rPr>
                <w:color w:val="000000"/>
              </w:rPr>
            </w:pPr>
            <w:r w:rsidRPr="00C444F2">
              <w:rPr>
                <w:color w:val="000000"/>
              </w:rPr>
              <w:t>Uses profanity of any kind</w:t>
            </w:r>
          </w:p>
          <w:p w14:paraId="52049653" w14:textId="77777777" w:rsidR="0025641E" w:rsidRPr="00C444F2" w:rsidRDefault="0025641E" w:rsidP="0066659D">
            <w:pPr>
              <w:rPr>
                <w:color w:val="000000"/>
              </w:rPr>
            </w:pPr>
            <w:r w:rsidRPr="00C444F2">
              <w:rPr>
                <w:color w:val="000000"/>
              </w:rPr>
              <w:t>Verbally abusive</w:t>
            </w:r>
          </w:p>
          <w:p w14:paraId="1507DBC6" w14:textId="77777777" w:rsidR="0025641E" w:rsidRPr="00C444F2" w:rsidRDefault="0025641E" w:rsidP="0066659D">
            <w:pPr>
              <w:rPr>
                <w:color w:val="000000"/>
              </w:rPr>
            </w:pPr>
            <w:r w:rsidRPr="00C444F2">
              <w:rPr>
                <w:color w:val="000000"/>
              </w:rPr>
              <w:t>Yells, screams</w:t>
            </w:r>
          </w:p>
          <w:p w14:paraId="69870ACD" w14:textId="77777777" w:rsidR="0025641E" w:rsidRPr="006F04F9" w:rsidRDefault="0025641E" w:rsidP="0066659D">
            <w:pPr>
              <w:rPr>
                <w:color w:val="000000"/>
              </w:rPr>
            </w:pPr>
            <w:r w:rsidRPr="00C444F2">
              <w:rPr>
                <w:color w:val="000000"/>
              </w:rPr>
              <w:t>Other: Specify reason under coaching details.</w:t>
            </w:r>
          </w:p>
        </w:tc>
      </w:tr>
    </w:tbl>
    <w:p w14:paraId="789F4917" w14:textId="77777777" w:rsidR="0025641E" w:rsidRDefault="0025641E" w:rsidP="0025641E">
      <w:pPr>
        <w:ind w:left="1440"/>
      </w:pPr>
      <w:r w:rsidRPr="002A4C6B">
        <w:t>Note: Other: Specify reason under coaching details. Should be last in the list.</w:t>
      </w:r>
    </w:p>
    <w:p w14:paraId="11C3E07C" w14:textId="77777777" w:rsidR="0025641E" w:rsidRPr="00B96970" w:rsidRDefault="0025641E" w:rsidP="0025641E">
      <w:pPr>
        <w:spacing w:before="120"/>
      </w:pPr>
      <w:r w:rsidRPr="00962E2B">
        <w:rPr>
          <w:b/>
        </w:rPr>
        <w:t>3.2.1.2.8.3</w:t>
      </w:r>
      <w:r w:rsidRPr="00962E2B">
        <w:rPr>
          <w:b/>
        </w:rPr>
        <w:tab/>
        <w:t>Direct Warning Reason and Sub-Reasons</w:t>
      </w:r>
      <w:r w:rsidRPr="00B96970">
        <w:t xml:space="preserve"> </w:t>
      </w:r>
    </w:p>
    <w:p w14:paraId="2287A288" w14:textId="77777777" w:rsidR="0025641E" w:rsidRDefault="0025641E" w:rsidP="0025641E">
      <w:pPr>
        <w:ind w:left="1440"/>
      </w:pPr>
      <w:r w:rsidRPr="002A4C6B">
        <w:t>Allow for the selection of a single Direct Warning Reason and Sub-Warning Reason.</w:t>
      </w:r>
    </w:p>
    <w:p w14:paraId="4872F8B3"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5D4788B" w14:textId="77777777" w:rsidTr="0066659D">
        <w:trPr>
          <w:cantSplit/>
          <w:trHeight w:val="300"/>
        </w:trPr>
        <w:tc>
          <w:tcPr>
            <w:tcW w:w="1797" w:type="dxa"/>
            <w:shd w:val="clear" w:color="auto" w:fill="000000"/>
            <w:vAlign w:val="center"/>
            <w:hideMark/>
          </w:tcPr>
          <w:p w14:paraId="7DBBB4D4"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251525FF"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375F8094" w14:textId="77777777" w:rsidR="0025641E" w:rsidRPr="00380BDF" w:rsidRDefault="0025641E" w:rsidP="0066659D">
            <w:pPr>
              <w:jc w:val="center"/>
              <w:rPr>
                <w:b/>
                <w:color w:val="FFFFFF"/>
              </w:rPr>
            </w:pPr>
            <w:r w:rsidRPr="00380BDF">
              <w:rPr>
                <w:b/>
                <w:color w:val="FFFFFF"/>
              </w:rPr>
              <w:t>Sub-Warning Reason</w:t>
            </w:r>
          </w:p>
        </w:tc>
      </w:tr>
      <w:tr w:rsidR="0025641E" w:rsidRPr="002A4C6B" w14:paraId="7ABE07F3" w14:textId="77777777" w:rsidTr="0066659D">
        <w:trPr>
          <w:cantSplit/>
          <w:trHeight w:val="300"/>
        </w:trPr>
        <w:tc>
          <w:tcPr>
            <w:tcW w:w="1797" w:type="dxa"/>
            <w:shd w:val="clear" w:color="auto" w:fill="auto"/>
            <w:vAlign w:val="center"/>
            <w:hideMark/>
          </w:tcPr>
          <w:p w14:paraId="232150FA"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02C508D"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8A1F1DC" w14:textId="37C85FE3" w:rsidR="005C6A78" w:rsidRDefault="005C6A78" w:rsidP="0066659D">
            <w:pPr>
              <w:rPr>
                <w:color w:val="000000"/>
              </w:rPr>
            </w:pPr>
            <w:r>
              <w:rPr>
                <w:color w:val="000000"/>
              </w:rPr>
              <w:t>Adherence</w:t>
            </w:r>
          </w:p>
          <w:p w14:paraId="4F1B00DF" w14:textId="77777777" w:rsidR="0025641E" w:rsidRPr="002A4C6B" w:rsidRDefault="0025641E" w:rsidP="0066659D">
            <w:pPr>
              <w:rPr>
                <w:color w:val="000000"/>
              </w:rPr>
            </w:pPr>
            <w:r w:rsidRPr="002A4C6B">
              <w:rPr>
                <w:color w:val="000000"/>
              </w:rPr>
              <w:t>Attendance</w:t>
            </w:r>
          </w:p>
          <w:p w14:paraId="59FD4812" w14:textId="77777777" w:rsidR="0025641E" w:rsidRPr="002A4C6B" w:rsidRDefault="0025641E" w:rsidP="0066659D">
            <w:pPr>
              <w:rPr>
                <w:color w:val="000000"/>
              </w:rPr>
            </w:pPr>
            <w:r w:rsidRPr="002A4C6B">
              <w:rPr>
                <w:color w:val="000000"/>
              </w:rPr>
              <w:t>Conduct (including Call Avoidance)</w:t>
            </w:r>
          </w:p>
          <w:p w14:paraId="64C2CB4E" w14:textId="77777777" w:rsidR="0025641E" w:rsidRPr="002A4C6B" w:rsidRDefault="0025641E" w:rsidP="0066659D">
            <w:pPr>
              <w:rPr>
                <w:color w:val="000000"/>
              </w:rPr>
            </w:pPr>
            <w:r w:rsidRPr="002A4C6B">
              <w:rPr>
                <w:color w:val="000000"/>
              </w:rPr>
              <w:t>ETS</w:t>
            </w:r>
          </w:p>
          <w:p w14:paraId="1FFE5757" w14:textId="77777777" w:rsidR="0025641E" w:rsidRDefault="0025641E" w:rsidP="0066659D">
            <w:pPr>
              <w:rPr>
                <w:color w:val="000000"/>
              </w:rPr>
            </w:pPr>
            <w:r w:rsidRPr="002A4C6B">
              <w:rPr>
                <w:color w:val="000000"/>
              </w:rPr>
              <w:t>Quality/Performance</w:t>
            </w:r>
          </w:p>
          <w:p w14:paraId="08BA1F58" w14:textId="0CBA5D06" w:rsidR="005C6A78" w:rsidRDefault="005C6A78" w:rsidP="0066659D">
            <w:pPr>
              <w:rPr>
                <w:color w:val="000000"/>
              </w:rPr>
            </w:pPr>
            <w:r w:rsidRPr="002A4C6B">
              <w:rPr>
                <w:color w:val="000000"/>
              </w:rPr>
              <w:t>Quality/Performance</w:t>
            </w:r>
            <w:r>
              <w:rPr>
                <w:color w:val="000000"/>
              </w:rPr>
              <w:t xml:space="preserve"> – Failed Calls</w:t>
            </w:r>
          </w:p>
          <w:p w14:paraId="2E56BF6F" w14:textId="560E7540" w:rsidR="005C6A78" w:rsidRPr="002A4C6B" w:rsidRDefault="005C6A78" w:rsidP="0066659D">
            <w:pPr>
              <w:rPr>
                <w:color w:val="000000"/>
              </w:rPr>
            </w:pPr>
            <w:r w:rsidRPr="002A4C6B">
              <w:rPr>
                <w:color w:val="000000"/>
              </w:rPr>
              <w:t>Quality/Performance</w:t>
            </w:r>
            <w:r>
              <w:rPr>
                <w:color w:val="000000"/>
              </w:rPr>
              <w:t xml:space="preserve"> – Critical Fails </w:t>
            </w:r>
          </w:p>
          <w:p w14:paraId="7B695C93" w14:textId="77777777" w:rsidR="0025641E" w:rsidRPr="002A4C6B" w:rsidRDefault="0025641E" w:rsidP="0066659D">
            <w:pPr>
              <w:rPr>
                <w:color w:val="000000"/>
              </w:rPr>
            </w:pPr>
            <w:r w:rsidRPr="002A4C6B">
              <w:rPr>
                <w:color w:val="000000"/>
              </w:rPr>
              <w:t>Security or Privacy Issue</w:t>
            </w:r>
          </w:p>
          <w:p w14:paraId="1411678B" w14:textId="77777777" w:rsidR="0025641E" w:rsidRPr="002A4C6B" w:rsidRDefault="0025641E" w:rsidP="0066659D">
            <w:pPr>
              <w:rPr>
                <w:color w:val="000000"/>
              </w:rPr>
            </w:pPr>
            <w:r w:rsidRPr="002A4C6B">
              <w:rPr>
                <w:color w:val="000000"/>
              </w:rPr>
              <w:t>Other Policy (non-Security/Privacy)</w:t>
            </w:r>
          </w:p>
        </w:tc>
      </w:tr>
      <w:tr w:rsidR="0025641E" w:rsidRPr="002A4C6B" w14:paraId="501BCF38" w14:textId="77777777" w:rsidTr="0066659D">
        <w:trPr>
          <w:cantSplit/>
          <w:trHeight w:val="300"/>
        </w:trPr>
        <w:tc>
          <w:tcPr>
            <w:tcW w:w="1797" w:type="dxa"/>
            <w:shd w:val="clear" w:color="auto" w:fill="auto"/>
            <w:vAlign w:val="center"/>
            <w:hideMark/>
          </w:tcPr>
          <w:p w14:paraId="6743E7EA"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3324F8EA"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6F20C4E6" w14:textId="77777777" w:rsidR="005C6A78" w:rsidRDefault="005C6A78" w:rsidP="005C6A78">
            <w:pPr>
              <w:rPr>
                <w:color w:val="000000"/>
              </w:rPr>
            </w:pPr>
            <w:r>
              <w:rPr>
                <w:color w:val="000000"/>
              </w:rPr>
              <w:t>Adherence</w:t>
            </w:r>
          </w:p>
          <w:p w14:paraId="2C6DFAFB" w14:textId="77777777" w:rsidR="0025641E" w:rsidRPr="002A4C6B" w:rsidRDefault="0025641E" w:rsidP="0066659D">
            <w:pPr>
              <w:rPr>
                <w:color w:val="000000"/>
              </w:rPr>
            </w:pPr>
            <w:r w:rsidRPr="002A4C6B">
              <w:rPr>
                <w:color w:val="000000"/>
              </w:rPr>
              <w:t>Attendance</w:t>
            </w:r>
          </w:p>
          <w:p w14:paraId="12423E16" w14:textId="77777777" w:rsidR="0025641E" w:rsidRPr="002A4C6B" w:rsidRDefault="0025641E" w:rsidP="0066659D">
            <w:pPr>
              <w:rPr>
                <w:color w:val="000000"/>
              </w:rPr>
            </w:pPr>
            <w:r w:rsidRPr="002A4C6B">
              <w:rPr>
                <w:color w:val="000000"/>
              </w:rPr>
              <w:t>Conduct (including Call Avoidance)</w:t>
            </w:r>
          </w:p>
          <w:p w14:paraId="12548FBC" w14:textId="77777777" w:rsidR="0025641E" w:rsidRPr="002A4C6B" w:rsidRDefault="0025641E" w:rsidP="0066659D">
            <w:pPr>
              <w:rPr>
                <w:color w:val="000000"/>
              </w:rPr>
            </w:pPr>
            <w:r w:rsidRPr="002A4C6B">
              <w:rPr>
                <w:color w:val="000000"/>
              </w:rPr>
              <w:t>ETS</w:t>
            </w:r>
          </w:p>
          <w:p w14:paraId="511AEC8C" w14:textId="77777777" w:rsidR="0025641E" w:rsidRDefault="0025641E" w:rsidP="0066659D">
            <w:pPr>
              <w:rPr>
                <w:color w:val="000000"/>
              </w:rPr>
            </w:pPr>
            <w:r w:rsidRPr="002A4C6B">
              <w:rPr>
                <w:color w:val="000000"/>
              </w:rPr>
              <w:t>Quality/Performance</w:t>
            </w:r>
          </w:p>
          <w:p w14:paraId="27118738" w14:textId="77777777" w:rsidR="005C6A78" w:rsidRDefault="005C6A78" w:rsidP="005C6A78">
            <w:pPr>
              <w:rPr>
                <w:color w:val="000000"/>
              </w:rPr>
            </w:pPr>
            <w:r w:rsidRPr="002A4C6B">
              <w:rPr>
                <w:color w:val="000000"/>
              </w:rPr>
              <w:t>Quality/Performance</w:t>
            </w:r>
            <w:r>
              <w:rPr>
                <w:color w:val="000000"/>
              </w:rPr>
              <w:t xml:space="preserve"> – Failed Calls</w:t>
            </w:r>
          </w:p>
          <w:p w14:paraId="3AE2BA4A" w14:textId="6D9E9691" w:rsidR="005C6A78" w:rsidRPr="002A4C6B" w:rsidRDefault="005C6A78" w:rsidP="0066659D">
            <w:pPr>
              <w:rPr>
                <w:color w:val="000000"/>
              </w:rPr>
            </w:pPr>
            <w:r w:rsidRPr="002A4C6B">
              <w:rPr>
                <w:color w:val="000000"/>
              </w:rPr>
              <w:t>Quality/Performance</w:t>
            </w:r>
            <w:r>
              <w:rPr>
                <w:color w:val="000000"/>
              </w:rPr>
              <w:t xml:space="preserve"> – Critical Fails </w:t>
            </w:r>
          </w:p>
          <w:p w14:paraId="10F19B1E" w14:textId="77777777" w:rsidR="0025641E" w:rsidRPr="002A4C6B" w:rsidRDefault="0025641E" w:rsidP="0066659D">
            <w:pPr>
              <w:rPr>
                <w:color w:val="000000"/>
              </w:rPr>
            </w:pPr>
            <w:r w:rsidRPr="002A4C6B">
              <w:rPr>
                <w:color w:val="000000"/>
              </w:rPr>
              <w:t>Security or Privacy Issue</w:t>
            </w:r>
          </w:p>
          <w:p w14:paraId="1FD882BA" w14:textId="77777777" w:rsidR="0025641E" w:rsidRPr="002A4C6B" w:rsidRDefault="0025641E" w:rsidP="0066659D">
            <w:pPr>
              <w:rPr>
                <w:color w:val="000000"/>
              </w:rPr>
            </w:pPr>
            <w:r w:rsidRPr="002A4C6B">
              <w:rPr>
                <w:color w:val="000000"/>
              </w:rPr>
              <w:t>Other Policy (non-Security/Privacy)</w:t>
            </w:r>
          </w:p>
        </w:tc>
      </w:tr>
      <w:tr w:rsidR="0025641E" w:rsidRPr="002A4C6B" w14:paraId="6A41004D" w14:textId="77777777" w:rsidTr="0066659D">
        <w:trPr>
          <w:cantSplit/>
          <w:trHeight w:val="1340"/>
        </w:trPr>
        <w:tc>
          <w:tcPr>
            <w:tcW w:w="1797" w:type="dxa"/>
            <w:shd w:val="clear" w:color="auto" w:fill="auto"/>
            <w:vAlign w:val="center"/>
            <w:hideMark/>
          </w:tcPr>
          <w:p w14:paraId="55E97348"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77F8661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32FB26E" w14:textId="77777777" w:rsidR="005C6A78" w:rsidRDefault="005C6A78" w:rsidP="005C6A78">
            <w:pPr>
              <w:rPr>
                <w:color w:val="000000"/>
              </w:rPr>
            </w:pPr>
            <w:r>
              <w:rPr>
                <w:color w:val="000000"/>
              </w:rPr>
              <w:t>Adherence</w:t>
            </w:r>
          </w:p>
          <w:p w14:paraId="0F72B2B8" w14:textId="77777777" w:rsidR="0025641E" w:rsidRPr="002A4C6B" w:rsidRDefault="0025641E" w:rsidP="0066659D">
            <w:pPr>
              <w:rPr>
                <w:color w:val="000000"/>
              </w:rPr>
            </w:pPr>
            <w:r w:rsidRPr="002A4C6B">
              <w:rPr>
                <w:color w:val="000000"/>
              </w:rPr>
              <w:t>Attendance</w:t>
            </w:r>
          </w:p>
          <w:p w14:paraId="3E3EEF45" w14:textId="77777777" w:rsidR="0025641E" w:rsidRPr="002A4C6B" w:rsidRDefault="0025641E" w:rsidP="0066659D">
            <w:pPr>
              <w:rPr>
                <w:color w:val="000000"/>
              </w:rPr>
            </w:pPr>
            <w:r w:rsidRPr="002A4C6B">
              <w:rPr>
                <w:color w:val="000000"/>
              </w:rPr>
              <w:t>Conduct (including Call Avoidance)</w:t>
            </w:r>
          </w:p>
          <w:p w14:paraId="0F6E0D46" w14:textId="77777777" w:rsidR="0025641E" w:rsidRPr="002A4C6B" w:rsidRDefault="0025641E" w:rsidP="0066659D">
            <w:pPr>
              <w:rPr>
                <w:color w:val="000000"/>
              </w:rPr>
            </w:pPr>
            <w:r w:rsidRPr="002A4C6B">
              <w:rPr>
                <w:color w:val="000000"/>
              </w:rPr>
              <w:t>ETS</w:t>
            </w:r>
          </w:p>
          <w:p w14:paraId="0BFFFCCA" w14:textId="77777777" w:rsidR="0025641E" w:rsidRDefault="0025641E" w:rsidP="0066659D">
            <w:pPr>
              <w:rPr>
                <w:color w:val="000000"/>
              </w:rPr>
            </w:pPr>
            <w:r w:rsidRPr="002A4C6B">
              <w:rPr>
                <w:color w:val="000000"/>
              </w:rPr>
              <w:t>Quality/Performance</w:t>
            </w:r>
          </w:p>
          <w:p w14:paraId="2A8AF0E0" w14:textId="77777777" w:rsidR="005C6A78" w:rsidRDefault="005C6A78" w:rsidP="005C6A78">
            <w:pPr>
              <w:rPr>
                <w:color w:val="000000"/>
              </w:rPr>
            </w:pPr>
            <w:r w:rsidRPr="002A4C6B">
              <w:rPr>
                <w:color w:val="000000"/>
              </w:rPr>
              <w:t>Quality/Performance</w:t>
            </w:r>
            <w:r>
              <w:rPr>
                <w:color w:val="000000"/>
              </w:rPr>
              <w:t xml:space="preserve"> – Failed Calls</w:t>
            </w:r>
          </w:p>
          <w:p w14:paraId="78031D60" w14:textId="65BC0573" w:rsidR="005C6A78" w:rsidRPr="002A4C6B" w:rsidRDefault="005C6A78" w:rsidP="0066659D">
            <w:pPr>
              <w:rPr>
                <w:color w:val="000000"/>
              </w:rPr>
            </w:pPr>
            <w:r w:rsidRPr="002A4C6B">
              <w:rPr>
                <w:color w:val="000000"/>
              </w:rPr>
              <w:t>Quality/Performance</w:t>
            </w:r>
            <w:r>
              <w:rPr>
                <w:color w:val="000000"/>
              </w:rPr>
              <w:t xml:space="preserve"> – Critical Fails </w:t>
            </w:r>
          </w:p>
          <w:p w14:paraId="76919A5C" w14:textId="77777777" w:rsidR="0025641E" w:rsidRPr="002A4C6B" w:rsidRDefault="0025641E" w:rsidP="0066659D">
            <w:pPr>
              <w:rPr>
                <w:color w:val="000000"/>
              </w:rPr>
            </w:pPr>
            <w:r w:rsidRPr="002A4C6B">
              <w:rPr>
                <w:color w:val="000000"/>
              </w:rPr>
              <w:t>Security or Privacy Issue</w:t>
            </w:r>
          </w:p>
          <w:p w14:paraId="4ADBB87A" w14:textId="77777777" w:rsidR="0025641E" w:rsidRPr="002A4C6B" w:rsidRDefault="0025641E" w:rsidP="0066659D">
            <w:pPr>
              <w:rPr>
                <w:color w:val="000000"/>
              </w:rPr>
            </w:pPr>
            <w:r w:rsidRPr="002A4C6B">
              <w:rPr>
                <w:color w:val="000000"/>
              </w:rPr>
              <w:t>Other Policy (non-Security/Privacy)</w:t>
            </w:r>
          </w:p>
        </w:tc>
      </w:tr>
    </w:tbl>
    <w:p w14:paraId="5AB57DF6" w14:textId="77777777" w:rsidR="0025641E" w:rsidRDefault="0025641E" w:rsidP="0025641E">
      <w:pPr>
        <w:ind w:left="1440"/>
      </w:pPr>
      <w:r w:rsidRPr="002A4C6B">
        <w:t>Note: Other Policy (non-Security/Privacy) should be last in the list.</w:t>
      </w:r>
    </w:p>
    <w:p w14:paraId="7FAE2719" w14:textId="77777777" w:rsidR="0025641E" w:rsidRPr="00962E2B" w:rsidRDefault="0025641E" w:rsidP="0025641E">
      <w:pPr>
        <w:spacing w:before="120"/>
        <w:rPr>
          <w:b/>
        </w:rPr>
      </w:pPr>
      <w:r w:rsidRPr="00962E2B">
        <w:rPr>
          <w:b/>
        </w:rPr>
        <w:t>3.2.1.2.9</w:t>
      </w:r>
      <w:r w:rsidRPr="00962E2B">
        <w:rPr>
          <w:b/>
        </w:rPr>
        <w:tab/>
      </w:r>
      <w:r w:rsidRPr="00962E2B">
        <w:rPr>
          <w:b/>
        </w:rPr>
        <w:tab/>
        <w:t>Coaching Details</w:t>
      </w:r>
    </w:p>
    <w:p w14:paraId="571ED707" w14:textId="77777777" w:rsidR="0025641E" w:rsidRDefault="0025641E" w:rsidP="0025641E">
      <w:pPr>
        <w:ind w:left="1440"/>
      </w:pPr>
      <w:r w:rsidRPr="002A4C6B">
        <w:t>When coaching is Direct or Indirect and CSE or non-CSE, provide details of behavior to be coached.</w:t>
      </w:r>
    </w:p>
    <w:p w14:paraId="552C0594" w14:textId="77777777" w:rsidR="0025641E" w:rsidRDefault="0025641E" w:rsidP="0025641E">
      <w:pPr>
        <w:ind w:left="1440"/>
      </w:pPr>
    </w:p>
    <w:p w14:paraId="14DED709" w14:textId="77777777" w:rsidR="0025641E" w:rsidRPr="006F04F9" w:rsidRDefault="0025641E" w:rsidP="0025641E">
      <w:pPr>
        <w:ind w:left="1440"/>
      </w:pPr>
      <w:r w:rsidRPr="005E2A80">
        <w:t>Note: not available if Yes is selected for Progressive Disciplinary Warning.</w:t>
      </w:r>
    </w:p>
    <w:p w14:paraId="43EC26B2" w14:textId="77777777" w:rsidR="0025641E" w:rsidRPr="00962E2B" w:rsidRDefault="0025641E" w:rsidP="0025641E">
      <w:pPr>
        <w:spacing w:before="120"/>
        <w:rPr>
          <w:b/>
        </w:rPr>
      </w:pPr>
      <w:r w:rsidRPr="00962E2B">
        <w:rPr>
          <w:b/>
        </w:rPr>
        <w:t>3.2.1.2.10</w:t>
      </w:r>
      <w:r w:rsidRPr="00962E2B">
        <w:rPr>
          <w:b/>
        </w:rPr>
        <w:tab/>
        <w:t>Coaching Session Details</w:t>
      </w:r>
    </w:p>
    <w:p w14:paraId="55955DDE" w14:textId="77777777" w:rsidR="0025641E" w:rsidRDefault="0025641E" w:rsidP="0025641E">
      <w:pPr>
        <w:ind w:left="1440"/>
      </w:pPr>
      <w:r w:rsidRPr="005E2A80">
        <w:t>When coaching is Direct, CSE or non-CSE, provide the details from the coaching session including action plans developed.</w:t>
      </w:r>
    </w:p>
    <w:p w14:paraId="5E3EFA5E" w14:textId="77777777" w:rsidR="0025641E" w:rsidRDefault="0025641E" w:rsidP="0025641E">
      <w:pPr>
        <w:ind w:left="1440"/>
      </w:pPr>
    </w:p>
    <w:p w14:paraId="3117D77E" w14:textId="77777777" w:rsidR="0025641E" w:rsidRPr="006F04F9" w:rsidRDefault="0025641E" w:rsidP="0025641E">
      <w:pPr>
        <w:ind w:left="1440"/>
      </w:pPr>
      <w:r w:rsidRPr="005E2A80">
        <w:t>Note: not available if Yes is selected for Progressive Disciplinary Warning.</w:t>
      </w:r>
    </w:p>
    <w:p w14:paraId="7AB2D376" w14:textId="77777777" w:rsidR="0025641E" w:rsidRPr="00962E2B" w:rsidRDefault="0025641E" w:rsidP="0025641E">
      <w:pPr>
        <w:spacing w:before="120"/>
        <w:rPr>
          <w:b/>
        </w:rPr>
      </w:pPr>
      <w:r w:rsidRPr="00962E2B">
        <w:rPr>
          <w:b/>
        </w:rPr>
        <w:lastRenderedPageBreak/>
        <w:t>3.2.1.2.11</w:t>
      </w:r>
      <w:r w:rsidRPr="00962E2B">
        <w:rPr>
          <w:b/>
        </w:rPr>
        <w:tab/>
        <w:t>Identify Source for eCoaching Log</w:t>
      </w:r>
    </w:p>
    <w:p w14:paraId="39675C24" w14:textId="77777777" w:rsidR="0025641E" w:rsidRDefault="0025641E" w:rsidP="0025641E">
      <w:pPr>
        <w:ind w:left="1440"/>
      </w:pPr>
      <w:r w:rsidRPr="005E2A80">
        <w:t>Allow for the following selection of how the coaching opportunity was identified.</w:t>
      </w:r>
    </w:p>
    <w:p w14:paraId="4D4697BC" w14:textId="77777777" w:rsidR="0025641E" w:rsidRDefault="0025641E" w:rsidP="0025641E">
      <w:pPr>
        <w:ind w:left="1440"/>
      </w:pPr>
      <w:r>
        <w:tab/>
        <w:t>CMS Reported Item</w:t>
      </w:r>
    </w:p>
    <w:p w14:paraId="2837EC27" w14:textId="77777777" w:rsidR="0025641E" w:rsidRDefault="0025641E" w:rsidP="0025641E">
      <w:pPr>
        <w:ind w:left="1440" w:firstLine="720"/>
      </w:pPr>
      <w:r>
        <w:t>CSR Reported Issue</w:t>
      </w:r>
    </w:p>
    <w:p w14:paraId="046B5A61" w14:textId="77777777" w:rsidR="0025641E" w:rsidRDefault="0025641E" w:rsidP="0025641E">
      <w:pPr>
        <w:ind w:left="1440" w:firstLine="720"/>
      </w:pPr>
      <w:r>
        <w:t>Internal CCO Reporting</w:t>
      </w:r>
    </w:p>
    <w:p w14:paraId="2576F649" w14:textId="77777777" w:rsidR="0025641E" w:rsidRDefault="0025641E" w:rsidP="0025641E">
      <w:pPr>
        <w:ind w:left="1440" w:firstLine="720"/>
      </w:pPr>
      <w:r>
        <w:t>Leadership Listening</w:t>
      </w:r>
    </w:p>
    <w:p w14:paraId="5FD30717" w14:textId="77777777" w:rsidR="0025641E" w:rsidRDefault="0025641E" w:rsidP="0025641E">
      <w:pPr>
        <w:ind w:left="1440" w:firstLine="720"/>
      </w:pPr>
      <w:r>
        <w:t>Manager Coaching</w:t>
      </w:r>
    </w:p>
    <w:p w14:paraId="3DC3DC84" w14:textId="77777777" w:rsidR="0025641E" w:rsidRDefault="0025641E" w:rsidP="0025641E">
      <w:pPr>
        <w:ind w:left="1440" w:firstLine="720"/>
      </w:pPr>
      <w:r>
        <w:t>Quality Call Listening</w:t>
      </w:r>
    </w:p>
    <w:p w14:paraId="1DEF81A8" w14:textId="77777777" w:rsidR="0025641E" w:rsidRDefault="0025641E" w:rsidP="0025641E">
      <w:pPr>
        <w:ind w:left="1440" w:firstLine="720"/>
      </w:pPr>
      <w:r>
        <w:t>Quality Specialist Coaching</w:t>
      </w:r>
    </w:p>
    <w:p w14:paraId="084DCB5F" w14:textId="77777777" w:rsidR="0025641E" w:rsidRDefault="0025641E" w:rsidP="0025641E">
      <w:pPr>
        <w:ind w:left="1440" w:firstLine="720"/>
      </w:pPr>
      <w:r>
        <w:t>Supervisor Coaching</w:t>
      </w:r>
    </w:p>
    <w:p w14:paraId="2B7FBDFA" w14:textId="77777777" w:rsidR="0025641E" w:rsidRDefault="0025641E" w:rsidP="0025641E">
      <w:pPr>
        <w:ind w:left="1440" w:firstLine="720"/>
      </w:pPr>
      <w:r>
        <w:t>Training and Development</w:t>
      </w:r>
    </w:p>
    <w:p w14:paraId="5EA7D7B7" w14:textId="77777777" w:rsidR="0025641E" w:rsidRDefault="0025641E" w:rsidP="0025641E">
      <w:pPr>
        <w:ind w:left="1440" w:firstLine="720"/>
      </w:pPr>
      <w:r>
        <w:t>Verint Quality Monitoring</w:t>
      </w:r>
    </w:p>
    <w:p w14:paraId="680B74A6" w14:textId="77777777" w:rsidR="0025641E" w:rsidRDefault="0025641E" w:rsidP="0025641E">
      <w:pPr>
        <w:ind w:left="1440" w:firstLine="720"/>
      </w:pPr>
      <w:r>
        <w:t>Walk-By</w:t>
      </w:r>
    </w:p>
    <w:p w14:paraId="1A86F719" w14:textId="77777777" w:rsidR="0025641E" w:rsidRDefault="0025641E" w:rsidP="0025641E">
      <w:pPr>
        <w:ind w:left="1440"/>
      </w:pPr>
    </w:p>
    <w:p w14:paraId="46C2380C" w14:textId="77777777" w:rsidR="0025641E" w:rsidRPr="006F04F9" w:rsidRDefault="0025641E" w:rsidP="0025641E">
      <w:pPr>
        <w:ind w:left="1440"/>
      </w:pPr>
      <w:r w:rsidRPr="005E2A80">
        <w:t>Note: not available for selection if Yes is selected for Progressive Disciplinary Warning, but should default to Warning.</w:t>
      </w:r>
    </w:p>
    <w:p w14:paraId="23ED0684" w14:textId="77777777" w:rsidR="0025641E" w:rsidRPr="00962E2B" w:rsidRDefault="0025641E" w:rsidP="0025641E">
      <w:pPr>
        <w:spacing w:before="120"/>
        <w:rPr>
          <w:b/>
        </w:rPr>
      </w:pPr>
      <w:r w:rsidRPr="00962E2B">
        <w:rPr>
          <w:b/>
        </w:rPr>
        <w:t>3.2.1.2.12</w:t>
      </w:r>
      <w:r w:rsidRPr="00962E2B">
        <w:rPr>
          <w:b/>
        </w:rPr>
        <w:tab/>
        <w:t>Associated with a Call Record</w:t>
      </w:r>
    </w:p>
    <w:p w14:paraId="571FCDD8"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7A28B3C7" w14:textId="77777777" w:rsidR="0025641E" w:rsidRDefault="0025641E" w:rsidP="0025641E">
      <w:pPr>
        <w:ind w:left="1440"/>
      </w:pPr>
      <w:r>
        <w:tab/>
        <w:t xml:space="preserve">Verint – valid id is numeric, </w:t>
      </w:r>
      <w:r w:rsidRPr="0042047E">
        <w:t xml:space="preserve">at least 10 but not more than 19 </w:t>
      </w:r>
      <w:r>
        <w:t>digits</w:t>
      </w:r>
    </w:p>
    <w:p w14:paraId="0685D11B" w14:textId="77777777" w:rsidR="0025641E" w:rsidRDefault="0025641E" w:rsidP="0025641E">
      <w:pPr>
        <w:ind w:left="2160"/>
      </w:pPr>
      <w:r>
        <w:t xml:space="preserve">NGD ID – valid id is any letter or number with a dash, </w:t>
      </w:r>
      <w:r w:rsidRPr="0042047E">
        <w:t xml:space="preserve">at least 9 but not more than 16 </w:t>
      </w:r>
      <w:r>
        <w:t>characters</w:t>
      </w:r>
    </w:p>
    <w:p w14:paraId="56B3BD5E" w14:textId="77777777" w:rsidR="0025641E" w:rsidRDefault="0025641E" w:rsidP="0025641E">
      <w:pPr>
        <w:ind w:left="1440" w:firstLine="720"/>
      </w:pPr>
      <w:r>
        <w:t>Avoke – valid id is any letter or number with an underscore, 24 characters</w:t>
      </w:r>
    </w:p>
    <w:p w14:paraId="4874A0B4" w14:textId="0050C870" w:rsidR="0025641E" w:rsidRDefault="0025641E" w:rsidP="0025641E">
      <w:pPr>
        <w:ind w:left="1440" w:firstLine="720"/>
      </w:pPr>
      <w:r>
        <w:t>UCID – valid id is any letter or number, 26 characters</w:t>
      </w:r>
    </w:p>
    <w:p w14:paraId="3D460643" w14:textId="77777777" w:rsidR="0025641E" w:rsidRDefault="0025641E" w:rsidP="0025641E">
      <w:pPr>
        <w:ind w:left="1440" w:firstLine="720"/>
      </w:pPr>
    </w:p>
    <w:p w14:paraId="426B0F42" w14:textId="77777777" w:rsidR="0025641E" w:rsidRDefault="0025641E" w:rsidP="0025641E">
      <w:pPr>
        <w:ind w:left="1440"/>
      </w:pPr>
      <w:r w:rsidRPr="005E2A80">
        <w:t>Note: not available if Yes is selected for Progressive Disciplinary Warning.</w:t>
      </w:r>
    </w:p>
    <w:p w14:paraId="2035256E" w14:textId="77777777" w:rsidR="0025641E" w:rsidRPr="00962E2B" w:rsidRDefault="0025641E" w:rsidP="0025641E">
      <w:pPr>
        <w:spacing w:before="120"/>
        <w:rPr>
          <w:b/>
        </w:rPr>
      </w:pPr>
      <w:r w:rsidRPr="00962E2B">
        <w:rPr>
          <w:b/>
        </w:rPr>
        <w:t>3.2.1.2.13</w:t>
      </w:r>
      <w:r w:rsidRPr="00962E2B">
        <w:rPr>
          <w:b/>
        </w:rPr>
        <w:tab/>
        <w:t>Verification</w:t>
      </w:r>
    </w:p>
    <w:p w14:paraId="31E9A742" w14:textId="77777777" w:rsidR="0025641E" w:rsidRDefault="0025641E" w:rsidP="0025641E">
      <w:pPr>
        <w:ind w:left="1440"/>
      </w:pPr>
      <w:r w:rsidRPr="00791C1B">
        <w:t>Submitter must verify that all the information on the form is true and complete to the best of their knowledge.</w:t>
      </w:r>
    </w:p>
    <w:p w14:paraId="6BC24E97" w14:textId="77777777" w:rsidR="0025641E" w:rsidRDefault="0025641E" w:rsidP="0025641E">
      <w:pPr>
        <w:ind w:left="1440" w:firstLine="720"/>
      </w:pPr>
    </w:p>
    <w:p w14:paraId="184DD8DD" w14:textId="77777777" w:rsidR="0025641E" w:rsidRDefault="0025641E" w:rsidP="0025641E">
      <w:pPr>
        <w:ind w:left="1440"/>
      </w:pPr>
      <w:r w:rsidRPr="00791C1B">
        <w:t>Note: not available if Yes is selected for Progressive Disciplinary Warning.</w:t>
      </w:r>
    </w:p>
    <w:p w14:paraId="7D85603C" w14:textId="77777777" w:rsidR="0025641E" w:rsidRPr="00962E2B" w:rsidRDefault="0025641E" w:rsidP="0025641E">
      <w:pPr>
        <w:spacing w:before="120"/>
        <w:rPr>
          <w:b/>
        </w:rPr>
      </w:pPr>
      <w:r w:rsidRPr="00962E2B">
        <w:rPr>
          <w:b/>
        </w:rPr>
        <w:t>3.2.1.2.1</w:t>
      </w:r>
      <w:r>
        <w:rPr>
          <w:b/>
        </w:rPr>
        <w:t>4</w:t>
      </w:r>
      <w:r w:rsidRPr="00962E2B">
        <w:rPr>
          <w:b/>
        </w:rPr>
        <w:tab/>
      </w:r>
      <w:r>
        <w:rPr>
          <w:b/>
        </w:rPr>
        <w:t>Status of eCoaching Log</w:t>
      </w:r>
    </w:p>
    <w:p w14:paraId="00C9E8B8" w14:textId="77777777" w:rsidR="0025641E" w:rsidRDefault="0025641E" w:rsidP="0025641E">
      <w:pPr>
        <w:ind w:left="1440"/>
      </w:pPr>
      <w:r>
        <w:t>The status of the eCoaching log shall be as follows:</w:t>
      </w:r>
    </w:p>
    <w:p w14:paraId="5CF18554" w14:textId="77777777" w:rsidR="0025641E" w:rsidRDefault="0025641E" w:rsidP="0025641E">
      <w:pPr>
        <w:ind w:left="1440"/>
      </w:pPr>
      <w:r>
        <w:tab/>
        <w:t>Completed when warning log is submitted</w:t>
      </w:r>
    </w:p>
    <w:p w14:paraId="3894C0FB" w14:textId="77777777" w:rsidR="0025641E" w:rsidRDefault="0025641E" w:rsidP="0025641E">
      <w:pPr>
        <w:ind w:left="2160"/>
      </w:pPr>
      <w:r>
        <w:t xml:space="preserve">Pending Employee Review when coaching log is Direct and not CSE </w:t>
      </w:r>
    </w:p>
    <w:p w14:paraId="3DBC3DD7" w14:textId="77777777" w:rsidR="0025641E" w:rsidRDefault="0025641E" w:rsidP="0025641E">
      <w:pPr>
        <w:ind w:left="1440"/>
      </w:pPr>
      <w:r>
        <w:tab/>
        <w:t>Pending Manger Review when coaching log is Direct, CSE, and not Manager Coaching</w:t>
      </w:r>
    </w:p>
    <w:p w14:paraId="799D4714" w14:textId="77777777" w:rsidR="0025641E" w:rsidRDefault="0025641E" w:rsidP="0025641E">
      <w:pPr>
        <w:ind w:left="1440"/>
      </w:pPr>
      <w:r>
        <w:tab/>
        <w:t>Pending Employee Review when coaching log is Direct, CSE and Manager Coaching</w:t>
      </w:r>
    </w:p>
    <w:p w14:paraId="21BCD2A3" w14:textId="77777777" w:rsidR="0025641E" w:rsidRDefault="0025641E" w:rsidP="0025641E">
      <w:pPr>
        <w:ind w:left="1440"/>
      </w:pPr>
      <w:r>
        <w:tab/>
        <w:t>Pending Supervisor Review when coaching log is Indirect and not CSE</w:t>
      </w:r>
    </w:p>
    <w:p w14:paraId="63E9812B" w14:textId="77777777" w:rsidR="0025641E" w:rsidRDefault="0025641E" w:rsidP="0025641E">
      <w:pPr>
        <w:ind w:left="1440"/>
      </w:pPr>
      <w:r>
        <w:tab/>
        <w:t>Pending Manager Review when coaching log is Indirect and CSE</w:t>
      </w:r>
    </w:p>
    <w:p w14:paraId="100D332E" w14:textId="77777777" w:rsidR="0025641E" w:rsidRPr="00962E2B" w:rsidRDefault="0025641E" w:rsidP="0025641E">
      <w:pPr>
        <w:spacing w:before="120"/>
        <w:rPr>
          <w:b/>
        </w:rPr>
      </w:pPr>
      <w:r>
        <w:rPr>
          <w:b/>
        </w:rPr>
        <w:t>3.2.1.2.15</w:t>
      </w:r>
      <w:r w:rsidRPr="00962E2B">
        <w:rPr>
          <w:b/>
        </w:rPr>
        <w:tab/>
        <w:t>Required entry fields</w:t>
      </w:r>
    </w:p>
    <w:p w14:paraId="6571160B" w14:textId="77777777" w:rsidR="0025641E" w:rsidRDefault="0025641E" w:rsidP="0025641E">
      <w:pPr>
        <w:ind w:left="1440"/>
      </w:pPr>
      <w:r w:rsidRPr="00791C1B">
        <w:t>The following fields are required (when displayed) for submission of eCoaching Logs:</w:t>
      </w:r>
    </w:p>
    <w:p w14:paraId="3E6795E3" w14:textId="70205B22" w:rsidR="0025641E" w:rsidRDefault="0025641E" w:rsidP="0025641E">
      <w:pPr>
        <w:ind w:left="1440"/>
      </w:pPr>
      <w:r>
        <w:tab/>
        <w:t xml:space="preserve">eCoaching </w:t>
      </w:r>
      <w:r w:rsidR="00805C77">
        <w:t>Employee Level</w:t>
      </w:r>
    </w:p>
    <w:p w14:paraId="26EE02E7" w14:textId="77777777" w:rsidR="0025641E" w:rsidRDefault="0025641E" w:rsidP="0025641E">
      <w:pPr>
        <w:ind w:left="1440"/>
      </w:pPr>
      <w:r>
        <w:tab/>
        <w:t>Employee Site</w:t>
      </w:r>
    </w:p>
    <w:p w14:paraId="13F21ECE" w14:textId="77777777" w:rsidR="0025641E" w:rsidRDefault="0025641E" w:rsidP="0025641E">
      <w:pPr>
        <w:ind w:left="1440"/>
      </w:pPr>
      <w:r>
        <w:tab/>
        <w:t xml:space="preserve">Employee Name </w:t>
      </w:r>
    </w:p>
    <w:p w14:paraId="4A9471DE" w14:textId="77777777" w:rsidR="0025641E" w:rsidRDefault="0025641E" w:rsidP="0025641E">
      <w:pPr>
        <w:ind w:left="1440" w:firstLine="720"/>
      </w:pPr>
      <w:r>
        <w:t>Program</w:t>
      </w:r>
    </w:p>
    <w:p w14:paraId="3BE131DB" w14:textId="77777777" w:rsidR="0025641E" w:rsidRDefault="0025641E" w:rsidP="0025641E">
      <w:pPr>
        <w:ind w:left="1440" w:firstLine="720"/>
      </w:pPr>
      <w:r>
        <w:t>Delivery Option</w:t>
      </w:r>
    </w:p>
    <w:p w14:paraId="49428117" w14:textId="77777777" w:rsidR="0025641E" w:rsidRDefault="0025641E" w:rsidP="0025641E">
      <w:pPr>
        <w:ind w:left="1440" w:firstLine="720"/>
      </w:pPr>
      <w:r>
        <w:t>Date of coaching, event, or warning given</w:t>
      </w:r>
    </w:p>
    <w:p w14:paraId="175F23BA" w14:textId="77777777" w:rsidR="0025641E" w:rsidRDefault="0025641E" w:rsidP="0025641E">
      <w:pPr>
        <w:ind w:left="1440" w:firstLine="720"/>
      </w:pPr>
      <w:r>
        <w:t>Progressive Disciplinary Warnings</w:t>
      </w:r>
    </w:p>
    <w:p w14:paraId="37EA5E47" w14:textId="77777777" w:rsidR="0025641E" w:rsidRDefault="0025641E" w:rsidP="0025641E">
      <w:pPr>
        <w:ind w:left="1440" w:firstLine="720"/>
      </w:pPr>
      <w:r>
        <w:t>Customer Service Escalation</w:t>
      </w:r>
    </w:p>
    <w:p w14:paraId="352F9D1D" w14:textId="77777777" w:rsidR="0025641E" w:rsidRDefault="0025641E" w:rsidP="0025641E">
      <w:pPr>
        <w:ind w:left="1440" w:firstLine="720"/>
      </w:pPr>
      <w:r>
        <w:t>Coaching or Warning Reason, Opportunity or Reinforcement, Sub-Coaching/Warning Reason</w:t>
      </w:r>
    </w:p>
    <w:p w14:paraId="7EAB3AC5" w14:textId="77777777" w:rsidR="0025641E" w:rsidRDefault="0025641E" w:rsidP="0025641E">
      <w:pPr>
        <w:ind w:left="1440" w:firstLine="720"/>
      </w:pPr>
      <w:r>
        <w:t>Details of the behavior to be coached</w:t>
      </w:r>
    </w:p>
    <w:p w14:paraId="7C51258B" w14:textId="501A5030" w:rsidR="004B4F20" w:rsidRDefault="004B4F20" w:rsidP="0025641E">
      <w:pPr>
        <w:ind w:left="1440" w:firstLine="720"/>
      </w:pPr>
      <w:r>
        <w:t>Follow-up required</w:t>
      </w:r>
    </w:p>
    <w:p w14:paraId="09FAA496" w14:textId="77777777" w:rsidR="0025641E" w:rsidRDefault="0025641E" w:rsidP="0025641E">
      <w:pPr>
        <w:ind w:left="1440" w:firstLine="720"/>
      </w:pPr>
      <w:r>
        <w:t>If Direct coaching then detail from coaching session is required</w:t>
      </w:r>
    </w:p>
    <w:p w14:paraId="6F88BC45" w14:textId="77777777" w:rsidR="0025641E" w:rsidRDefault="0025641E" w:rsidP="0025641E">
      <w:pPr>
        <w:ind w:left="1440" w:firstLine="720"/>
      </w:pPr>
      <w:r>
        <w:t>How coaching was identified</w:t>
      </w:r>
    </w:p>
    <w:p w14:paraId="6BABA298" w14:textId="77777777" w:rsidR="0025641E" w:rsidRDefault="0025641E" w:rsidP="0025641E">
      <w:pPr>
        <w:ind w:left="1440" w:firstLine="720"/>
      </w:pPr>
      <w:r>
        <w:lastRenderedPageBreak/>
        <w:t>Call record associated</w:t>
      </w:r>
    </w:p>
    <w:p w14:paraId="3289810E" w14:textId="77777777" w:rsidR="0025641E" w:rsidRDefault="0025641E" w:rsidP="0025641E">
      <w:pPr>
        <w:ind w:left="1440" w:firstLine="720"/>
      </w:pPr>
      <w:r>
        <w:t>If yes call record, then type and valid identifier are required</w:t>
      </w:r>
    </w:p>
    <w:p w14:paraId="6028B5D9" w14:textId="77777777" w:rsidR="0025641E" w:rsidRDefault="0025641E" w:rsidP="0025641E">
      <w:pPr>
        <w:ind w:left="1440" w:firstLine="720"/>
      </w:pPr>
      <w:r>
        <w:t>Verification</w:t>
      </w:r>
    </w:p>
    <w:p w14:paraId="14D535C7" w14:textId="77777777" w:rsidR="0025641E" w:rsidRPr="00962E2B" w:rsidRDefault="0025641E" w:rsidP="0025641E">
      <w:pPr>
        <w:spacing w:before="120"/>
        <w:rPr>
          <w:b/>
        </w:rPr>
      </w:pPr>
      <w:r w:rsidRPr="00962E2B">
        <w:rPr>
          <w:b/>
        </w:rPr>
        <w:t>3.2.1.2.1</w:t>
      </w:r>
      <w:r>
        <w:rPr>
          <w:b/>
        </w:rPr>
        <w:t>6</w:t>
      </w:r>
      <w:r w:rsidRPr="00962E2B">
        <w:rPr>
          <w:b/>
        </w:rPr>
        <w:tab/>
        <w:t>Access to submission</w:t>
      </w:r>
    </w:p>
    <w:p w14:paraId="527CD501" w14:textId="77777777" w:rsidR="0025641E" w:rsidRDefault="0025641E" w:rsidP="0025641E">
      <w:pPr>
        <w:ind w:left="1440"/>
      </w:pPr>
      <w:r w:rsidRPr="00791C1B">
        <w:t xml:space="preserve">Employees with the following job codes will have access and ability to submit eCoaching Logs for </w:t>
      </w:r>
      <w:r>
        <w:t>Employee</w:t>
      </w:r>
      <w:r w:rsidRPr="00791C1B">
        <w:t>:</w:t>
      </w:r>
    </w:p>
    <w:p w14:paraId="1A046CAB" w14:textId="77777777" w:rsidR="0025641E" w:rsidRDefault="0025641E" w:rsidP="0025641E">
      <w:pPr>
        <w:ind w:left="2160"/>
      </w:pPr>
      <w:r>
        <w:t>CSR level users – WACS01, WACS02, WACS03 who are in the database table “EC.Historical_Dashboard_ACL” table as an ARC CSR (Role = “ARC”)</w:t>
      </w:r>
    </w:p>
    <w:p w14:paraId="36C9A5C7" w14:textId="77777777" w:rsidR="0025641E" w:rsidRDefault="0025641E" w:rsidP="0025641E">
      <w:pPr>
        <w:ind w:left="1440" w:firstLine="720"/>
      </w:pPr>
      <w:r>
        <w:t xml:space="preserve">Supervisor level users - *40,WTTR12,WTTI* </w:t>
      </w:r>
    </w:p>
    <w:p w14:paraId="70E98BF9" w14:textId="77777777" w:rsidR="0025641E" w:rsidRDefault="0025641E" w:rsidP="0025641E">
      <w:pPr>
        <w:ind w:left="2160"/>
      </w:pPr>
      <w:r>
        <w:t>Manager Level users - *50, *60, *70, WISO*, WSTE*, WPPM*, WPSM*, WEEX*, WISY*, WPWL*</w:t>
      </w:r>
    </w:p>
    <w:p w14:paraId="4AABB0A4" w14:textId="77777777" w:rsidR="0025641E" w:rsidRDefault="0025641E" w:rsidP="0025641E">
      <w:pPr>
        <w:ind w:left="1440" w:firstLine="720"/>
      </w:pPr>
      <w:r>
        <w:t>Support Staff users – WSQE*, WACQ*, WIHD*</w:t>
      </w:r>
    </w:p>
    <w:p w14:paraId="37A44DAF" w14:textId="77777777" w:rsidR="0025641E" w:rsidRDefault="0025641E" w:rsidP="0025641E">
      <w:pPr>
        <w:ind w:left="1440" w:firstLine="720"/>
      </w:pPr>
      <w:r>
        <w:t>All other users with eCoaching access and which do not have an ‘Unknown’ job code</w:t>
      </w:r>
    </w:p>
    <w:p w14:paraId="3544FEB4" w14:textId="77777777" w:rsidR="0025641E" w:rsidRDefault="0025641E" w:rsidP="0025641E">
      <w:pPr>
        <w:ind w:left="2160"/>
      </w:pPr>
      <w:r>
        <w:t xml:space="preserve">Human Resources users – </w:t>
      </w:r>
      <w:r w:rsidRPr="008050EE">
        <w:t>WH*</w:t>
      </w:r>
      <w:r>
        <w:t xml:space="preserve"> and included in HR Employee Information file will not have access</w:t>
      </w:r>
    </w:p>
    <w:p w14:paraId="32EC07D9" w14:textId="77777777" w:rsidR="0025641E" w:rsidRPr="00962E2B" w:rsidRDefault="0025641E" w:rsidP="0025641E">
      <w:pPr>
        <w:spacing w:before="120"/>
        <w:rPr>
          <w:b/>
        </w:rPr>
      </w:pPr>
      <w:r w:rsidRPr="00962E2B">
        <w:rPr>
          <w:b/>
        </w:rPr>
        <w:t>3.2.1.2.1</w:t>
      </w:r>
      <w:r>
        <w:rPr>
          <w:b/>
        </w:rPr>
        <w:t>7</w:t>
      </w:r>
      <w:r w:rsidRPr="00962E2B">
        <w:rPr>
          <w:b/>
        </w:rPr>
        <w:tab/>
        <w:t>No log to self</w:t>
      </w:r>
    </w:p>
    <w:p w14:paraId="23F5DC1C" w14:textId="77777777" w:rsidR="0025641E" w:rsidRPr="00497082" w:rsidRDefault="0025641E" w:rsidP="0025641E">
      <w:pPr>
        <w:ind w:left="1440"/>
      </w:pPr>
      <w:r w:rsidRPr="006B1155">
        <w:t xml:space="preserve">Submitters of logs will not be available for selection from the list of </w:t>
      </w:r>
      <w:r>
        <w:t>CSRs</w:t>
      </w:r>
      <w:r w:rsidRPr="006B1155">
        <w:t>.</w:t>
      </w:r>
    </w:p>
    <w:p w14:paraId="2A09F491" w14:textId="77777777" w:rsidR="0025641E" w:rsidRPr="00962E2B" w:rsidRDefault="0025641E" w:rsidP="0025641E">
      <w:pPr>
        <w:spacing w:before="120"/>
        <w:rPr>
          <w:b/>
        </w:rPr>
      </w:pPr>
      <w:r>
        <w:rPr>
          <w:b/>
        </w:rPr>
        <w:t>3.2.1.2.18</w:t>
      </w:r>
      <w:r w:rsidRPr="00962E2B">
        <w:rPr>
          <w:b/>
        </w:rPr>
        <w:tab/>
        <w:t>No Duplicate Warnings</w:t>
      </w:r>
    </w:p>
    <w:p w14:paraId="5AF822B6" w14:textId="77777777" w:rsidR="0025641E" w:rsidRDefault="0025641E" w:rsidP="0025641E">
      <w:pPr>
        <w:ind w:left="1440"/>
      </w:pPr>
      <w:r>
        <w:t>Do not</w:t>
      </w:r>
      <w:r w:rsidRPr="006B1155">
        <w:t xml:space="preserve"> allow duplicate warnings to be submitted.</w:t>
      </w:r>
    </w:p>
    <w:p w14:paraId="7C587741" w14:textId="77777777" w:rsidR="0025641E" w:rsidRPr="00962E2B" w:rsidRDefault="0025641E" w:rsidP="0025641E">
      <w:pPr>
        <w:spacing w:before="120"/>
        <w:rPr>
          <w:b/>
        </w:rPr>
      </w:pPr>
      <w:r>
        <w:rPr>
          <w:b/>
        </w:rPr>
        <w:t>3.2.1.2.18</w:t>
      </w:r>
      <w:r w:rsidRPr="00962E2B">
        <w:rPr>
          <w:b/>
        </w:rPr>
        <w:t>.1</w:t>
      </w:r>
      <w:r w:rsidRPr="00962E2B">
        <w:rPr>
          <w:b/>
        </w:rPr>
        <w:tab/>
        <w:t xml:space="preserve">Duplicate Warnings </w:t>
      </w:r>
    </w:p>
    <w:p w14:paraId="68E40254" w14:textId="77777777" w:rsidR="0025641E" w:rsidRDefault="0025641E" w:rsidP="0025641E">
      <w:pPr>
        <w:ind w:left="1440"/>
      </w:pPr>
      <w:r>
        <w:t>Duplicate Warnings are defined as logs with the same:</w:t>
      </w:r>
    </w:p>
    <w:p w14:paraId="0E3A4B54" w14:textId="77777777" w:rsidR="0025641E" w:rsidRDefault="0025641E" w:rsidP="0025641E">
      <w:pPr>
        <w:ind w:left="1440"/>
      </w:pPr>
      <w:r>
        <w:tab/>
        <w:t>Employee ID</w:t>
      </w:r>
    </w:p>
    <w:p w14:paraId="6D687DD3" w14:textId="77777777" w:rsidR="0025641E" w:rsidRDefault="0025641E" w:rsidP="0025641E">
      <w:pPr>
        <w:ind w:left="1440"/>
      </w:pPr>
      <w:r>
        <w:tab/>
        <w:t>Warning Given Date</w:t>
      </w:r>
    </w:p>
    <w:p w14:paraId="5CAFFD37" w14:textId="77777777" w:rsidR="0025641E" w:rsidRDefault="0025641E" w:rsidP="0025641E">
      <w:pPr>
        <w:ind w:left="1440"/>
      </w:pPr>
      <w:r>
        <w:tab/>
        <w:t>Warning Type (Coaching Reason)</w:t>
      </w:r>
    </w:p>
    <w:p w14:paraId="669200AB" w14:textId="77777777" w:rsidR="0025641E" w:rsidRDefault="0025641E" w:rsidP="0025641E">
      <w:pPr>
        <w:ind w:left="1440"/>
      </w:pPr>
      <w:r>
        <w:tab/>
        <w:t>Warning Reason (Sub-coaching Reason)</w:t>
      </w:r>
    </w:p>
    <w:p w14:paraId="0A308A39" w14:textId="77777777" w:rsidR="0025641E" w:rsidRDefault="0025641E" w:rsidP="0025641E">
      <w:pPr>
        <w:ind w:left="1440"/>
      </w:pPr>
      <w:r>
        <w:tab/>
        <w:t>Also, the log must be Active and have a Status of Complete</w:t>
      </w:r>
    </w:p>
    <w:p w14:paraId="033367FB" w14:textId="77777777" w:rsidR="0025641E" w:rsidRDefault="0025641E" w:rsidP="0025641E">
      <w:pPr>
        <w:spacing w:before="120"/>
        <w:rPr>
          <w:b/>
        </w:rPr>
      </w:pPr>
      <w:r>
        <w:rPr>
          <w:b/>
        </w:rPr>
        <w:t>3.2.1.2.18.2</w:t>
      </w:r>
      <w:r>
        <w:rPr>
          <w:b/>
        </w:rPr>
        <w:tab/>
        <w:t>Duplicate Error</w:t>
      </w:r>
    </w:p>
    <w:p w14:paraId="6628AF4B" w14:textId="77777777" w:rsidR="0025641E" w:rsidRDefault="0025641E" w:rsidP="0025641E">
      <w:pPr>
        <w:ind w:left="720" w:firstLine="720"/>
      </w:pPr>
      <w:r>
        <w:t>Display the following error message if a duplicate warning log is found:</w:t>
      </w:r>
    </w:p>
    <w:p w14:paraId="41D9C968" w14:textId="77777777" w:rsidR="0025641E" w:rsidRDefault="0025641E" w:rsidP="0025641E">
      <w:pPr>
        <w:ind w:left="1440"/>
      </w:pPr>
    </w:p>
    <w:p w14:paraId="5B10809C" w14:textId="77777777" w:rsidR="0025641E" w:rsidRDefault="0025641E" w:rsidP="0025641E">
      <w:pPr>
        <w:ind w:left="1440"/>
      </w:pPr>
      <w:r>
        <w:t>“A warning with the same category and type already exists. Please review your warning section in the My Dashboard for details.”</w:t>
      </w:r>
    </w:p>
    <w:p w14:paraId="5E84E9F0" w14:textId="32CC8B6D" w:rsidR="00007C4B" w:rsidRPr="00962E2B" w:rsidRDefault="00007C4B" w:rsidP="00007C4B">
      <w:pPr>
        <w:spacing w:before="120"/>
        <w:rPr>
          <w:b/>
        </w:rPr>
      </w:pPr>
      <w:r w:rsidRPr="00962E2B">
        <w:rPr>
          <w:b/>
        </w:rPr>
        <w:t>3.2.1.2.1</w:t>
      </w:r>
      <w:r>
        <w:rPr>
          <w:b/>
        </w:rPr>
        <w:t>9</w:t>
      </w:r>
      <w:r w:rsidRPr="00962E2B">
        <w:rPr>
          <w:b/>
        </w:rPr>
        <w:tab/>
      </w:r>
      <w:r>
        <w:rPr>
          <w:b/>
        </w:rPr>
        <w:t xml:space="preserve">Follow-up required </w:t>
      </w:r>
    </w:p>
    <w:p w14:paraId="0D786344" w14:textId="7529C0FC" w:rsidR="00007C4B" w:rsidRDefault="00007C4B" w:rsidP="00007C4B">
      <w:pPr>
        <w:ind w:left="1440"/>
      </w:pPr>
      <w:r w:rsidRPr="005E2A80">
        <w:t xml:space="preserve">If </w:t>
      </w:r>
      <w:r>
        <w:t xml:space="preserve">follow-up coaching is required, allow the submitter to enter a future date when the follow-up should occur.  The date should be at least 1 day in the future, but not more than </w:t>
      </w:r>
      <w:r w:rsidR="001F553D">
        <w:t>30</w:t>
      </w:r>
      <w:r>
        <w:t xml:space="preserve"> days.  </w:t>
      </w:r>
    </w:p>
    <w:p w14:paraId="737CBD0B" w14:textId="73A29748" w:rsidR="000B6FCB" w:rsidRPr="00962E2B" w:rsidRDefault="000B6FCB" w:rsidP="000B6FCB">
      <w:pPr>
        <w:spacing w:before="120"/>
        <w:rPr>
          <w:b/>
        </w:rPr>
      </w:pPr>
      <w:r w:rsidRPr="00962E2B">
        <w:rPr>
          <w:b/>
        </w:rPr>
        <w:t>3.2.1.2.1</w:t>
      </w:r>
      <w:r>
        <w:rPr>
          <w:b/>
        </w:rPr>
        <w:t>9.1</w:t>
      </w:r>
      <w:r w:rsidRPr="00962E2B">
        <w:rPr>
          <w:b/>
        </w:rPr>
        <w:tab/>
      </w:r>
      <w:r>
        <w:rPr>
          <w:b/>
        </w:rPr>
        <w:t xml:space="preserve">Current hierarchy </w:t>
      </w:r>
    </w:p>
    <w:p w14:paraId="117F771D" w14:textId="44011AE6" w:rsidR="000B6FCB" w:rsidRDefault="000B6FCB" w:rsidP="000B6FCB">
      <w:pPr>
        <w:ind w:left="1440"/>
      </w:pPr>
      <w:r>
        <w:t xml:space="preserve">The employee’s current hierarchy (supervisor) at the time of follow-up shall be the person responsible for follow-up coaching. </w:t>
      </w:r>
    </w:p>
    <w:p w14:paraId="2322B4BE" w14:textId="33ABA424" w:rsidR="0025641E" w:rsidRPr="006B2DCF" w:rsidRDefault="0025641E" w:rsidP="0025641E">
      <w:pPr>
        <w:pStyle w:val="Heading4"/>
        <w:spacing w:before="120" w:after="120"/>
        <w:rPr>
          <w:rFonts w:ascii="Arial" w:hAnsi="Arial"/>
          <w:b/>
          <w:bCs/>
          <w:sz w:val="22"/>
          <w:szCs w:val="22"/>
          <w:u w:val="none"/>
        </w:rPr>
      </w:pPr>
      <w:bookmarkStart w:id="128" w:name="_Toc495311736"/>
      <w:bookmarkStart w:id="129" w:name="_Toc171443"/>
      <w:r w:rsidRPr="006B2DCF">
        <w:rPr>
          <w:rFonts w:ascii="Arial" w:hAnsi="Arial"/>
          <w:b/>
          <w:bCs/>
          <w:sz w:val="22"/>
          <w:szCs w:val="22"/>
          <w:u w:val="none"/>
        </w:rPr>
        <w:t>3.2.1.3</w:t>
      </w:r>
      <w:r w:rsidRPr="006B2DCF">
        <w:rPr>
          <w:rFonts w:ascii="Arial" w:hAnsi="Arial"/>
          <w:b/>
          <w:bCs/>
          <w:sz w:val="22"/>
          <w:szCs w:val="22"/>
          <w:u w:val="none"/>
        </w:rPr>
        <w:tab/>
        <w:t xml:space="preserve">Supervisor </w:t>
      </w:r>
      <w:bookmarkEnd w:id="128"/>
      <w:bookmarkEnd w:id="129"/>
      <w:r w:rsidR="00805C77">
        <w:rPr>
          <w:rFonts w:ascii="Arial" w:hAnsi="Arial"/>
          <w:b/>
          <w:bCs/>
          <w:sz w:val="22"/>
          <w:szCs w:val="22"/>
          <w:u w:val="none"/>
        </w:rPr>
        <w:t>Employee Level</w:t>
      </w:r>
    </w:p>
    <w:p w14:paraId="057CAF39" w14:textId="77777777" w:rsidR="0025641E" w:rsidRDefault="0025641E" w:rsidP="0025641E">
      <w:pPr>
        <w:ind w:left="720"/>
      </w:pPr>
      <w:r w:rsidRPr="007019AA">
        <w:t xml:space="preserve">eCoaching Logs will be submitted for </w:t>
      </w:r>
      <w:r>
        <w:t>Supervisors.</w:t>
      </w:r>
    </w:p>
    <w:p w14:paraId="1B5ADB27" w14:textId="77777777" w:rsidR="0025641E" w:rsidRPr="00962E2B" w:rsidRDefault="0025641E" w:rsidP="0025641E">
      <w:pPr>
        <w:spacing w:before="120"/>
        <w:rPr>
          <w:b/>
        </w:rPr>
      </w:pPr>
      <w:r w:rsidRPr="00962E2B">
        <w:rPr>
          <w:b/>
        </w:rPr>
        <w:t>3.2.1.3.1</w:t>
      </w:r>
      <w:r w:rsidRPr="00962E2B">
        <w:rPr>
          <w:b/>
        </w:rPr>
        <w:tab/>
      </w:r>
      <w:r w:rsidRPr="00962E2B">
        <w:rPr>
          <w:b/>
        </w:rPr>
        <w:tab/>
        <w:t xml:space="preserve">Display Supervisors </w:t>
      </w:r>
    </w:p>
    <w:p w14:paraId="0796188D" w14:textId="77777777" w:rsidR="0025641E" w:rsidRDefault="0025641E" w:rsidP="0025641E">
      <w:pPr>
        <w:ind w:left="1440"/>
      </w:pPr>
      <w:r w:rsidRPr="007019AA">
        <w:t xml:space="preserve">Display a list of </w:t>
      </w:r>
      <w:r>
        <w:t xml:space="preserve">Supervisors </w:t>
      </w:r>
      <w:r w:rsidRPr="007019AA">
        <w:t xml:space="preserve">that have the following job codes: </w:t>
      </w:r>
      <w:r>
        <w:t>WACS40</w:t>
      </w:r>
      <w:r w:rsidRPr="007019AA">
        <w:t>.</w:t>
      </w:r>
    </w:p>
    <w:p w14:paraId="2438813D" w14:textId="77777777" w:rsidR="0025641E" w:rsidRPr="00962E2B" w:rsidRDefault="0025641E" w:rsidP="0025641E">
      <w:pPr>
        <w:spacing w:before="120"/>
        <w:rPr>
          <w:b/>
        </w:rPr>
      </w:pPr>
      <w:r w:rsidRPr="00962E2B">
        <w:rPr>
          <w:b/>
        </w:rPr>
        <w:t>3.2.1.3.1.1</w:t>
      </w:r>
      <w:r w:rsidRPr="00962E2B">
        <w:rPr>
          <w:b/>
        </w:rPr>
        <w:tab/>
        <w:t>Supervisor’s Supervisor</w:t>
      </w:r>
    </w:p>
    <w:p w14:paraId="26C2B47D" w14:textId="77777777" w:rsidR="0025641E" w:rsidRPr="00497082" w:rsidRDefault="0025641E" w:rsidP="0025641E">
      <w:pPr>
        <w:ind w:left="1440"/>
      </w:pPr>
      <w:r>
        <w:t>Display the name of the supervisor for the selected Supervisor</w:t>
      </w:r>
      <w:r w:rsidRPr="007019AA">
        <w:t>.</w:t>
      </w:r>
    </w:p>
    <w:p w14:paraId="1692E326" w14:textId="77777777" w:rsidR="0025641E" w:rsidRPr="00962E2B" w:rsidRDefault="0025641E" w:rsidP="0025641E">
      <w:pPr>
        <w:spacing w:before="120"/>
        <w:rPr>
          <w:b/>
        </w:rPr>
      </w:pPr>
      <w:r w:rsidRPr="00962E2B">
        <w:rPr>
          <w:b/>
        </w:rPr>
        <w:t>3.2.1.3.1.2</w:t>
      </w:r>
      <w:r w:rsidRPr="00962E2B">
        <w:rPr>
          <w:b/>
        </w:rPr>
        <w:tab/>
        <w:t>Supervisor’s Manager</w:t>
      </w:r>
    </w:p>
    <w:p w14:paraId="1C20E413" w14:textId="77777777" w:rsidR="0025641E" w:rsidRDefault="0025641E" w:rsidP="0025641E">
      <w:pPr>
        <w:ind w:left="1440"/>
      </w:pPr>
      <w:r>
        <w:t>Display the name of the manager for the selected Supervisor</w:t>
      </w:r>
      <w:r w:rsidRPr="007019AA">
        <w:t>.</w:t>
      </w:r>
    </w:p>
    <w:p w14:paraId="34DA7A61" w14:textId="77777777" w:rsidR="0025641E" w:rsidRPr="00962E2B" w:rsidRDefault="0025641E" w:rsidP="0025641E">
      <w:pPr>
        <w:spacing w:before="120"/>
        <w:rPr>
          <w:b/>
        </w:rPr>
      </w:pPr>
      <w:r w:rsidRPr="00962E2B">
        <w:rPr>
          <w:b/>
        </w:rPr>
        <w:t>3.2.1.3.2</w:t>
      </w:r>
      <w:r w:rsidRPr="00962E2B">
        <w:rPr>
          <w:b/>
        </w:rPr>
        <w:tab/>
      </w:r>
      <w:r w:rsidRPr="00962E2B">
        <w:rPr>
          <w:b/>
        </w:rPr>
        <w:tab/>
        <w:t xml:space="preserve">Program </w:t>
      </w:r>
    </w:p>
    <w:p w14:paraId="3C95AE09" w14:textId="0EBFC967" w:rsidR="0025641E" w:rsidRDefault="0025641E" w:rsidP="0025641E">
      <w:pPr>
        <w:ind w:left="1440"/>
      </w:pPr>
      <w:r>
        <w:t xml:space="preserve">Allow for selection of Program – Marketplace, Medicare, </w:t>
      </w:r>
      <w:r w:rsidR="006C386B">
        <w:t xml:space="preserve">Dual </w:t>
      </w:r>
      <w:r>
        <w:t>or N/A.</w:t>
      </w:r>
    </w:p>
    <w:p w14:paraId="55425E18" w14:textId="77777777" w:rsidR="0025641E" w:rsidRPr="00962E2B" w:rsidRDefault="0025641E" w:rsidP="0025641E">
      <w:pPr>
        <w:spacing w:before="120"/>
        <w:rPr>
          <w:b/>
        </w:rPr>
      </w:pPr>
      <w:r w:rsidRPr="00962E2B">
        <w:rPr>
          <w:b/>
        </w:rPr>
        <w:t>3.2.1.3.3</w:t>
      </w:r>
      <w:r w:rsidRPr="00962E2B">
        <w:rPr>
          <w:b/>
        </w:rPr>
        <w:tab/>
      </w:r>
      <w:r w:rsidRPr="00962E2B">
        <w:rPr>
          <w:b/>
        </w:rPr>
        <w:tab/>
        <w:t xml:space="preserve">Delivery Option </w:t>
      </w:r>
    </w:p>
    <w:p w14:paraId="6E209BDA" w14:textId="77777777" w:rsidR="0025641E" w:rsidRDefault="0025641E" w:rsidP="0025641E">
      <w:pPr>
        <w:ind w:left="1440"/>
      </w:pPr>
      <w:r>
        <w:lastRenderedPageBreak/>
        <w:t>The delivery options will be:</w:t>
      </w:r>
    </w:p>
    <w:p w14:paraId="7407F1EE" w14:textId="77777777" w:rsidR="0025641E" w:rsidRDefault="0025641E" w:rsidP="0025641E">
      <w:pPr>
        <w:ind w:left="1440"/>
      </w:pPr>
      <w:r w:rsidRPr="007019AA">
        <w:t>Yes, I will be delivering the coaching session (also known as Direct)</w:t>
      </w:r>
    </w:p>
    <w:p w14:paraId="6FD91B7D" w14:textId="77777777" w:rsidR="0025641E" w:rsidRDefault="0025641E" w:rsidP="0025641E">
      <w:pPr>
        <w:ind w:left="1440"/>
      </w:pPr>
      <w:r w:rsidRPr="007019AA">
        <w:t>No, I will not be delivering the coaching session (also known as Indirect)</w:t>
      </w:r>
    </w:p>
    <w:p w14:paraId="77007721" w14:textId="77777777" w:rsidR="0025641E" w:rsidRDefault="0025641E" w:rsidP="0025641E">
      <w:pPr>
        <w:spacing w:before="120"/>
        <w:rPr>
          <w:b/>
        </w:rPr>
      </w:pPr>
      <w:r w:rsidRPr="00962E2B">
        <w:rPr>
          <w:b/>
        </w:rPr>
        <w:t>3.2.1.3.4</w:t>
      </w:r>
      <w:r w:rsidRPr="00962E2B">
        <w:rPr>
          <w:b/>
        </w:rPr>
        <w:tab/>
      </w:r>
      <w:r w:rsidRPr="00962E2B">
        <w:rPr>
          <w:b/>
        </w:rPr>
        <w:tab/>
        <w:t>Progressive Disciplinary Warning</w:t>
      </w:r>
    </w:p>
    <w:p w14:paraId="67E71C68"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28399F85" w14:textId="77777777" w:rsidR="0025641E" w:rsidRDefault="0025641E" w:rsidP="0025641E">
      <w:pPr>
        <w:ind w:left="1440"/>
      </w:pPr>
    </w:p>
    <w:p w14:paraId="45A96DB5"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FE2A208" w14:textId="77777777" w:rsidR="0025641E" w:rsidRPr="00962E2B" w:rsidRDefault="0025641E" w:rsidP="0025641E">
      <w:pPr>
        <w:spacing w:before="120"/>
        <w:rPr>
          <w:b/>
        </w:rPr>
      </w:pPr>
      <w:r w:rsidRPr="00962E2B">
        <w:rPr>
          <w:b/>
        </w:rPr>
        <w:t>3.2.1.3.5</w:t>
      </w:r>
      <w:r w:rsidRPr="00962E2B">
        <w:rPr>
          <w:b/>
        </w:rPr>
        <w:tab/>
      </w:r>
      <w:r w:rsidRPr="00962E2B">
        <w:rPr>
          <w:b/>
        </w:rPr>
        <w:tab/>
        <w:t xml:space="preserve">Date of Coaching </w:t>
      </w:r>
    </w:p>
    <w:p w14:paraId="046EC841"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90513B2" w14:textId="77777777" w:rsidR="0025641E" w:rsidRPr="00962E2B" w:rsidRDefault="0025641E" w:rsidP="0025641E">
      <w:pPr>
        <w:spacing w:before="120"/>
        <w:rPr>
          <w:b/>
        </w:rPr>
      </w:pPr>
      <w:r w:rsidRPr="00962E2B">
        <w:rPr>
          <w:b/>
        </w:rPr>
        <w:t>3.2.1.3.5.1</w:t>
      </w:r>
      <w:r w:rsidRPr="00962E2B">
        <w:rPr>
          <w:b/>
        </w:rPr>
        <w:tab/>
        <w:t xml:space="preserve">Date of Coaching </w:t>
      </w:r>
    </w:p>
    <w:p w14:paraId="42D16257"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5B672CD" w14:textId="77777777" w:rsidR="0025641E" w:rsidRPr="00962E2B" w:rsidRDefault="0025641E" w:rsidP="0025641E">
      <w:pPr>
        <w:spacing w:before="120"/>
        <w:rPr>
          <w:b/>
        </w:rPr>
      </w:pPr>
      <w:r w:rsidRPr="00962E2B">
        <w:rPr>
          <w:b/>
        </w:rPr>
        <w:t>3.2.1.3.5.2</w:t>
      </w:r>
      <w:r w:rsidRPr="00962E2B">
        <w:rPr>
          <w:b/>
        </w:rPr>
        <w:tab/>
        <w:t xml:space="preserve">Date of Event </w:t>
      </w:r>
    </w:p>
    <w:p w14:paraId="735F2273" w14:textId="77777777" w:rsidR="0025641E" w:rsidRPr="00497082" w:rsidRDefault="0025641E" w:rsidP="0025641E">
      <w:pPr>
        <w:ind w:left="1440"/>
      </w:pPr>
      <w:r w:rsidRPr="007019AA">
        <w:t>Allow for entry of the date of the event when coaching is indirect.</w:t>
      </w:r>
    </w:p>
    <w:p w14:paraId="23B978E9" w14:textId="77777777" w:rsidR="0025641E" w:rsidRPr="00962E2B" w:rsidRDefault="0025641E" w:rsidP="0025641E">
      <w:pPr>
        <w:spacing w:before="120"/>
        <w:rPr>
          <w:b/>
        </w:rPr>
      </w:pPr>
      <w:r w:rsidRPr="00962E2B">
        <w:rPr>
          <w:b/>
        </w:rPr>
        <w:t>3.2.1.3.5.3</w:t>
      </w:r>
      <w:r w:rsidRPr="00962E2B">
        <w:rPr>
          <w:b/>
        </w:rPr>
        <w:tab/>
        <w:t>Date Warning Given</w:t>
      </w:r>
    </w:p>
    <w:p w14:paraId="1D60421C" w14:textId="77777777" w:rsidR="0025641E" w:rsidRPr="00497082" w:rsidRDefault="0025641E" w:rsidP="0025641E">
      <w:pPr>
        <w:ind w:left="1440"/>
      </w:pPr>
      <w:r w:rsidRPr="006F04F9">
        <w:t>Allow for entry of the date warning given when coaching is direct and Yes is selected for Progressive Disciplinary Warning.</w:t>
      </w:r>
    </w:p>
    <w:p w14:paraId="10D5003F" w14:textId="77777777" w:rsidR="0025641E" w:rsidRPr="00962E2B" w:rsidRDefault="0025641E" w:rsidP="0025641E">
      <w:pPr>
        <w:spacing w:before="120"/>
        <w:rPr>
          <w:b/>
        </w:rPr>
      </w:pPr>
      <w:r w:rsidRPr="00962E2B">
        <w:rPr>
          <w:b/>
        </w:rPr>
        <w:t>3.2.1.3.6</w:t>
      </w:r>
      <w:r w:rsidRPr="00962E2B">
        <w:rPr>
          <w:b/>
        </w:rPr>
        <w:tab/>
      </w:r>
      <w:r w:rsidRPr="00962E2B">
        <w:rPr>
          <w:b/>
        </w:rPr>
        <w:tab/>
        <w:t xml:space="preserve">Customer Service Escalation </w:t>
      </w:r>
    </w:p>
    <w:p w14:paraId="56771CB8" w14:textId="77777777" w:rsidR="0025641E" w:rsidRDefault="0025641E" w:rsidP="0025641E">
      <w:pPr>
        <w:ind w:left="1440"/>
      </w:pPr>
      <w:r w:rsidRPr="006F04F9">
        <w:t>Determine if coaching or event is a CSE.</w:t>
      </w:r>
    </w:p>
    <w:p w14:paraId="3295A2A6" w14:textId="77777777" w:rsidR="0025641E" w:rsidRDefault="0025641E" w:rsidP="0025641E">
      <w:pPr>
        <w:ind w:left="1440"/>
      </w:pPr>
    </w:p>
    <w:p w14:paraId="318D920C" w14:textId="77777777" w:rsidR="0025641E" w:rsidRPr="00497082" w:rsidRDefault="0025641E" w:rsidP="0025641E">
      <w:pPr>
        <w:ind w:left="1440"/>
      </w:pPr>
      <w:r w:rsidRPr="006F04F9">
        <w:t>Note: only CSE related Coaching Reasons will be available if Yes selected.</w:t>
      </w:r>
    </w:p>
    <w:p w14:paraId="1F28A4BD" w14:textId="77777777" w:rsidR="0025641E" w:rsidRPr="00962E2B" w:rsidRDefault="0025641E" w:rsidP="0025641E">
      <w:pPr>
        <w:spacing w:before="120"/>
        <w:rPr>
          <w:b/>
        </w:rPr>
      </w:pPr>
      <w:r w:rsidRPr="00962E2B">
        <w:rPr>
          <w:b/>
        </w:rPr>
        <w:t>3.2.1.3.7</w:t>
      </w:r>
      <w:r w:rsidRPr="00962E2B">
        <w:rPr>
          <w:b/>
        </w:rPr>
        <w:tab/>
      </w:r>
      <w:r w:rsidRPr="00962E2B">
        <w:rPr>
          <w:b/>
        </w:rPr>
        <w:tab/>
        <w:t>Coaching Reasons and Sub-Coaching Reasons</w:t>
      </w:r>
    </w:p>
    <w:p w14:paraId="754499FC"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63D442A5" w14:textId="77777777" w:rsidR="0025641E" w:rsidRPr="00962E2B" w:rsidRDefault="0025641E" w:rsidP="0025641E">
      <w:pPr>
        <w:spacing w:before="120"/>
        <w:rPr>
          <w:b/>
        </w:rPr>
      </w:pPr>
      <w:r w:rsidRPr="00962E2B">
        <w:rPr>
          <w:b/>
        </w:rPr>
        <w:t>3.2.1.3.7.1</w:t>
      </w:r>
      <w:r w:rsidRPr="00962E2B">
        <w:rPr>
          <w:b/>
        </w:rPr>
        <w:tab/>
        <w:t xml:space="preserve">Direct Coaching Reason and Sub-Reasons </w:t>
      </w:r>
    </w:p>
    <w:p w14:paraId="610D9592" w14:textId="77777777" w:rsidR="0025641E" w:rsidRDefault="0025641E" w:rsidP="0025641E">
      <w:pPr>
        <w:ind w:left="1440"/>
      </w:pPr>
      <w:r w:rsidRPr="006F04F9">
        <w:t>Allow for the selection of one or more Direct Coaching Reasons and Sub-Coaching Reasons.</w:t>
      </w:r>
    </w:p>
    <w:p w14:paraId="612FF5E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A82456E" w14:textId="77777777" w:rsidTr="0066659D">
        <w:trPr>
          <w:cantSplit/>
          <w:trHeight w:val="300"/>
        </w:trPr>
        <w:tc>
          <w:tcPr>
            <w:tcW w:w="1797" w:type="dxa"/>
            <w:shd w:val="clear" w:color="auto" w:fill="000000"/>
            <w:vAlign w:val="center"/>
            <w:hideMark/>
          </w:tcPr>
          <w:p w14:paraId="07F88B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50DD598"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C8055A" w14:textId="77777777" w:rsidR="0025641E" w:rsidRPr="00380BDF" w:rsidRDefault="0025641E" w:rsidP="0066659D">
            <w:pPr>
              <w:jc w:val="center"/>
              <w:rPr>
                <w:b/>
                <w:color w:val="FFFFFF"/>
              </w:rPr>
            </w:pPr>
            <w:r w:rsidRPr="00380BDF">
              <w:rPr>
                <w:b/>
                <w:color w:val="FFFFFF"/>
              </w:rPr>
              <w:t>Sub-Coaching Reason</w:t>
            </w:r>
          </w:p>
        </w:tc>
      </w:tr>
      <w:tr w:rsidR="0025641E" w:rsidRPr="006F04F9" w14:paraId="1C637282" w14:textId="77777777" w:rsidTr="0066659D">
        <w:trPr>
          <w:cantSplit/>
          <w:trHeight w:val="350"/>
        </w:trPr>
        <w:tc>
          <w:tcPr>
            <w:tcW w:w="1797" w:type="dxa"/>
            <w:shd w:val="clear" w:color="auto" w:fill="auto"/>
            <w:vAlign w:val="center"/>
            <w:hideMark/>
          </w:tcPr>
          <w:p w14:paraId="32AE70D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92BC6D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F770A2E" w14:textId="77777777" w:rsidR="0025641E" w:rsidRDefault="0025641E" w:rsidP="0066659D">
            <w:pPr>
              <w:rPr>
                <w:color w:val="000000"/>
              </w:rPr>
            </w:pPr>
            <w:r w:rsidRPr="00777F7A">
              <w:rPr>
                <w:color w:val="000000"/>
              </w:rPr>
              <w:t>Attendance Improvement Discussion</w:t>
            </w:r>
          </w:p>
          <w:p w14:paraId="24CE60C7"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31322AF"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E2CB241" w14:textId="77777777" w:rsidR="0025641E" w:rsidRPr="006F04F9" w:rsidRDefault="0025641E" w:rsidP="0066659D">
            <w:pPr>
              <w:rPr>
                <w:color w:val="000000"/>
              </w:rPr>
            </w:pPr>
            <w:r>
              <w:rPr>
                <w:color w:val="000000"/>
              </w:rPr>
              <w:t xml:space="preserve">Call Efficiency </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3BF36F7"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59AC62EB" w14:textId="77777777" w:rsidR="0025641E" w:rsidRPr="0074011B" w:rsidRDefault="0025641E" w:rsidP="0066659D">
            <w:pPr>
              <w:rPr>
                <w:color w:val="000000"/>
              </w:rPr>
            </w:pPr>
            <w:r w:rsidRPr="0074011B">
              <w:rPr>
                <w:color w:val="000000"/>
              </w:rPr>
              <w:t>Appropriate use of hold</w:t>
            </w:r>
          </w:p>
          <w:p w14:paraId="455BAC42" w14:textId="77777777" w:rsidR="0025641E" w:rsidRPr="0074011B" w:rsidRDefault="0025641E" w:rsidP="0066659D">
            <w:pPr>
              <w:rPr>
                <w:color w:val="000000"/>
              </w:rPr>
            </w:pPr>
            <w:r w:rsidRPr="0074011B">
              <w:rPr>
                <w:color w:val="000000"/>
              </w:rPr>
              <w:t>Keeping the call on task</w:t>
            </w:r>
          </w:p>
          <w:p w14:paraId="68EC467A" w14:textId="77777777" w:rsidR="0025641E" w:rsidRPr="0074011B" w:rsidRDefault="0025641E" w:rsidP="0066659D">
            <w:pPr>
              <w:rPr>
                <w:color w:val="000000"/>
              </w:rPr>
            </w:pPr>
            <w:r w:rsidRPr="0074011B">
              <w:rPr>
                <w:color w:val="000000"/>
              </w:rPr>
              <w:t>Navigational efficiency</w:t>
            </w:r>
          </w:p>
          <w:p w14:paraId="4B58A2BE" w14:textId="77777777" w:rsidR="0025641E" w:rsidRPr="0074011B" w:rsidRDefault="0025641E" w:rsidP="0066659D">
            <w:pPr>
              <w:rPr>
                <w:color w:val="000000"/>
              </w:rPr>
            </w:pPr>
            <w:r w:rsidRPr="0074011B">
              <w:rPr>
                <w:color w:val="000000"/>
              </w:rPr>
              <w:t>Non transfer opportunity</w:t>
            </w:r>
          </w:p>
          <w:p w14:paraId="2268267F" w14:textId="77777777" w:rsidR="0025641E" w:rsidRPr="0074011B" w:rsidRDefault="0025641E" w:rsidP="0066659D">
            <w:pPr>
              <w:rPr>
                <w:color w:val="000000"/>
              </w:rPr>
            </w:pPr>
            <w:r w:rsidRPr="0074011B">
              <w:rPr>
                <w:color w:val="000000"/>
              </w:rPr>
              <w:t>Over servicing the caller</w:t>
            </w:r>
          </w:p>
          <w:p w14:paraId="109996F4" w14:textId="77777777" w:rsidR="0025641E" w:rsidRPr="0074011B" w:rsidRDefault="0025641E" w:rsidP="0066659D">
            <w:pPr>
              <w:rPr>
                <w:color w:val="000000"/>
              </w:rPr>
            </w:pPr>
            <w:r w:rsidRPr="0074011B">
              <w:rPr>
                <w:color w:val="000000"/>
              </w:rPr>
              <w:t>Utilizing appropriate scripting</w:t>
            </w:r>
          </w:p>
          <w:p w14:paraId="6F40C6AF"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19E15E43" w14:textId="77777777" w:rsidTr="0066659D">
        <w:trPr>
          <w:cantSplit/>
          <w:trHeight w:val="620"/>
        </w:trPr>
        <w:tc>
          <w:tcPr>
            <w:tcW w:w="1797" w:type="dxa"/>
            <w:shd w:val="clear" w:color="auto" w:fill="auto"/>
            <w:vAlign w:val="center"/>
            <w:hideMark/>
          </w:tcPr>
          <w:p w14:paraId="302657D6"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4A04726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7A69697" w14:textId="77777777" w:rsidR="0025641E" w:rsidRPr="00E833CB" w:rsidRDefault="0025641E" w:rsidP="0066659D">
            <w:pPr>
              <w:rPr>
                <w:color w:val="000000"/>
              </w:rPr>
            </w:pPr>
            <w:r w:rsidRPr="00E833CB">
              <w:rPr>
                <w:color w:val="000000"/>
              </w:rPr>
              <w:t>CCO Learning</w:t>
            </w:r>
          </w:p>
          <w:p w14:paraId="3CEBF446" w14:textId="77777777" w:rsidR="0025641E" w:rsidRPr="00E833CB" w:rsidRDefault="0025641E" w:rsidP="0066659D">
            <w:pPr>
              <w:rPr>
                <w:color w:val="000000"/>
              </w:rPr>
            </w:pPr>
            <w:r w:rsidRPr="00E833CB">
              <w:rPr>
                <w:color w:val="000000"/>
              </w:rPr>
              <w:t>CUP</w:t>
            </w:r>
          </w:p>
          <w:p w14:paraId="4306FDF7" w14:textId="77777777" w:rsidR="0025641E" w:rsidRPr="00E833CB" w:rsidRDefault="0025641E" w:rsidP="0066659D">
            <w:pPr>
              <w:rPr>
                <w:color w:val="000000"/>
              </w:rPr>
            </w:pPr>
            <w:r w:rsidRPr="00E833CB">
              <w:rPr>
                <w:color w:val="000000"/>
              </w:rPr>
              <w:t>Desk to Desk</w:t>
            </w:r>
          </w:p>
          <w:p w14:paraId="7E49D314" w14:textId="77777777" w:rsidR="0025641E" w:rsidRDefault="0025641E" w:rsidP="0066659D">
            <w:pPr>
              <w:rPr>
                <w:color w:val="000000"/>
              </w:rPr>
            </w:pPr>
            <w:r w:rsidRPr="00E833CB">
              <w:rPr>
                <w:color w:val="000000"/>
              </w:rPr>
              <w:t>Security and Privacy Incident</w:t>
            </w:r>
          </w:p>
          <w:p w14:paraId="7133AB1C" w14:textId="77777777" w:rsidR="0025641E" w:rsidRPr="00E833CB" w:rsidRDefault="0025641E" w:rsidP="0066659D">
            <w:pPr>
              <w:rPr>
                <w:color w:val="000000"/>
              </w:rPr>
            </w:pPr>
            <w:r>
              <w:rPr>
                <w:color w:val="000000"/>
              </w:rPr>
              <w:t>Supervisor Callback</w:t>
            </w:r>
          </w:p>
          <w:p w14:paraId="6638535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A41AB7" w14:textId="77777777" w:rsidTr="0066659D">
        <w:trPr>
          <w:cantSplit/>
          <w:trHeight w:val="530"/>
        </w:trPr>
        <w:tc>
          <w:tcPr>
            <w:tcW w:w="1797" w:type="dxa"/>
            <w:shd w:val="clear" w:color="auto" w:fill="auto"/>
            <w:vAlign w:val="center"/>
            <w:hideMark/>
          </w:tcPr>
          <w:p w14:paraId="75E9F246"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2B0061A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8AE8DF2" w14:textId="77777777" w:rsidR="0025641E" w:rsidRPr="00E833CB" w:rsidRDefault="0025641E" w:rsidP="0066659D">
            <w:pPr>
              <w:rPr>
                <w:color w:val="000000"/>
              </w:rPr>
            </w:pPr>
            <w:r w:rsidRPr="00E833CB">
              <w:rPr>
                <w:color w:val="000000"/>
              </w:rPr>
              <w:t>Quality eCL Coaching</w:t>
            </w:r>
          </w:p>
          <w:p w14:paraId="6B884DAF" w14:textId="77777777" w:rsidR="0025641E" w:rsidRPr="00E833CB" w:rsidRDefault="0025641E" w:rsidP="0066659D">
            <w:pPr>
              <w:rPr>
                <w:color w:val="000000"/>
              </w:rPr>
            </w:pPr>
            <w:r w:rsidRPr="00E833CB">
              <w:rPr>
                <w:color w:val="000000"/>
              </w:rPr>
              <w:t>Supervisor eCL Coaching</w:t>
            </w:r>
          </w:p>
          <w:p w14:paraId="67192B6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4E3BC50" w14:textId="77777777" w:rsidTr="0066659D">
        <w:trPr>
          <w:cantSplit/>
          <w:trHeight w:val="300"/>
        </w:trPr>
        <w:tc>
          <w:tcPr>
            <w:tcW w:w="1797" w:type="dxa"/>
            <w:shd w:val="clear" w:color="auto" w:fill="auto"/>
            <w:vAlign w:val="center"/>
          </w:tcPr>
          <w:p w14:paraId="71A1ACB4" w14:textId="77777777" w:rsidR="0025641E" w:rsidRPr="006F04F9" w:rsidRDefault="0025641E" w:rsidP="0066659D">
            <w:pPr>
              <w:rPr>
                <w:color w:val="000000"/>
              </w:rPr>
            </w:pPr>
            <w:r w:rsidRPr="00E833CB">
              <w:rPr>
                <w:color w:val="000000"/>
              </w:rPr>
              <w:lastRenderedPageBreak/>
              <w:t>Corporate and Program Compliance</w:t>
            </w:r>
          </w:p>
        </w:tc>
        <w:tc>
          <w:tcPr>
            <w:tcW w:w="2883" w:type="dxa"/>
            <w:shd w:val="clear" w:color="auto" w:fill="auto"/>
            <w:noWrap/>
            <w:vAlign w:val="center"/>
          </w:tcPr>
          <w:p w14:paraId="626B678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D6EB247" w14:textId="77777777" w:rsidR="0025641E" w:rsidRPr="00E833CB" w:rsidRDefault="0025641E" w:rsidP="0066659D">
            <w:pPr>
              <w:rPr>
                <w:color w:val="000000"/>
              </w:rPr>
            </w:pPr>
            <w:r w:rsidRPr="00E833CB">
              <w:rPr>
                <w:color w:val="000000"/>
              </w:rPr>
              <w:t>Annual Review</w:t>
            </w:r>
          </w:p>
          <w:p w14:paraId="2ABA35A5" w14:textId="77777777" w:rsidR="0025641E" w:rsidRPr="00E833CB" w:rsidRDefault="0025641E" w:rsidP="0066659D">
            <w:pPr>
              <w:rPr>
                <w:color w:val="000000"/>
              </w:rPr>
            </w:pPr>
            <w:r w:rsidRPr="00E833CB">
              <w:rPr>
                <w:color w:val="000000"/>
              </w:rPr>
              <w:t>CoR</w:t>
            </w:r>
          </w:p>
          <w:p w14:paraId="44A8CB57" w14:textId="77777777" w:rsidR="0025641E" w:rsidRPr="00E833CB" w:rsidRDefault="0025641E" w:rsidP="0066659D">
            <w:pPr>
              <w:rPr>
                <w:color w:val="000000"/>
              </w:rPr>
            </w:pPr>
            <w:r w:rsidRPr="00E833CB">
              <w:rPr>
                <w:color w:val="000000"/>
              </w:rPr>
              <w:t>eRes</w:t>
            </w:r>
          </w:p>
          <w:p w14:paraId="1A8D9EA0" w14:textId="77777777" w:rsidR="0025641E" w:rsidRPr="00E833CB" w:rsidRDefault="0025641E" w:rsidP="0066659D">
            <w:pPr>
              <w:rPr>
                <w:color w:val="000000"/>
              </w:rPr>
            </w:pPr>
            <w:r w:rsidRPr="00E833CB">
              <w:rPr>
                <w:color w:val="000000"/>
              </w:rPr>
              <w:t>IPC</w:t>
            </w:r>
          </w:p>
          <w:p w14:paraId="460B27AE" w14:textId="77777777" w:rsidR="0025641E" w:rsidRPr="00E833CB" w:rsidRDefault="0025641E" w:rsidP="0066659D">
            <w:pPr>
              <w:rPr>
                <w:color w:val="000000"/>
              </w:rPr>
            </w:pPr>
            <w:r w:rsidRPr="00E833CB">
              <w:rPr>
                <w:color w:val="000000"/>
              </w:rPr>
              <w:t>ISO</w:t>
            </w:r>
          </w:p>
          <w:p w14:paraId="34FE29F5" w14:textId="77777777" w:rsidR="0025641E" w:rsidRPr="00E833CB" w:rsidRDefault="0025641E" w:rsidP="0066659D">
            <w:pPr>
              <w:rPr>
                <w:color w:val="000000"/>
              </w:rPr>
            </w:pPr>
            <w:r w:rsidRPr="00E833CB">
              <w:rPr>
                <w:color w:val="000000"/>
              </w:rPr>
              <w:t>Mandatory Training</w:t>
            </w:r>
          </w:p>
          <w:p w14:paraId="159C7D7D" w14:textId="77777777" w:rsidR="0025641E" w:rsidRPr="00E833CB" w:rsidRDefault="0025641E" w:rsidP="0066659D">
            <w:pPr>
              <w:rPr>
                <w:color w:val="000000"/>
              </w:rPr>
            </w:pPr>
            <w:r w:rsidRPr="00E833CB">
              <w:rPr>
                <w:color w:val="000000"/>
              </w:rPr>
              <w:t>Secure Floor Policy</w:t>
            </w:r>
          </w:p>
          <w:p w14:paraId="2F86E3F3"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B569A18" w14:textId="77777777" w:rsidTr="0066659D">
        <w:trPr>
          <w:cantSplit/>
          <w:trHeight w:val="300"/>
        </w:trPr>
        <w:tc>
          <w:tcPr>
            <w:tcW w:w="1797" w:type="dxa"/>
            <w:shd w:val="clear" w:color="auto" w:fill="auto"/>
            <w:vAlign w:val="center"/>
            <w:hideMark/>
          </w:tcPr>
          <w:p w14:paraId="0FBC3D81"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43903BA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F4E566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3C611F0F"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4626648"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DFAB0A5"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55797A2"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72134A0D"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4F14A01"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7B0F41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A91B7CF" w14:textId="77777777" w:rsidR="0025641E" w:rsidRDefault="0025641E" w:rsidP="0066659D">
            <w:pPr>
              <w:rPr>
                <w:color w:val="000000"/>
              </w:rPr>
            </w:pPr>
            <w:r w:rsidRPr="00E833CB">
              <w:rPr>
                <w:color w:val="000000"/>
              </w:rPr>
              <w:t>Business Acumen</w:t>
            </w:r>
          </w:p>
          <w:p w14:paraId="6B3684BD" w14:textId="258F3C39" w:rsidR="00D528B0" w:rsidRPr="00E833CB" w:rsidRDefault="00D528B0" w:rsidP="0066659D">
            <w:pPr>
              <w:rPr>
                <w:color w:val="000000"/>
              </w:rPr>
            </w:pPr>
            <w:r>
              <w:rPr>
                <w:color w:val="000000"/>
              </w:rPr>
              <w:t>Coach the Coach</w:t>
            </w:r>
          </w:p>
          <w:p w14:paraId="13452751" w14:textId="77777777" w:rsidR="0025641E" w:rsidRPr="00E833CB" w:rsidRDefault="0025641E" w:rsidP="0066659D">
            <w:pPr>
              <w:rPr>
                <w:color w:val="000000"/>
              </w:rPr>
            </w:pPr>
            <w:r w:rsidRPr="00E833CB">
              <w:rPr>
                <w:color w:val="000000"/>
              </w:rPr>
              <w:t>Critical Thinking</w:t>
            </w:r>
          </w:p>
          <w:p w14:paraId="5F01FADB" w14:textId="77777777" w:rsidR="0025641E" w:rsidRPr="00E833CB" w:rsidRDefault="0025641E" w:rsidP="0066659D">
            <w:pPr>
              <w:rPr>
                <w:color w:val="000000"/>
              </w:rPr>
            </w:pPr>
            <w:r w:rsidRPr="00E833CB">
              <w:rPr>
                <w:color w:val="000000"/>
              </w:rPr>
              <w:t>IDP</w:t>
            </w:r>
          </w:p>
          <w:p w14:paraId="6A0198BF" w14:textId="77777777" w:rsidR="0025641E" w:rsidRPr="00E833CB" w:rsidRDefault="0025641E" w:rsidP="0066659D">
            <w:pPr>
              <w:rPr>
                <w:color w:val="000000"/>
              </w:rPr>
            </w:pPr>
            <w:r w:rsidRPr="00E833CB">
              <w:rPr>
                <w:color w:val="000000"/>
              </w:rPr>
              <w:t>Leadership Skills</w:t>
            </w:r>
          </w:p>
          <w:p w14:paraId="5A4DB48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3E55CD" w14:textId="77777777" w:rsidTr="0066659D">
        <w:trPr>
          <w:cantSplit/>
          <w:trHeight w:val="458"/>
        </w:trPr>
        <w:tc>
          <w:tcPr>
            <w:tcW w:w="1797" w:type="dxa"/>
            <w:shd w:val="clear" w:color="auto" w:fill="auto"/>
            <w:vAlign w:val="center"/>
            <w:hideMark/>
          </w:tcPr>
          <w:p w14:paraId="690CB89A"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2812CAB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3F83927" w14:textId="77777777" w:rsidR="0025641E" w:rsidRPr="00E833CB" w:rsidRDefault="0025641E" w:rsidP="0066659D">
            <w:pPr>
              <w:rPr>
                <w:color w:val="000000"/>
              </w:rPr>
            </w:pPr>
            <w:r w:rsidRPr="00E833CB">
              <w:rPr>
                <w:color w:val="000000"/>
              </w:rPr>
              <w:t>Customer Satisfaction</w:t>
            </w:r>
          </w:p>
          <w:p w14:paraId="14B5897A" w14:textId="77777777" w:rsidR="0025641E" w:rsidRPr="00E833CB" w:rsidRDefault="0025641E" w:rsidP="0066659D">
            <w:pPr>
              <w:rPr>
                <w:color w:val="000000"/>
              </w:rPr>
            </w:pPr>
            <w:r w:rsidRPr="00E833CB">
              <w:rPr>
                <w:color w:val="000000"/>
              </w:rPr>
              <w:t>PpoM</w:t>
            </w:r>
          </w:p>
          <w:p w14:paraId="1367CDFD" w14:textId="77777777" w:rsidR="0025641E" w:rsidRPr="00E833CB" w:rsidRDefault="0025641E" w:rsidP="0066659D">
            <w:pPr>
              <w:rPr>
                <w:color w:val="000000"/>
              </w:rPr>
            </w:pPr>
            <w:r w:rsidRPr="00E833CB">
              <w:rPr>
                <w:color w:val="000000"/>
              </w:rPr>
              <w:t>Verint</w:t>
            </w:r>
          </w:p>
          <w:p w14:paraId="10560D0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E28C845" w14:textId="77777777" w:rsidTr="0066659D">
        <w:trPr>
          <w:cantSplit/>
          <w:trHeight w:val="458"/>
        </w:trPr>
        <w:tc>
          <w:tcPr>
            <w:tcW w:w="1797" w:type="dxa"/>
            <w:shd w:val="clear" w:color="auto" w:fill="auto"/>
            <w:vAlign w:val="center"/>
          </w:tcPr>
          <w:p w14:paraId="026E8347"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64AEDA3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2F54167" w14:textId="77777777" w:rsidR="0025641E" w:rsidRPr="00E833CB" w:rsidRDefault="0025641E" w:rsidP="0066659D">
            <w:pPr>
              <w:rPr>
                <w:color w:val="000000"/>
              </w:rPr>
            </w:pPr>
            <w:r w:rsidRPr="00E833CB">
              <w:rPr>
                <w:color w:val="000000"/>
              </w:rPr>
              <w:t>Incorrect Escalation: ARC</w:t>
            </w:r>
          </w:p>
          <w:p w14:paraId="35DACE5B" w14:textId="77777777" w:rsidR="0025641E" w:rsidRPr="00E833CB" w:rsidRDefault="0025641E" w:rsidP="0066659D">
            <w:pPr>
              <w:rPr>
                <w:color w:val="000000"/>
              </w:rPr>
            </w:pPr>
            <w:r w:rsidRPr="00E833CB">
              <w:rPr>
                <w:color w:val="000000"/>
              </w:rPr>
              <w:t>Incorrect Escalation: DMEPOS</w:t>
            </w:r>
          </w:p>
          <w:p w14:paraId="262B4CE8" w14:textId="77777777" w:rsidR="0025641E" w:rsidRPr="00E833CB" w:rsidRDefault="0025641E" w:rsidP="0066659D">
            <w:pPr>
              <w:rPr>
                <w:color w:val="000000"/>
              </w:rPr>
            </w:pPr>
            <w:r w:rsidRPr="00E833CB">
              <w:rPr>
                <w:color w:val="000000"/>
              </w:rPr>
              <w:t>Incorrect Escalation: EE / MM</w:t>
            </w:r>
          </w:p>
          <w:p w14:paraId="66321D92" w14:textId="77777777" w:rsidR="0025641E" w:rsidRPr="00E833CB" w:rsidRDefault="0025641E" w:rsidP="0066659D">
            <w:pPr>
              <w:rPr>
                <w:color w:val="000000"/>
              </w:rPr>
            </w:pPr>
            <w:r w:rsidRPr="00E833CB">
              <w:rPr>
                <w:color w:val="000000"/>
              </w:rPr>
              <w:t>Incorrect Escalation: RME</w:t>
            </w:r>
          </w:p>
          <w:p w14:paraId="2BA55A35" w14:textId="77777777" w:rsidR="0025641E" w:rsidRPr="00E833CB" w:rsidRDefault="0025641E" w:rsidP="0066659D">
            <w:pPr>
              <w:rPr>
                <w:color w:val="000000"/>
              </w:rPr>
            </w:pPr>
            <w:r w:rsidRPr="00E833CB">
              <w:rPr>
                <w:color w:val="000000"/>
              </w:rPr>
              <w:t>Incorrect Transfers</w:t>
            </w:r>
          </w:p>
          <w:p w14:paraId="018279E0" w14:textId="77777777" w:rsidR="0025641E" w:rsidRPr="00E833CB" w:rsidRDefault="0025641E" w:rsidP="0066659D">
            <w:pPr>
              <w:rPr>
                <w:color w:val="000000"/>
              </w:rPr>
            </w:pPr>
            <w:r w:rsidRPr="00E833CB">
              <w:rPr>
                <w:color w:val="000000"/>
              </w:rPr>
              <w:t>ISG Usage</w:t>
            </w:r>
          </w:p>
          <w:p w14:paraId="058A38F5" w14:textId="77777777" w:rsidR="0025641E" w:rsidRPr="00E833CB" w:rsidRDefault="0025641E" w:rsidP="0066659D">
            <w:pPr>
              <w:rPr>
                <w:color w:val="000000"/>
              </w:rPr>
            </w:pPr>
            <w:r w:rsidRPr="00E833CB">
              <w:rPr>
                <w:color w:val="000000"/>
              </w:rPr>
              <w:t>OMR: Default Qualifier</w:t>
            </w:r>
          </w:p>
          <w:p w14:paraId="22B7B36C" w14:textId="77777777" w:rsidR="0025641E" w:rsidRPr="00E833CB" w:rsidRDefault="0025641E" w:rsidP="0066659D">
            <w:pPr>
              <w:rPr>
                <w:color w:val="000000"/>
              </w:rPr>
            </w:pPr>
            <w:r w:rsidRPr="00E833CB">
              <w:rPr>
                <w:color w:val="000000"/>
              </w:rPr>
              <w:t xml:space="preserve">OMR: Short Calls Inbound </w:t>
            </w:r>
          </w:p>
          <w:p w14:paraId="7C6AFFD8" w14:textId="77777777" w:rsidR="0025641E" w:rsidRPr="00E833CB" w:rsidRDefault="0025641E" w:rsidP="0066659D">
            <w:pPr>
              <w:rPr>
                <w:color w:val="000000"/>
              </w:rPr>
            </w:pPr>
            <w:r w:rsidRPr="00E833CB">
              <w:rPr>
                <w:color w:val="000000"/>
              </w:rPr>
              <w:t>OMR: Short Calls Outbound</w:t>
            </w:r>
          </w:p>
          <w:p w14:paraId="2FE5F892" w14:textId="77777777" w:rsidR="0025641E" w:rsidRPr="00E833CB" w:rsidRDefault="0025641E" w:rsidP="0066659D">
            <w:pPr>
              <w:rPr>
                <w:color w:val="000000"/>
              </w:rPr>
            </w:pPr>
            <w:r w:rsidRPr="00E833CB">
              <w:rPr>
                <w:color w:val="000000"/>
              </w:rPr>
              <w:t>OMR: Cancelled Calls</w:t>
            </w:r>
          </w:p>
          <w:p w14:paraId="247DB4E9" w14:textId="77777777" w:rsidR="0025641E" w:rsidRPr="00E833CB" w:rsidRDefault="0025641E" w:rsidP="0066659D">
            <w:pPr>
              <w:rPr>
                <w:color w:val="000000"/>
              </w:rPr>
            </w:pPr>
            <w:r w:rsidRPr="00E833CB">
              <w:rPr>
                <w:color w:val="000000"/>
              </w:rPr>
              <w:t>OMR: Open Calls</w:t>
            </w:r>
          </w:p>
          <w:p w14:paraId="05920725"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01EC3271" w14:textId="77777777" w:rsidTr="0066659D">
        <w:trPr>
          <w:cantSplit/>
          <w:trHeight w:val="458"/>
        </w:trPr>
        <w:tc>
          <w:tcPr>
            <w:tcW w:w="1797" w:type="dxa"/>
            <w:shd w:val="clear" w:color="auto" w:fill="auto"/>
            <w:vAlign w:val="center"/>
          </w:tcPr>
          <w:p w14:paraId="0D97D0E4" w14:textId="77777777" w:rsidR="0025641E" w:rsidRDefault="0025641E" w:rsidP="0066659D">
            <w:pPr>
              <w:rPr>
                <w:color w:val="000000"/>
              </w:rPr>
            </w:pPr>
            <w:r w:rsidRPr="00E833CB">
              <w:rPr>
                <w:color w:val="000000"/>
              </w:rPr>
              <w:t>Schedule Adherence</w:t>
            </w:r>
          </w:p>
        </w:tc>
        <w:tc>
          <w:tcPr>
            <w:tcW w:w="2883" w:type="dxa"/>
            <w:shd w:val="clear" w:color="auto" w:fill="auto"/>
            <w:noWrap/>
            <w:vAlign w:val="center"/>
          </w:tcPr>
          <w:p w14:paraId="14357BCB"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62DAE0BA"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8B4F9C" w14:textId="77777777" w:rsidTr="0066659D">
        <w:trPr>
          <w:cantSplit/>
          <w:trHeight w:val="300"/>
        </w:trPr>
        <w:tc>
          <w:tcPr>
            <w:tcW w:w="1797" w:type="dxa"/>
            <w:shd w:val="clear" w:color="auto" w:fill="auto"/>
            <w:vAlign w:val="center"/>
          </w:tcPr>
          <w:p w14:paraId="5D57B79F" w14:textId="77777777" w:rsidR="0025641E" w:rsidRPr="006F04F9" w:rsidRDefault="0025641E" w:rsidP="0066659D">
            <w:pPr>
              <w:rPr>
                <w:color w:val="000000"/>
              </w:rPr>
            </w:pPr>
            <w:r w:rsidRPr="006F04F9">
              <w:rPr>
                <w:color w:val="000000"/>
              </w:rPr>
              <w:t>Customer Service Escalation (available only if the log is a CSE)</w:t>
            </w:r>
          </w:p>
        </w:tc>
        <w:tc>
          <w:tcPr>
            <w:tcW w:w="2883" w:type="dxa"/>
            <w:shd w:val="clear" w:color="auto" w:fill="auto"/>
            <w:noWrap/>
            <w:vAlign w:val="center"/>
          </w:tcPr>
          <w:p w14:paraId="092C2CCE"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7EBF7D60" w14:textId="77777777" w:rsidR="0025641E" w:rsidRPr="007B11F6" w:rsidRDefault="0025641E" w:rsidP="0066659D">
            <w:pPr>
              <w:rPr>
                <w:color w:val="000000"/>
              </w:rPr>
            </w:pPr>
            <w:r w:rsidRPr="007B11F6">
              <w:rPr>
                <w:color w:val="000000"/>
              </w:rPr>
              <w:t>Argues</w:t>
            </w:r>
          </w:p>
          <w:p w14:paraId="1339C1F7" w14:textId="77777777" w:rsidR="0025641E" w:rsidRPr="007B11F6" w:rsidRDefault="0025641E" w:rsidP="0066659D">
            <w:pPr>
              <w:rPr>
                <w:color w:val="000000"/>
              </w:rPr>
            </w:pPr>
            <w:r w:rsidRPr="007B11F6">
              <w:rPr>
                <w:color w:val="000000"/>
              </w:rPr>
              <w:t>Blind transfers call</w:t>
            </w:r>
          </w:p>
          <w:p w14:paraId="29D2DE66" w14:textId="77777777" w:rsidR="0025641E" w:rsidRPr="007B11F6" w:rsidRDefault="0025641E" w:rsidP="0066659D">
            <w:pPr>
              <w:rPr>
                <w:color w:val="000000"/>
              </w:rPr>
            </w:pPr>
            <w:r w:rsidRPr="007B11F6">
              <w:rPr>
                <w:color w:val="000000"/>
              </w:rPr>
              <w:t>Encourages / commits fraud</w:t>
            </w:r>
          </w:p>
          <w:p w14:paraId="19AAB557" w14:textId="77777777" w:rsidR="0025641E" w:rsidRPr="007B11F6" w:rsidRDefault="0025641E" w:rsidP="0066659D">
            <w:pPr>
              <w:rPr>
                <w:color w:val="000000"/>
              </w:rPr>
            </w:pPr>
            <w:r w:rsidRPr="007B11F6">
              <w:rPr>
                <w:color w:val="000000"/>
              </w:rPr>
              <w:t>Intentionally disconnects caller</w:t>
            </w:r>
          </w:p>
          <w:p w14:paraId="44FB8C9E" w14:textId="77777777" w:rsidR="0025641E" w:rsidRPr="007B11F6" w:rsidRDefault="0025641E" w:rsidP="0066659D">
            <w:pPr>
              <w:rPr>
                <w:color w:val="000000"/>
              </w:rPr>
            </w:pPr>
            <w:r w:rsidRPr="007B11F6">
              <w:rPr>
                <w:color w:val="000000"/>
              </w:rPr>
              <w:t>Threatens caller / employee</w:t>
            </w:r>
          </w:p>
          <w:p w14:paraId="014E6437" w14:textId="77777777" w:rsidR="0025641E" w:rsidRPr="007B11F6" w:rsidRDefault="0025641E" w:rsidP="0066659D">
            <w:pPr>
              <w:rPr>
                <w:color w:val="000000"/>
              </w:rPr>
            </w:pPr>
            <w:r w:rsidRPr="007B11F6">
              <w:rPr>
                <w:color w:val="000000"/>
              </w:rPr>
              <w:t>Uses derogatory/disrespectful words</w:t>
            </w:r>
          </w:p>
          <w:p w14:paraId="37674B27" w14:textId="77777777" w:rsidR="0025641E" w:rsidRPr="007B11F6" w:rsidRDefault="0025641E" w:rsidP="0066659D">
            <w:pPr>
              <w:rPr>
                <w:color w:val="000000"/>
              </w:rPr>
            </w:pPr>
            <w:r w:rsidRPr="007B11F6">
              <w:rPr>
                <w:color w:val="000000"/>
              </w:rPr>
              <w:t>Uses profanity of any kind</w:t>
            </w:r>
          </w:p>
          <w:p w14:paraId="10BAE15A" w14:textId="77777777" w:rsidR="0025641E" w:rsidRPr="007B11F6" w:rsidRDefault="0025641E" w:rsidP="0066659D">
            <w:pPr>
              <w:rPr>
                <w:color w:val="000000"/>
              </w:rPr>
            </w:pPr>
            <w:r w:rsidRPr="007B11F6">
              <w:rPr>
                <w:color w:val="000000"/>
              </w:rPr>
              <w:t>Verbally abusive</w:t>
            </w:r>
          </w:p>
          <w:p w14:paraId="6C63F1E4" w14:textId="77777777" w:rsidR="0025641E" w:rsidRPr="007B11F6" w:rsidRDefault="0025641E" w:rsidP="0066659D">
            <w:pPr>
              <w:rPr>
                <w:color w:val="000000"/>
              </w:rPr>
            </w:pPr>
            <w:r w:rsidRPr="007B11F6">
              <w:rPr>
                <w:color w:val="000000"/>
              </w:rPr>
              <w:t>Yells, screams</w:t>
            </w:r>
          </w:p>
          <w:p w14:paraId="51439A82" w14:textId="77777777" w:rsidR="0025641E" w:rsidRPr="006F04F9" w:rsidRDefault="0025641E" w:rsidP="0066659D">
            <w:pPr>
              <w:rPr>
                <w:color w:val="000000"/>
              </w:rPr>
            </w:pPr>
            <w:r w:rsidRPr="007B11F6">
              <w:rPr>
                <w:color w:val="000000"/>
              </w:rPr>
              <w:t>Other: Specify reason under coaching details.</w:t>
            </w:r>
          </w:p>
        </w:tc>
      </w:tr>
    </w:tbl>
    <w:p w14:paraId="6079DA1A" w14:textId="77777777" w:rsidR="0025641E" w:rsidRDefault="0025641E" w:rsidP="0025641E">
      <w:pPr>
        <w:ind w:left="1440"/>
      </w:pPr>
      <w:r w:rsidRPr="002A4C6B">
        <w:t>Note: Other: Specify reason under coaching details. Should be last in the list.</w:t>
      </w:r>
    </w:p>
    <w:p w14:paraId="3DB10DC2" w14:textId="77777777" w:rsidR="0025641E" w:rsidRPr="00962E2B" w:rsidRDefault="0025641E" w:rsidP="0025641E">
      <w:pPr>
        <w:spacing w:before="120"/>
        <w:rPr>
          <w:b/>
        </w:rPr>
      </w:pPr>
      <w:r w:rsidRPr="00962E2B">
        <w:rPr>
          <w:b/>
        </w:rPr>
        <w:t>3.2.1.3.7.2</w:t>
      </w:r>
      <w:r w:rsidRPr="00962E2B">
        <w:rPr>
          <w:b/>
        </w:rPr>
        <w:tab/>
        <w:t xml:space="preserve">Indirect Coaching Reason and Sub-Reasons </w:t>
      </w:r>
    </w:p>
    <w:p w14:paraId="4C699E0C" w14:textId="77777777" w:rsidR="0025641E" w:rsidRDefault="0025641E" w:rsidP="0025641E">
      <w:pPr>
        <w:ind w:left="1440"/>
      </w:pPr>
      <w:r w:rsidRPr="0022658E">
        <w:t>Allow for the selection of one or more Indirect Coaching Reasons and Sub-Coaching Reasons.</w:t>
      </w:r>
    </w:p>
    <w:p w14:paraId="0AE112A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2FE302F1" w14:textId="77777777" w:rsidTr="0066659D">
        <w:trPr>
          <w:cantSplit/>
          <w:trHeight w:val="300"/>
        </w:trPr>
        <w:tc>
          <w:tcPr>
            <w:tcW w:w="1797" w:type="dxa"/>
            <w:shd w:val="clear" w:color="auto" w:fill="000000"/>
            <w:vAlign w:val="center"/>
            <w:hideMark/>
          </w:tcPr>
          <w:p w14:paraId="7795071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2B3D5A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BC6421B" w14:textId="77777777" w:rsidR="0025641E" w:rsidRPr="00380BDF" w:rsidRDefault="0025641E" w:rsidP="0066659D">
            <w:pPr>
              <w:jc w:val="center"/>
              <w:rPr>
                <w:b/>
                <w:color w:val="FFFFFF"/>
              </w:rPr>
            </w:pPr>
            <w:r w:rsidRPr="00380BDF">
              <w:rPr>
                <w:b/>
                <w:color w:val="FFFFFF"/>
              </w:rPr>
              <w:t>Sub-Coaching Reason</w:t>
            </w:r>
          </w:p>
        </w:tc>
      </w:tr>
      <w:tr w:rsidR="0025641E" w:rsidRPr="006F04F9" w14:paraId="38E0913A" w14:textId="77777777" w:rsidTr="0066659D">
        <w:trPr>
          <w:cantSplit/>
          <w:trHeight w:val="395"/>
        </w:trPr>
        <w:tc>
          <w:tcPr>
            <w:tcW w:w="1797" w:type="dxa"/>
            <w:shd w:val="clear" w:color="auto" w:fill="auto"/>
            <w:vAlign w:val="center"/>
            <w:hideMark/>
          </w:tcPr>
          <w:p w14:paraId="32F49837" w14:textId="77777777" w:rsidR="0025641E" w:rsidRPr="006F04F9" w:rsidRDefault="0025641E" w:rsidP="0066659D">
            <w:pPr>
              <w:rPr>
                <w:color w:val="000000"/>
              </w:rPr>
            </w:pPr>
            <w:r>
              <w:rPr>
                <w:color w:val="000000"/>
              </w:rPr>
              <w:t>Attendance</w:t>
            </w:r>
          </w:p>
        </w:tc>
        <w:tc>
          <w:tcPr>
            <w:tcW w:w="2883" w:type="dxa"/>
            <w:shd w:val="clear" w:color="auto" w:fill="auto"/>
            <w:noWrap/>
            <w:vAlign w:val="center"/>
            <w:hideMark/>
          </w:tcPr>
          <w:p w14:paraId="6C80467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01BAD21" w14:textId="77777777" w:rsidR="0025641E" w:rsidRDefault="0025641E" w:rsidP="0066659D">
            <w:pPr>
              <w:rPr>
                <w:color w:val="000000"/>
              </w:rPr>
            </w:pPr>
            <w:r w:rsidRPr="00777F7A">
              <w:rPr>
                <w:color w:val="000000"/>
              </w:rPr>
              <w:t>Attendance Improvement Discussion</w:t>
            </w:r>
          </w:p>
          <w:p w14:paraId="10CD8E80"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F9EF972" w14:textId="77777777" w:rsidTr="0066659D">
        <w:trPr>
          <w:cantSplit/>
          <w:trHeight w:val="395"/>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A3037E9" w14:textId="77777777" w:rsidR="0025641E" w:rsidRPr="006F04F9" w:rsidRDefault="0025641E" w:rsidP="0066659D">
            <w:pPr>
              <w:rPr>
                <w:color w:val="000000"/>
              </w:rPr>
            </w:pPr>
            <w:r>
              <w:rPr>
                <w:color w:val="000000"/>
              </w:rPr>
              <w:lastRenderedPageBreak/>
              <w:t>Call Efficiency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6DDB751"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42CE77D1" w14:textId="77777777" w:rsidR="0025641E" w:rsidRPr="0074011B" w:rsidRDefault="0025641E" w:rsidP="0066659D">
            <w:pPr>
              <w:rPr>
                <w:color w:val="000000"/>
              </w:rPr>
            </w:pPr>
            <w:r w:rsidRPr="0074011B">
              <w:rPr>
                <w:color w:val="000000"/>
              </w:rPr>
              <w:t>Appropriate use of hold</w:t>
            </w:r>
          </w:p>
          <w:p w14:paraId="05D75B28" w14:textId="77777777" w:rsidR="0025641E" w:rsidRPr="0074011B" w:rsidRDefault="0025641E" w:rsidP="0066659D">
            <w:pPr>
              <w:rPr>
                <w:color w:val="000000"/>
              </w:rPr>
            </w:pPr>
            <w:r w:rsidRPr="0074011B">
              <w:rPr>
                <w:color w:val="000000"/>
              </w:rPr>
              <w:t>Keeping the call on task</w:t>
            </w:r>
          </w:p>
          <w:p w14:paraId="31D0B2EC" w14:textId="77777777" w:rsidR="0025641E" w:rsidRPr="0074011B" w:rsidRDefault="0025641E" w:rsidP="0066659D">
            <w:pPr>
              <w:rPr>
                <w:color w:val="000000"/>
              </w:rPr>
            </w:pPr>
            <w:r w:rsidRPr="0074011B">
              <w:rPr>
                <w:color w:val="000000"/>
              </w:rPr>
              <w:t>Navigational efficiency</w:t>
            </w:r>
          </w:p>
          <w:p w14:paraId="2E6CD3B7" w14:textId="77777777" w:rsidR="0025641E" w:rsidRPr="0074011B" w:rsidRDefault="0025641E" w:rsidP="0066659D">
            <w:pPr>
              <w:rPr>
                <w:color w:val="000000"/>
              </w:rPr>
            </w:pPr>
            <w:r w:rsidRPr="0074011B">
              <w:rPr>
                <w:color w:val="000000"/>
              </w:rPr>
              <w:t>Non transfer opportunity</w:t>
            </w:r>
          </w:p>
          <w:p w14:paraId="2002CE00" w14:textId="77777777" w:rsidR="0025641E" w:rsidRPr="0074011B" w:rsidRDefault="0025641E" w:rsidP="0066659D">
            <w:pPr>
              <w:rPr>
                <w:color w:val="000000"/>
              </w:rPr>
            </w:pPr>
            <w:r w:rsidRPr="0074011B">
              <w:rPr>
                <w:color w:val="000000"/>
              </w:rPr>
              <w:t>Over servicing the caller</w:t>
            </w:r>
          </w:p>
          <w:p w14:paraId="26A5AA85" w14:textId="77777777" w:rsidR="0025641E" w:rsidRPr="0074011B" w:rsidRDefault="0025641E" w:rsidP="0066659D">
            <w:pPr>
              <w:rPr>
                <w:color w:val="000000"/>
              </w:rPr>
            </w:pPr>
            <w:r w:rsidRPr="0074011B">
              <w:rPr>
                <w:color w:val="000000"/>
              </w:rPr>
              <w:t>Utilizing appropriate scripting</w:t>
            </w:r>
          </w:p>
          <w:p w14:paraId="3C8B85F6" w14:textId="77777777" w:rsidR="0025641E" w:rsidRPr="006F04F9" w:rsidRDefault="0025641E" w:rsidP="0066659D">
            <w:pPr>
              <w:rPr>
                <w:color w:val="000000"/>
              </w:rPr>
            </w:pPr>
            <w:r w:rsidRPr="0074011B">
              <w:rPr>
                <w:color w:val="000000"/>
              </w:rPr>
              <w:t>Other: Specify reason under coaching details.</w:t>
            </w:r>
          </w:p>
        </w:tc>
      </w:tr>
      <w:tr w:rsidR="0025641E" w:rsidRPr="006F04F9" w14:paraId="328A54C5" w14:textId="77777777" w:rsidTr="0066659D">
        <w:trPr>
          <w:cantSplit/>
          <w:trHeight w:val="620"/>
        </w:trPr>
        <w:tc>
          <w:tcPr>
            <w:tcW w:w="1797" w:type="dxa"/>
            <w:shd w:val="clear" w:color="auto" w:fill="auto"/>
            <w:vAlign w:val="center"/>
            <w:hideMark/>
          </w:tcPr>
          <w:p w14:paraId="20D46468" w14:textId="77777777" w:rsidR="0025641E" w:rsidRPr="006F04F9" w:rsidRDefault="0025641E" w:rsidP="0066659D">
            <w:pPr>
              <w:rPr>
                <w:color w:val="000000"/>
              </w:rPr>
            </w:pPr>
            <w:r w:rsidRPr="0022658E">
              <w:rPr>
                <w:color w:val="000000"/>
              </w:rPr>
              <w:t>CCO Process Procedure</w:t>
            </w:r>
          </w:p>
        </w:tc>
        <w:tc>
          <w:tcPr>
            <w:tcW w:w="2883" w:type="dxa"/>
            <w:shd w:val="clear" w:color="auto" w:fill="auto"/>
            <w:noWrap/>
            <w:vAlign w:val="center"/>
            <w:hideMark/>
          </w:tcPr>
          <w:p w14:paraId="0F1CA30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8A714B0" w14:textId="77777777" w:rsidR="0025641E" w:rsidRPr="00E833CB" w:rsidRDefault="0025641E" w:rsidP="0066659D">
            <w:pPr>
              <w:rPr>
                <w:color w:val="000000"/>
              </w:rPr>
            </w:pPr>
            <w:r w:rsidRPr="00E833CB">
              <w:rPr>
                <w:color w:val="000000"/>
              </w:rPr>
              <w:t>CCO Learning</w:t>
            </w:r>
          </w:p>
          <w:p w14:paraId="1CD19947" w14:textId="77777777" w:rsidR="0025641E" w:rsidRPr="00E833CB" w:rsidRDefault="0025641E" w:rsidP="0066659D">
            <w:pPr>
              <w:rPr>
                <w:color w:val="000000"/>
              </w:rPr>
            </w:pPr>
            <w:r w:rsidRPr="00E833CB">
              <w:rPr>
                <w:color w:val="000000"/>
              </w:rPr>
              <w:t>CUP</w:t>
            </w:r>
          </w:p>
          <w:p w14:paraId="2FF1FD81" w14:textId="77777777" w:rsidR="0025641E" w:rsidRPr="00E833CB" w:rsidRDefault="0025641E" w:rsidP="0066659D">
            <w:pPr>
              <w:rPr>
                <w:color w:val="000000"/>
              </w:rPr>
            </w:pPr>
            <w:r w:rsidRPr="00E833CB">
              <w:rPr>
                <w:color w:val="000000"/>
              </w:rPr>
              <w:t>Desk to Desk</w:t>
            </w:r>
          </w:p>
          <w:p w14:paraId="719706FE" w14:textId="77777777" w:rsidR="0025641E" w:rsidRDefault="0025641E" w:rsidP="0066659D">
            <w:pPr>
              <w:rPr>
                <w:color w:val="000000"/>
              </w:rPr>
            </w:pPr>
            <w:r w:rsidRPr="00E833CB">
              <w:rPr>
                <w:color w:val="000000"/>
              </w:rPr>
              <w:t>Security and Privacy Incident</w:t>
            </w:r>
          </w:p>
          <w:p w14:paraId="49F422E7" w14:textId="77777777" w:rsidR="0025641E" w:rsidRPr="00E833CB" w:rsidRDefault="0025641E" w:rsidP="0066659D">
            <w:pPr>
              <w:rPr>
                <w:color w:val="000000"/>
              </w:rPr>
            </w:pPr>
            <w:r>
              <w:rPr>
                <w:color w:val="000000"/>
              </w:rPr>
              <w:t>Supervisor Callback</w:t>
            </w:r>
          </w:p>
          <w:p w14:paraId="35EBCFA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94C5679" w14:textId="77777777" w:rsidTr="0066659D">
        <w:trPr>
          <w:cantSplit/>
          <w:trHeight w:val="530"/>
        </w:trPr>
        <w:tc>
          <w:tcPr>
            <w:tcW w:w="1797" w:type="dxa"/>
            <w:shd w:val="clear" w:color="auto" w:fill="auto"/>
            <w:vAlign w:val="center"/>
            <w:hideMark/>
          </w:tcPr>
          <w:p w14:paraId="7FE2E341" w14:textId="77777777" w:rsidR="0025641E" w:rsidRPr="006F04F9" w:rsidRDefault="0025641E" w:rsidP="0066659D">
            <w:pPr>
              <w:rPr>
                <w:color w:val="000000"/>
              </w:rPr>
            </w:pPr>
            <w:r w:rsidRPr="0022658E">
              <w:rPr>
                <w:color w:val="000000"/>
              </w:rPr>
              <w:t xml:space="preserve">Coaching </w:t>
            </w:r>
          </w:p>
        </w:tc>
        <w:tc>
          <w:tcPr>
            <w:tcW w:w="2883" w:type="dxa"/>
            <w:shd w:val="clear" w:color="auto" w:fill="auto"/>
            <w:noWrap/>
            <w:vAlign w:val="center"/>
            <w:hideMark/>
          </w:tcPr>
          <w:p w14:paraId="3E351EB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6E80DC0" w14:textId="77777777" w:rsidR="0025641E" w:rsidRPr="00E833CB" w:rsidRDefault="0025641E" w:rsidP="0066659D">
            <w:pPr>
              <w:rPr>
                <w:color w:val="000000"/>
              </w:rPr>
            </w:pPr>
            <w:r w:rsidRPr="00E833CB">
              <w:rPr>
                <w:color w:val="000000"/>
              </w:rPr>
              <w:t>Quality eCL Coaching</w:t>
            </w:r>
          </w:p>
          <w:p w14:paraId="5F644C39" w14:textId="77777777" w:rsidR="0025641E" w:rsidRPr="00E833CB" w:rsidRDefault="0025641E" w:rsidP="0066659D">
            <w:pPr>
              <w:rPr>
                <w:color w:val="000000"/>
              </w:rPr>
            </w:pPr>
            <w:r w:rsidRPr="00E833CB">
              <w:rPr>
                <w:color w:val="000000"/>
              </w:rPr>
              <w:t>Supervisor eCL Coaching</w:t>
            </w:r>
          </w:p>
          <w:p w14:paraId="25CD1FDE"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43A53FFB" w14:textId="77777777" w:rsidTr="0066659D">
        <w:trPr>
          <w:cantSplit/>
          <w:trHeight w:val="300"/>
        </w:trPr>
        <w:tc>
          <w:tcPr>
            <w:tcW w:w="1797" w:type="dxa"/>
            <w:shd w:val="clear" w:color="auto" w:fill="auto"/>
            <w:vAlign w:val="center"/>
          </w:tcPr>
          <w:p w14:paraId="109E3D19" w14:textId="77777777" w:rsidR="0025641E" w:rsidRPr="006F04F9" w:rsidRDefault="0025641E" w:rsidP="0066659D">
            <w:pPr>
              <w:rPr>
                <w:color w:val="000000"/>
              </w:rPr>
            </w:pPr>
            <w:r w:rsidRPr="00E833CB">
              <w:rPr>
                <w:color w:val="000000"/>
              </w:rPr>
              <w:t>Corporate and Program Compliance</w:t>
            </w:r>
          </w:p>
        </w:tc>
        <w:tc>
          <w:tcPr>
            <w:tcW w:w="2883" w:type="dxa"/>
            <w:shd w:val="clear" w:color="auto" w:fill="auto"/>
            <w:noWrap/>
            <w:vAlign w:val="center"/>
          </w:tcPr>
          <w:p w14:paraId="219A931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tcPr>
          <w:p w14:paraId="4209BD3C" w14:textId="77777777" w:rsidR="0025641E" w:rsidRPr="00E833CB" w:rsidRDefault="0025641E" w:rsidP="0066659D">
            <w:pPr>
              <w:rPr>
                <w:color w:val="000000"/>
              </w:rPr>
            </w:pPr>
            <w:r w:rsidRPr="00E833CB">
              <w:rPr>
                <w:color w:val="000000"/>
              </w:rPr>
              <w:t>Annual Review</w:t>
            </w:r>
          </w:p>
          <w:p w14:paraId="0AAD8583" w14:textId="77777777" w:rsidR="0025641E" w:rsidRPr="00E833CB" w:rsidRDefault="0025641E" w:rsidP="0066659D">
            <w:pPr>
              <w:rPr>
                <w:color w:val="000000"/>
              </w:rPr>
            </w:pPr>
            <w:r w:rsidRPr="00E833CB">
              <w:rPr>
                <w:color w:val="000000"/>
              </w:rPr>
              <w:t>CoR</w:t>
            </w:r>
          </w:p>
          <w:p w14:paraId="3DE7967B" w14:textId="77777777" w:rsidR="0025641E" w:rsidRPr="00E833CB" w:rsidRDefault="0025641E" w:rsidP="0066659D">
            <w:pPr>
              <w:rPr>
                <w:color w:val="000000"/>
              </w:rPr>
            </w:pPr>
            <w:r w:rsidRPr="00E833CB">
              <w:rPr>
                <w:color w:val="000000"/>
              </w:rPr>
              <w:t>eRes</w:t>
            </w:r>
          </w:p>
          <w:p w14:paraId="7884C6BF" w14:textId="77777777" w:rsidR="0025641E" w:rsidRPr="00E833CB" w:rsidRDefault="0025641E" w:rsidP="0066659D">
            <w:pPr>
              <w:rPr>
                <w:color w:val="000000"/>
              </w:rPr>
            </w:pPr>
            <w:r w:rsidRPr="00E833CB">
              <w:rPr>
                <w:color w:val="000000"/>
              </w:rPr>
              <w:t>IPC</w:t>
            </w:r>
          </w:p>
          <w:p w14:paraId="18C973F7" w14:textId="77777777" w:rsidR="0025641E" w:rsidRPr="00E833CB" w:rsidRDefault="0025641E" w:rsidP="0066659D">
            <w:pPr>
              <w:rPr>
                <w:color w:val="000000"/>
              </w:rPr>
            </w:pPr>
            <w:r w:rsidRPr="00E833CB">
              <w:rPr>
                <w:color w:val="000000"/>
              </w:rPr>
              <w:t>ISO</w:t>
            </w:r>
          </w:p>
          <w:p w14:paraId="037297D6" w14:textId="77777777" w:rsidR="0025641E" w:rsidRPr="00E833CB" w:rsidRDefault="0025641E" w:rsidP="0066659D">
            <w:pPr>
              <w:rPr>
                <w:color w:val="000000"/>
              </w:rPr>
            </w:pPr>
            <w:r w:rsidRPr="00E833CB">
              <w:rPr>
                <w:color w:val="000000"/>
              </w:rPr>
              <w:t>Mandatory Training</w:t>
            </w:r>
          </w:p>
          <w:p w14:paraId="5E379CB2" w14:textId="77777777" w:rsidR="0025641E" w:rsidRPr="00E833CB" w:rsidRDefault="0025641E" w:rsidP="0066659D">
            <w:pPr>
              <w:rPr>
                <w:color w:val="000000"/>
              </w:rPr>
            </w:pPr>
            <w:r w:rsidRPr="00E833CB">
              <w:rPr>
                <w:color w:val="000000"/>
              </w:rPr>
              <w:t>Secure Floor Policy</w:t>
            </w:r>
          </w:p>
          <w:p w14:paraId="16833C19"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5B7E674" w14:textId="77777777" w:rsidTr="0066659D">
        <w:trPr>
          <w:cantSplit/>
          <w:trHeight w:val="300"/>
        </w:trPr>
        <w:tc>
          <w:tcPr>
            <w:tcW w:w="1797" w:type="dxa"/>
            <w:shd w:val="clear" w:color="auto" w:fill="auto"/>
            <w:vAlign w:val="center"/>
            <w:hideMark/>
          </w:tcPr>
          <w:p w14:paraId="3594632A" w14:textId="77777777" w:rsidR="0025641E" w:rsidRPr="006F04F9" w:rsidRDefault="0025641E" w:rsidP="0066659D">
            <w:pPr>
              <w:rPr>
                <w:color w:val="000000"/>
              </w:rPr>
            </w:pPr>
            <w:r>
              <w:rPr>
                <w:color w:val="000000"/>
              </w:rPr>
              <w:t>ETS</w:t>
            </w:r>
          </w:p>
        </w:tc>
        <w:tc>
          <w:tcPr>
            <w:tcW w:w="2883" w:type="dxa"/>
            <w:shd w:val="clear" w:color="auto" w:fill="auto"/>
            <w:noWrap/>
            <w:vAlign w:val="center"/>
            <w:hideMark/>
          </w:tcPr>
          <w:p w14:paraId="18AD1A1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3CE203F"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455BD284"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B10DA9E" w14:textId="77777777" w:rsidR="0025641E" w:rsidRPr="006F04F9" w:rsidRDefault="0025641E" w:rsidP="0066659D">
            <w:pPr>
              <w:rPr>
                <w:color w:val="000000"/>
              </w:rPr>
            </w:pPr>
            <w:r>
              <w:rPr>
                <w:color w:val="000000"/>
              </w:rPr>
              <w:t>KUDOS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09F9726"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257645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45EFFA10" w14:textId="77777777" w:rsidTr="0066659D">
        <w:trPr>
          <w:cantSplit/>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EA7F588" w14:textId="77777777" w:rsidR="0025641E" w:rsidRPr="006F04F9" w:rsidRDefault="0025641E" w:rsidP="0066659D">
            <w:pPr>
              <w:rPr>
                <w:color w:val="000000"/>
              </w:rPr>
            </w:pPr>
            <w:r w:rsidRPr="00E833CB">
              <w:rPr>
                <w:color w:val="000000"/>
              </w:rPr>
              <w:t>Professional Development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834B9B"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3F8540D" w14:textId="77777777" w:rsidR="0025641E" w:rsidRDefault="0025641E" w:rsidP="0066659D">
            <w:pPr>
              <w:rPr>
                <w:color w:val="000000"/>
              </w:rPr>
            </w:pPr>
            <w:r w:rsidRPr="00E833CB">
              <w:rPr>
                <w:color w:val="000000"/>
              </w:rPr>
              <w:t>Business Acumen</w:t>
            </w:r>
          </w:p>
          <w:p w14:paraId="1F7B7CCB" w14:textId="480504EF" w:rsidR="00D528B0" w:rsidRPr="00E833CB" w:rsidRDefault="00D528B0" w:rsidP="0066659D">
            <w:pPr>
              <w:rPr>
                <w:color w:val="000000"/>
              </w:rPr>
            </w:pPr>
            <w:r>
              <w:rPr>
                <w:color w:val="000000"/>
              </w:rPr>
              <w:t>Coach the Coach</w:t>
            </w:r>
          </w:p>
          <w:p w14:paraId="38BD28ED" w14:textId="77777777" w:rsidR="0025641E" w:rsidRPr="00E833CB" w:rsidRDefault="0025641E" w:rsidP="0066659D">
            <w:pPr>
              <w:rPr>
                <w:color w:val="000000"/>
              </w:rPr>
            </w:pPr>
            <w:r w:rsidRPr="00E833CB">
              <w:rPr>
                <w:color w:val="000000"/>
              </w:rPr>
              <w:t>Critical Thinking</w:t>
            </w:r>
          </w:p>
          <w:p w14:paraId="4BD7DA66" w14:textId="77777777" w:rsidR="0025641E" w:rsidRPr="00E833CB" w:rsidRDefault="0025641E" w:rsidP="0066659D">
            <w:pPr>
              <w:rPr>
                <w:color w:val="000000"/>
              </w:rPr>
            </w:pPr>
            <w:r w:rsidRPr="00E833CB">
              <w:rPr>
                <w:color w:val="000000"/>
              </w:rPr>
              <w:t>IDP</w:t>
            </w:r>
          </w:p>
          <w:p w14:paraId="32E24DC7" w14:textId="77777777" w:rsidR="0025641E" w:rsidRPr="00E833CB" w:rsidRDefault="0025641E" w:rsidP="0066659D">
            <w:pPr>
              <w:rPr>
                <w:color w:val="000000"/>
              </w:rPr>
            </w:pPr>
            <w:r w:rsidRPr="00E833CB">
              <w:rPr>
                <w:color w:val="000000"/>
              </w:rPr>
              <w:t>Leadership Skills</w:t>
            </w:r>
          </w:p>
          <w:p w14:paraId="2ECE9327"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912BF32" w14:textId="77777777" w:rsidTr="0066659D">
        <w:trPr>
          <w:cantSplit/>
          <w:trHeight w:val="458"/>
        </w:trPr>
        <w:tc>
          <w:tcPr>
            <w:tcW w:w="1797" w:type="dxa"/>
            <w:shd w:val="clear" w:color="auto" w:fill="auto"/>
            <w:vAlign w:val="center"/>
            <w:hideMark/>
          </w:tcPr>
          <w:p w14:paraId="225908D0" w14:textId="77777777" w:rsidR="0025641E" w:rsidRPr="006F04F9" w:rsidRDefault="0025641E" w:rsidP="0066659D">
            <w:pPr>
              <w:rPr>
                <w:color w:val="000000"/>
              </w:rPr>
            </w:pPr>
            <w:r w:rsidRPr="00E833CB">
              <w:rPr>
                <w:color w:val="000000"/>
              </w:rPr>
              <w:t>Quality Performance</w:t>
            </w:r>
          </w:p>
        </w:tc>
        <w:tc>
          <w:tcPr>
            <w:tcW w:w="2883" w:type="dxa"/>
            <w:shd w:val="clear" w:color="auto" w:fill="auto"/>
            <w:noWrap/>
            <w:vAlign w:val="center"/>
            <w:hideMark/>
          </w:tcPr>
          <w:p w14:paraId="4CB3D49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9EFE4E6" w14:textId="77777777" w:rsidR="0025641E" w:rsidRPr="00E833CB" w:rsidRDefault="0025641E" w:rsidP="0066659D">
            <w:pPr>
              <w:rPr>
                <w:color w:val="000000"/>
              </w:rPr>
            </w:pPr>
            <w:r w:rsidRPr="00E833CB">
              <w:rPr>
                <w:color w:val="000000"/>
              </w:rPr>
              <w:t>Customer Satisfaction</w:t>
            </w:r>
          </w:p>
          <w:p w14:paraId="732D13EF" w14:textId="77777777" w:rsidR="0025641E" w:rsidRPr="00E833CB" w:rsidRDefault="0025641E" w:rsidP="0066659D">
            <w:pPr>
              <w:rPr>
                <w:color w:val="000000"/>
              </w:rPr>
            </w:pPr>
            <w:r w:rsidRPr="00E833CB">
              <w:rPr>
                <w:color w:val="000000"/>
              </w:rPr>
              <w:t>PpoM</w:t>
            </w:r>
          </w:p>
          <w:p w14:paraId="2362A380" w14:textId="77777777" w:rsidR="0025641E" w:rsidRPr="00E833CB" w:rsidRDefault="0025641E" w:rsidP="0066659D">
            <w:pPr>
              <w:rPr>
                <w:color w:val="000000"/>
              </w:rPr>
            </w:pPr>
            <w:r w:rsidRPr="00E833CB">
              <w:rPr>
                <w:color w:val="000000"/>
              </w:rPr>
              <w:t>Verint</w:t>
            </w:r>
          </w:p>
          <w:p w14:paraId="1A2719BA"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11E47A9" w14:textId="77777777" w:rsidTr="0066659D">
        <w:trPr>
          <w:cantSplit/>
          <w:trHeight w:val="458"/>
        </w:trPr>
        <w:tc>
          <w:tcPr>
            <w:tcW w:w="1797" w:type="dxa"/>
            <w:shd w:val="clear" w:color="auto" w:fill="auto"/>
            <w:vAlign w:val="center"/>
          </w:tcPr>
          <w:p w14:paraId="0F3DDE13" w14:textId="77777777" w:rsidR="0025641E" w:rsidRDefault="0025641E" w:rsidP="0066659D">
            <w:pPr>
              <w:rPr>
                <w:color w:val="000000"/>
              </w:rPr>
            </w:pPr>
            <w:r w:rsidRPr="00E833CB">
              <w:rPr>
                <w:color w:val="000000"/>
              </w:rPr>
              <w:t>Reports Catalogue</w:t>
            </w:r>
          </w:p>
        </w:tc>
        <w:tc>
          <w:tcPr>
            <w:tcW w:w="2883" w:type="dxa"/>
            <w:shd w:val="clear" w:color="auto" w:fill="auto"/>
            <w:noWrap/>
            <w:vAlign w:val="center"/>
          </w:tcPr>
          <w:p w14:paraId="537D2A8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03D4B27E" w14:textId="77777777" w:rsidR="0025641E" w:rsidRPr="00E833CB" w:rsidRDefault="0025641E" w:rsidP="0066659D">
            <w:pPr>
              <w:rPr>
                <w:color w:val="000000"/>
              </w:rPr>
            </w:pPr>
            <w:r w:rsidRPr="00E833CB">
              <w:rPr>
                <w:color w:val="000000"/>
              </w:rPr>
              <w:t>Incorrect Escalation: ARC</w:t>
            </w:r>
          </w:p>
          <w:p w14:paraId="11D04984" w14:textId="77777777" w:rsidR="0025641E" w:rsidRPr="00E833CB" w:rsidRDefault="0025641E" w:rsidP="0066659D">
            <w:pPr>
              <w:rPr>
                <w:color w:val="000000"/>
              </w:rPr>
            </w:pPr>
            <w:r w:rsidRPr="00E833CB">
              <w:rPr>
                <w:color w:val="000000"/>
              </w:rPr>
              <w:t>Incorrect Escalation: DMEPOS</w:t>
            </w:r>
          </w:p>
          <w:p w14:paraId="7EA11A33" w14:textId="77777777" w:rsidR="0025641E" w:rsidRPr="00E833CB" w:rsidRDefault="0025641E" w:rsidP="0066659D">
            <w:pPr>
              <w:rPr>
                <w:color w:val="000000"/>
              </w:rPr>
            </w:pPr>
            <w:r w:rsidRPr="00E833CB">
              <w:rPr>
                <w:color w:val="000000"/>
              </w:rPr>
              <w:t>Incorrect Escalation: EE / MM</w:t>
            </w:r>
          </w:p>
          <w:p w14:paraId="05772126" w14:textId="77777777" w:rsidR="0025641E" w:rsidRPr="00E833CB" w:rsidRDefault="0025641E" w:rsidP="0066659D">
            <w:pPr>
              <w:rPr>
                <w:color w:val="000000"/>
              </w:rPr>
            </w:pPr>
            <w:r w:rsidRPr="00E833CB">
              <w:rPr>
                <w:color w:val="000000"/>
              </w:rPr>
              <w:t>Incorrect Escalation: RME</w:t>
            </w:r>
          </w:p>
          <w:p w14:paraId="463F63C7" w14:textId="77777777" w:rsidR="0025641E" w:rsidRPr="00E833CB" w:rsidRDefault="0025641E" w:rsidP="0066659D">
            <w:pPr>
              <w:rPr>
                <w:color w:val="000000"/>
              </w:rPr>
            </w:pPr>
            <w:r w:rsidRPr="00E833CB">
              <w:rPr>
                <w:color w:val="000000"/>
              </w:rPr>
              <w:t>Incorrect Transfers</w:t>
            </w:r>
          </w:p>
          <w:p w14:paraId="08E3B33F" w14:textId="77777777" w:rsidR="0025641E" w:rsidRPr="00E833CB" w:rsidRDefault="0025641E" w:rsidP="0066659D">
            <w:pPr>
              <w:rPr>
                <w:color w:val="000000"/>
              </w:rPr>
            </w:pPr>
            <w:r w:rsidRPr="00E833CB">
              <w:rPr>
                <w:color w:val="000000"/>
              </w:rPr>
              <w:t>ISG Usage</w:t>
            </w:r>
          </w:p>
          <w:p w14:paraId="22602538" w14:textId="77777777" w:rsidR="0025641E" w:rsidRPr="00E833CB" w:rsidRDefault="0025641E" w:rsidP="0066659D">
            <w:pPr>
              <w:rPr>
                <w:color w:val="000000"/>
              </w:rPr>
            </w:pPr>
            <w:r w:rsidRPr="00E833CB">
              <w:rPr>
                <w:color w:val="000000"/>
              </w:rPr>
              <w:t>OMR: Default Qualifier</w:t>
            </w:r>
          </w:p>
          <w:p w14:paraId="5D80AB0F" w14:textId="77777777" w:rsidR="0025641E" w:rsidRPr="00E833CB" w:rsidRDefault="0025641E" w:rsidP="0066659D">
            <w:pPr>
              <w:rPr>
                <w:color w:val="000000"/>
              </w:rPr>
            </w:pPr>
            <w:r w:rsidRPr="00E833CB">
              <w:rPr>
                <w:color w:val="000000"/>
              </w:rPr>
              <w:t xml:space="preserve">OMR: Short Calls Inbound </w:t>
            </w:r>
          </w:p>
          <w:p w14:paraId="2C2F56DC" w14:textId="77777777" w:rsidR="0025641E" w:rsidRPr="00E833CB" w:rsidRDefault="0025641E" w:rsidP="0066659D">
            <w:pPr>
              <w:rPr>
                <w:color w:val="000000"/>
              </w:rPr>
            </w:pPr>
            <w:r w:rsidRPr="00E833CB">
              <w:rPr>
                <w:color w:val="000000"/>
              </w:rPr>
              <w:t>OMR: Short Calls Outbound</w:t>
            </w:r>
          </w:p>
          <w:p w14:paraId="2F240BCB" w14:textId="77777777" w:rsidR="0025641E" w:rsidRPr="00E833CB" w:rsidRDefault="0025641E" w:rsidP="0066659D">
            <w:pPr>
              <w:rPr>
                <w:color w:val="000000"/>
              </w:rPr>
            </w:pPr>
            <w:r w:rsidRPr="00E833CB">
              <w:rPr>
                <w:color w:val="000000"/>
              </w:rPr>
              <w:t>OMR: Cancelled Calls</w:t>
            </w:r>
          </w:p>
          <w:p w14:paraId="14E5245E" w14:textId="77777777" w:rsidR="0025641E" w:rsidRPr="00E833CB" w:rsidRDefault="0025641E" w:rsidP="0066659D">
            <w:pPr>
              <w:rPr>
                <w:color w:val="000000"/>
              </w:rPr>
            </w:pPr>
            <w:r w:rsidRPr="00E833CB">
              <w:rPr>
                <w:color w:val="000000"/>
              </w:rPr>
              <w:t>OMR: Open Calls</w:t>
            </w:r>
          </w:p>
          <w:p w14:paraId="35B0F7C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6B03D87A" w14:textId="77777777" w:rsidTr="0066659D">
        <w:trPr>
          <w:cantSplit/>
          <w:trHeight w:val="458"/>
        </w:trPr>
        <w:tc>
          <w:tcPr>
            <w:tcW w:w="1797" w:type="dxa"/>
            <w:shd w:val="clear" w:color="auto" w:fill="auto"/>
            <w:vAlign w:val="center"/>
          </w:tcPr>
          <w:p w14:paraId="61B00B57" w14:textId="77777777" w:rsidR="0025641E" w:rsidRDefault="0025641E" w:rsidP="0066659D">
            <w:pPr>
              <w:rPr>
                <w:color w:val="000000"/>
              </w:rPr>
            </w:pPr>
            <w:r>
              <w:rPr>
                <w:color w:val="000000"/>
              </w:rPr>
              <w:t>Schedule Adherence</w:t>
            </w:r>
          </w:p>
        </w:tc>
        <w:tc>
          <w:tcPr>
            <w:tcW w:w="2883" w:type="dxa"/>
            <w:shd w:val="clear" w:color="auto" w:fill="auto"/>
            <w:noWrap/>
            <w:vAlign w:val="center"/>
          </w:tcPr>
          <w:p w14:paraId="39AFE67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tcPr>
          <w:p w14:paraId="2C2A3A1B" w14:textId="77777777" w:rsidR="0025641E" w:rsidRPr="006F04F9" w:rsidRDefault="0025641E" w:rsidP="0066659D">
            <w:pPr>
              <w:rPr>
                <w:color w:val="000000"/>
              </w:rPr>
            </w:pPr>
            <w:r w:rsidRPr="006F04F9">
              <w:rPr>
                <w:color w:val="000000"/>
              </w:rPr>
              <w:t>Other: Specify reason under coaching details.</w:t>
            </w:r>
          </w:p>
        </w:tc>
      </w:tr>
      <w:tr w:rsidR="0025641E" w:rsidRPr="006F04F9" w14:paraId="29C2EE20" w14:textId="77777777" w:rsidTr="0066659D">
        <w:trPr>
          <w:cantSplit/>
          <w:trHeight w:val="300"/>
        </w:trPr>
        <w:tc>
          <w:tcPr>
            <w:tcW w:w="1797" w:type="dxa"/>
            <w:shd w:val="clear" w:color="auto" w:fill="auto"/>
            <w:vAlign w:val="center"/>
          </w:tcPr>
          <w:p w14:paraId="0D94A2C8" w14:textId="77777777" w:rsidR="0025641E" w:rsidRPr="006F04F9" w:rsidRDefault="0025641E" w:rsidP="0066659D">
            <w:pPr>
              <w:rPr>
                <w:color w:val="000000"/>
              </w:rPr>
            </w:pPr>
            <w:r w:rsidRPr="006F04F9">
              <w:rPr>
                <w:color w:val="000000"/>
              </w:rPr>
              <w:lastRenderedPageBreak/>
              <w:t>Customer Service Escalation (available only if the log is a CSE)</w:t>
            </w:r>
          </w:p>
        </w:tc>
        <w:tc>
          <w:tcPr>
            <w:tcW w:w="2883" w:type="dxa"/>
            <w:shd w:val="clear" w:color="auto" w:fill="auto"/>
            <w:noWrap/>
            <w:vAlign w:val="center"/>
          </w:tcPr>
          <w:p w14:paraId="1A3579D9"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10902D3C" w14:textId="77777777" w:rsidR="0025641E" w:rsidRPr="007B11F6" w:rsidRDefault="0025641E" w:rsidP="0066659D">
            <w:pPr>
              <w:rPr>
                <w:color w:val="000000"/>
              </w:rPr>
            </w:pPr>
            <w:r w:rsidRPr="007B11F6">
              <w:rPr>
                <w:color w:val="000000"/>
              </w:rPr>
              <w:t>Argues</w:t>
            </w:r>
          </w:p>
          <w:p w14:paraId="06242181" w14:textId="77777777" w:rsidR="0025641E" w:rsidRPr="007B11F6" w:rsidRDefault="0025641E" w:rsidP="0066659D">
            <w:pPr>
              <w:rPr>
                <w:color w:val="000000"/>
              </w:rPr>
            </w:pPr>
            <w:r w:rsidRPr="007B11F6">
              <w:rPr>
                <w:color w:val="000000"/>
              </w:rPr>
              <w:t>Blind transfers call</w:t>
            </w:r>
          </w:p>
          <w:p w14:paraId="33260903" w14:textId="77777777" w:rsidR="0025641E" w:rsidRPr="007B11F6" w:rsidRDefault="0025641E" w:rsidP="0066659D">
            <w:pPr>
              <w:rPr>
                <w:color w:val="000000"/>
              </w:rPr>
            </w:pPr>
            <w:r w:rsidRPr="007B11F6">
              <w:rPr>
                <w:color w:val="000000"/>
              </w:rPr>
              <w:t>Encourages / commits fraud</w:t>
            </w:r>
          </w:p>
          <w:p w14:paraId="553485F0" w14:textId="77777777" w:rsidR="0025641E" w:rsidRPr="007B11F6" w:rsidRDefault="0025641E" w:rsidP="0066659D">
            <w:pPr>
              <w:rPr>
                <w:color w:val="000000"/>
              </w:rPr>
            </w:pPr>
            <w:r w:rsidRPr="007B11F6">
              <w:rPr>
                <w:color w:val="000000"/>
              </w:rPr>
              <w:t>Intentionally disconnects caller</w:t>
            </w:r>
          </w:p>
          <w:p w14:paraId="5B033DD3" w14:textId="77777777" w:rsidR="0025641E" w:rsidRPr="007B11F6" w:rsidRDefault="0025641E" w:rsidP="0066659D">
            <w:pPr>
              <w:rPr>
                <w:color w:val="000000"/>
              </w:rPr>
            </w:pPr>
            <w:r w:rsidRPr="007B11F6">
              <w:rPr>
                <w:color w:val="000000"/>
              </w:rPr>
              <w:t>Threatens caller / employee</w:t>
            </w:r>
          </w:p>
          <w:p w14:paraId="2667A83D" w14:textId="77777777" w:rsidR="0025641E" w:rsidRPr="007B11F6" w:rsidRDefault="0025641E" w:rsidP="0066659D">
            <w:pPr>
              <w:rPr>
                <w:color w:val="000000"/>
              </w:rPr>
            </w:pPr>
            <w:r w:rsidRPr="007B11F6">
              <w:rPr>
                <w:color w:val="000000"/>
              </w:rPr>
              <w:t>Uses derogatory/disrespectful words</w:t>
            </w:r>
          </w:p>
          <w:p w14:paraId="71ADE4CE" w14:textId="77777777" w:rsidR="0025641E" w:rsidRPr="007B11F6" w:rsidRDefault="0025641E" w:rsidP="0066659D">
            <w:pPr>
              <w:rPr>
                <w:color w:val="000000"/>
              </w:rPr>
            </w:pPr>
            <w:r w:rsidRPr="007B11F6">
              <w:rPr>
                <w:color w:val="000000"/>
              </w:rPr>
              <w:t>Uses profanity of any kind</w:t>
            </w:r>
          </w:p>
          <w:p w14:paraId="372F98F7" w14:textId="77777777" w:rsidR="0025641E" w:rsidRPr="007B11F6" w:rsidRDefault="0025641E" w:rsidP="0066659D">
            <w:pPr>
              <w:rPr>
                <w:color w:val="000000"/>
              </w:rPr>
            </w:pPr>
            <w:r w:rsidRPr="007B11F6">
              <w:rPr>
                <w:color w:val="000000"/>
              </w:rPr>
              <w:t>Verbally abusive</w:t>
            </w:r>
          </w:p>
          <w:p w14:paraId="380C0563" w14:textId="77777777" w:rsidR="0025641E" w:rsidRPr="007B11F6" w:rsidRDefault="0025641E" w:rsidP="0066659D">
            <w:pPr>
              <w:rPr>
                <w:color w:val="000000"/>
              </w:rPr>
            </w:pPr>
            <w:r w:rsidRPr="007B11F6">
              <w:rPr>
                <w:color w:val="000000"/>
              </w:rPr>
              <w:t>Yells, screams</w:t>
            </w:r>
          </w:p>
          <w:p w14:paraId="40376FA5" w14:textId="77777777" w:rsidR="0025641E" w:rsidRPr="006F04F9" w:rsidRDefault="0025641E" w:rsidP="0066659D">
            <w:pPr>
              <w:rPr>
                <w:color w:val="000000"/>
              </w:rPr>
            </w:pPr>
            <w:r w:rsidRPr="007B11F6">
              <w:rPr>
                <w:color w:val="000000"/>
              </w:rPr>
              <w:t>Other: Specify reason under coaching details.</w:t>
            </w:r>
          </w:p>
        </w:tc>
      </w:tr>
    </w:tbl>
    <w:p w14:paraId="36360BA8" w14:textId="77777777" w:rsidR="0025641E" w:rsidRDefault="0025641E" w:rsidP="0025641E">
      <w:pPr>
        <w:ind w:left="1440"/>
      </w:pPr>
      <w:r w:rsidRPr="002A4C6B">
        <w:t>Note: Other: Specify reason under coaching details. Should be last in the list.</w:t>
      </w:r>
    </w:p>
    <w:p w14:paraId="5269F130" w14:textId="77777777" w:rsidR="0025641E" w:rsidRPr="00962E2B" w:rsidRDefault="0025641E" w:rsidP="0025641E">
      <w:pPr>
        <w:spacing w:before="120"/>
        <w:rPr>
          <w:b/>
        </w:rPr>
      </w:pPr>
      <w:r w:rsidRPr="00962E2B">
        <w:rPr>
          <w:b/>
        </w:rPr>
        <w:t>3.2.1.3.7.3</w:t>
      </w:r>
      <w:r w:rsidRPr="00962E2B">
        <w:rPr>
          <w:b/>
        </w:rPr>
        <w:tab/>
        <w:t xml:space="preserve">Direct Warning Reason and Sub-Reasons </w:t>
      </w:r>
    </w:p>
    <w:p w14:paraId="4556B161" w14:textId="77777777" w:rsidR="0025641E" w:rsidRDefault="0025641E" w:rsidP="0025641E">
      <w:pPr>
        <w:ind w:left="1440"/>
      </w:pPr>
      <w:r w:rsidRPr="002A4C6B">
        <w:t>Allow for the selection of a single Direct Warning Reason and Sub-Warning Reason.</w:t>
      </w:r>
    </w:p>
    <w:p w14:paraId="29DFA224"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6B6EA08A" w14:textId="77777777" w:rsidTr="0066659D">
        <w:trPr>
          <w:cantSplit/>
          <w:trHeight w:val="300"/>
        </w:trPr>
        <w:tc>
          <w:tcPr>
            <w:tcW w:w="1797" w:type="dxa"/>
            <w:shd w:val="clear" w:color="auto" w:fill="000000"/>
            <w:vAlign w:val="center"/>
            <w:hideMark/>
          </w:tcPr>
          <w:p w14:paraId="035C18FF"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F37A0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4250647" w14:textId="77777777" w:rsidR="0025641E" w:rsidRPr="00380BDF" w:rsidRDefault="0025641E" w:rsidP="0066659D">
            <w:pPr>
              <w:jc w:val="center"/>
              <w:rPr>
                <w:b/>
                <w:color w:val="FFFFFF"/>
              </w:rPr>
            </w:pPr>
            <w:r w:rsidRPr="00380BDF">
              <w:rPr>
                <w:b/>
                <w:color w:val="FFFFFF"/>
              </w:rPr>
              <w:t>Sub-Warning Reason</w:t>
            </w:r>
          </w:p>
        </w:tc>
      </w:tr>
      <w:tr w:rsidR="0025641E" w:rsidRPr="002A4C6B" w14:paraId="5F937643" w14:textId="77777777" w:rsidTr="0066659D">
        <w:trPr>
          <w:cantSplit/>
          <w:trHeight w:val="300"/>
        </w:trPr>
        <w:tc>
          <w:tcPr>
            <w:tcW w:w="1797" w:type="dxa"/>
            <w:shd w:val="clear" w:color="auto" w:fill="auto"/>
            <w:vAlign w:val="center"/>
            <w:hideMark/>
          </w:tcPr>
          <w:p w14:paraId="0E11CAAB"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5B98B16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55B5D37E" w14:textId="77777777" w:rsidR="00D81CDF" w:rsidRDefault="00D81CDF" w:rsidP="00D81CDF">
            <w:pPr>
              <w:rPr>
                <w:color w:val="000000"/>
              </w:rPr>
            </w:pPr>
            <w:r>
              <w:rPr>
                <w:color w:val="000000"/>
              </w:rPr>
              <w:t>Adherence</w:t>
            </w:r>
          </w:p>
          <w:p w14:paraId="3B7F5C2B" w14:textId="77777777" w:rsidR="00D81CDF" w:rsidRPr="002A4C6B" w:rsidRDefault="00D81CDF" w:rsidP="00D81CDF">
            <w:pPr>
              <w:rPr>
                <w:color w:val="000000"/>
              </w:rPr>
            </w:pPr>
            <w:r w:rsidRPr="002A4C6B">
              <w:rPr>
                <w:color w:val="000000"/>
              </w:rPr>
              <w:t>Attendance</w:t>
            </w:r>
          </w:p>
          <w:p w14:paraId="1FFFBDD5" w14:textId="77777777" w:rsidR="00D81CDF" w:rsidRPr="002A4C6B" w:rsidRDefault="00D81CDF" w:rsidP="00D81CDF">
            <w:pPr>
              <w:rPr>
                <w:color w:val="000000"/>
              </w:rPr>
            </w:pPr>
            <w:r w:rsidRPr="002A4C6B">
              <w:rPr>
                <w:color w:val="000000"/>
              </w:rPr>
              <w:t>Conduct (including Call Avoidance)</w:t>
            </w:r>
          </w:p>
          <w:p w14:paraId="3122508C" w14:textId="77777777" w:rsidR="00D81CDF" w:rsidRPr="002A4C6B" w:rsidRDefault="00D81CDF" w:rsidP="00D81CDF">
            <w:pPr>
              <w:rPr>
                <w:color w:val="000000"/>
              </w:rPr>
            </w:pPr>
            <w:r w:rsidRPr="002A4C6B">
              <w:rPr>
                <w:color w:val="000000"/>
              </w:rPr>
              <w:t>ETS</w:t>
            </w:r>
          </w:p>
          <w:p w14:paraId="0C78DF3B" w14:textId="77777777" w:rsidR="00D81CDF" w:rsidRDefault="00D81CDF" w:rsidP="00D81CDF">
            <w:pPr>
              <w:rPr>
                <w:color w:val="000000"/>
              </w:rPr>
            </w:pPr>
            <w:r w:rsidRPr="002A4C6B">
              <w:rPr>
                <w:color w:val="000000"/>
              </w:rPr>
              <w:t>Quality/Performance</w:t>
            </w:r>
          </w:p>
          <w:p w14:paraId="1418A225" w14:textId="77777777" w:rsidR="00D81CDF" w:rsidRDefault="00D81CDF" w:rsidP="00D81CDF">
            <w:pPr>
              <w:rPr>
                <w:color w:val="000000"/>
              </w:rPr>
            </w:pPr>
            <w:r w:rsidRPr="002A4C6B">
              <w:rPr>
                <w:color w:val="000000"/>
              </w:rPr>
              <w:t>Quality/Performance</w:t>
            </w:r>
            <w:r>
              <w:rPr>
                <w:color w:val="000000"/>
              </w:rPr>
              <w:t xml:space="preserve"> – Failed Calls</w:t>
            </w:r>
          </w:p>
          <w:p w14:paraId="10111267"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79FBAC4B" w14:textId="77777777" w:rsidR="00D81CDF" w:rsidRPr="002A4C6B" w:rsidRDefault="00D81CDF" w:rsidP="00D81CDF">
            <w:pPr>
              <w:rPr>
                <w:color w:val="000000"/>
              </w:rPr>
            </w:pPr>
            <w:r w:rsidRPr="002A4C6B">
              <w:rPr>
                <w:color w:val="000000"/>
              </w:rPr>
              <w:t>Security or Privacy Issue</w:t>
            </w:r>
          </w:p>
          <w:p w14:paraId="093C0B8B" w14:textId="470D9FE6" w:rsidR="0025641E" w:rsidRPr="002A4C6B" w:rsidRDefault="00D81CDF" w:rsidP="00D81CDF">
            <w:pPr>
              <w:rPr>
                <w:color w:val="000000"/>
              </w:rPr>
            </w:pPr>
            <w:r w:rsidRPr="002A4C6B">
              <w:rPr>
                <w:color w:val="000000"/>
              </w:rPr>
              <w:t>Other Policy (non-Security/Privacy)</w:t>
            </w:r>
          </w:p>
        </w:tc>
      </w:tr>
      <w:tr w:rsidR="0025641E" w:rsidRPr="002A4C6B" w14:paraId="2C7B85AC" w14:textId="77777777" w:rsidTr="0066659D">
        <w:trPr>
          <w:cantSplit/>
          <w:trHeight w:val="300"/>
        </w:trPr>
        <w:tc>
          <w:tcPr>
            <w:tcW w:w="1797" w:type="dxa"/>
            <w:shd w:val="clear" w:color="auto" w:fill="auto"/>
            <w:vAlign w:val="center"/>
            <w:hideMark/>
          </w:tcPr>
          <w:p w14:paraId="372CCCF8"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4CC01DC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98CC230" w14:textId="77777777" w:rsidR="00D81CDF" w:rsidRDefault="00D81CDF" w:rsidP="00D81CDF">
            <w:pPr>
              <w:rPr>
                <w:color w:val="000000"/>
              </w:rPr>
            </w:pPr>
            <w:r>
              <w:rPr>
                <w:color w:val="000000"/>
              </w:rPr>
              <w:t>Adherence</w:t>
            </w:r>
          </w:p>
          <w:p w14:paraId="2802B1A3" w14:textId="77777777" w:rsidR="00D81CDF" w:rsidRPr="002A4C6B" w:rsidRDefault="00D81CDF" w:rsidP="00D81CDF">
            <w:pPr>
              <w:rPr>
                <w:color w:val="000000"/>
              </w:rPr>
            </w:pPr>
            <w:r w:rsidRPr="002A4C6B">
              <w:rPr>
                <w:color w:val="000000"/>
              </w:rPr>
              <w:t>Attendance</w:t>
            </w:r>
          </w:p>
          <w:p w14:paraId="0A6579FB" w14:textId="77777777" w:rsidR="00D81CDF" w:rsidRPr="002A4C6B" w:rsidRDefault="00D81CDF" w:rsidP="00D81CDF">
            <w:pPr>
              <w:rPr>
                <w:color w:val="000000"/>
              </w:rPr>
            </w:pPr>
            <w:r w:rsidRPr="002A4C6B">
              <w:rPr>
                <w:color w:val="000000"/>
              </w:rPr>
              <w:t>Conduct (including Call Avoidance)</w:t>
            </w:r>
          </w:p>
          <w:p w14:paraId="72055BC3" w14:textId="77777777" w:rsidR="00D81CDF" w:rsidRPr="002A4C6B" w:rsidRDefault="00D81CDF" w:rsidP="00D81CDF">
            <w:pPr>
              <w:rPr>
                <w:color w:val="000000"/>
              </w:rPr>
            </w:pPr>
            <w:r w:rsidRPr="002A4C6B">
              <w:rPr>
                <w:color w:val="000000"/>
              </w:rPr>
              <w:t>ETS</w:t>
            </w:r>
          </w:p>
          <w:p w14:paraId="529E2FEA" w14:textId="77777777" w:rsidR="00D81CDF" w:rsidRDefault="00D81CDF" w:rsidP="00D81CDF">
            <w:pPr>
              <w:rPr>
                <w:color w:val="000000"/>
              </w:rPr>
            </w:pPr>
            <w:r w:rsidRPr="002A4C6B">
              <w:rPr>
                <w:color w:val="000000"/>
              </w:rPr>
              <w:t>Quality/Performance</w:t>
            </w:r>
          </w:p>
          <w:p w14:paraId="19A10963" w14:textId="77777777" w:rsidR="00D81CDF" w:rsidRDefault="00D81CDF" w:rsidP="00D81CDF">
            <w:pPr>
              <w:rPr>
                <w:color w:val="000000"/>
              </w:rPr>
            </w:pPr>
            <w:r w:rsidRPr="002A4C6B">
              <w:rPr>
                <w:color w:val="000000"/>
              </w:rPr>
              <w:t>Quality/Performance</w:t>
            </w:r>
            <w:r>
              <w:rPr>
                <w:color w:val="000000"/>
              </w:rPr>
              <w:t xml:space="preserve"> – Failed Calls</w:t>
            </w:r>
          </w:p>
          <w:p w14:paraId="51F1EB96"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8E7C46A" w14:textId="77777777" w:rsidR="00D81CDF" w:rsidRPr="002A4C6B" w:rsidRDefault="00D81CDF" w:rsidP="00D81CDF">
            <w:pPr>
              <w:rPr>
                <w:color w:val="000000"/>
              </w:rPr>
            </w:pPr>
            <w:r w:rsidRPr="002A4C6B">
              <w:rPr>
                <w:color w:val="000000"/>
              </w:rPr>
              <w:t>Security or Privacy Issue</w:t>
            </w:r>
          </w:p>
          <w:p w14:paraId="22FBAF29" w14:textId="7E66F810" w:rsidR="0025641E" w:rsidRPr="002A4C6B" w:rsidRDefault="00D81CDF" w:rsidP="00D81CDF">
            <w:pPr>
              <w:rPr>
                <w:color w:val="000000"/>
              </w:rPr>
            </w:pPr>
            <w:r w:rsidRPr="002A4C6B">
              <w:rPr>
                <w:color w:val="000000"/>
              </w:rPr>
              <w:t>Other Policy (non-Security/Privacy)</w:t>
            </w:r>
          </w:p>
        </w:tc>
      </w:tr>
      <w:tr w:rsidR="0025641E" w:rsidRPr="002A4C6B" w14:paraId="23D484EF" w14:textId="77777777" w:rsidTr="0066659D">
        <w:trPr>
          <w:cantSplit/>
          <w:trHeight w:val="1340"/>
        </w:trPr>
        <w:tc>
          <w:tcPr>
            <w:tcW w:w="1797" w:type="dxa"/>
            <w:shd w:val="clear" w:color="auto" w:fill="auto"/>
            <w:vAlign w:val="center"/>
            <w:hideMark/>
          </w:tcPr>
          <w:p w14:paraId="19C3DFCB"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0A6D2D17"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1D49292" w14:textId="77777777" w:rsidR="00D81CDF" w:rsidRDefault="00D81CDF" w:rsidP="00D81CDF">
            <w:pPr>
              <w:rPr>
                <w:color w:val="000000"/>
              </w:rPr>
            </w:pPr>
            <w:r>
              <w:rPr>
                <w:color w:val="000000"/>
              </w:rPr>
              <w:t>Adherence</w:t>
            </w:r>
          </w:p>
          <w:p w14:paraId="53079A18" w14:textId="77777777" w:rsidR="00D81CDF" w:rsidRPr="002A4C6B" w:rsidRDefault="00D81CDF" w:rsidP="00D81CDF">
            <w:pPr>
              <w:rPr>
                <w:color w:val="000000"/>
              </w:rPr>
            </w:pPr>
            <w:r w:rsidRPr="002A4C6B">
              <w:rPr>
                <w:color w:val="000000"/>
              </w:rPr>
              <w:t>Attendance</w:t>
            </w:r>
          </w:p>
          <w:p w14:paraId="65AF6741" w14:textId="77777777" w:rsidR="00D81CDF" w:rsidRPr="002A4C6B" w:rsidRDefault="00D81CDF" w:rsidP="00D81CDF">
            <w:pPr>
              <w:rPr>
                <w:color w:val="000000"/>
              </w:rPr>
            </w:pPr>
            <w:r w:rsidRPr="002A4C6B">
              <w:rPr>
                <w:color w:val="000000"/>
              </w:rPr>
              <w:t>Conduct (including Call Avoidance)</w:t>
            </w:r>
          </w:p>
          <w:p w14:paraId="151925F9" w14:textId="77777777" w:rsidR="00D81CDF" w:rsidRPr="002A4C6B" w:rsidRDefault="00D81CDF" w:rsidP="00D81CDF">
            <w:pPr>
              <w:rPr>
                <w:color w:val="000000"/>
              </w:rPr>
            </w:pPr>
            <w:r w:rsidRPr="002A4C6B">
              <w:rPr>
                <w:color w:val="000000"/>
              </w:rPr>
              <w:t>ETS</w:t>
            </w:r>
          </w:p>
          <w:p w14:paraId="00D27084" w14:textId="77777777" w:rsidR="00D81CDF" w:rsidRDefault="00D81CDF" w:rsidP="00D81CDF">
            <w:pPr>
              <w:rPr>
                <w:color w:val="000000"/>
              </w:rPr>
            </w:pPr>
            <w:r w:rsidRPr="002A4C6B">
              <w:rPr>
                <w:color w:val="000000"/>
              </w:rPr>
              <w:t>Quality/Performance</w:t>
            </w:r>
          </w:p>
          <w:p w14:paraId="24332E21" w14:textId="77777777" w:rsidR="00D81CDF" w:rsidRDefault="00D81CDF" w:rsidP="00D81CDF">
            <w:pPr>
              <w:rPr>
                <w:color w:val="000000"/>
              </w:rPr>
            </w:pPr>
            <w:r w:rsidRPr="002A4C6B">
              <w:rPr>
                <w:color w:val="000000"/>
              </w:rPr>
              <w:t>Quality/Performance</w:t>
            </w:r>
            <w:r>
              <w:rPr>
                <w:color w:val="000000"/>
              </w:rPr>
              <w:t xml:space="preserve"> – Failed Calls</w:t>
            </w:r>
          </w:p>
          <w:p w14:paraId="5A7D67FA"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80ACBCF" w14:textId="77777777" w:rsidR="00D81CDF" w:rsidRPr="002A4C6B" w:rsidRDefault="00D81CDF" w:rsidP="00D81CDF">
            <w:pPr>
              <w:rPr>
                <w:color w:val="000000"/>
              </w:rPr>
            </w:pPr>
            <w:r w:rsidRPr="002A4C6B">
              <w:rPr>
                <w:color w:val="000000"/>
              </w:rPr>
              <w:t>Security or Privacy Issue</w:t>
            </w:r>
          </w:p>
          <w:p w14:paraId="46A78635" w14:textId="7139883B" w:rsidR="0025641E" w:rsidRPr="002A4C6B" w:rsidRDefault="00D81CDF" w:rsidP="00D81CDF">
            <w:pPr>
              <w:rPr>
                <w:color w:val="000000"/>
              </w:rPr>
            </w:pPr>
            <w:r w:rsidRPr="002A4C6B">
              <w:rPr>
                <w:color w:val="000000"/>
              </w:rPr>
              <w:t>Other Policy (non-Security/Privacy)</w:t>
            </w:r>
          </w:p>
        </w:tc>
      </w:tr>
    </w:tbl>
    <w:p w14:paraId="2AFC8AF5" w14:textId="77777777" w:rsidR="0025641E" w:rsidRDefault="0025641E" w:rsidP="0025641E">
      <w:pPr>
        <w:ind w:left="1440"/>
      </w:pPr>
      <w:r w:rsidRPr="002A4C6B">
        <w:t>Note: Other Policy (non-Security/Privacy) should be last in the list.</w:t>
      </w:r>
    </w:p>
    <w:p w14:paraId="356BB371" w14:textId="77777777" w:rsidR="0025641E" w:rsidRPr="00962E2B" w:rsidRDefault="0025641E" w:rsidP="0025641E">
      <w:pPr>
        <w:spacing w:before="120"/>
        <w:rPr>
          <w:b/>
        </w:rPr>
      </w:pPr>
      <w:r w:rsidRPr="00962E2B">
        <w:rPr>
          <w:b/>
        </w:rPr>
        <w:t>3.2.1.3.8</w:t>
      </w:r>
      <w:r w:rsidRPr="00962E2B">
        <w:rPr>
          <w:b/>
        </w:rPr>
        <w:tab/>
      </w:r>
      <w:r w:rsidRPr="00962E2B">
        <w:rPr>
          <w:b/>
        </w:rPr>
        <w:tab/>
        <w:t>Coaching Details</w:t>
      </w:r>
    </w:p>
    <w:p w14:paraId="7FCFD91A" w14:textId="77777777" w:rsidR="0025641E" w:rsidRDefault="0025641E" w:rsidP="0025641E">
      <w:pPr>
        <w:ind w:left="1440"/>
      </w:pPr>
      <w:r w:rsidRPr="002A4C6B">
        <w:t>When coaching is Direct or Indirect and CSE or non-CSE, provide details of behavior to be coached.</w:t>
      </w:r>
    </w:p>
    <w:p w14:paraId="63C8BF97" w14:textId="77777777" w:rsidR="0025641E" w:rsidRDefault="0025641E" w:rsidP="0025641E">
      <w:pPr>
        <w:ind w:left="1440"/>
      </w:pPr>
    </w:p>
    <w:p w14:paraId="276AFB85" w14:textId="77777777" w:rsidR="0025641E" w:rsidRPr="006F04F9" w:rsidRDefault="0025641E" w:rsidP="0025641E">
      <w:pPr>
        <w:ind w:left="1440"/>
      </w:pPr>
      <w:r w:rsidRPr="005E2A80">
        <w:t>Note: not available if Yes is selected for Progressive Disciplinary Warning.</w:t>
      </w:r>
    </w:p>
    <w:p w14:paraId="4E3FD3DD" w14:textId="77777777" w:rsidR="0025641E" w:rsidRPr="00962E2B" w:rsidRDefault="0025641E" w:rsidP="0025641E">
      <w:pPr>
        <w:spacing w:before="120"/>
        <w:rPr>
          <w:b/>
        </w:rPr>
      </w:pPr>
      <w:r w:rsidRPr="00962E2B">
        <w:rPr>
          <w:b/>
        </w:rPr>
        <w:t>3.2.1.3.9</w:t>
      </w:r>
      <w:r w:rsidRPr="00962E2B">
        <w:rPr>
          <w:b/>
        </w:rPr>
        <w:tab/>
      </w:r>
      <w:r w:rsidRPr="00962E2B">
        <w:rPr>
          <w:b/>
        </w:rPr>
        <w:tab/>
        <w:t>Coaching Session Details</w:t>
      </w:r>
    </w:p>
    <w:p w14:paraId="01AFA81F" w14:textId="77777777" w:rsidR="0025641E" w:rsidRDefault="0025641E" w:rsidP="0025641E">
      <w:pPr>
        <w:ind w:left="1440"/>
      </w:pPr>
      <w:r w:rsidRPr="005E2A80">
        <w:t>When coaching is Direct, CSE or non-CSE, provide the details from the coaching session including action plans developed.</w:t>
      </w:r>
    </w:p>
    <w:p w14:paraId="4AD150C7" w14:textId="77777777" w:rsidR="0025641E" w:rsidRDefault="0025641E" w:rsidP="0025641E">
      <w:pPr>
        <w:ind w:left="1440"/>
      </w:pPr>
    </w:p>
    <w:p w14:paraId="5B14BFE1" w14:textId="77777777" w:rsidR="0025641E" w:rsidRPr="006F04F9" w:rsidRDefault="0025641E" w:rsidP="0025641E">
      <w:pPr>
        <w:ind w:left="1440"/>
      </w:pPr>
      <w:r w:rsidRPr="005E2A80">
        <w:t>Note: not available if Yes is selected for Progressive Disciplinary Warning.</w:t>
      </w:r>
    </w:p>
    <w:p w14:paraId="4612068F" w14:textId="77777777" w:rsidR="0025641E" w:rsidRPr="00962E2B" w:rsidRDefault="0025641E" w:rsidP="0025641E">
      <w:pPr>
        <w:spacing w:before="120"/>
        <w:rPr>
          <w:b/>
        </w:rPr>
      </w:pPr>
      <w:r w:rsidRPr="00962E2B">
        <w:rPr>
          <w:b/>
        </w:rPr>
        <w:t>3.2.1.3.10</w:t>
      </w:r>
      <w:r w:rsidRPr="00962E2B">
        <w:rPr>
          <w:b/>
        </w:rPr>
        <w:tab/>
        <w:t>Identify Source for eCoaching Log</w:t>
      </w:r>
    </w:p>
    <w:p w14:paraId="3C928466" w14:textId="77777777" w:rsidR="0025641E" w:rsidRDefault="0025641E" w:rsidP="0025641E">
      <w:pPr>
        <w:ind w:left="1440"/>
      </w:pPr>
      <w:r w:rsidRPr="005E2A80">
        <w:lastRenderedPageBreak/>
        <w:t>Allow for the following selection of how the coaching opportunity was identified.</w:t>
      </w:r>
    </w:p>
    <w:p w14:paraId="5BEE1ED6" w14:textId="77777777" w:rsidR="0025641E" w:rsidRDefault="0025641E" w:rsidP="0025641E">
      <w:pPr>
        <w:ind w:left="1440"/>
      </w:pPr>
      <w:r>
        <w:tab/>
        <w:t>Coach the Coach (Direct submissions only)</w:t>
      </w:r>
    </w:p>
    <w:p w14:paraId="5921D327" w14:textId="77777777" w:rsidR="0025641E" w:rsidRDefault="0025641E" w:rsidP="0025641E">
      <w:pPr>
        <w:ind w:left="1440" w:firstLine="720"/>
      </w:pPr>
      <w:r>
        <w:t>CSR Reported Issue</w:t>
      </w:r>
    </w:p>
    <w:p w14:paraId="01AE7017" w14:textId="77777777" w:rsidR="0025641E" w:rsidRDefault="0025641E" w:rsidP="0025641E">
      <w:pPr>
        <w:ind w:left="1440" w:firstLine="720"/>
      </w:pPr>
      <w:r>
        <w:t>DMEPOS Escalations</w:t>
      </w:r>
    </w:p>
    <w:p w14:paraId="1C0ECB92" w14:textId="77777777" w:rsidR="0025641E" w:rsidRDefault="0025641E" w:rsidP="0025641E">
      <w:pPr>
        <w:ind w:left="1440" w:firstLine="720"/>
      </w:pPr>
      <w:r>
        <w:t>Internal CCO Reporting</w:t>
      </w:r>
    </w:p>
    <w:p w14:paraId="7EA44FC4" w14:textId="77777777" w:rsidR="0025641E" w:rsidRDefault="0025641E" w:rsidP="0025641E">
      <w:pPr>
        <w:ind w:left="1440" w:firstLine="720"/>
      </w:pPr>
      <w:r>
        <w:t>Training and Development</w:t>
      </w:r>
    </w:p>
    <w:p w14:paraId="00951E19" w14:textId="77777777" w:rsidR="0025641E" w:rsidRDefault="0025641E" w:rsidP="0025641E">
      <w:pPr>
        <w:ind w:left="1440" w:firstLine="720"/>
      </w:pPr>
      <w:r>
        <w:t>Walk By</w:t>
      </w:r>
    </w:p>
    <w:p w14:paraId="73B05D5A" w14:textId="77777777" w:rsidR="0025641E" w:rsidRDefault="0025641E" w:rsidP="0025641E">
      <w:pPr>
        <w:ind w:left="1440"/>
      </w:pPr>
    </w:p>
    <w:p w14:paraId="4FFA2F58" w14:textId="77777777" w:rsidR="0025641E" w:rsidRPr="006F04F9" w:rsidRDefault="0025641E" w:rsidP="0025641E">
      <w:pPr>
        <w:ind w:left="1440"/>
      </w:pPr>
      <w:r w:rsidRPr="005E2A80">
        <w:t>Note: not available for selection if Yes is selected for Progressive Disciplinary Warning, but should default to Warning.</w:t>
      </w:r>
    </w:p>
    <w:p w14:paraId="4BF72CB1" w14:textId="77777777" w:rsidR="0025641E" w:rsidRPr="00962E2B" w:rsidRDefault="0025641E" w:rsidP="0025641E">
      <w:pPr>
        <w:spacing w:before="120"/>
        <w:rPr>
          <w:b/>
        </w:rPr>
      </w:pPr>
      <w:r w:rsidRPr="00962E2B">
        <w:rPr>
          <w:b/>
        </w:rPr>
        <w:t>3.2.1.3.11</w:t>
      </w:r>
      <w:r w:rsidRPr="00962E2B">
        <w:rPr>
          <w:b/>
        </w:rPr>
        <w:tab/>
        <w:t>Associated with a Call Record</w:t>
      </w:r>
    </w:p>
    <w:p w14:paraId="647A6774"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DFAF39" w14:textId="77777777" w:rsidR="0025641E" w:rsidRDefault="0025641E" w:rsidP="0025641E">
      <w:pPr>
        <w:ind w:left="1440" w:firstLine="720"/>
      </w:pPr>
      <w:r>
        <w:t>Verint – valid id is numeric, at least 10 but not more than 19 digits</w:t>
      </w:r>
    </w:p>
    <w:p w14:paraId="0E51EEA2" w14:textId="77777777" w:rsidR="0025641E" w:rsidRDefault="0025641E" w:rsidP="0025641E">
      <w:pPr>
        <w:ind w:left="2160"/>
      </w:pPr>
      <w:r>
        <w:t>NGD ID – valid id is any letter or number with a dash, at least 9 but not more than 16 characters</w:t>
      </w:r>
    </w:p>
    <w:p w14:paraId="783C76EB" w14:textId="77777777" w:rsidR="0025641E" w:rsidRDefault="0025641E" w:rsidP="0025641E">
      <w:pPr>
        <w:ind w:left="1440" w:firstLine="720"/>
      </w:pPr>
      <w:r>
        <w:t>Avoke – valid id is any letter or number with an underscore, 24 characters</w:t>
      </w:r>
    </w:p>
    <w:p w14:paraId="42AB0CCF" w14:textId="6B80F709" w:rsidR="0025641E" w:rsidRDefault="0025641E" w:rsidP="0025641E">
      <w:pPr>
        <w:ind w:left="1440" w:firstLine="720"/>
      </w:pPr>
      <w:r>
        <w:t>UCID – valid id is any letter or number, 26 characters</w:t>
      </w:r>
    </w:p>
    <w:p w14:paraId="3717295B" w14:textId="77777777" w:rsidR="0025641E" w:rsidRDefault="0025641E" w:rsidP="0025641E">
      <w:pPr>
        <w:ind w:left="1440" w:firstLine="720"/>
      </w:pPr>
    </w:p>
    <w:p w14:paraId="0E9A5ED4" w14:textId="77777777" w:rsidR="0025641E" w:rsidRDefault="0025641E" w:rsidP="0025641E">
      <w:pPr>
        <w:ind w:left="1440"/>
      </w:pPr>
      <w:r w:rsidRPr="005E2A80">
        <w:t>Note: not available if Yes is selected for Progressive Disciplinary Warning.</w:t>
      </w:r>
    </w:p>
    <w:p w14:paraId="5334AB87" w14:textId="77777777" w:rsidR="0025641E" w:rsidRPr="00962E2B" w:rsidRDefault="0025641E" w:rsidP="0025641E">
      <w:pPr>
        <w:spacing w:before="120"/>
        <w:rPr>
          <w:b/>
        </w:rPr>
      </w:pPr>
      <w:r w:rsidRPr="00962E2B">
        <w:rPr>
          <w:b/>
        </w:rPr>
        <w:t>3.2.1.3.12</w:t>
      </w:r>
      <w:r w:rsidRPr="00962E2B">
        <w:rPr>
          <w:b/>
        </w:rPr>
        <w:tab/>
        <w:t>Verification</w:t>
      </w:r>
    </w:p>
    <w:p w14:paraId="26A542F2" w14:textId="77777777" w:rsidR="0025641E" w:rsidRDefault="0025641E" w:rsidP="0025641E">
      <w:pPr>
        <w:ind w:left="1440"/>
      </w:pPr>
      <w:r w:rsidRPr="00791C1B">
        <w:t>Submitter must verify that all the information on the form is true and complete to the best of their knowledge.</w:t>
      </w:r>
    </w:p>
    <w:p w14:paraId="2D05FCC8" w14:textId="77777777" w:rsidR="0025641E" w:rsidRDefault="0025641E" w:rsidP="0025641E">
      <w:pPr>
        <w:ind w:left="1440" w:firstLine="720"/>
      </w:pPr>
    </w:p>
    <w:p w14:paraId="59BF4757" w14:textId="77777777" w:rsidR="0025641E" w:rsidRDefault="0025641E" w:rsidP="0025641E">
      <w:pPr>
        <w:ind w:left="1440"/>
      </w:pPr>
      <w:r w:rsidRPr="00791C1B">
        <w:t>Note: not available if Yes is selected for Progressive Disciplinary Warning.</w:t>
      </w:r>
    </w:p>
    <w:p w14:paraId="1A20C7C6" w14:textId="77777777" w:rsidR="0025641E" w:rsidRPr="00962E2B" w:rsidRDefault="0025641E" w:rsidP="0025641E">
      <w:pPr>
        <w:spacing w:before="120"/>
        <w:rPr>
          <w:b/>
        </w:rPr>
      </w:pPr>
      <w:r w:rsidRPr="00962E2B">
        <w:rPr>
          <w:b/>
        </w:rPr>
        <w:t>3.2.1.3.1</w:t>
      </w:r>
      <w:r>
        <w:rPr>
          <w:b/>
        </w:rPr>
        <w:t>3</w:t>
      </w:r>
      <w:r w:rsidRPr="00962E2B">
        <w:rPr>
          <w:b/>
        </w:rPr>
        <w:tab/>
      </w:r>
      <w:r>
        <w:rPr>
          <w:b/>
        </w:rPr>
        <w:t>Status of eCoaching Log</w:t>
      </w:r>
    </w:p>
    <w:p w14:paraId="769CB15F" w14:textId="77777777" w:rsidR="0025641E" w:rsidRDefault="0025641E" w:rsidP="0025641E">
      <w:pPr>
        <w:ind w:left="1440"/>
      </w:pPr>
      <w:r>
        <w:t>The status of the eCoaching log shall be as follows:</w:t>
      </w:r>
    </w:p>
    <w:p w14:paraId="744D7D6C" w14:textId="77777777" w:rsidR="0025641E" w:rsidRDefault="0025641E" w:rsidP="0025641E">
      <w:pPr>
        <w:ind w:left="1440"/>
      </w:pPr>
      <w:r>
        <w:tab/>
        <w:t>Completed when warning log is submitted</w:t>
      </w:r>
    </w:p>
    <w:p w14:paraId="5BD1986F" w14:textId="77777777" w:rsidR="0025641E" w:rsidRDefault="0025641E" w:rsidP="0025641E">
      <w:pPr>
        <w:ind w:left="1440" w:firstLine="720"/>
      </w:pPr>
      <w:r>
        <w:t xml:space="preserve">Pending Sr Manger Review when coaching log is Direct and CSE </w:t>
      </w:r>
    </w:p>
    <w:p w14:paraId="12D1D270" w14:textId="77777777" w:rsidR="0025641E" w:rsidRDefault="0025641E" w:rsidP="0025641E">
      <w:pPr>
        <w:ind w:left="1440" w:firstLine="720"/>
      </w:pPr>
      <w:r>
        <w:t>Pending Employee Review when coaching log is Direct and not CSE</w:t>
      </w:r>
    </w:p>
    <w:p w14:paraId="1682CCAF" w14:textId="77777777" w:rsidR="0025641E" w:rsidRDefault="0025641E" w:rsidP="0025641E">
      <w:pPr>
        <w:ind w:left="1440" w:firstLine="720"/>
      </w:pPr>
      <w:r>
        <w:t>Pending Manager Review when coaching log is Indirect and not CSE</w:t>
      </w:r>
    </w:p>
    <w:p w14:paraId="32F31FAE" w14:textId="77777777" w:rsidR="0025641E" w:rsidRDefault="0025641E" w:rsidP="0025641E">
      <w:pPr>
        <w:ind w:left="1440" w:firstLine="720"/>
      </w:pPr>
      <w:r>
        <w:t>Pending Sr Manager Review when coaching log is Indirect and CSE</w:t>
      </w:r>
    </w:p>
    <w:p w14:paraId="34132257" w14:textId="77777777" w:rsidR="0025641E" w:rsidRPr="00962E2B" w:rsidRDefault="0025641E" w:rsidP="0025641E">
      <w:pPr>
        <w:spacing w:before="120"/>
        <w:rPr>
          <w:b/>
        </w:rPr>
      </w:pPr>
      <w:r>
        <w:rPr>
          <w:b/>
        </w:rPr>
        <w:t>3.2.1.3.14</w:t>
      </w:r>
      <w:r w:rsidRPr="00962E2B">
        <w:rPr>
          <w:b/>
        </w:rPr>
        <w:tab/>
        <w:t>Required entry fields</w:t>
      </w:r>
    </w:p>
    <w:p w14:paraId="5D192C0F" w14:textId="77777777" w:rsidR="0025641E" w:rsidRDefault="0025641E" w:rsidP="0025641E">
      <w:pPr>
        <w:ind w:left="1440"/>
      </w:pPr>
      <w:r w:rsidRPr="00791C1B">
        <w:t>The following fields are required (when displayed) for submission of eCoaching Logs:</w:t>
      </w:r>
    </w:p>
    <w:p w14:paraId="29BC2E17" w14:textId="3EFBD9D7" w:rsidR="0025641E" w:rsidRDefault="0025641E" w:rsidP="0025641E">
      <w:pPr>
        <w:ind w:left="1440"/>
      </w:pPr>
      <w:r>
        <w:tab/>
        <w:t xml:space="preserve">eCoaching </w:t>
      </w:r>
      <w:r w:rsidR="00805C77">
        <w:t>Employee Level</w:t>
      </w:r>
    </w:p>
    <w:p w14:paraId="3340FEC0" w14:textId="77777777" w:rsidR="0025641E" w:rsidRDefault="0025641E" w:rsidP="0025641E">
      <w:pPr>
        <w:ind w:left="1440"/>
      </w:pPr>
      <w:r>
        <w:tab/>
        <w:t xml:space="preserve">Supervisor Name </w:t>
      </w:r>
    </w:p>
    <w:p w14:paraId="5F79CFC9" w14:textId="77777777" w:rsidR="0025641E" w:rsidRDefault="0025641E" w:rsidP="0025641E">
      <w:pPr>
        <w:ind w:left="1440" w:firstLine="720"/>
      </w:pPr>
      <w:r>
        <w:t>Program</w:t>
      </w:r>
    </w:p>
    <w:p w14:paraId="5F252929" w14:textId="77777777" w:rsidR="0025641E" w:rsidRDefault="0025641E" w:rsidP="0025641E">
      <w:pPr>
        <w:ind w:left="1440" w:firstLine="720"/>
      </w:pPr>
      <w:r>
        <w:t>Delivery Option</w:t>
      </w:r>
    </w:p>
    <w:p w14:paraId="2FA8ED40" w14:textId="77777777" w:rsidR="0025641E" w:rsidRDefault="0025641E" w:rsidP="0025641E">
      <w:pPr>
        <w:ind w:left="1440" w:firstLine="720"/>
      </w:pPr>
      <w:r>
        <w:t>Date of coaching, event, or warning given</w:t>
      </w:r>
    </w:p>
    <w:p w14:paraId="7EA2848A" w14:textId="77777777" w:rsidR="0025641E" w:rsidRDefault="0025641E" w:rsidP="0025641E">
      <w:pPr>
        <w:ind w:left="1440" w:firstLine="720"/>
      </w:pPr>
      <w:r>
        <w:t>Progressive Disciplinary Warnings</w:t>
      </w:r>
    </w:p>
    <w:p w14:paraId="3BC3AF99" w14:textId="77777777" w:rsidR="0025641E" w:rsidRDefault="0025641E" w:rsidP="0025641E">
      <w:pPr>
        <w:ind w:left="1440" w:firstLine="720"/>
      </w:pPr>
      <w:r>
        <w:t>Customer Service Escalation</w:t>
      </w:r>
    </w:p>
    <w:p w14:paraId="5D345806" w14:textId="77777777" w:rsidR="0025641E" w:rsidRDefault="0025641E" w:rsidP="0025641E">
      <w:pPr>
        <w:ind w:left="1440" w:firstLine="720"/>
      </w:pPr>
      <w:r>
        <w:t>Coaching or Warning Reason, Opportunity or Reinforcement, Sub-Coaching/Warning Reason</w:t>
      </w:r>
    </w:p>
    <w:p w14:paraId="3C21B70C" w14:textId="77777777" w:rsidR="0025641E" w:rsidRDefault="0025641E" w:rsidP="0025641E">
      <w:pPr>
        <w:ind w:left="1440" w:firstLine="720"/>
      </w:pPr>
      <w:r>
        <w:t>Details of the behavior to be coached</w:t>
      </w:r>
    </w:p>
    <w:p w14:paraId="74780B2B" w14:textId="77777777" w:rsidR="0025641E" w:rsidRDefault="0025641E" w:rsidP="0025641E">
      <w:pPr>
        <w:ind w:left="1440" w:firstLine="720"/>
      </w:pPr>
      <w:r>
        <w:t>If Direct coaching then detail from coaching session is required</w:t>
      </w:r>
    </w:p>
    <w:p w14:paraId="3C515939" w14:textId="77777777" w:rsidR="0025641E" w:rsidRDefault="0025641E" w:rsidP="0025641E">
      <w:pPr>
        <w:ind w:left="1440" w:firstLine="720"/>
      </w:pPr>
      <w:r>
        <w:t>How coaching was identified</w:t>
      </w:r>
    </w:p>
    <w:p w14:paraId="17D8A911" w14:textId="77777777" w:rsidR="0025641E" w:rsidRDefault="0025641E" w:rsidP="0025641E">
      <w:pPr>
        <w:ind w:left="1440" w:firstLine="720"/>
      </w:pPr>
      <w:r>
        <w:t>Call record associated</w:t>
      </w:r>
    </w:p>
    <w:p w14:paraId="6DDA9DFB" w14:textId="77777777" w:rsidR="0025641E" w:rsidRDefault="0025641E" w:rsidP="0025641E">
      <w:pPr>
        <w:ind w:left="1440" w:firstLine="720"/>
      </w:pPr>
      <w:r>
        <w:t>If yes call record, then type and valid identifier are required</w:t>
      </w:r>
    </w:p>
    <w:p w14:paraId="76EB97D9" w14:textId="77777777" w:rsidR="0025641E" w:rsidRDefault="0025641E" w:rsidP="0025641E">
      <w:pPr>
        <w:ind w:left="1440" w:firstLine="720"/>
      </w:pPr>
      <w:r>
        <w:t>Verification</w:t>
      </w:r>
    </w:p>
    <w:p w14:paraId="472D4ECD" w14:textId="77777777" w:rsidR="0025641E" w:rsidRPr="00962E2B" w:rsidRDefault="0025641E" w:rsidP="0025641E">
      <w:pPr>
        <w:spacing w:before="120"/>
        <w:rPr>
          <w:b/>
        </w:rPr>
      </w:pPr>
      <w:r>
        <w:rPr>
          <w:b/>
        </w:rPr>
        <w:t>3.2.1.3.15</w:t>
      </w:r>
      <w:r w:rsidRPr="00962E2B">
        <w:rPr>
          <w:b/>
        </w:rPr>
        <w:tab/>
        <w:t>Access to submission</w:t>
      </w:r>
    </w:p>
    <w:p w14:paraId="3034E8C3" w14:textId="77777777" w:rsidR="0025641E" w:rsidRDefault="0025641E" w:rsidP="0025641E">
      <w:pPr>
        <w:ind w:left="1440"/>
      </w:pPr>
      <w:r w:rsidRPr="007B11F6">
        <w:t>Employees with the following job codes will have access and ability to submit eCoaching Logs for Supervisors:</w:t>
      </w:r>
    </w:p>
    <w:p w14:paraId="78D255F5" w14:textId="77777777" w:rsidR="0025641E" w:rsidRDefault="0025641E" w:rsidP="0025641E">
      <w:pPr>
        <w:ind w:left="2160"/>
      </w:pPr>
      <w:r w:rsidRPr="007B11F6">
        <w:lastRenderedPageBreak/>
        <w:t>Supervisor / Other – WACS40, WFFA40, WMPR40, WPPM11, WPPT40, WPSM11, WPSM12, WPSM13, WPSM14, WPSM15, WTTI02. WTTR12, WTTR40, WPOP11, WPPM12</w:t>
      </w:r>
      <w:r>
        <w:t xml:space="preserve">, </w:t>
      </w:r>
      <w:r w:rsidRPr="007B11F6">
        <w:t>WACQ13</w:t>
      </w:r>
    </w:p>
    <w:p w14:paraId="38387F08" w14:textId="77777777" w:rsidR="0025641E" w:rsidRDefault="0025641E" w:rsidP="0025641E">
      <w:pPr>
        <w:ind w:left="2160"/>
      </w:pPr>
      <w:r w:rsidRPr="007B11F6">
        <w:t>Manager – WACS50, WBCO50, WFFA50, WMPR50, WPOP50, WPPM50, WPPT50, WTTR50</w:t>
      </w:r>
    </w:p>
    <w:p w14:paraId="6A6E2674" w14:textId="25E44C09" w:rsidR="0025641E" w:rsidRDefault="0025641E" w:rsidP="0025641E">
      <w:pPr>
        <w:ind w:left="2160"/>
      </w:pPr>
      <w:r w:rsidRPr="007B11F6">
        <w:t xml:space="preserve">Sr. Manager – WACS60, WBCO70, WEEX90, WEEX91, </w:t>
      </w:r>
      <w:r w:rsidR="00AA265A" w:rsidRPr="00AA265A">
        <w:t>WEEXDV</w:t>
      </w:r>
      <w:r w:rsidR="00AA265A">
        <w:t xml:space="preserve">, </w:t>
      </w:r>
      <w:r w:rsidRPr="007B11F6">
        <w:t>WPOP60, WPPM60, WPPM70, WPPM80, WPPT60, WPWL51</w:t>
      </w:r>
    </w:p>
    <w:p w14:paraId="1EC61419" w14:textId="77777777" w:rsidR="0025641E" w:rsidRDefault="0025641E" w:rsidP="0025641E">
      <w:pPr>
        <w:ind w:left="1440" w:firstLine="720"/>
      </w:pPr>
      <w:r>
        <w:t>Others:</w:t>
      </w:r>
      <w:r>
        <w:tab/>
      </w:r>
    </w:p>
    <w:p w14:paraId="2FFDC266" w14:textId="7C3F7039" w:rsidR="0025641E" w:rsidRDefault="00B8276B" w:rsidP="0025641E">
      <w:pPr>
        <w:ind w:left="2160" w:firstLine="720"/>
      </w:pPr>
      <w:r>
        <w:t xml:space="preserve">WPSM* – </w:t>
      </w:r>
      <w:r w:rsidR="0025641E">
        <w:t xml:space="preserve">Program Staff Systems Analyst </w:t>
      </w:r>
    </w:p>
    <w:p w14:paraId="35178930" w14:textId="77777777" w:rsidR="0025641E" w:rsidRDefault="0025641E" w:rsidP="0025641E">
      <w:pPr>
        <w:ind w:left="2160" w:firstLine="720"/>
      </w:pPr>
      <w:r w:rsidRPr="00F23987">
        <w:t>Employees designated by Program Manager</w:t>
      </w:r>
    </w:p>
    <w:p w14:paraId="62F6D0E0" w14:textId="3B018A51" w:rsidR="0025641E" w:rsidRDefault="00B8276B" w:rsidP="0025641E">
      <w:pPr>
        <w:ind w:left="2160" w:firstLine="720"/>
      </w:pPr>
      <w:r>
        <w:t xml:space="preserve">WISO* – </w:t>
      </w:r>
      <w:r w:rsidR="0025641E">
        <w:t>Software Engineer</w:t>
      </w:r>
      <w:r>
        <w:t xml:space="preserve"> </w:t>
      </w:r>
    </w:p>
    <w:p w14:paraId="31B8046E" w14:textId="7827E02D" w:rsidR="0025641E" w:rsidRDefault="00B8276B" w:rsidP="0025641E">
      <w:pPr>
        <w:ind w:left="2160" w:firstLine="720"/>
      </w:pPr>
      <w:r>
        <w:t>WSTE* – T</w:t>
      </w:r>
      <w:r w:rsidR="0025641E">
        <w:t>esting Engineer</w:t>
      </w:r>
      <w:r>
        <w:t xml:space="preserve"> </w:t>
      </w:r>
    </w:p>
    <w:p w14:paraId="7B8ECEBE" w14:textId="77777777" w:rsidR="0025641E" w:rsidRDefault="0025641E" w:rsidP="0025641E">
      <w:pPr>
        <w:ind w:left="2160" w:firstLine="720"/>
      </w:pPr>
      <w:r>
        <w:t>WPOP70 – Director, Operations</w:t>
      </w:r>
    </w:p>
    <w:p w14:paraId="309E469C" w14:textId="77777777" w:rsidR="0025641E" w:rsidRPr="00962E2B" w:rsidRDefault="0025641E" w:rsidP="0025641E">
      <w:pPr>
        <w:spacing w:before="120"/>
        <w:rPr>
          <w:b/>
        </w:rPr>
      </w:pPr>
      <w:r w:rsidRPr="00962E2B">
        <w:rPr>
          <w:b/>
        </w:rPr>
        <w:t>3.2.1.3.1</w:t>
      </w:r>
      <w:r>
        <w:rPr>
          <w:b/>
        </w:rPr>
        <w:t>6</w:t>
      </w:r>
      <w:r w:rsidRPr="00962E2B">
        <w:rPr>
          <w:b/>
        </w:rPr>
        <w:tab/>
        <w:t>No log to self</w:t>
      </w:r>
    </w:p>
    <w:p w14:paraId="4307A49D" w14:textId="77777777" w:rsidR="0025641E" w:rsidRPr="00497082" w:rsidRDefault="0025641E" w:rsidP="0025641E">
      <w:pPr>
        <w:ind w:left="1440"/>
      </w:pPr>
      <w:r w:rsidRPr="006B1155">
        <w:t>Submitters of logs will not be available for selection from the list of supervisors.</w:t>
      </w:r>
    </w:p>
    <w:p w14:paraId="174301FD" w14:textId="77777777" w:rsidR="0025641E" w:rsidRPr="00962E2B" w:rsidRDefault="0025641E" w:rsidP="0025641E">
      <w:pPr>
        <w:spacing w:before="120"/>
        <w:rPr>
          <w:b/>
        </w:rPr>
      </w:pPr>
      <w:r>
        <w:rPr>
          <w:b/>
        </w:rPr>
        <w:t>3.2.1.3.17</w:t>
      </w:r>
      <w:r w:rsidRPr="00962E2B">
        <w:rPr>
          <w:b/>
        </w:rPr>
        <w:tab/>
        <w:t>No Duplicate Warnings</w:t>
      </w:r>
    </w:p>
    <w:p w14:paraId="00B0106B" w14:textId="77777777" w:rsidR="0025641E" w:rsidRDefault="0025641E" w:rsidP="0025641E">
      <w:pPr>
        <w:ind w:left="1440"/>
      </w:pPr>
      <w:r w:rsidRPr="006B1155">
        <w:t>Do no</w:t>
      </w:r>
      <w:r>
        <w:t>t</w:t>
      </w:r>
      <w:r w:rsidRPr="006B1155">
        <w:t xml:space="preserve"> allow duplicate warnings to be submitted.</w:t>
      </w:r>
    </w:p>
    <w:p w14:paraId="7D72939D" w14:textId="77777777" w:rsidR="0025641E" w:rsidRPr="00962E2B" w:rsidRDefault="0025641E" w:rsidP="0025641E">
      <w:pPr>
        <w:spacing w:before="120"/>
        <w:rPr>
          <w:b/>
        </w:rPr>
      </w:pPr>
      <w:r>
        <w:rPr>
          <w:b/>
        </w:rPr>
        <w:t>3.2.1.3.17</w:t>
      </w:r>
      <w:r w:rsidRPr="00962E2B">
        <w:rPr>
          <w:b/>
        </w:rPr>
        <w:t>.1</w:t>
      </w:r>
      <w:r w:rsidRPr="00962E2B">
        <w:rPr>
          <w:b/>
        </w:rPr>
        <w:tab/>
        <w:t xml:space="preserve">Duplicate Warnings </w:t>
      </w:r>
    </w:p>
    <w:p w14:paraId="2F95D776" w14:textId="77777777" w:rsidR="0025641E" w:rsidRDefault="0025641E" w:rsidP="0025641E">
      <w:pPr>
        <w:ind w:left="1440"/>
      </w:pPr>
      <w:r>
        <w:t>Duplicate Warnings are defined as logs with the same:</w:t>
      </w:r>
    </w:p>
    <w:p w14:paraId="22779EC3" w14:textId="77777777" w:rsidR="0025641E" w:rsidRDefault="0025641E" w:rsidP="0025641E">
      <w:pPr>
        <w:ind w:left="1440"/>
      </w:pPr>
      <w:r>
        <w:tab/>
        <w:t>Employee ID</w:t>
      </w:r>
    </w:p>
    <w:p w14:paraId="621270F6" w14:textId="77777777" w:rsidR="0025641E" w:rsidRDefault="0025641E" w:rsidP="0025641E">
      <w:pPr>
        <w:ind w:left="1440"/>
      </w:pPr>
      <w:r>
        <w:tab/>
        <w:t>Warning Given Date</w:t>
      </w:r>
    </w:p>
    <w:p w14:paraId="78846A33" w14:textId="77777777" w:rsidR="0025641E" w:rsidRDefault="0025641E" w:rsidP="0025641E">
      <w:pPr>
        <w:ind w:left="1440"/>
      </w:pPr>
      <w:r>
        <w:tab/>
        <w:t>Warning Type (Coaching Reason)</w:t>
      </w:r>
    </w:p>
    <w:p w14:paraId="0AEB28C2" w14:textId="77777777" w:rsidR="0025641E" w:rsidRDefault="0025641E" w:rsidP="0025641E">
      <w:pPr>
        <w:ind w:left="1440"/>
      </w:pPr>
      <w:r>
        <w:tab/>
        <w:t>Warning Reason (Sub-coaching Reason)</w:t>
      </w:r>
    </w:p>
    <w:p w14:paraId="7A874243" w14:textId="77777777" w:rsidR="0025641E" w:rsidRDefault="0025641E" w:rsidP="0025641E">
      <w:pPr>
        <w:ind w:left="1440"/>
      </w:pPr>
      <w:r>
        <w:tab/>
        <w:t>Also, the log must be Active and have a Status of Complete</w:t>
      </w:r>
    </w:p>
    <w:p w14:paraId="3205EF7D" w14:textId="77777777" w:rsidR="0025641E" w:rsidRPr="00962E2B" w:rsidRDefault="0025641E" w:rsidP="0025641E">
      <w:pPr>
        <w:spacing w:before="120"/>
        <w:rPr>
          <w:b/>
        </w:rPr>
      </w:pPr>
      <w:r>
        <w:rPr>
          <w:b/>
        </w:rPr>
        <w:t>3.2.1.3.17</w:t>
      </w:r>
      <w:r w:rsidRPr="00962E2B">
        <w:rPr>
          <w:b/>
        </w:rPr>
        <w:t>.2</w:t>
      </w:r>
      <w:r w:rsidRPr="00962E2B">
        <w:rPr>
          <w:b/>
        </w:rPr>
        <w:tab/>
        <w:t xml:space="preserve">Duplicate Error </w:t>
      </w:r>
    </w:p>
    <w:p w14:paraId="28C15EA9" w14:textId="77777777" w:rsidR="0025641E" w:rsidRDefault="0025641E" w:rsidP="0025641E">
      <w:pPr>
        <w:ind w:left="1440"/>
      </w:pPr>
      <w:r>
        <w:t>Display the following error message if a duplicate warning log is found:</w:t>
      </w:r>
    </w:p>
    <w:p w14:paraId="1D59417A" w14:textId="77777777" w:rsidR="0025641E" w:rsidRDefault="0025641E" w:rsidP="0025641E">
      <w:pPr>
        <w:ind w:left="1440"/>
      </w:pPr>
    </w:p>
    <w:p w14:paraId="0431B51F" w14:textId="77777777" w:rsidR="0025641E" w:rsidRPr="00497082" w:rsidRDefault="0025641E" w:rsidP="0025641E">
      <w:pPr>
        <w:ind w:left="1440"/>
      </w:pPr>
      <w:r>
        <w:t>“A warning with the same category and type already exists. Please review your warning section in the My Dashboard for details.”</w:t>
      </w:r>
    </w:p>
    <w:p w14:paraId="01FE2AE6" w14:textId="3249C72D" w:rsidR="0025641E" w:rsidRPr="006B2DCF" w:rsidRDefault="0025641E" w:rsidP="0025641E">
      <w:pPr>
        <w:pStyle w:val="Heading4"/>
        <w:spacing w:before="120" w:after="120"/>
        <w:rPr>
          <w:rFonts w:ascii="Arial" w:hAnsi="Arial"/>
          <w:b/>
          <w:bCs/>
          <w:sz w:val="22"/>
          <w:szCs w:val="22"/>
          <w:u w:val="none"/>
        </w:rPr>
      </w:pPr>
      <w:bookmarkStart w:id="130" w:name="_Toc495311737"/>
      <w:bookmarkStart w:id="131" w:name="_Toc171444"/>
      <w:r w:rsidRPr="006B2DCF">
        <w:rPr>
          <w:rFonts w:ascii="Arial" w:hAnsi="Arial"/>
          <w:b/>
          <w:bCs/>
          <w:sz w:val="22"/>
          <w:szCs w:val="22"/>
          <w:u w:val="none"/>
        </w:rPr>
        <w:t>3.2.1.4</w:t>
      </w:r>
      <w:r w:rsidRPr="006B2DCF">
        <w:rPr>
          <w:rFonts w:ascii="Arial" w:hAnsi="Arial"/>
          <w:b/>
          <w:bCs/>
          <w:sz w:val="22"/>
          <w:szCs w:val="22"/>
          <w:u w:val="none"/>
        </w:rPr>
        <w:tab/>
        <w:t xml:space="preserve">Quality </w:t>
      </w:r>
      <w:r w:rsidR="00FF08AE">
        <w:rPr>
          <w:rFonts w:ascii="Arial" w:hAnsi="Arial"/>
          <w:b/>
          <w:bCs/>
          <w:sz w:val="22"/>
          <w:szCs w:val="22"/>
          <w:u w:val="none"/>
        </w:rPr>
        <w:t xml:space="preserve">Monitor </w:t>
      </w:r>
      <w:bookmarkEnd w:id="130"/>
      <w:bookmarkEnd w:id="131"/>
      <w:r w:rsidR="00805C77">
        <w:rPr>
          <w:rFonts w:ascii="Arial" w:hAnsi="Arial"/>
          <w:b/>
          <w:bCs/>
          <w:sz w:val="22"/>
          <w:szCs w:val="22"/>
          <w:u w:val="none"/>
        </w:rPr>
        <w:t>Employee Level</w:t>
      </w:r>
    </w:p>
    <w:p w14:paraId="0EC07BB8" w14:textId="5B61801D" w:rsidR="0025641E" w:rsidRDefault="0025641E" w:rsidP="0025641E">
      <w:pPr>
        <w:ind w:left="720"/>
      </w:pPr>
      <w:r w:rsidRPr="007019AA">
        <w:t xml:space="preserve">eCoaching Logs will be submitted for </w:t>
      </w:r>
      <w:r>
        <w:t xml:space="preserve">Quality </w:t>
      </w:r>
      <w:r w:rsidR="00FF08AE">
        <w:t>Monitors</w:t>
      </w:r>
      <w:r>
        <w:t>.</w:t>
      </w:r>
    </w:p>
    <w:p w14:paraId="0957043C" w14:textId="14C09075" w:rsidR="0025641E" w:rsidRPr="00962E2B" w:rsidRDefault="0025641E" w:rsidP="0025641E">
      <w:pPr>
        <w:spacing w:before="120"/>
        <w:rPr>
          <w:b/>
        </w:rPr>
      </w:pPr>
      <w:r w:rsidRPr="00962E2B">
        <w:rPr>
          <w:b/>
        </w:rPr>
        <w:t>3.2.1.4.1</w:t>
      </w:r>
      <w:r w:rsidRPr="00962E2B">
        <w:rPr>
          <w:b/>
        </w:rPr>
        <w:tab/>
      </w:r>
      <w:r w:rsidRPr="00962E2B">
        <w:rPr>
          <w:b/>
        </w:rPr>
        <w:tab/>
        <w:t xml:space="preserve">Display Quality </w:t>
      </w:r>
      <w:r w:rsidR="00FF08AE">
        <w:rPr>
          <w:b/>
        </w:rPr>
        <w:t>Monitors</w:t>
      </w:r>
      <w:r w:rsidRPr="00962E2B">
        <w:rPr>
          <w:b/>
        </w:rPr>
        <w:t xml:space="preserve"> </w:t>
      </w:r>
    </w:p>
    <w:p w14:paraId="6A4A39BA" w14:textId="5293C13B" w:rsidR="0025641E" w:rsidRDefault="0025641E" w:rsidP="0025641E">
      <w:pPr>
        <w:ind w:left="1440"/>
      </w:pPr>
      <w:r w:rsidRPr="003867A0">
        <w:t xml:space="preserve">Display a list of Quality </w:t>
      </w:r>
      <w:r w:rsidR="00FF08AE">
        <w:t>Monitors</w:t>
      </w:r>
      <w:r w:rsidRPr="003867A0">
        <w:t xml:space="preserve"> regardless of site or location that has the following job codes: WACQ02, WACQ03, WACQ12.</w:t>
      </w:r>
    </w:p>
    <w:p w14:paraId="3C957CCC" w14:textId="4B4B7328" w:rsidR="0025641E" w:rsidRPr="00962E2B" w:rsidRDefault="0025641E" w:rsidP="0025641E">
      <w:pPr>
        <w:spacing w:before="120"/>
        <w:rPr>
          <w:b/>
        </w:rPr>
      </w:pPr>
      <w:r w:rsidRPr="00962E2B">
        <w:rPr>
          <w:b/>
        </w:rPr>
        <w:t>3.2.1.4.1.1</w:t>
      </w:r>
      <w:r w:rsidRPr="00962E2B">
        <w:rPr>
          <w:b/>
        </w:rPr>
        <w:tab/>
        <w:t xml:space="preserve">Quality </w:t>
      </w:r>
      <w:r w:rsidR="00FF08AE">
        <w:rPr>
          <w:b/>
        </w:rPr>
        <w:t xml:space="preserve">Monitor’s </w:t>
      </w:r>
      <w:r w:rsidRPr="00962E2B">
        <w:rPr>
          <w:b/>
        </w:rPr>
        <w:t>Supervisor</w:t>
      </w:r>
    </w:p>
    <w:p w14:paraId="4DE16AFC" w14:textId="337FC886" w:rsidR="0025641E" w:rsidRPr="00497082" w:rsidRDefault="0025641E" w:rsidP="0025641E">
      <w:pPr>
        <w:ind w:left="1440"/>
      </w:pPr>
      <w:r>
        <w:t xml:space="preserve">Display the name of the supervisor for the selected Quality </w:t>
      </w:r>
      <w:r w:rsidR="00FF08AE">
        <w:t>Monitors</w:t>
      </w:r>
      <w:r w:rsidRPr="007019AA">
        <w:t>.</w:t>
      </w:r>
    </w:p>
    <w:p w14:paraId="5BD22D52" w14:textId="2EDEF915" w:rsidR="0025641E" w:rsidRPr="00962E2B" w:rsidRDefault="0025641E" w:rsidP="0025641E">
      <w:pPr>
        <w:spacing w:before="120"/>
        <w:rPr>
          <w:b/>
        </w:rPr>
      </w:pPr>
      <w:r w:rsidRPr="00962E2B">
        <w:rPr>
          <w:b/>
        </w:rPr>
        <w:t>3.2.1.4.1.2</w:t>
      </w:r>
      <w:r w:rsidRPr="00962E2B">
        <w:rPr>
          <w:b/>
        </w:rPr>
        <w:tab/>
        <w:t xml:space="preserve">Quality </w:t>
      </w:r>
      <w:r w:rsidR="00FF08AE">
        <w:rPr>
          <w:b/>
        </w:rPr>
        <w:t>Monitor</w:t>
      </w:r>
      <w:r w:rsidRPr="00962E2B">
        <w:rPr>
          <w:b/>
        </w:rPr>
        <w:t>’s Manager</w:t>
      </w:r>
    </w:p>
    <w:p w14:paraId="29219295" w14:textId="289EEA6D" w:rsidR="0025641E" w:rsidRDefault="0025641E" w:rsidP="0025641E">
      <w:pPr>
        <w:ind w:left="1440"/>
      </w:pPr>
      <w:r>
        <w:t xml:space="preserve">Display the name of the manager for the selected Quality </w:t>
      </w:r>
      <w:r w:rsidR="00FF08AE">
        <w:t>Monitor</w:t>
      </w:r>
      <w:r w:rsidRPr="007019AA">
        <w:t>.</w:t>
      </w:r>
    </w:p>
    <w:p w14:paraId="08013845" w14:textId="77777777" w:rsidR="0025641E" w:rsidRPr="00962E2B" w:rsidRDefault="0025641E" w:rsidP="0025641E">
      <w:pPr>
        <w:spacing w:before="120"/>
        <w:rPr>
          <w:b/>
        </w:rPr>
      </w:pPr>
      <w:r w:rsidRPr="00962E2B">
        <w:rPr>
          <w:b/>
        </w:rPr>
        <w:t>3.2.1.4.2</w:t>
      </w:r>
      <w:r w:rsidRPr="00962E2B">
        <w:rPr>
          <w:b/>
        </w:rPr>
        <w:tab/>
      </w:r>
      <w:r w:rsidRPr="00962E2B">
        <w:rPr>
          <w:b/>
        </w:rPr>
        <w:tab/>
        <w:t xml:space="preserve">Program </w:t>
      </w:r>
    </w:p>
    <w:p w14:paraId="31D87640" w14:textId="6CDB091E" w:rsidR="0025641E" w:rsidRDefault="0025641E" w:rsidP="0025641E">
      <w:pPr>
        <w:ind w:left="1440"/>
      </w:pPr>
      <w:r>
        <w:t>Allow for selection of Program – Marketplace, Medicare,</w:t>
      </w:r>
      <w:r w:rsidR="006C386B">
        <w:t xml:space="preserve"> Dual</w:t>
      </w:r>
      <w:r>
        <w:t xml:space="preserve"> or N/A.</w:t>
      </w:r>
    </w:p>
    <w:p w14:paraId="583D3E27" w14:textId="77777777" w:rsidR="0025641E" w:rsidRPr="00962E2B" w:rsidRDefault="0025641E" w:rsidP="0025641E">
      <w:pPr>
        <w:spacing w:before="120"/>
        <w:rPr>
          <w:b/>
        </w:rPr>
      </w:pPr>
      <w:r w:rsidRPr="00962E2B">
        <w:rPr>
          <w:b/>
        </w:rPr>
        <w:t>3.2.1.4.3</w:t>
      </w:r>
      <w:r w:rsidRPr="00962E2B">
        <w:rPr>
          <w:b/>
        </w:rPr>
        <w:tab/>
      </w:r>
      <w:r w:rsidRPr="00962E2B">
        <w:rPr>
          <w:b/>
        </w:rPr>
        <w:tab/>
        <w:t xml:space="preserve">Delivery Option </w:t>
      </w:r>
    </w:p>
    <w:p w14:paraId="40865441" w14:textId="77777777" w:rsidR="0025641E" w:rsidRDefault="0025641E" w:rsidP="0025641E">
      <w:pPr>
        <w:ind w:left="1440"/>
      </w:pPr>
      <w:r>
        <w:t>The delivery options will be:</w:t>
      </w:r>
    </w:p>
    <w:p w14:paraId="7C5B25A4" w14:textId="77777777" w:rsidR="0025641E" w:rsidRDefault="0025641E" w:rsidP="0025641E">
      <w:pPr>
        <w:ind w:left="1440"/>
      </w:pPr>
      <w:r w:rsidRPr="007019AA">
        <w:t>Yes, I will be delivering the coaching session (also known as Direct)</w:t>
      </w:r>
    </w:p>
    <w:p w14:paraId="4FBFF139" w14:textId="77777777" w:rsidR="0025641E" w:rsidRDefault="0025641E" w:rsidP="0025641E">
      <w:pPr>
        <w:ind w:left="1440"/>
      </w:pPr>
      <w:r w:rsidRPr="007019AA">
        <w:t>No, I will not be delivering the coaching session (also known as Indirect)</w:t>
      </w:r>
    </w:p>
    <w:p w14:paraId="1196003C" w14:textId="77777777" w:rsidR="0025641E" w:rsidRPr="00962E2B" w:rsidRDefault="0025641E" w:rsidP="0025641E">
      <w:pPr>
        <w:spacing w:before="120"/>
        <w:rPr>
          <w:b/>
        </w:rPr>
      </w:pPr>
      <w:r w:rsidRPr="00962E2B">
        <w:rPr>
          <w:b/>
        </w:rPr>
        <w:t>3.2.1.4.4</w:t>
      </w:r>
      <w:r w:rsidRPr="00962E2B">
        <w:rPr>
          <w:b/>
        </w:rPr>
        <w:tab/>
      </w:r>
      <w:r w:rsidRPr="00962E2B">
        <w:rPr>
          <w:b/>
        </w:rPr>
        <w:tab/>
        <w:t>Progressive Disciplinary Warning</w:t>
      </w:r>
    </w:p>
    <w:p w14:paraId="4293C02F"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3940A25E" w14:textId="77777777" w:rsidR="0025641E" w:rsidRDefault="0025641E" w:rsidP="0025641E">
      <w:pPr>
        <w:ind w:left="1440"/>
      </w:pPr>
    </w:p>
    <w:p w14:paraId="7FA1BB13" w14:textId="77777777" w:rsidR="0025641E" w:rsidRDefault="0025641E" w:rsidP="0025641E">
      <w:pPr>
        <w:ind w:left="1440"/>
      </w:pPr>
      <w:r w:rsidRPr="006B1155">
        <w:lastRenderedPageBreak/>
        <w:t>Note: Not available if the submitter is not the Employee’s immediate Supervisor or Manager as defined in the Employee Hierarchy or if coaching is Indirect (No, I will not be delivering the coaching session.)</w:t>
      </w:r>
    </w:p>
    <w:p w14:paraId="7A92BA51" w14:textId="77777777" w:rsidR="0025641E" w:rsidRPr="00962E2B" w:rsidRDefault="0025641E" w:rsidP="0025641E">
      <w:pPr>
        <w:spacing w:before="120"/>
        <w:rPr>
          <w:b/>
        </w:rPr>
      </w:pPr>
      <w:r w:rsidRPr="00962E2B">
        <w:rPr>
          <w:b/>
        </w:rPr>
        <w:t>3.2.1.4.5</w:t>
      </w:r>
      <w:r w:rsidRPr="00962E2B">
        <w:rPr>
          <w:b/>
        </w:rPr>
        <w:tab/>
      </w:r>
      <w:r w:rsidRPr="00962E2B">
        <w:rPr>
          <w:b/>
        </w:rPr>
        <w:tab/>
        <w:t xml:space="preserve">Date of Coaching </w:t>
      </w:r>
    </w:p>
    <w:p w14:paraId="6A029D5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015B5D24" w14:textId="77777777" w:rsidR="0025641E" w:rsidRPr="00962E2B" w:rsidRDefault="0025641E" w:rsidP="0025641E">
      <w:pPr>
        <w:spacing w:before="120"/>
        <w:rPr>
          <w:b/>
        </w:rPr>
      </w:pPr>
      <w:r w:rsidRPr="00962E2B">
        <w:rPr>
          <w:b/>
        </w:rPr>
        <w:t>3.2.1.4.5.1</w:t>
      </w:r>
      <w:r w:rsidRPr="00962E2B">
        <w:rPr>
          <w:b/>
        </w:rPr>
        <w:tab/>
        <w:t xml:space="preserve">Date of Coaching </w:t>
      </w:r>
    </w:p>
    <w:p w14:paraId="2910E095"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078477F2" w14:textId="77777777" w:rsidR="0025641E" w:rsidRPr="00962E2B" w:rsidRDefault="0025641E" w:rsidP="0025641E">
      <w:pPr>
        <w:spacing w:before="120"/>
        <w:rPr>
          <w:b/>
        </w:rPr>
      </w:pPr>
      <w:r w:rsidRPr="00962E2B">
        <w:rPr>
          <w:b/>
        </w:rPr>
        <w:t>3.2.1.4.5.2</w:t>
      </w:r>
      <w:r w:rsidRPr="00962E2B">
        <w:rPr>
          <w:b/>
        </w:rPr>
        <w:tab/>
        <w:t xml:space="preserve">Date of Event </w:t>
      </w:r>
    </w:p>
    <w:p w14:paraId="7FFA2649" w14:textId="77777777" w:rsidR="0025641E" w:rsidRDefault="0025641E" w:rsidP="0025641E">
      <w:pPr>
        <w:ind w:left="1440"/>
      </w:pPr>
      <w:r w:rsidRPr="007019AA">
        <w:t>Allow for entry of the date of the event when coaching is indirect.</w:t>
      </w:r>
    </w:p>
    <w:p w14:paraId="3A9BBCE3" w14:textId="77777777" w:rsidR="0025641E" w:rsidRPr="00962E2B" w:rsidRDefault="0025641E" w:rsidP="0025641E">
      <w:pPr>
        <w:spacing w:before="120"/>
        <w:rPr>
          <w:b/>
        </w:rPr>
      </w:pPr>
      <w:r w:rsidRPr="00962E2B">
        <w:rPr>
          <w:b/>
        </w:rPr>
        <w:t>3.2.1.4.5.3</w:t>
      </w:r>
      <w:r w:rsidRPr="00962E2B">
        <w:rPr>
          <w:b/>
        </w:rPr>
        <w:tab/>
        <w:t>Date Warning Given</w:t>
      </w:r>
    </w:p>
    <w:p w14:paraId="03AA242A" w14:textId="77777777" w:rsidR="0025641E" w:rsidRPr="00497082" w:rsidRDefault="0025641E" w:rsidP="0025641E">
      <w:pPr>
        <w:ind w:left="1440"/>
      </w:pPr>
      <w:r w:rsidRPr="006F04F9">
        <w:t>Allow for entry of the date warning given when coaching is direct and Yes is selected for Progressive Disciplinary Warning.</w:t>
      </w:r>
    </w:p>
    <w:p w14:paraId="313A0E9D" w14:textId="77777777" w:rsidR="0025641E" w:rsidRPr="00962E2B" w:rsidRDefault="0025641E" w:rsidP="0025641E">
      <w:pPr>
        <w:spacing w:before="120"/>
        <w:rPr>
          <w:b/>
        </w:rPr>
      </w:pPr>
      <w:r w:rsidRPr="00962E2B">
        <w:rPr>
          <w:b/>
        </w:rPr>
        <w:t>3.2.1.4.6</w:t>
      </w:r>
      <w:r w:rsidRPr="00962E2B">
        <w:rPr>
          <w:b/>
        </w:rPr>
        <w:tab/>
      </w:r>
      <w:r w:rsidRPr="00962E2B">
        <w:rPr>
          <w:b/>
        </w:rPr>
        <w:tab/>
        <w:t xml:space="preserve">Customer Service Escalation </w:t>
      </w:r>
    </w:p>
    <w:p w14:paraId="1B4F6F16" w14:textId="77777777" w:rsidR="0025641E" w:rsidRPr="00497082" w:rsidRDefault="0025641E" w:rsidP="0025641E">
      <w:pPr>
        <w:ind w:left="1440"/>
      </w:pPr>
      <w:r>
        <w:t>Not available at this time.</w:t>
      </w:r>
    </w:p>
    <w:p w14:paraId="51654E7F" w14:textId="77777777" w:rsidR="0025641E" w:rsidRPr="00962E2B" w:rsidRDefault="0025641E" w:rsidP="0025641E">
      <w:pPr>
        <w:spacing w:before="120"/>
        <w:rPr>
          <w:b/>
        </w:rPr>
      </w:pPr>
      <w:r w:rsidRPr="00962E2B">
        <w:rPr>
          <w:b/>
        </w:rPr>
        <w:t>3.2.1.4.7</w:t>
      </w:r>
      <w:r w:rsidRPr="00962E2B">
        <w:rPr>
          <w:b/>
        </w:rPr>
        <w:tab/>
      </w:r>
      <w:r w:rsidRPr="00962E2B">
        <w:rPr>
          <w:b/>
        </w:rPr>
        <w:tab/>
        <w:t>Coaching Reasons and Sub-Coaching Reasons</w:t>
      </w:r>
    </w:p>
    <w:p w14:paraId="36813E1F"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1738F8E4" w14:textId="77777777" w:rsidR="0025641E" w:rsidRPr="00962E2B" w:rsidRDefault="0025641E" w:rsidP="0025641E">
      <w:pPr>
        <w:spacing w:before="120"/>
        <w:rPr>
          <w:b/>
        </w:rPr>
      </w:pPr>
      <w:r w:rsidRPr="00962E2B">
        <w:rPr>
          <w:b/>
        </w:rPr>
        <w:t>3.2.1.4.7.1</w:t>
      </w:r>
      <w:r w:rsidRPr="00962E2B">
        <w:rPr>
          <w:b/>
        </w:rPr>
        <w:tab/>
        <w:t xml:space="preserve">Direct Coaching Reason and Sub-Reasons </w:t>
      </w:r>
    </w:p>
    <w:p w14:paraId="7FB0FD32" w14:textId="77777777" w:rsidR="0025641E" w:rsidRDefault="0025641E" w:rsidP="0025641E">
      <w:pPr>
        <w:ind w:left="1440"/>
      </w:pPr>
      <w:r w:rsidRPr="006F04F9">
        <w:t>Allow for the selection of one or more Direct Coaching Reasons and Sub-Coaching Reasons.</w:t>
      </w:r>
    </w:p>
    <w:p w14:paraId="43EE541C"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4B6DEF17" w14:textId="77777777" w:rsidTr="0066659D">
        <w:trPr>
          <w:cantSplit/>
          <w:trHeight w:val="300"/>
        </w:trPr>
        <w:tc>
          <w:tcPr>
            <w:tcW w:w="1797" w:type="dxa"/>
            <w:shd w:val="clear" w:color="auto" w:fill="000000"/>
            <w:vAlign w:val="center"/>
            <w:hideMark/>
          </w:tcPr>
          <w:p w14:paraId="291D9435"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6ECB8D84"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201001C" w14:textId="77777777" w:rsidR="0025641E" w:rsidRPr="00380BDF" w:rsidRDefault="0025641E" w:rsidP="0066659D">
            <w:pPr>
              <w:jc w:val="center"/>
              <w:rPr>
                <w:b/>
                <w:color w:val="FFFFFF"/>
              </w:rPr>
            </w:pPr>
            <w:r w:rsidRPr="00380BDF">
              <w:rPr>
                <w:b/>
                <w:color w:val="FFFFFF"/>
              </w:rPr>
              <w:t>Sub-Coaching Reason</w:t>
            </w:r>
          </w:p>
        </w:tc>
      </w:tr>
      <w:tr w:rsidR="0025641E" w:rsidRPr="006F04F9" w14:paraId="0610D08B" w14:textId="77777777" w:rsidTr="0066659D">
        <w:trPr>
          <w:cantSplit/>
          <w:trHeight w:val="300"/>
        </w:trPr>
        <w:tc>
          <w:tcPr>
            <w:tcW w:w="1797" w:type="dxa"/>
            <w:shd w:val="clear" w:color="auto" w:fill="auto"/>
            <w:vAlign w:val="center"/>
            <w:hideMark/>
          </w:tcPr>
          <w:p w14:paraId="537A12AE" w14:textId="77777777" w:rsidR="0025641E" w:rsidRPr="00B067EB" w:rsidRDefault="0025641E" w:rsidP="0066659D">
            <w:r w:rsidRPr="00B067EB">
              <w:t>ATA Alignment</w:t>
            </w:r>
          </w:p>
        </w:tc>
        <w:tc>
          <w:tcPr>
            <w:tcW w:w="2883" w:type="dxa"/>
            <w:shd w:val="clear" w:color="auto" w:fill="auto"/>
            <w:noWrap/>
            <w:vAlign w:val="center"/>
            <w:hideMark/>
          </w:tcPr>
          <w:p w14:paraId="0D2B8870"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A1DE164" w14:textId="77777777" w:rsidR="0025641E" w:rsidRPr="00174EF8" w:rsidRDefault="0025641E" w:rsidP="0066659D">
            <w:pPr>
              <w:rPr>
                <w:color w:val="000000"/>
              </w:rPr>
            </w:pPr>
            <w:r w:rsidRPr="00174EF8">
              <w:rPr>
                <w:color w:val="000000"/>
              </w:rPr>
              <w:t>Administrative Procedures</w:t>
            </w:r>
          </w:p>
          <w:p w14:paraId="475C95B7" w14:textId="77777777" w:rsidR="0025641E" w:rsidRPr="00174EF8" w:rsidRDefault="0025641E" w:rsidP="0066659D">
            <w:pPr>
              <w:rPr>
                <w:color w:val="000000"/>
              </w:rPr>
            </w:pPr>
            <w:r w:rsidRPr="00174EF8">
              <w:rPr>
                <w:color w:val="000000"/>
              </w:rPr>
              <w:t>Agent Responsiveness</w:t>
            </w:r>
          </w:p>
          <w:p w14:paraId="45E865E5" w14:textId="77777777" w:rsidR="0025641E" w:rsidRPr="00174EF8" w:rsidRDefault="0025641E" w:rsidP="0066659D">
            <w:pPr>
              <w:rPr>
                <w:color w:val="000000"/>
              </w:rPr>
            </w:pPr>
            <w:r w:rsidRPr="00174EF8">
              <w:rPr>
                <w:color w:val="000000"/>
              </w:rPr>
              <w:t>Closing QA Team Notes</w:t>
            </w:r>
          </w:p>
          <w:p w14:paraId="7F99E8EA" w14:textId="77777777" w:rsidR="0025641E" w:rsidRPr="00174EF8" w:rsidRDefault="0025641E" w:rsidP="0066659D">
            <w:pPr>
              <w:rPr>
                <w:color w:val="000000"/>
              </w:rPr>
            </w:pPr>
            <w:r w:rsidRPr="00174EF8">
              <w:rPr>
                <w:color w:val="000000"/>
              </w:rPr>
              <w:t>Conversation Management</w:t>
            </w:r>
          </w:p>
          <w:p w14:paraId="4E895A55" w14:textId="77777777" w:rsidR="0025641E" w:rsidRPr="00174EF8" w:rsidRDefault="0025641E" w:rsidP="0066659D">
            <w:pPr>
              <w:rPr>
                <w:color w:val="000000"/>
              </w:rPr>
            </w:pPr>
            <w:r w:rsidRPr="00174EF8">
              <w:rPr>
                <w:color w:val="000000"/>
              </w:rPr>
              <w:t>Disclosure</w:t>
            </w:r>
          </w:p>
          <w:p w14:paraId="065B5C81" w14:textId="77777777" w:rsidR="0025641E" w:rsidRPr="00174EF8" w:rsidRDefault="0025641E" w:rsidP="0066659D">
            <w:pPr>
              <w:rPr>
                <w:color w:val="000000"/>
              </w:rPr>
            </w:pPr>
            <w:r w:rsidRPr="00174EF8">
              <w:rPr>
                <w:color w:val="000000"/>
              </w:rPr>
              <w:t>Opening</w:t>
            </w:r>
          </w:p>
          <w:p w14:paraId="79F86A5F" w14:textId="77777777" w:rsidR="0025641E" w:rsidRPr="00174EF8" w:rsidRDefault="0025641E" w:rsidP="0066659D">
            <w:pPr>
              <w:rPr>
                <w:color w:val="000000"/>
              </w:rPr>
            </w:pPr>
            <w:r w:rsidRPr="00174EF8">
              <w:rPr>
                <w:color w:val="000000"/>
              </w:rPr>
              <w:t>Professional Etiquette</w:t>
            </w:r>
          </w:p>
          <w:p w14:paraId="4A15B07A" w14:textId="77777777" w:rsidR="0025641E" w:rsidRPr="00174EF8" w:rsidRDefault="0025641E" w:rsidP="0066659D">
            <w:pPr>
              <w:rPr>
                <w:color w:val="000000"/>
              </w:rPr>
            </w:pPr>
            <w:r w:rsidRPr="00174EF8">
              <w:rPr>
                <w:color w:val="000000"/>
              </w:rPr>
              <w:t>Program Knowledge</w:t>
            </w:r>
          </w:p>
          <w:p w14:paraId="3D201CCD" w14:textId="77777777" w:rsidR="0025641E" w:rsidRPr="00174EF8" w:rsidRDefault="0025641E" w:rsidP="0066659D">
            <w:pPr>
              <w:rPr>
                <w:color w:val="000000"/>
              </w:rPr>
            </w:pPr>
            <w:r w:rsidRPr="00174EF8">
              <w:rPr>
                <w:color w:val="000000"/>
              </w:rPr>
              <w:t>Reasons for Call</w:t>
            </w:r>
          </w:p>
          <w:p w14:paraId="13FDAE3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385B42F" w14:textId="77777777" w:rsidTr="0066659D">
        <w:trPr>
          <w:cantSplit/>
          <w:trHeight w:val="350"/>
        </w:trPr>
        <w:tc>
          <w:tcPr>
            <w:tcW w:w="1797" w:type="dxa"/>
            <w:shd w:val="clear" w:color="auto" w:fill="auto"/>
            <w:vAlign w:val="center"/>
            <w:hideMark/>
          </w:tcPr>
          <w:p w14:paraId="4E1D1B31" w14:textId="77777777" w:rsidR="0025641E" w:rsidRPr="00B067EB" w:rsidRDefault="0025641E" w:rsidP="0066659D">
            <w:r w:rsidRPr="00B067EB">
              <w:t>Attendance</w:t>
            </w:r>
          </w:p>
        </w:tc>
        <w:tc>
          <w:tcPr>
            <w:tcW w:w="2883" w:type="dxa"/>
            <w:shd w:val="clear" w:color="auto" w:fill="auto"/>
            <w:noWrap/>
            <w:vAlign w:val="center"/>
            <w:hideMark/>
          </w:tcPr>
          <w:p w14:paraId="4DA9179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AF9FDAD"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537C9B" w14:textId="77777777" w:rsidTr="0066659D">
        <w:trPr>
          <w:cantSplit/>
          <w:trHeight w:val="620"/>
        </w:trPr>
        <w:tc>
          <w:tcPr>
            <w:tcW w:w="1797" w:type="dxa"/>
            <w:shd w:val="clear" w:color="auto" w:fill="auto"/>
            <w:vAlign w:val="center"/>
            <w:hideMark/>
          </w:tcPr>
          <w:p w14:paraId="0B5E3CEE" w14:textId="77777777" w:rsidR="0025641E" w:rsidRPr="00B067EB" w:rsidRDefault="0025641E" w:rsidP="0066659D">
            <w:r w:rsidRPr="00B067EB">
              <w:t>Call Quality</w:t>
            </w:r>
          </w:p>
        </w:tc>
        <w:tc>
          <w:tcPr>
            <w:tcW w:w="2883" w:type="dxa"/>
            <w:shd w:val="clear" w:color="auto" w:fill="auto"/>
            <w:noWrap/>
            <w:vAlign w:val="center"/>
            <w:hideMark/>
          </w:tcPr>
          <w:p w14:paraId="39541F5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B446018" w14:textId="77777777" w:rsidR="0025641E" w:rsidRPr="00174EF8" w:rsidRDefault="0025641E" w:rsidP="0066659D">
            <w:pPr>
              <w:rPr>
                <w:color w:val="000000"/>
              </w:rPr>
            </w:pPr>
            <w:r w:rsidRPr="00174EF8">
              <w:rPr>
                <w:color w:val="000000"/>
              </w:rPr>
              <w:t>Call Listening Completions</w:t>
            </w:r>
          </w:p>
          <w:p w14:paraId="392757BB" w14:textId="77777777" w:rsidR="0025641E" w:rsidRPr="00174EF8" w:rsidRDefault="0025641E" w:rsidP="0066659D">
            <w:pPr>
              <w:rPr>
                <w:color w:val="000000"/>
              </w:rPr>
            </w:pPr>
            <w:r w:rsidRPr="00174EF8">
              <w:rPr>
                <w:color w:val="000000"/>
              </w:rPr>
              <w:t>Special Assignment Completions</w:t>
            </w:r>
          </w:p>
          <w:p w14:paraId="355D60B3"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7F9A94D" w14:textId="77777777" w:rsidTr="0066659D">
        <w:trPr>
          <w:cantSplit/>
          <w:trHeight w:val="530"/>
        </w:trPr>
        <w:tc>
          <w:tcPr>
            <w:tcW w:w="1797" w:type="dxa"/>
            <w:shd w:val="clear" w:color="auto" w:fill="auto"/>
            <w:vAlign w:val="center"/>
            <w:hideMark/>
          </w:tcPr>
          <w:p w14:paraId="4FE02E62" w14:textId="77777777" w:rsidR="0025641E" w:rsidRPr="00B067EB" w:rsidRDefault="0025641E" w:rsidP="0066659D">
            <w:r w:rsidRPr="00B067EB">
              <w:t>Corporate / Program Initiatives</w:t>
            </w:r>
          </w:p>
        </w:tc>
        <w:tc>
          <w:tcPr>
            <w:tcW w:w="2883" w:type="dxa"/>
            <w:shd w:val="clear" w:color="auto" w:fill="auto"/>
            <w:noWrap/>
            <w:vAlign w:val="center"/>
            <w:hideMark/>
          </w:tcPr>
          <w:p w14:paraId="66604AE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7266FF0" w14:textId="77777777" w:rsidR="0025641E" w:rsidRPr="00174EF8" w:rsidRDefault="0025641E" w:rsidP="0066659D">
            <w:pPr>
              <w:rPr>
                <w:color w:val="000000"/>
              </w:rPr>
            </w:pPr>
            <w:r w:rsidRPr="00174EF8">
              <w:rPr>
                <w:color w:val="000000"/>
              </w:rPr>
              <w:t>Calibration Attendance and Completion</w:t>
            </w:r>
          </w:p>
          <w:p w14:paraId="38A112DE" w14:textId="77777777" w:rsidR="0025641E" w:rsidRPr="00174EF8" w:rsidRDefault="0025641E" w:rsidP="0066659D">
            <w:pPr>
              <w:rPr>
                <w:color w:val="000000"/>
              </w:rPr>
            </w:pPr>
            <w:r w:rsidRPr="00174EF8">
              <w:rPr>
                <w:color w:val="000000"/>
              </w:rPr>
              <w:t>Required Training</w:t>
            </w:r>
          </w:p>
          <w:p w14:paraId="165DAFD5" w14:textId="77777777" w:rsidR="0025641E" w:rsidRPr="00174EF8" w:rsidRDefault="0025641E" w:rsidP="0066659D">
            <w:pPr>
              <w:rPr>
                <w:color w:val="000000"/>
              </w:rPr>
            </w:pPr>
            <w:r w:rsidRPr="00174EF8">
              <w:rPr>
                <w:color w:val="000000"/>
              </w:rPr>
              <w:t>TCA Duties</w:t>
            </w:r>
          </w:p>
          <w:p w14:paraId="232F4869"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36C37B76" w14:textId="77777777" w:rsidTr="0066659D">
        <w:trPr>
          <w:cantSplit/>
          <w:trHeight w:val="300"/>
        </w:trPr>
        <w:tc>
          <w:tcPr>
            <w:tcW w:w="1797" w:type="dxa"/>
            <w:shd w:val="clear" w:color="auto" w:fill="auto"/>
            <w:vAlign w:val="center"/>
          </w:tcPr>
          <w:p w14:paraId="6FE0E1E9" w14:textId="77777777" w:rsidR="0025641E" w:rsidRPr="00B067EB" w:rsidRDefault="0025641E" w:rsidP="0066659D">
            <w:r w:rsidRPr="00B067EB">
              <w:t>Escalation</w:t>
            </w:r>
          </w:p>
        </w:tc>
        <w:tc>
          <w:tcPr>
            <w:tcW w:w="2883" w:type="dxa"/>
            <w:shd w:val="clear" w:color="auto" w:fill="auto"/>
            <w:noWrap/>
            <w:vAlign w:val="center"/>
          </w:tcPr>
          <w:p w14:paraId="214799EA"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52E859A2"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50CE05AA" w14:textId="77777777" w:rsidTr="0066659D">
        <w:trPr>
          <w:cantSplit/>
          <w:trHeight w:val="300"/>
        </w:trPr>
        <w:tc>
          <w:tcPr>
            <w:tcW w:w="1797" w:type="dxa"/>
            <w:shd w:val="clear" w:color="auto" w:fill="auto"/>
            <w:vAlign w:val="center"/>
            <w:hideMark/>
          </w:tcPr>
          <w:p w14:paraId="04642F05" w14:textId="77777777" w:rsidR="0025641E" w:rsidRPr="00B067EB" w:rsidRDefault="0025641E" w:rsidP="0066659D">
            <w:r w:rsidRPr="00B067EB">
              <w:t>Professional Conduct</w:t>
            </w:r>
          </w:p>
        </w:tc>
        <w:tc>
          <w:tcPr>
            <w:tcW w:w="2883" w:type="dxa"/>
            <w:shd w:val="clear" w:color="auto" w:fill="auto"/>
            <w:noWrap/>
            <w:vAlign w:val="center"/>
            <w:hideMark/>
          </w:tcPr>
          <w:p w14:paraId="126C7B6E"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6C7EFAB" w14:textId="77777777" w:rsidR="0025641E" w:rsidRPr="00174EF8" w:rsidRDefault="0025641E" w:rsidP="0066659D">
            <w:pPr>
              <w:rPr>
                <w:color w:val="000000"/>
              </w:rPr>
            </w:pPr>
            <w:r w:rsidRPr="00174EF8">
              <w:rPr>
                <w:color w:val="000000"/>
              </w:rPr>
              <w:t>HR Guidelines</w:t>
            </w:r>
          </w:p>
          <w:p w14:paraId="1F42629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DD57E4E"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ABC226D"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E817700"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7BF3F2C" w14:textId="77777777" w:rsidR="0025641E" w:rsidRPr="00174EF8" w:rsidRDefault="0025641E" w:rsidP="0066659D">
            <w:pPr>
              <w:rPr>
                <w:color w:val="000000"/>
              </w:rPr>
            </w:pPr>
            <w:r w:rsidRPr="00174EF8">
              <w:rPr>
                <w:color w:val="000000"/>
              </w:rPr>
              <w:t>CSR Certification</w:t>
            </w:r>
          </w:p>
          <w:p w14:paraId="7EE764B4" w14:textId="77777777" w:rsidR="0025641E" w:rsidRPr="00174EF8" w:rsidRDefault="0025641E" w:rsidP="0066659D">
            <w:pPr>
              <w:rPr>
                <w:color w:val="000000"/>
              </w:rPr>
            </w:pPr>
            <w:r w:rsidRPr="00174EF8">
              <w:rPr>
                <w:color w:val="000000"/>
              </w:rPr>
              <w:t>Kudos</w:t>
            </w:r>
          </w:p>
          <w:p w14:paraId="0E0F58F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51183350" w14:textId="77777777" w:rsidTr="0066659D">
        <w:trPr>
          <w:cantSplit/>
          <w:trHeight w:val="53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25B7079"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8F6886F"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74DCBFD3" w14:textId="77777777" w:rsidR="0025641E" w:rsidRPr="00174EF8" w:rsidRDefault="0025641E" w:rsidP="0066659D">
            <w:pPr>
              <w:rPr>
                <w:color w:val="000000"/>
              </w:rPr>
            </w:pPr>
            <w:r w:rsidRPr="00174EF8">
              <w:rPr>
                <w:color w:val="000000"/>
              </w:rPr>
              <w:t>CoR</w:t>
            </w:r>
          </w:p>
          <w:p w14:paraId="53B7E6A5"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2F5EB9E1" w14:textId="77777777" w:rsidTr="0066659D">
        <w:trPr>
          <w:cantSplit/>
          <w:trHeight w:val="458"/>
        </w:trPr>
        <w:tc>
          <w:tcPr>
            <w:tcW w:w="1797" w:type="dxa"/>
            <w:shd w:val="clear" w:color="auto" w:fill="auto"/>
            <w:vAlign w:val="center"/>
            <w:hideMark/>
          </w:tcPr>
          <w:p w14:paraId="28756911" w14:textId="77777777" w:rsidR="0025641E" w:rsidRDefault="0025641E" w:rsidP="0066659D">
            <w:r w:rsidRPr="00B067EB">
              <w:lastRenderedPageBreak/>
              <w:t>Weekly Productivity</w:t>
            </w:r>
          </w:p>
        </w:tc>
        <w:tc>
          <w:tcPr>
            <w:tcW w:w="2883" w:type="dxa"/>
            <w:shd w:val="clear" w:color="auto" w:fill="auto"/>
            <w:noWrap/>
            <w:vAlign w:val="center"/>
            <w:hideMark/>
          </w:tcPr>
          <w:p w14:paraId="3B4C8552"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01A373F5" w14:textId="77777777" w:rsidR="0025641E" w:rsidRPr="00174EF8" w:rsidRDefault="0025641E" w:rsidP="0066659D">
            <w:pPr>
              <w:rPr>
                <w:color w:val="000000"/>
              </w:rPr>
            </w:pPr>
            <w:r w:rsidRPr="00174EF8">
              <w:rPr>
                <w:color w:val="000000"/>
              </w:rPr>
              <w:t>ATA Completions</w:t>
            </w:r>
          </w:p>
          <w:p w14:paraId="76A43752" w14:textId="77777777" w:rsidR="0025641E" w:rsidRPr="00174EF8" w:rsidRDefault="0025641E" w:rsidP="0066659D">
            <w:pPr>
              <w:rPr>
                <w:color w:val="000000"/>
              </w:rPr>
            </w:pPr>
            <w:r w:rsidRPr="00174EF8">
              <w:rPr>
                <w:color w:val="000000"/>
              </w:rPr>
              <w:t>Call Listening</w:t>
            </w:r>
          </w:p>
          <w:p w14:paraId="14EB4346" w14:textId="77777777" w:rsidR="0025641E" w:rsidRPr="00174EF8" w:rsidRDefault="0025641E" w:rsidP="0066659D">
            <w:pPr>
              <w:rPr>
                <w:color w:val="000000"/>
              </w:rPr>
            </w:pPr>
            <w:r w:rsidRPr="00174EF8">
              <w:rPr>
                <w:color w:val="000000"/>
              </w:rPr>
              <w:t>Monitors</w:t>
            </w:r>
          </w:p>
          <w:p w14:paraId="20808476" w14:textId="77777777" w:rsidR="0025641E" w:rsidRPr="00174EF8" w:rsidRDefault="0025641E" w:rsidP="0066659D">
            <w:pPr>
              <w:rPr>
                <w:color w:val="000000"/>
              </w:rPr>
            </w:pPr>
            <w:r w:rsidRPr="00174EF8">
              <w:rPr>
                <w:color w:val="000000"/>
              </w:rPr>
              <w:t>Phone Support</w:t>
            </w:r>
          </w:p>
          <w:p w14:paraId="7D6666E6" w14:textId="77777777" w:rsidR="0025641E" w:rsidRPr="00174EF8" w:rsidRDefault="0025641E" w:rsidP="0066659D">
            <w:pPr>
              <w:rPr>
                <w:color w:val="000000"/>
              </w:rPr>
            </w:pPr>
            <w:r w:rsidRPr="00174EF8">
              <w:rPr>
                <w:color w:val="000000"/>
              </w:rPr>
              <w:t>Target Monitoring Team</w:t>
            </w:r>
          </w:p>
          <w:p w14:paraId="5C86830F" w14:textId="77777777" w:rsidR="0025641E" w:rsidRPr="006F04F9" w:rsidRDefault="0025641E" w:rsidP="0066659D">
            <w:pPr>
              <w:rPr>
                <w:color w:val="000000"/>
              </w:rPr>
            </w:pPr>
            <w:r w:rsidRPr="00174EF8">
              <w:rPr>
                <w:color w:val="000000"/>
              </w:rPr>
              <w:t>Other: Specify reason under coaching details.</w:t>
            </w:r>
          </w:p>
        </w:tc>
      </w:tr>
    </w:tbl>
    <w:p w14:paraId="600DC800" w14:textId="77777777" w:rsidR="0025641E" w:rsidRDefault="0025641E" w:rsidP="0025641E">
      <w:pPr>
        <w:ind w:left="1440"/>
      </w:pPr>
      <w:r w:rsidRPr="002A4C6B">
        <w:t>Note: Other: Specify reason under coaching details. Should be last in the list.</w:t>
      </w:r>
    </w:p>
    <w:p w14:paraId="0BBE8AFC" w14:textId="77777777" w:rsidR="0025641E" w:rsidRPr="00962E2B" w:rsidRDefault="0025641E" w:rsidP="0025641E">
      <w:pPr>
        <w:spacing w:before="120"/>
        <w:rPr>
          <w:b/>
        </w:rPr>
      </w:pPr>
      <w:r w:rsidRPr="00962E2B">
        <w:rPr>
          <w:b/>
        </w:rPr>
        <w:t>3.2.1.4.7.2</w:t>
      </w:r>
      <w:r w:rsidRPr="00962E2B">
        <w:rPr>
          <w:b/>
        </w:rPr>
        <w:tab/>
        <w:t xml:space="preserve">Indirect Coaching Reason and Sub-Reasons </w:t>
      </w:r>
    </w:p>
    <w:p w14:paraId="27E69700" w14:textId="77777777" w:rsidR="0025641E" w:rsidRDefault="0025641E" w:rsidP="0025641E">
      <w:pPr>
        <w:ind w:left="1440"/>
      </w:pPr>
      <w:r w:rsidRPr="0022658E">
        <w:t>Allow for the selection of one or more Indirect Coaching Reasons and Sub-Coaching Reasons.</w:t>
      </w:r>
    </w:p>
    <w:p w14:paraId="543BB058"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0B82F917" w14:textId="77777777" w:rsidTr="0066659D">
        <w:trPr>
          <w:cantSplit/>
          <w:trHeight w:val="300"/>
        </w:trPr>
        <w:tc>
          <w:tcPr>
            <w:tcW w:w="1797" w:type="dxa"/>
            <w:shd w:val="clear" w:color="auto" w:fill="000000"/>
            <w:vAlign w:val="center"/>
            <w:hideMark/>
          </w:tcPr>
          <w:p w14:paraId="10E8F58A"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420733E"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7BF1EFA1" w14:textId="77777777" w:rsidR="0025641E" w:rsidRPr="00380BDF" w:rsidRDefault="0025641E" w:rsidP="0066659D">
            <w:pPr>
              <w:jc w:val="center"/>
              <w:rPr>
                <w:b/>
                <w:color w:val="FFFFFF"/>
              </w:rPr>
            </w:pPr>
            <w:r w:rsidRPr="00380BDF">
              <w:rPr>
                <w:b/>
                <w:color w:val="FFFFFF"/>
              </w:rPr>
              <w:t>Sub-Coaching Reason</w:t>
            </w:r>
          </w:p>
        </w:tc>
      </w:tr>
      <w:tr w:rsidR="0025641E" w:rsidRPr="006F04F9" w14:paraId="4F08FE74" w14:textId="77777777" w:rsidTr="0066659D">
        <w:trPr>
          <w:cantSplit/>
          <w:trHeight w:val="300"/>
        </w:trPr>
        <w:tc>
          <w:tcPr>
            <w:tcW w:w="1797" w:type="dxa"/>
            <w:shd w:val="clear" w:color="auto" w:fill="auto"/>
            <w:vAlign w:val="center"/>
            <w:hideMark/>
          </w:tcPr>
          <w:p w14:paraId="3A9A95BD" w14:textId="77777777" w:rsidR="0025641E" w:rsidRPr="00B067EB" w:rsidRDefault="0025641E" w:rsidP="0066659D">
            <w:r w:rsidRPr="00B067EB">
              <w:t>ATA Alignment</w:t>
            </w:r>
          </w:p>
        </w:tc>
        <w:tc>
          <w:tcPr>
            <w:tcW w:w="2883" w:type="dxa"/>
            <w:shd w:val="clear" w:color="auto" w:fill="auto"/>
            <w:noWrap/>
            <w:vAlign w:val="center"/>
            <w:hideMark/>
          </w:tcPr>
          <w:p w14:paraId="576F37D8"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60BE3E8C" w14:textId="77777777" w:rsidR="0025641E" w:rsidRPr="00174EF8" w:rsidRDefault="0025641E" w:rsidP="0066659D">
            <w:pPr>
              <w:rPr>
                <w:color w:val="000000"/>
              </w:rPr>
            </w:pPr>
            <w:r w:rsidRPr="00174EF8">
              <w:rPr>
                <w:color w:val="000000"/>
              </w:rPr>
              <w:t>Administrative Procedures</w:t>
            </w:r>
          </w:p>
          <w:p w14:paraId="7D725BF8" w14:textId="77777777" w:rsidR="0025641E" w:rsidRPr="00174EF8" w:rsidRDefault="0025641E" w:rsidP="0066659D">
            <w:pPr>
              <w:rPr>
                <w:color w:val="000000"/>
              </w:rPr>
            </w:pPr>
            <w:r w:rsidRPr="00174EF8">
              <w:rPr>
                <w:color w:val="000000"/>
              </w:rPr>
              <w:t>Agent Responsiveness</w:t>
            </w:r>
          </w:p>
          <w:p w14:paraId="273F3481" w14:textId="77777777" w:rsidR="0025641E" w:rsidRPr="00174EF8" w:rsidRDefault="0025641E" w:rsidP="0066659D">
            <w:pPr>
              <w:rPr>
                <w:color w:val="000000"/>
              </w:rPr>
            </w:pPr>
            <w:r w:rsidRPr="00174EF8">
              <w:rPr>
                <w:color w:val="000000"/>
              </w:rPr>
              <w:t>Closing QA Team Notes</w:t>
            </w:r>
          </w:p>
          <w:p w14:paraId="3ECDF2A2" w14:textId="77777777" w:rsidR="0025641E" w:rsidRPr="00174EF8" w:rsidRDefault="0025641E" w:rsidP="0066659D">
            <w:pPr>
              <w:rPr>
                <w:color w:val="000000"/>
              </w:rPr>
            </w:pPr>
            <w:r w:rsidRPr="00174EF8">
              <w:rPr>
                <w:color w:val="000000"/>
              </w:rPr>
              <w:t>Conversation Management</w:t>
            </w:r>
          </w:p>
          <w:p w14:paraId="7DE20C69" w14:textId="77777777" w:rsidR="0025641E" w:rsidRPr="00174EF8" w:rsidRDefault="0025641E" w:rsidP="0066659D">
            <w:pPr>
              <w:rPr>
                <w:color w:val="000000"/>
              </w:rPr>
            </w:pPr>
            <w:r w:rsidRPr="00174EF8">
              <w:rPr>
                <w:color w:val="000000"/>
              </w:rPr>
              <w:t>Disclosure</w:t>
            </w:r>
          </w:p>
          <w:p w14:paraId="640316FF" w14:textId="77777777" w:rsidR="0025641E" w:rsidRPr="00174EF8" w:rsidRDefault="0025641E" w:rsidP="0066659D">
            <w:pPr>
              <w:rPr>
                <w:color w:val="000000"/>
              </w:rPr>
            </w:pPr>
            <w:r w:rsidRPr="00174EF8">
              <w:rPr>
                <w:color w:val="000000"/>
              </w:rPr>
              <w:t>Opening</w:t>
            </w:r>
          </w:p>
          <w:p w14:paraId="65962268" w14:textId="77777777" w:rsidR="0025641E" w:rsidRPr="00174EF8" w:rsidRDefault="0025641E" w:rsidP="0066659D">
            <w:pPr>
              <w:rPr>
                <w:color w:val="000000"/>
              </w:rPr>
            </w:pPr>
            <w:r w:rsidRPr="00174EF8">
              <w:rPr>
                <w:color w:val="000000"/>
              </w:rPr>
              <w:t>Professional Etiquette</w:t>
            </w:r>
          </w:p>
          <w:p w14:paraId="4BB2CD97" w14:textId="77777777" w:rsidR="0025641E" w:rsidRPr="00174EF8" w:rsidRDefault="0025641E" w:rsidP="0066659D">
            <w:pPr>
              <w:rPr>
                <w:color w:val="000000"/>
              </w:rPr>
            </w:pPr>
            <w:r w:rsidRPr="00174EF8">
              <w:rPr>
                <w:color w:val="000000"/>
              </w:rPr>
              <w:t>Program Knowledge</w:t>
            </w:r>
          </w:p>
          <w:p w14:paraId="25860395" w14:textId="77777777" w:rsidR="0025641E" w:rsidRPr="00174EF8" w:rsidRDefault="0025641E" w:rsidP="0066659D">
            <w:pPr>
              <w:rPr>
                <w:color w:val="000000"/>
              </w:rPr>
            </w:pPr>
            <w:r w:rsidRPr="00174EF8">
              <w:rPr>
                <w:color w:val="000000"/>
              </w:rPr>
              <w:t>Reasons for Call</w:t>
            </w:r>
          </w:p>
          <w:p w14:paraId="214429EC"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C919560" w14:textId="77777777" w:rsidTr="0066659D">
        <w:trPr>
          <w:cantSplit/>
          <w:trHeight w:val="395"/>
        </w:trPr>
        <w:tc>
          <w:tcPr>
            <w:tcW w:w="1797" w:type="dxa"/>
            <w:shd w:val="clear" w:color="auto" w:fill="auto"/>
            <w:vAlign w:val="center"/>
            <w:hideMark/>
          </w:tcPr>
          <w:p w14:paraId="27167911" w14:textId="77777777" w:rsidR="0025641E" w:rsidRPr="00B067EB" w:rsidRDefault="0025641E" w:rsidP="0066659D">
            <w:r w:rsidRPr="00B067EB">
              <w:t>Attendance</w:t>
            </w:r>
          </w:p>
        </w:tc>
        <w:tc>
          <w:tcPr>
            <w:tcW w:w="2883" w:type="dxa"/>
            <w:shd w:val="clear" w:color="auto" w:fill="auto"/>
            <w:noWrap/>
            <w:vAlign w:val="center"/>
            <w:hideMark/>
          </w:tcPr>
          <w:p w14:paraId="242F3B3F"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4300B0F6"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6CDF03C5" w14:textId="77777777" w:rsidTr="0066659D">
        <w:trPr>
          <w:cantSplit/>
          <w:trHeight w:val="620"/>
        </w:trPr>
        <w:tc>
          <w:tcPr>
            <w:tcW w:w="1797" w:type="dxa"/>
            <w:shd w:val="clear" w:color="auto" w:fill="auto"/>
            <w:vAlign w:val="center"/>
            <w:hideMark/>
          </w:tcPr>
          <w:p w14:paraId="481C4CB5" w14:textId="77777777" w:rsidR="0025641E" w:rsidRPr="00B067EB" w:rsidRDefault="0025641E" w:rsidP="0066659D">
            <w:r w:rsidRPr="00B067EB">
              <w:t>Call Quality</w:t>
            </w:r>
          </w:p>
        </w:tc>
        <w:tc>
          <w:tcPr>
            <w:tcW w:w="2883" w:type="dxa"/>
            <w:shd w:val="clear" w:color="auto" w:fill="auto"/>
            <w:noWrap/>
            <w:vAlign w:val="center"/>
            <w:hideMark/>
          </w:tcPr>
          <w:p w14:paraId="00B78483"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B635761" w14:textId="77777777" w:rsidR="0025641E" w:rsidRPr="00174EF8" w:rsidRDefault="0025641E" w:rsidP="0066659D">
            <w:pPr>
              <w:rPr>
                <w:color w:val="000000"/>
              </w:rPr>
            </w:pPr>
            <w:r w:rsidRPr="00174EF8">
              <w:rPr>
                <w:color w:val="000000"/>
              </w:rPr>
              <w:t>Call Listening Completions</w:t>
            </w:r>
          </w:p>
          <w:p w14:paraId="4D1BEA26" w14:textId="77777777" w:rsidR="0025641E" w:rsidRPr="00174EF8" w:rsidRDefault="0025641E" w:rsidP="0066659D">
            <w:pPr>
              <w:rPr>
                <w:color w:val="000000"/>
              </w:rPr>
            </w:pPr>
            <w:r w:rsidRPr="00174EF8">
              <w:rPr>
                <w:color w:val="000000"/>
              </w:rPr>
              <w:t>Special Assignment Completions</w:t>
            </w:r>
          </w:p>
          <w:p w14:paraId="42F284D7"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DB10465" w14:textId="77777777" w:rsidTr="0066659D">
        <w:trPr>
          <w:cantSplit/>
          <w:trHeight w:val="530"/>
        </w:trPr>
        <w:tc>
          <w:tcPr>
            <w:tcW w:w="1797" w:type="dxa"/>
            <w:shd w:val="clear" w:color="auto" w:fill="auto"/>
            <w:vAlign w:val="center"/>
            <w:hideMark/>
          </w:tcPr>
          <w:p w14:paraId="42A08A56" w14:textId="77777777" w:rsidR="0025641E" w:rsidRPr="00B067EB" w:rsidRDefault="0025641E" w:rsidP="0066659D">
            <w:r w:rsidRPr="00B067EB">
              <w:t>Corporate / Program Initiatives</w:t>
            </w:r>
          </w:p>
        </w:tc>
        <w:tc>
          <w:tcPr>
            <w:tcW w:w="2883" w:type="dxa"/>
            <w:shd w:val="clear" w:color="auto" w:fill="auto"/>
            <w:noWrap/>
            <w:vAlign w:val="center"/>
            <w:hideMark/>
          </w:tcPr>
          <w:p w14:paraId="23E7E321"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2013352" w14:textId="77777777" w:rsidR="0025641E" w:rsidRPr="00174EF8" w:rsidRDefault="0025641E" w:rsidP="0066659D">
            <w:pPr>
              <w:rPr>
                <w:color w:val="000000"/>
              </w:rPr>
            </w:pPr>
            <w:r w:rsidRPr="00174EF8">
              <w:rPr>
                <w:color w:val="000000"/>
              </w:rPr>
              <w:t>Calibration Attendance and Completion</w:t>
            </w:r>
          </w:p>
          <w:p w14:paraId="531A8B75" w14:textId="77777777" w:rsidR="0025641E" w:rsidRPr="00174EF8" w:rsidRDefault="0025641E" w:rsidP="0066659D">
            <w:pPr>
              <w:rPr>
                <w:color w:val="000000"/>
              </w:rPr>
            </w:pPr>
            <w:r w:rsidRPr="00174EF8">
              <w:rPr>
                <w:color w:val="000000"/>
              </w:rPr>
              <w:t>Required Training</w:t>
            </w:r>
          </w:p>
          <w:p w14:paraId="3C64E9F6" w14:textId="77777777" w:rsidR="0025641E" w:rsidRPr="00174EF8" w:rsidRDefault="0025641E" w:rsidP="0066659D">
            <w:pPr>
              <w:rPr>
                <w:color w:val="000000"/>
              </w:rPr>
            </w:pPr>
            <w:r w:rsidRPr="00174EF8">
              <w:rPr>
                <w:color w:val="000000"/>
              </w:rPr>
              <w:t>TCA Duties</w:t>
            </w:r>
          </w:p>
          <w:p w14:paraId="06704FC6"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5CEDB9B" w14:textId="77777777" w:rsidTr="0066659D">
        <w:trPr>
          <w:cantSplit/>
          <w:trHeight w:val="300"/>
        </w:trPr>
        <w:tc>
          <w:tcPr>
            <w:tcW w:w="1797" w:type="dxa"/>
            <w:shd w:val="clear" w:color="auto" w:fill="auto"/>
            <w:vAlign w:val="center"/>
          </w:tcPr>
          <w:p w14:paraId="2B0269A3" w14:textId="77777777" w:rsidR="0025641E" w:rsidRPr="00B067EB" w:rsidRDefault="0025641E" w:rsidP="0066659D">
            <w:r w:rsidRPr="00B067EB">
              <w:t>Escalation</w:t>
            </w:r>
          </w:p>
        </w:tc>
        <w:tc>
          <w:tcPr>
            <w:tcW w:w="2883" w:type="dxa"/>
            <w:shd w:val="clear" w:color="auto" w:fill="auto"/>
            <w:noWrap/>
            <w:vAlign w:val="center"/>
          </w:tcPr>
          <w:p w14:paraId="169B6EFB" w14:textId="77777777" w:rsidR="0025641E" w:rsidRPr="006F04F9" w:rsidRDefault="0025641E" w:rsidP="0066659D">
            <w:pPr>
              <w:rPr>
                <w:color w:val="000000"/>
              </w:rPr>
            </w:pPr>
            <w:r w:rsidRPr="006F04F9">
              <w:rPr>
                <w:color w:val="000000"/>
              </w:rPr>
              <w:t>Opportunity</w:t>
            </w:r>
          </w:p>
        </w:tc>
        <w:tc>
          <w:tcPr>
            <w:tcW w:w="4950" w:type="dxa"/>
            <w:shd w:val="clear" w:color="auto" w:fill="auto"/>
            <w:noWrap/>
            <w:vAlign w:val="bottom"/>
          </w:tcPr>
          <w:p w14:paraId="63FD41B6" w14:textId="77777777" w:rsidR="0025641E" w:rsidRPr="006F04F9" w:rsidRDefault="0025641E" w:rsidP="0066659D">
            <w:pPr>
              <w:rPr>
                <w:color w:val="000000"/>
              </w:rPr>
            </w:pPr>
            <w:r w:rsidRPr="00E833CB">
              <w:rPr>
                <w:color w:val="000000"/>
              </w:rPr>
              <w:t>Other: Specify reason under coaching details.</w:t>
            </w:r>
          </w:p>
        </w:tc>
      </w:tr>
      <w:tr w:rsidR="0025641E" w:rsidRPr="006F04F9" w14:paraId="3BFB6848" w14:textId="77777777" w:rsidTr="0066659D">
        <w:trPr>
          <w:cantSplit/>
          <w:trHeight w:val="300"/>
        </w:trPr>
        <w:tc>
          <w:tcPr>
            <w:tcW w:w="1797" w:type="dxa"/>
            <w:shd w:val="clear" w:color="auto" w:fill="auto"/>
            <w:vAlign w:val="center"/>
            <w:hideMark/>
          </w:tcPr>
          <w:p w14:paraId="6BCB7FC7" w14:textId="77777777" w:rsidR="0025641E" w:rsidRPr="00B067EB" w:rsidRDefault="0025641E" w:rsidP="0066659D">
            <w:r w:rsidRPr="00B067EB">
              <w:t>Professional Conduct</w:t>
            </w:r>
          </w:p>
        </w:tc>
        <w:tc>
          <w:tcPr>
            <w:tcW w:w="2883" w:type="dxa"/>
            <w:shd w:val="clear" w:color="auto" w:fill="auto"/>
            <w:noWrap/>
            <w:vAlign w:val="center"/>
            <w:hideMark/>
          </w:tcPr>
          <w:p w14:paraId="78F1F78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75B17777" w14:textId="77777777" w:rsidR="0025641E" w:rsidRPr="00174EF8" w:rsidRDefault="0025641E" w:rsidP="0066659D">
            <w:pPr>
              <w:rPr>
                <w:color w:val="000000"/>
              </w:rPr>
            </w:pPr>
            <w:r w:rsidRPr="00174EF8">
              <w:rPr>
                <w:color w:val="000000"/>
              </w:rPr>
              <w:t>HR Guidelines</w:t>
            </w:r>
          </w:p>
          <w:p w14:paraId="3440FB7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17C86533"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6DC7583" w14:textId="77777777" w:rsidR="0025641E" w:rsidRPr="00B067EB" w:rsidRDefault="0025641E" w:rsidP="0066659D">
            <w:r w:rsidRPr="00B067EB">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294F6E2" w14:textId="77777777" w:rsidR="0025641E" w:rsidRPr="006F04F9" w:rsidRDefault="0025641E" w:rsidP="0066659D">
            <w:pPr>
              <w:rPr>
                <w:color w:val="000000"/>
              </w:rPr>
            </w:pPr>
            <w:r w:rsidRPr="006F04F9">
              <w:rPr>
                <w:color w:val="000000"/>
              </w:rPr>
              <w:t>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7D02333" w14:textId="77777777" w:rsidR="0025641E" w:rsidRPr="00174EF8" w:rsidRDefault="0025641E" w:rsidP="0066659D">
            <w:pPr>
              <w:rPr>
                <w:color w:val="000000"/>
              </w:rPr>
            </w:pPr>
            <w:r w:rsidRPr="00174EF8">
              <w:rPr>
                <w:color w:val="000000"/>
              </w:rPr>
              <w:t>CSR Certification</w:t>
            </w:r>
          </w:p>
          <w:p w14:paraId="36E35955" w14:textId="77777777" w:rsidR="0025641E" w:rsidRPr="00174EF8" w:rsidRDefault="0025641E" w:rsidP="0066659D">
            <w:pPr>
              <w:rPr>
                <w:color w:val="000000"/>
              </w:rPr>
            </w:pPr>
            <w:r w:rsidRPr="00174EF8">
              <w:rPr>
                <w:color w:val="000000"/>
              </w:rPr>
              <w:t>Kudos</w:t>
            </w:r>
          </w:p>
          <w:p w14:paraId="4AE6EAB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60B9150A" w14:textId="77777777" w:rsidTr="0066659D">
        <w:trPr>
          <w:cantSplit/>
          <w:trHeight w:val="503"/>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DF17C3" w14:textId="77777777" w:rsidR="0025641E" w:rsidRPr="00B067EB" w:rsidRDefault="0025641E" w:rsidP="0066659D">
            <w:r w:rsidRPr="00B067EB">
              <w:t>Secure Floor Violation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9F838E"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6C86D831" w14:textId="77777777" w:rsidR="0025641E" w:rsidRPr="00174EF8" w:rsidRDefault="0025641E" w:rsidP="0066659D">
            <w:pPr>
              <w:rPr>
                <w:color w:val="000000"/>
              </w:rPr>
            </w:pPr>
            <w:r w:rsidRPr="00174EF8">
              <w:rPr>
                <w:color w:val="000000"/>
              </w:rPr>
              <w:t>CoR</w:t>
            </w:r>
          </w:p>
          <w:p w14:paraId="0C20C884"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6EE9630" w14:textId="77777777" w:rsidTr="0066659D">
        <w:trPr>
          <w:cantSplit/>
          <w:trHeight w:val="458"/>
        </w:trPr>
        <w:tc>
          <w:tcPr>
            <w:tcW w:w="1797" w:type="dxa"/>
            <w:shd w:val="clear" w:color="auto" w:fill="auto"/>
            <w:vAlign w:val="center"/>
            <w:hideMark/>
          </w:tcPr>
          <w:p w14:paraId="37691D77" w14:textId="77777777" w:rsidR="0025641E" w:rsidRDefault="0025641E" w:rsidP="0066659D">
            <w:r w:rsidRPr="00B067EB">
              <w:t>Weekly Productivity</w:t>
            </w:r>
          </w:p>
        </w:tc>
        <w:tc>
          <w:tcPr>
            <w:tcW w:w="2883" w:type="dxa"/>
            <w:shd w:val="clear" w:color="auto" w:fill="auto"/>
            <w:noWrap/>
            <w:vAlign w:val="center"/>
            <w:hideMark/>
          </w:tcPr>
          <w:p w14:paraId="569C293C"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FE6B5D1" w14:textId="77777777" w:rsidR="0025641E" w:rsidRPr="00174EF8" w:rsidRDefault="0025641E" w:rsidP="0066659D">
            <w:pPr>
              <w:rPr>
                <w:color w:val="000000"/>
              </w:rPr>
            </w:pPr>
            <w:r w:rsidRPr="00174EF8">
              <w:rPr>
                <w:color w:val="000000"/>
              </w:rPr>
              <w:t>ATA Completions</w:t>
            </w:r>
          </w:p>
          <w:p w14:paraId="10D9F6A9" w14:textId="77777777" w:rsidR="0025641E" w:rsidRPr="00174EF8" w:rsidRDefault="0025641E" w:rsidP="0066659D">
            <w:pPr>
              <w:rPr>
                <w:color w:val="000000"/>
              </w:rPr>
            </w:pPr>
            <w:r w:rsidRPr="00174EF8">
              <w:rPr>
                <w:color w:val="000000"/>
              </w:rPr>
              <w:t>Call Listening</w:t>
            </w:r>
          </w:p>
          <w:p w14:paraId="14D85BCF" w14:textId="77777777" w:rsidR="0025641E" w:rsidRPr="00174EF8" w:rsidRDefault="0025641E" w:rsidP="0066659D">
            <w:pPr>
              <w:rPr>
                <w:color w:val="000000"/>
              </w:rPr>
            </w:pPr>
            <w:r w:rsidRPr="00174EF8">
              <w:rPr>
                <w:color w:val="000000"/>
              </w:rPr>
              <w:t>Monitors</w:t>
            </w:r>
          </w:p>
          <w:p w14:paraId="4B46C055" w14:textId="77777777" w:rsidR="0025641E" w:rsidRPr="00174EF8" w:rsidRDefault="0025641E" w:rsidP="0066659D">
            <w:pPr>
              <w:rPr>
                <w:color w:val="000000"/>
              </w:rPr>
            </w:pPr>
            <w:r w:rsidRPr="00174EF8">
              <w:rPr>
                <w:color w:val="000000"/>
              </w:rPr>
              <w:t>Phone Support</w:t>
            </w:r>
          </w:p>
          <w:p w14:paraId="744D5631" w14:textId="77777777" w:rsidR="0025641E" w:rsidRPr="00174EF8" w:rsidRDefault="0025641E" w:rsidP="0066659D">
            <w:pPr>
              <w:rPr>
                <w:color w:val="000000"/>
              </w:rPr>
            </w:pPr>
            <w:r w:rsidRPr="00174EF8">
              <w:rPr>
                <w:color w:val="000000"/>
              </w:rPr>
              <w:t>Target Monitoring Team</w:t>
            </w:r>
          </w:p>
          <w:p w14:paraId="55F0836B" w14:textId="77777777" w:rsidR="0025641E" w:rsidRPr="006F04F9" w:rsidRDefault="0025641E" w:rsidP="0066659D">
            <w:pPr>
              <w:rPr>
                <w:color w:val="000000"/>
              </w:rPr>
            </w:pPr>
            <w:r w:rsidRPr="00174EF8">
              <w:rPr>
                <w:color w:val="000000"/>
              </w:rPr>
              <w:t>Other: Specify reason under coaching details.</w:t>
            </w:r>
          </w:p>
        </w:tc>
      </w:tr>
    </w:tbl>
    <w:p w14:paraId="0A045BA6" w14:textId="77777777" w:rsidR="0025641E" w:rsidRDefault="0025641E" w:rsidP="0025641E">
      <w:pPr>
        <w:ind w:left="1440"/>
      </w:pPr>
      <w:r w:rsidRPr="002A4C6B">
        <w:t>Note: Other: Specify reason under coaching details. Should be last in the list.</w:t>
      </w:r>
    </w:p>
    <w:p w14:paraId="643CA939" w14:textId="77777777" w:rsidR="0025641E" w:rsidRPr="00962E2B" w:rsidRDefault="0025641E" w:rsidP="0025641E">
      <w:pPr>
        <w:spacing w:before="120"/>
        <w:rPr>
          <w:b/>
        </w:rPr>
      </w:pPr>
      <w:r w:rsidRPr="00962E2B">
        <w:rPr>
          <w:b/>
        </w:rPr>
        <w:t>3.2.1.4.7.3</w:t>
      </w:r>
      <w:r w:rsidRPr="00962E2B">
        <w:rPr>
          <w:b/>
        </w:rPr>
        <w:tab/>
        <w:t xml:space="preserve">Direct Warning Reason and Sub-Reasons </w:t>
      </w:r>
    </w:p>
    <w:p w14:paraId="0634D936" w14:textId="77777777" w:rsidR="0025641E" w:rsidRDefault="0025641E" w:rsidP="0025641E">
      <w:pPr>
        <w:ind w:left="1440"/>
      </w:pPr>
      <w:r w:rsidRPr="002A4C6B">
        <w:t>Allow for the selection of a single Direct Warning Reason and Sub-Warning Reason.</w:t>
      </w:r>
    </w:p>
    <w:p w14:paraId="347D9681"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4E1FB10" w14:textId="77777777" w:rsidTr="0066659D">
        <w:trPr>
          <w:cantSplit/>
          <w:trHeight w:val="300"/>
        </w:trPr>
        <w:tc>
          <w:tcPr>
            <w:tcW w:w="1797" w:type="dxa"/>
            <w:shd w:val="clear" w:color="auto" w:fill="000000"/>
            <w:vAlign w:val="center"/>
            <w:hideMark/>
          </w:tcPr>
          <w:p w14:paraId="51039AF2"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125C05B7"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6F54021D" w14:textId="77777777" w:rsidR="0025641E" w:rsidRPr="00380BDF" w:rsidRDefault="0025641E" w:rsidP="0066659D">
            <w:pPr>
              <w:jc w:val="center"/>
              <w:rPr>
                <w:b/>
                <w:color w:val="FFFFFF"/>
              </w:rPr>
            </w:pPr>
            <w:r w:rsidRPr="00380BDF">
              <w:rPr>
                <w:b/>
                <w:color w:val="FFFFFF"/>
              </w:rPr>
              <w:t>Sub-Warning Reason</w:t>
            </w:r>
          </w:p>
        </w:tc>
      </w:tr>
      <w:tr w:rsidR="0025641E" w:rsidRPr="002A4C6B" w14:paraId="07B6B2D7" w14:textId="77777777" w:rsidTr="0066659D">
        <w:trPr>
          <w:cantSplit/>
          <w:trHeight w:val="300"/>
        </w:trPr>
        <w:tc>
          <w:tcPr>
            <w:tcW w:w="1797" w:type="dxa"/>
            <w:shd w:val="clear" w:color="auto" w:fill="auto"/>
            <w:vAlign w:val="center"/>
            <w:hideMark/>
          </w:tcPr>
          <w:p w14:paraId="6C695746" w14:textId="77777777" w:rsidR="0025641E" w:rsidRPr="002A4C6B" w:rsidRDefault="0025641E" w:rsidP="0066659D">
            <w:pPr>
              <w:rPr>
                <w:color w:val="000000"/>
              </w:rPr>
            </w:pPr>
            <w:r w:rsidRPr="002A4C6B">
              <w:rPr>
                <w:color w:val="000000"/>
              </w:rPr>
              <w:lastRenderedPageBreak/>
              <w:t>Verbal Warning</w:t>
            </w:r>
          </w:p>
        </w:tc>
        <w:tc>
          <w:tcPr>
            <w:tcW w:w="2883" w:type="dxa"/>
            <w:shd w:val="clear" w:color="auto" w:fill="auto"/>
            <w:noWrap/>
            <w:vAlign w:val="center"/>
            <w:hideMark/>
          </w:tcPr>
          <w:p w14:paraId="2045F6B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72AA69F" w14:textId="77777777" w:rsidR="00D81CDF" w:rsidRDefault="00D81CDF" w:rsidP="00D81CDF">
            <w:pPr>
              <w:rPr>
                <w:color w:val="000000"/>
              </w:rPr>
            </w:pPr>
            <w:r>
              <w:rPr>
                <w:color w:val="000000"/>
              </w:rPr>
              <w:t>Adherence</w:t>
            </w:r>
          </w:p>
          <w:p w14:paraId="0A46D6AA" w14:textId="77777777" w:rsidR="00D81CDF" w:rsidRPr="002A4C6B" w:rsidRDefault="00D81CDF" w:rsidP="00D81CDF">
            <w:pPr>
              <w:rPr>
                <w:color w:val="000000"/>
              </w:rPr>
            </w:pPr>
            <w:r w:rsidRPr="002A4C6B">
              <w:rPr>
                <w:color w:val="000000"/>
              </w:rPr>
              <w:t>Attendance</w:t>
            </w:r>
          </w:p>
          <w:p w14:paraId="5AA5F460" w14:textId="77777777" w:rsidR="00D81CDF" w:rsidRPr="002A4C6B" w:rsidRDefault="00D81CDF" w:rsidP="00D81CDF">
            <w:pPr>
              <w:rPr>
                <w:color w:val="000000"/>
              </w:rPr>
            </w:pPr>
            <w:r w:rsidRPr="002A4C6B">
              <w:rPr>
                <w:color w:val="000000"/>
              </w:rPr>
              <w:t>Conduct (including Call Avoidance)</w:t>
            </w:r>
          </w:p>
          <w:p w14:paraId="2B9CDEB1" w14:textId="77777777" w:rsidR="00D81CDF" w:rsidRPr="002A4C6B" w:rsidRDefault="00D81CDF" w:rsidP="00D81CDF">
            <w:pPr>
              <w:rPr>
                <w:color w:val="000000"/>
              </w:rPr>
            </w:pPr>
            <w:r w:rsidRPr="002A4C6B">
              <w:rPr>
                <w:color w:val="000000"/>
              </w:rPr>
              <w:t>ETS</w:t>
            </w:r>
          </w:p>
          <w:p w14:paraId="3C1801A5" w14:textId="77777777" w:rsidR="00D81CDF" w:rsidRDefault="00D81CDF" w:rsidP="00D81CDF">
            <w:pPr>
              <w:rPr>
                <w:color w:val="000000"/>
              </w:rPr>
            </w:pPr>
            <w:r w:rsidRPr="002A4C6B">
              <w:rPr>
                <w:color w:val="000000"/>
              </w:rPr>
              <w:t>Quality/Performance</w:t>
            </w:r>
          </w:p>
          <w:p w14:paraId="0003EC84" w14:textId="77777777" w:rsidR="00D81CDF" w:rsidRDefault="00D81CDF" w:rsidP="00D81CDF">
            <w:pPr>
              <w:rPr>
                <w:color w:val="000000"/>
              </w:rPr>
            </w:pPr>
            <w:r w:rsidRPr="002A4C6B">
              <w:rPr>
                <w:color w:val="000000"/>
              </w:rPr>
              <w:t>Quality/Performance</w:t>
            </w:r>
            <w:r>
              <w:rPr>
                <w:color w:val="000000"/>
              </w:rPr>
              <w:t xml:space="preserve"> – Failed Calls</w:t>
            </w:r>
          </w:p>
          <w:p w14:paraId="319521B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13AAE24" w14:textId="77777777" w:rsidR="00D81CDF" w:rsidRPr="002A4C6B" w:rsidRDefault="00D81CDF" w:rsidP="00D81CDF">
            <w:pPr>
              <w:rPr>
                <w:color w:val="000000"/>
              </w:rPr>
            </w:pPr>
            <w:r w:rsidRPr="002A4C6B">
              <w:rPr>
                <w:color w:val="000000"/>
              </w:rPr>
              <w:t>Security or Privacy Issue</w:t>
            </w:r>
          </w:p>
          <w:p w14:paraId="6FED8FE8" w14:textId="033761C7" w:rsidR="0025641E" w:rsidRPr="002A4C6B" w:rsidRDefault="00D81CDF" w:rsidP="00D81CDF">
            <w:pPr>
              <w:rPr>
                <w:color w:val="000000"/>
              </w:rPr>
            </w:pPr>
            <w:r w:rsidRPr="002A4C6B">
              <w:rPr>
                <w:color w:val="000000"/>
              </w:rPr>
              <w:t>Other Policy (non-Security/Privacy)</w:t>
            </w:r>
          </w:p>
        </w:tc>
      </w:tr>
      <w:tr w:rsidR="0025641E" w:rsidRPr="002A4C6B" w14:paraId="73BFCC6A" w14:textId="77777777" w:rsidTr="0066659D">
        <w:trPr>
          <w:cantSplit/>
          <w:trHeight w:val="300"/>
        </w:trPr>
        <w:tc>
          <w:tcPr>
            <w:tcW w:w="1797" w:type="dxa"/>
            <w:shd w:val="clear" w:color="auto" w:fill="auto"/>
            <w:vAlign w:val="center"/>
            <w:hideMark/>
          </w:tcPr>
          <w:p w14:paraId="06F7A9D1"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663A63E1"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66EA888" w14:textId="77777777" w:rsidR="00D81CDF" w:rsidRDefault="00D81CDF" w:rsidP="00D81CDF">
            <w:pPr>
              <w:rPr>
                <w:color w:val="000000"/>
              </w:rPr>
            </w:pPr>
            <w:r>
              <w:rPr>
                <w:color w:val="000000"/>
              </w:rPr>
              <w:t>Adherence</w:t>
            </w:r>
          </w:p>
          <w:p w14:paraId="5E441A08" w14:textId="77777777" w:rsidR="00D81CDF" w:rsidRPr="002A4C6B" w:rsidRDefault="00D81CDF" w:rsidP="00D81CDF">
            <w:pPr>
              <w:rPr>
                <w:color w:val="000000"/>
              </w:rPr>
            </w:pPr>
            <w:r w:rsidRPr="002A4C6B">
              <w:rPr>
                <w:color w:val="000000"/>
              </w:rPr>
              <w:t>Attendance</w:t>
            </w:r>
          </w:p>
          <w:p w14:paraId="75A7A0AF" w14:textId="77777777" w:rsidR="00D81CDF" w:rsidRPr="002A4C6B" w:rsidRDefault="00D81CDF" w:rsidP="00D81CDF">
            <w:pPr>
              <w:rPr>
                <w:color w:val="000000"/>
              </w:rPr>
            </w:pPr>
            <w:r w:rsidRPr="002A4C6B">
              <w:rPr>
                <w:color w:val="000000"/>
              </w:rPr>
              <w:t>Conduct (including Call Avoidance)</w:t>
            </w:r>
          </w:p>
          <w:p w14:paraId="3ACC5C79" w14:textId="77777777" w:rsidR="00D81CDF" w:rsidRPr="002A4C6B" w:rsidRDefault="00D81CDF" w:rsidP="00D81CDF">
            <w:pPr>
              <w:rPr>
                <w:color w:val="000000"/>
              </w:rPr>
            </w:pPr>
            <w:r w:rsidRPr="002A4C6B">
              <w:rPr>
                <w:color w:val="000000"/>
              </w:rPr>
              <w:t>ETS</w:t>
            </w:r>
          </w:p>
          <w:p w14:paraId="4D047462" w14:textId="77777777" w:rsidR="00D81CDF" w:rsidRDefault="00D81CDF" w:rsidP="00D81CDF">
            <w:pPr>
              <w:rPr>
                <w:color w:val="000000"/>
              </w:rPr>
            </w:pPr>
            <w:r w:rsidRPr="002A4C6B">
              <w:rPr>
                <w:color w:val="000000"/>
              </w:rPr>
              <w:t>Quality/Performance</w:t>
            </w:r>
          </w:p>
          <w:p w14:paraId="3EF1B90E" w14:textId="77777777" w:rsidR="00D81CDF" w:rsidRDefault="00D81CDF" w:rsidP="00D81CDF">
            <w:pPr>
              <w:rPr>
                <w:color w:val="000000"/>
              </w:rPr>
            </w:pPr>
            <w:r w:rsidRPr="002A4C6B">
              <w:rPr>
                <w:color w:val="000000"/>
              </w:rPr>
              <w:t>Quality/Performance</w:t>
            </w:r>
            <w:r>
              <w:rPr>
                <w:color w:val="000000"/>
              </w:rPr>
              <w:t xml:space="preserve"> – Failed Calls</w:t>
            </w:r>
          </w:p>
          <w:p w14:paraId="5A5525A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F9344A7" w14:textId="77777777" w:rsidR="00D81CDF" w:rsidRPr="002A4C6B" w:rsidRDefault="00D81CDF" w:rsidP="00D81CDF">
            <w:pPr>
              <w:rPr>
                <w:color w:val="000000"/>
              </w:rPr>
            </w:pPr>
            <w:r w:rsidRPr="002A4C6B">
              <w:rPr>
                <w:color w:val="000000"/>
              </w:rPr>
              <w:t>Security or Privacy Issue</w:t>
            </w:r>
          </w:p>
          <w:p w14:paraId="2570CEF1" w14:textId="1FBD763D" w:rsidR="0025641E" w:rsidRPr="002A4C6B" w:rsidRDefault="00D81CDF" w:rsidP="00D81CDF">
            <w:pPr>
              <w:rPr>
                <w:color w:val="000000"/>
              </w:rPr>
            </w:pPr>
            <w:r w:rsidRPr="002A4C6B">
              <w:rPr>
                <w:color w:val="000000"/>
              </w:rPr>
              <w:t>Other Policy (non-Security/Privacy)</w:t>
            </w:r>
          </w:p>
        </w:tc>
      </w:tr>
      <w:tr w:rsidR="0025641E" w:rsidRPr="002A4C6B" w14:paraId="2FEB493F" w14:textId="77777777" w:rsidTr="0066659D">
        <w:trPr>
          <w:cantSplit/>
          <w:trHeight w:val="1340"/>
        </w:trPr>
        <w:tc>
          <w:tcPr>
            <w:tcW w:w="1797" w:type="dxa"/>
            <w:shd w:val="clear" w:color="auto" w:fill="auto"/>
            <w:vAlign w:val="center"/>
            <w:hideMark/>
          </w:tcPr>
          <w:p w14:paraId="2011E8AF"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6A1843E2"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0831051F" w14:textId="77777777" w:rsidR="00D81CDF" w:rsidRDefault="00D81CDF" w:rsidP="00D81CDF">
            <w:pPr>
              <w:rPr>
                <w:color w:val="000000"/>
              </w:rPr>
            </w:pPr>
            <w:r>
              <w:rPr>
                <w:color w:val="000000"/>
              </w:rPr>
              <w:t>Adherence</w:t>
            </w:r>
          </w:p>
          <w:p w14:paraId="5B9E2038" w14:textId="77777777" w:rsidR="00D81CDF" w:rsidRPr="002A4C6B" w:rsidRDefault="00D81CDF" w:rsidP="00D81CDF">
            <w:pPr>
              <w:rPr>
                <w:color w:val="000000"/>
              </w:rPr>
            </w:pPr>
            <w:r w:rsidRPr="002A4C6B">
              <w:rPr>
                <w:color w:val="000000"/>
              </w:rPr>
              <w:t>Attendance</w:t>
            </w:r>
          </w:p>
          <w:p w14:paraId="5C46F9C1" w14:textId="77777777" w:rsidR="00D81CDF" w:rsidRPr="002A4C6B" w:rsidRDefault="00D81CDF" w:rsidP="00D81CDF">
            <w:pPr>
              <w:rPr>
                <w:color w:val="000000"/>
              </w:rPr>
            </w:pPr>
            <w:r w:rsidRPr="002A4C6B">
              <w:rPr>
                <w:color w:val="000000"/>
              </w:rPr>
              <w:t>Conduct (including Call Avoidance)</w:t>
            </w:r>
          </w:p>
          <w:p w14:paraId="29E85328" w14:textId="77777777" w:rsidR="00D81CDF" w:rsidRPr="002A4C6B" w:rsidRDefault="00D81CDF" w:rsidP="00D81CDF">
            <w:pPr>
              <w:rPr>
                <w:color w:val="000000"/>
              </w:rPr>
            </w:pPr>
            <w:r w:rsidRPr="002A4C6B">
              <w:rPr>
                <w:color w:val="000000"/>
              </w:rPr>
              <w:t>ETS</w:t>
            </w:r>
          </w:p>
          <w:p w14:paraId="50CAEA8A" w14:textId="77777777" w:rsidR="00D81CDF" w:rsidRDefault="00D81CDF" w:rsidP="00D81CDF">
            <w:pPr>
              <w:rPr>
                <w:color w:val="000000"/>
              </w:rPr>
            </w:pPr>
            <w:r w:rsidRPr="002A4C6B">
              <w:rPr>
                <w:color w:val="000000"/>
              </w:rPr>
              <w:t>Quality/Performance</w:t>
            </w:r>
          </w:p>
          <w:p w14:paraId="13949524" w14:textId="77777777" w:rsidR="00D81CDF" w:rsidRDefault="00D81CDF" w:rsidP="00D81CDF">
            <w:pPr>
              <w:rPr>
                <w:color w:val="000000"/>
              </w:rPr>
            </w:pPr>
            <w:r w:rsidRPr="002A4C6B">
              <w:rPr>
                <w:color w:val="000000"/>
              </w:rPr>
              <w:t>Quality/Performance</w:t>
            </w:r>
            <w:r>
              <w:rPr>
                <w:color w:val="000000"/>
              </w:rPr>
              <w:t xml:space="preserve"> – Failed Calls</w:t>
            </w:r>
          </w:p>
          <w:p w14:paraId="462A33DC"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C145816" w14:textId="77777777" w:rsidR="00D81CDF" w:rsidRPr="002A4C6B" w:rsidRDefault="00D81CDF" w:rsidP="00D81CDF">
            <w:pPr>
              <w:rPr>
                <w:color w:val="000000"/>
              </w:rPr>
            </w:pPr>
            <w:r w:rsidRPr="002A4C6B">
              <w:rPr>
                <w:color w:val="000000"/>
              </w:rPr>
              <w:t>Security or Privacy Issue</w:t>
            </w:r>
          </w:p>
          <w:p w14:paraId="51186519" w14:textId="138423AE" w:rsidR="0025641E" w:rsidRPr="002A4C6B" w:rsidRDefault="00D81CDF" w:rsidP="00D81CDF">
            <w:pPr>
              <w:rPr>
                <w:color w:val="000000"/>
              </w:rPr>
            </w:pPr>
            <w:r w:rsidRPr="002A4C6B">
              <w:rPr>
                <w:color w:val="000000"/>
              </w:rPr>
              <w:t>Other Policy (non-Security/Privacy)</w:t>
            </w:r>
          </w:p>
        </w:tc>
      </w:tr>
    </w:tbl>
    <w:p w14:paraId="7065D591" w14:textId="77777777" w:rsidR="0025641E" w:rsidRDefault="0025641E" w:rsidP="0025641E">
      <w:pPr>
        <w:ind w:left="1440"/>
      </w:pPr>
      <w:r w:rsidRPr="002A4C6B">
        <w:t>Note: Other Policy (non-Security/Privacy) should be last in the list.</w:t>
      </w:r>
    </w:p>
    <w:p w14:paraId="0DBF1A28" w14:textId="77777777" w:rsidR="0025641E" w:rsidRPr="00962E2B" w:rsidRDefault="0025641E" w:rsidP="0025641E">
      <w:pPr>
        <w:spacing w:before="120"/>
        <w:rPr>
          <w:b/>
        </w:rPr>
      </w:pPr>
      <w:r w:rsidRPr="00962E2B">
        <w:rPr>
          <w:b/>
        </w:rPr>
        <w:t>3.2.1.4.8</w:t>
      </w:r>
      <w:r w:rsidRPr="00962E2B">
        <w:rPr>
          <w:b/>
        </w:rPr>
        <w:tab/>
      </w:r>
      <w:r w:rsidRPr="00962E2B">
        <w:rPr>
          <w:b/>
        </w:rPr>
        <w:tab/>
        <w:t>Coaching Details</w:t>
      </w:r>
    </w:p>
    <w:p w14:paraId="775B3B62" w14:textId="77777777" w:rsidR="0025641E" w:rsidRDefault="0025641E" w:rsidP="0025641E">
      <w:pPr>
        <w:ind w:left="1440"/>
      </w:pPr>
      <w:r w:rsidRPr="002A4C6B">
        <w:t>When coaching is Direct or Indirect and CSE or non-CSE, provide details of behavior to be coached.</w:t>
      </w:r>
    </w:p>
    <w:p w14:paraId="02020A0E" w14:textId="77777777" w:rsidR="0025641E" w:rsidRDefault="0025641E" w:rsidP="0025641E">
      <w:pPr>
        <w:ind w:left="1440"/>
      </w:pPr>
    </w:p>
    <w:p w14:paraId="23485A7C" w14:textId="77777777" w:rsidR="0025641E" w:rsidRPr="006F04F9" w:rsidRDefault="0025641E" w:rsidP="0025641E">
      <w:pPr>
        <w:ind w:left="1440"/>
      </w:pPr>
      <w:r w:rsidRPr="005E2A80">
        <w:t>Note: not available if Yes is selected for Progressive Disciplinary Warning.</w:t>
      </w:r>
    </w:p>
    <w:p w14:paraId="29C3FEA6" w14:textId="77777777" w:rsidR="0025641E" w:rsidRPr="00962E2B" w:rsidRDefault="0025641E" w:rsidP="0025641E">
      <w:pPr>
        <w:spacing w:before="120"/>
        <w:rPr>
          <w:b/>
        </w:rPr>
      </w:pPr>
      <w:r w:rsidRPr="00962E2B">
        <w:rPr>
          <w:b/>
        </w:rPr>
        <w:t>3.2.1.4.9</w:t>
      </w:r>
      <w:r w:rsidRPr="00962E2B">
        <w:rPr>
          <w:b/>
        </w:rPr>
        <w:tab/>
      </w:r>
      <w:r w:rsidRPr="00962E2B">
        <w:rPr>
          <w:b/>
        </w:rPr>
        <w:tab/>
        <w:t>Coaching Session Details</w:t>
      </w:r>
    </w:p>
    <w:p w14:paraId="5F0CE83D" w14:textId="77777777" w:rsidR="0025641E" w:rsidRDefault="0025641E" w:rsidP="0025641E">
      <w:pPr>
        <w:ind w:left="1440"/>
      </w:pPr>
      <w:r w:rsidRPr="005E2A80">
        <w:t>When coaching is Direct, CSE or non-CSE, provide the details from the coaching session including action plans developed.</w:t>
      </w:r>
    </w:p>
    <w:p w14:paraId="0D36665F" w14:textId="77777777" w:rsidR="0025641E" w:rsidRDefault="0025641E" w:rsidP="0025641E">
      <w:pPr>
        <w:ind w:left="1440"/>
      </w:pPr>
    </w:p>
    <w:p w14:paraId="7B0207CD" w14:textId="77777777" w:rsidR="0025641E" w:rsidRPr="006F04F9" w:rsidRDefault="0025641E" w:rsidP="0025641E">
      <w:pPr>
        <w:ind w:left="1440"/>
      </w:pPr>
      <w:r w:rsidRPr="005E2A80">
        <w:t>Note: not available if Yes is selected for Progressive Disciplinary Warning.</w:t>
      </w:r>
    </w:p>
    <w:p w14:paraId="17F233A5" w14:textId="77777777" w:rsidR="0025641E" w:rsidRPr="00962E2B" w:rsidRDefault="0025641E" w:rsidP="0025641E">
      <w:pPr>
        <w:spacing w:before="120"/>
        <w:rPr>
          <w:b/>
        </w:rPr>
      </w:pPr>
      <w:r w:rsidRPr="00962E2B">
        <w:rPr>
          <w:b/>
        </w:rPr>
        <w:t>3.2.1.4.10</w:t>
      </w:r>
      <w:r w:rsidRPr="00962E2B">
        <w:rPr>
          <w:b/>
        </w:rPr>
        <w:tab/>
        <w:t>Identify Source for eCoaching Log</w:t>
      </w:r>
    </w:p>
    <w:p w14:paraId="41B3F145" w14:textId="77777777" w:rsidR="0025641E" w:rsidRDefault="0025641E" w:rsidP="0025641E">
      <w:pPr>
        <w:ind w:left="1440"/>
      </w:pPr>
      <w:r w:rsidRPr="005E2A80">
        <w:t>Allow for the following selection of how the coaching opportunity was identified.</w:t>
      </w:r>
    </w:p>
    <w:p w14:paraId="2F3BC3FA" w14:textId="77777777" w:rsidR="0025641E" w:rsidRDefault="0025641E" w:rsidP="0025641E">
      <w:pPr>
        <w:ind w:left="1440"/>
      </w:pPr>
      <w:r>
        <w:tab/>
        <w:t>CMS Reported Item</w:t>
      </w:r>
    </w:p>
    <w:p w14:paraId="22DA147B" w14:textId="77777777" w:rsidR="0025641E" w:rsidRDefault="0025641E" w:rsidP="0025641E">
      <w:pPr>
        <w:ind w:left="1440" w:firstLine="720"/>
      </w:pPr>
      <w:r>
        <w:t>CSR Reported Issue</w:t>
      </w:r>
    </w:p>
    <w:p w14:paraId="2350712D" w14:textId="77777777" w:rsidR="0025641E" w:rsidRDefault="0025641E" w:rsidP="0025641E">
      <w:pPr>
        <w:ind w:left="1440" w:firstLine="720"/>
      </w:pPr>
      <w:r>
        <w:t>Internal CCO Reporting</w:t>
      </w:r>
    </w:p>
    <w:p w14:paraId="6012918E" w14:textId="77777777" w:rsidR="0025641E" w:rsidRDefault="0025641E" w:rsidP="0025641E">
      <w:pPr>
        <w:ind w:left="1440" w:firstLine="720"/>
      </w:pPr>
      <w:r>
        <w:t>Leadership Listening</w:t>
      </w:r>
    </w:p>
    <w:p w14:paraId="4366D5FE" w14:textId="77777777" w:rsidR="0025641E" w:rsidRDefault="0025641E" w:rsidP="0025641E">
      <w:pPr>
        <w:ind w:left="1440" w:firstLine="720"/>
      </w:pPr>
      <w:r>
        <w:t>Manager Coaching</w:t>
      </w:r>
    </w:p>
    <w:p w14:paraId="5B2C5035" w14:textId="77777777" w:rsidR="0025641E" w:rsidRDefault="0025641E" w:rsidP="0025641E">
      <w:pPr>
        <w:ind w:left="1440" w:firstLine="720"/>
      </w:pPr>
      <w:r>
        <w:t>Quality Call Listening</w:t>
      </w:r>
    </w:p>
    <w:p w14:paraId="4E0DE06A" w14:textId="77777777" w:rsidR="0025641E" w:rsidRDefault="0025641E" w:rsidP="0025641E">
      <w:pPr>
        <w:ind w:left="1440" w:firstLine="720"/>
      </w:pPr>
      <w:r>
        <w:t>Supervisor Coaching</w:t>
      </w:r>
    </w:p>
    <w:p w14:paraId="05671036" w14:textId="77777777" w:rsidR="0025641E" w:rsidRDefault="0025641E" w:rsidP="0025641E">
      <w:pPr>
        <w:ind w:left="1440" w:firstLine="720"/>
      </w:pPr>
      <w:r>
        <w:t>Training and Delivery</w:t>
      </w:r>
      <w:r>
        <w:tab/>
      </w:r>
    </w:p>
    <w:p w14:paraId="5DE5A8F4" w14:textId="77777777" w:rsidR="0025641E" w:rsidRDefault="0025641E" w:rsidP="0025641E">
      <w:pPr>
        <w:ind w:left="1440" w:firstLine="720"/>
      </w:pPr>
      <w:r>
        <w:t>Verint Quality Monitoring</w:t>
      </w:r>
    </w:p>
    <w:p w14:paraId="4E8F8177" w14:textId="77777777" w:rsidR="0025641E" w:rsidRDefault="0025641E" w:rsidP="0025641E">
      <w:pPr>
        <w:ind w:left="1440" w:firstLine="720"/>
      </w:pPr>
      <w:r>
        <w:t>Walk By</w:t>
      </w:r>
    </w:p>
    <w:p w14:paraId="7266907D" w14:textId="77777777" w:rsidR="0025641E" w:rsidRDefault="0025641E" w:rsidP="0025641E">
      <w:pPr>
        <w:ind w:left="1440"/>
      </w:pPr>
    </w:p>
    <w:p w14:paraId="63C1F894" w14:textId="77777777" w:rsidR="0025641E" w:rsidRPr="006F04F9" w:rsidRDefault="0025641E" w:rsidP="0025641E">
      <w:pPr>
        <w:ind w:left="1440"/>
      </w:pPr>
      <w:r w:rsidRPr="005E2A80">
        <w:t>Note: not available for selection if Yes is selected for Progressive Disciplinary Warning, but should default to Warning.</w:t>
      </w:r>
    </w:p>
    <w:p w14:paraId="236A38A2" w14:textId="77777777" w:rsidR="0025641E" w:rsidRPr="00962E2B" w:rsidRDefault="0025641E" w:rsidP="0025641E">
      <w:pPr>
        <w:spacing w:before="120"/>
        <w:rPr>
          <w:b/>
        </w:rPr>
      </w:pPr>
      <w:r w:rsidRPr="00962E2B">
        <w:rPr>
          <w:b/>
        </w:rPr>
        <w:t>3.2.1.4.11</w:t>
      </w:r>
      <w:r w:rsidRPr="00962E2B">
        <w:rPr>
          <w:b/>
        </w:rPr>
        <w:tab/>
        <w:t>Associated with a Call Record</w:t>
      </w:r>
    </w:p>
    <w:p w14:paraId="3D0B63C9" w14:textId="77777777" w:rsidR="0025641E" w:rsidRDefault="0025641E" w:rsidP="0025641E">
      <w:pPr>
        <w:ind w:left="1440"/>
      </w:pPr>
      <w:r w:rsidRPr="005E2A80">
        <w:lastRenderedPageBreak/>
        <w:t>If the coaching log is associated with a Call Record, allow for the entry of call record source and corresponding valid identifier.  Available sources are (in display order):</w:t>
      </w:r>
    </w:p>
    <w:p w14:paraId="78FFF40D" w14:textId="77777777" w:rsidR="0025641E" w:rsidRDefault="0025641E" w:rsidP="0025641E">
      <w:pPr>
        <w:ind w:left="1440"/>
      </w:pPr>
      <w:r>
        <w:tab/>
        <w:t>Verint – valid id is numeric, at least 10 but not more than 19 digits</w:t>
      </w:r>
    </w:p>
    <w:p w14:paraId="0E42955B" w14:textId="77777777" w:rsidR="0025641E" w:rsidRDefault="0025641E" w:rsidP="0025641E">
      <w:pPr>
        <w:ind w:left="2160"/>
      </w:pPr>
      <w:r>
        <w:t>NGD ID – valid id is any letter or number with a dash, at least 9 but not more than 16 characters</w:t>
      </w:r>
    </w:p>
    <w:p w14:paraId="2B6876A3" w14:textId="77777777" w:rsidR="0025641E" w:rsidRDefault="0025641E" w:rsidP="0025641E">
      <w:pPr>
        <w:ind w:left="1440" w:firstLine="720"/>
      </w:pPr>
      <w:r>
        <w:t>Avoke – valid id is any letter or number with an underscore, 24 characters</w:t>
      </w:r>
    </w:p>
    <w:p w14:paraId="619C15FE" w14:textId="4D9209AF" w:rsidR="0025641E" w:rsidRDefault="0025641E" w:rsidP="0025641E">
      <w:pPr>
        <w:ind w:left="1440" w:firstLine="720"/>
      </w:pPr>
      <w:r>
        <w:t>UCID – valid id is any letter or number, 26 characters</w:t>
      </w:r>
    </w:p>
    <w:p w14:paraId="3C0495C1" w14:textId="77777777" w:rsidR="0025641E" w:rsidRDefault="0025641E" w:rsidP="0025641E">
      <w:pPr>
        <w:ind w:left="1440"/>
      </w:pPr>
    </w:p>
    <w:p w14:paraId="16F1D6D8" w14:textId="77777777" w:rsidR="0025641E" w:rsidRDefault="0025641E" w:rsidP="0025641E">
      <w:pPr>
        <w:ind w:left="1440"/>
      </w:pPr>
      <w:r w:rsidRPr="005E2A80">
        <w:t>Note: not available if Yes is selected for Progressive Disciplinary Warning.</w:t>
      </w:r>
    </w:p>
    <w:p w14:paraId="56CBEC1E" w14:textId="77777777" w:rsidR="0025641E" w:rsidRPr="00962E2B" w:rsidRDefault="0025641E" w:rsidP="0025641E">
      <w:pPr>
        <w:spacing w:before="120"/>
        <w:rPr>
          <w:b/>
        </w:rPr>
      </w:pPr>
      <w:r w:rsidRPr="00962E2B">
        <w:rPr>
          <w:b/>
        </w:rPr>
        <w:t>3.2.1.4.12</w:t>
      </w:r>
      <w:r w:rsidRPr="00962E2B">
        <w:rPr>
          <w:b/>
        </w:rPr>
        <w:tab/>
        <w:t>Verification</w:t>
      </w:r>
    </w:p>
    <w:p w14:paraId="682E17F5" w14:textId="77777777" w:rsidR="0025641E" w:rsidRDefault="0025641E" w:rsidP="0025641E">
      <w:pPr>
        <w:ind w:left="1440"/>
      </w:pPr>
      <w:r w:rsidRPr="00791C1B">
        <w:t>Submitter must verify that all the information on the form is true and complete to the best of their knowledge.</w:t>
      </w:r>
    </w:p>
    <w:p w14:paraId="4B5A02C5" w14:textId="77777777" w:rsidR="0025641E" w:rsidRDefault="0025641E" w:rsidP="0025641E">
      <w:pPr>
        <w:ind w:left="1440" w:firstLine="720"/>
      </w:pPr>
    </w:p>
    <w:p w14:paraId="57292791" w14:textId="77777777" w:rsidR="0025641E" w:rsidRDefault="0025641E" w:rsidP="0025641E">
      <w:pPr>
        <w:ind w:left="1440"/>
      </w:pPr>
      <w:r w:rsidRPr="00791C1B">
        <w:t>Note: not available if Yes is selected for Progressive Disciplinary Warning.</w:t>
      </w:r>
    </w:p>
    <w:p w14:paraId="60DFC402" w14:textId="77777777" w:rsidR="0025641E" w:rsidRPr="00962E2B" w:rsidRDefault="0025641E" w:rsidP="0025641E">
      <w:pPr>
        <w:spacing w:before="120"/>
        <w:rPr>
          <w:b/>
        </w:rPr>
      </w:pPr>
      <w:r w:rsidRPr="00962E2B">
        <w:rPr>
          <w:b/>
        </w:rPr>
        <w:t>3.2.1.4</w:t>
      </w:r>
      <w:r>
        <w:rPr>
          <w:b/>
        </w:rPr>
        <w:t>.13</w:t>
      </w:r>
      <w:r w:rsidRPr="00962E2B">
        <w:rPr>
          <w:b/>
        </w:rPr>
        <w:tab/>
      </w:r>
      <w:r>
        <w:rPr>
          <w:b/>
        </w:rPr>
        <w:t>Status of eCoaching Log</w:t>
      </w:r>
    </w:p>
    <w:p w14:paraId="036F74DF" w14:textId="77777777" w:rsidR="0025641E" w:rsidRDefault="0025641E" w:rsidP="0025641E">
      <w:pPr>
        <w:ind w:left="1440"/>
      </w:pPr>
      <w:r>
        <w:t>The status of the eCoaching log shall be as follows:</w:t>
      </w:r>
    </w:p>
    <w:p w14:paraId="65E330F4" w14:textId="77777777" w:rsidR="0025641E" w:rsidRDefault="0025641E" w:rsidP="0025641E">
      <w:pPr>
        <w:ind w:left="1440"/>
      </w:pPr>
      <w:r>
        <w:tab/>
        <w:t>Completed when warning log is submitted</w:t>
      </w:r>
    </w:p>
    <w:p w14:paraId="57D9E558" w14:textId="77777777" w:rsidR="0025641E" w:rsidRDefault="0025641E" w:rsidP="0025641E">
      <w:pPr>
        <w:ind w:left="2160"/>
      </w:pPr>
      <w:r>
        <w:t>Pending Employee Review when coaching log is Direct</w:t>
      </w:r>
    </w:p>
    <w:p w14:paraId="5D403F9A" w14:textId="77777777" w:rsidR="0025641E" w:rsidRDefault="0025641E" w:rsidP="0025641E">
      <w:pPr>
        <w:ind w:left="1440"/>
      </w:pPr>
      <w:r>
        <w:tab/>
        <w:t>Pending Quality Lead Review when coaching log is Indirect</w:t>
      </w:r>
    </w:p>
    <w:p w14:paraId="04D4E099" w14:textId="77777777" w:rsidR="0025641E" w:rsidRPr="00962E2B" w:rsidRDefault="0025641E" w:rsidP="0025641E">
      <w:pPr>
        <w:spacing w:before="120"/>
        <w:rPr>
          <w:b/>
        </w:rPr>
      </w:pPr>
      <w:r w:rsidRPr="00962E2B">
        <w:rPr>
          <w:b/>
        </w:rPr>
        <w:t>3.2.1.4.1</w:t>
      </w:r>
      <w:r>
        <w:rPr>
          <w:b/>
        </w:rPr>
        <w:t>4</w:t>
      </w:r>
      <w:r w:rsidRPr="00962E2B">
        <w:rPr>
          <w:b/>
        </w:rPr>
        <w:tab/>
        <w:t>Required entry fields</w:t>
      </w:r>
    </w:p>
    <w:p w14:paraId="75B90567" w14:textId="77777777" w:rsidR="0025641E" w:rsidRDefault="0025641E" w:rsidP="0025641E">
      <w:pPr>
        <w:ind w:left="1440"/>
      </w:pPr>
      <w:r w:rsidRPr="00791C1B">
        <w:t>The following fields are required (when displayed) for submission of eCoaching Logs:</w:t>
      </w:r>
    </w:p>
    <w:p w14:paraId="5611269E" w14:textId="47764D55" w:rsidR="0025641E" w:rsidRDefault="0025641E" w:rsidP="0025641E">
      <w:pPr>
        <w:ind w:left="1440"/>
      </w:pPr>
      <w:r>
        <w:tab/>
        <w:t xml:space="preserve">eCoaching </w:t>
      </w:r>
      <w:r w:rsidR="006C5193">
        <w:t>Employee Level</w:t>
      </w:r>
    </w:p>
    <w:p w14:paraId="6B03724F" w14:textId="7C469A90" w:rsidR="0025641E" w:rsidRDefault="0025641E" w:rsidP="0025641E">
      <w:pPr>
        <w:ind w:left="1440"/>
      </w:pPr>
      <w:r>
        <w:tab/>
        <w:t xml:space="preserve">Quality </w:t>
      </w:r>
      <w:r w:rsidR="00FF08AE">
        <w:t>Monitor’s</w:t>
      </w:r>
      <w:r>
        <w:t xml:space="preserve"> Name </w:t>
      </w:r>
    </w:p>
    <w:p w14:paraId="7E4524A6" w14:textId="77777777" w:rsidR="0025641E" w:rsidRDefault="0025641E" w:rsidP="0025641E">
      <w:pPr>
        <w:ind w:left="1440" w:firstLine="720"/>
      </w:pPr>
      <w:r>
        <w:t>Program</w:t>
      </w:r>
    </w:p>
    <w:p w14:paraId="3D9C007F" w14:textId="77777777" w:rsidR="0025641E" w:rsidRDefault="0025641E" w:rsidP="0025641E">
      <w:pPr>
        <w:ind w:left="1440" w:firstLine="720"/>
      </w:pPr>
      <w:r>
        <w:t>Delivery Option</w:t>
      </w:r>
    </w:p>
    <w:p w14:paraId="24CBDC48" w14:textId="77777777" w:rsidR="0025641E" w:rsidRDefault="0025641E" w:rsidP="0025641E">
      <w:pPr>
        <w:ind w:left="1440" w:firstLine="720"/>
      </w:pPr>
      <w:r>
        <w:t>Date of coaching, event, or warning given</w:t>
      </w:r>
    </w:p>
    <w:p w14:paraId="3BCE8F52" w14:textId="77777777" w:rsidR="0025641E" w:rsidRDefault="0025641E" w:rsidP="0025641E">
      <w:pPr>
        <w:ind w:left="1440" w:firstLine="720"/>
      </w:pPr>
      <w:r>
        <w:t>Progressive Disciplinary Warnings</w:t>
      </w:r>
    </w:p>
    <w:p w14:paraId="7E5D1C78" w14:textId="77777777" w:rsidR="0025641E" w:rsidRDefault="0025641E" w:rsidP="0025641E">
      <w:pPr>
        <w:ind w:left="1440" w:firstLine="720"/>
      </w:pPr>
      <w:r>
        <w:t>Customer Service Escalation (if available)</w:t>
      </w:r>
    </w:p>
    <w:p w14:paraId="551A2612" w14:textId="77777777" w:rsidR="0025641E" w:rsidRDefault="0025641E" w:rsidP="0025641E">
      <w:pPr>
        <w:ind w:left="1440" w:firstLine="720"/>
      </w:pPr>
      <w:r>
        <w:t>Coaching or Warning Reason, Opportunity or Reinforcement, Sub-Coaching/Warning Reason</w:t>
      </w:r>
    </w:p>
    <w:p w14:paraId="673371C1" w14:textId="77777777" w:rsidR="0025641E" w:rsidRDefault="0025641E" w:rsidP="0025641E">
      <w:pPr>
        <w:ind w:left="1440" w:firstLine="720"/>
      </w:pPr>
      <w:r>
        <w:t>Details of the behavior to be coached</w:t>
      </w:r>
    </w:p>
    <w:p w14:paraId="3B9FE490" w14:textId="77777777" w:rsidR="0025641E" w:rsidRDefault="0025641E" w:rsidP="0025641E">
      <w:pPr>
        <w:ind w:left="1440" w:firstLine="720"/>
      </w:pPr>
      <w:r>
        <w:t>If Direct coaching then detail from coaching session is required</w:t>
      </w:r>
    </w:p>
    <w:p w14:paraId="00102DED" w14:textId="77777777" w:rsidR="0025641E" w:rsidRDefault="0025641E" w:rsidP="0025641E">
      <w:pPr>
        <w:ind w:left="1440" w:firstLine="720"/>
      </w:pPr>
      <w:r>
        <w:t>How coaching was identified</w:t>
      </w:r>
    </w:p>
    <w:p w14:paraId="07BE86C3" w14:textId="77777777" w:rsidR="0025641E" w:rsidRDefault="0025641E" w:rsidP="0025641E">
      <w:pPr>
        <w:ind w:left="1440" w:firstLine="720"/>
      </w:pPr>
      <w:r>
        <w:t>Call record associated</w:t>
      </w:r>
    </w:p>
    <w:p w14:paraId="33449A05" w14:textId="77777777" w:rsidR="0025641E" w:rsidRDefault="0025641E" w:rsidP="0025641E">
      <w:pPr>
        <w:ind w:left="1440" w:firstLine="720"/>
      </w:pPr>
      <w:r>
        <w:t>If yes call record, then type and valid identifier are required</w:t>
      </w:r>
    </w:p>
    <w:p w14:paraId="69D57545" w14:textId="77777777" w:rsidR="0025641E" w:rsidRDefault="0025641E" w:rsidP="0025641E">
      <w:pPr>
        <w:ind w:left="1440" w:firstLine="720"/>
      </w:pPr>
      <w:r>
        <w:t>Verification</w:t>
      </w:r>
    </w:p>
    <w:p w14:paraId="3D00BC52" w14:textId="77777777" w:rsidR="0025641E" w:rsidRPr="00962E2B" w:rsidRDefault="0025641E" w:rsidP="0025641E">
      <w:pPr>
        <w:spacing w:before="120"/>
        <w:rPr>
          <w:b/>
        </w:rPr>
      </w:pPr>
      <w:r w:rsidRPr="00962E2B">
        <w:rPr>
          <w:b/>
        </w:rPr>
        <w:t>3.2.1.4.1</w:t>
      </w:r>
      <w:r>
        <w:rPr>
          <w:b/>
        </w:rPr>
        <w:t>5</w:t>
      </w:r>
      <w:r w:rsidRPr="00962E2B">
        <w:rPr>
          <w:b/>
        </w:rPr>
        <w:tab/>
        <w:t>Access to submission</w:t>
      </w:r>
    </w:p>
    <w:p w14:paraId="604570FA" w14:textId="1A91CC7E" w:rsidR="0025641E" w:rsidRDefault="0025641E" w:rsidP="0025641E">
      <w:pPr>
        <w:ind w:left="1440"/>
      </w:pPr>
      <w:r w:rsidRPr="006B2DCF">
        <w:t xml:space="preserve">Employees with the following job codes will have access and ability to submit eCoaching Logs for Quality </w:t>
      </w:r>
      <w:r w:rsidR="00FF08AE">
        <w:t>Monitor</w:t>
      </w:r>
      <w:r w:rsidRPr="006B2DCF">
        <w:t>:</w:t>
      </w:r>
    </w:p>
    <w:p w14:paraId="630C02D5" w14:textId="426959C4" w:rsidR="0025641E" w:rsidRDefault="00FF08AE" w:rsidP="0025641E">
      <w:pPr>
        <w:ind w:left="2160"/>
      </w:pPr>
      <w:r>
        <w:t xml:space="preserve">Monitor </w:t>
      </w:r>
      <w:r w:rsidR="0025641E" w:rsidRPr="006B2DCF">
        <w:t>/ Other – WACQ02, WACQ03, WACQ12, WPPM12, WPPM13</w:t>
      </w:r>
    </w:p>
    <w:p w14:paraId="5ED58150" w14:textId="77777777" w:rsidR="0025641E" w:rsidRDefault="0025641E" w:rsidP="0025641E">
      <w:r>
        <w:tab/>
      </w:r>
      <w:r>
        <w:tab/>
      </w:r>
      <w:r>
        <w:tab/>
      </w:r>
      <w:r w:rsidRPr="006B2DCF">
        <w:t>Supervisor / Lead – WACQ13, WACQ40</w:t>
      </w:r>
    </w:p>
    <w:p w14:paraId="3FCED565" w14:textId="4B7448F3" w:rsidR="0025641E" w:rsidRDefault="0025641E" w:rsidP="0025641E">
      <w:pPr>
        <w:ind w:left="1440" w:firstLine="720"/>
      </w:pPr>
      <w:r w:rsidRPr="006B2DCF">
        <w:t xml:space="preserve">Manager – WSQA50, WEEX90, WEEX91, </w:t>
      </w:r>
      <w:r w:rsidR="00AA265A" w:rsidRPr="00AA265A">
        <w:t>WEEXDV</w:t>
      </w:r>
      <w:r w:rsidR="00AA265A">
        <w:t xml:space="preserve">, </w:t>
      </w:r>
      <w:r w:rsidRPr="006B2DCF">
        <w:t>WSQA70</w:t>
      </w:r>
    </w:p>
    <w:p w14:paraId="7CDD5CC7" w14:textId="77777777" w:rsidR="0025641E" w:rsidRDefault="0025641E" w:rsidP="0025641E">
      <w:pPr>
        <w:ind w:left="1440" w:firstLine="720"/>
      </w:pPr>
      <w:r>
        <w:t>Others:</w:t>
      </w:r>
      <w:r>
        <w:tab/>
      </w:r>
    </w:p>
    <w:p w14:paraId="533D3D5F" w14:textId="1603680F" w:rsidR="0025641E" w:rsidRDefault="00B8276B" w:rsidP="0025641E">
      <w:pPr>
        <w:ind w:left="2160" w:firstLine="720"/>
      </w:pPr>
      <w:r>
        <w:t xml:space="preserve">WPSM* – </w:t>
      </w:r>
      <w:r w:rsidR="0025641E">
        <w:t>Program Staff Systems Analyst</w:t>
      </w:r>
    </w:p>
    <w:p w14:paraId="6F6841BF" w14:textId="77777777" w:rsidR="0025641E" w:rsidRDefault="0025641E" w:rsidP="0025641E">
      <w:pPr>
        <w:ind w:left="2160" w:firstLine="720"/>
      </w:pPr>
      <w:r w:rsidRPr="00F23987">
        <w:t>Employees designated by Program Manager</w:t>
      </w:r>
      <w:r>
        <w:t xml:space="preserve"> </w:t>
      </w:r>
    </w:p>
    <w:p w14:paraId="0DAF2D3B" w14:textId="60602C43" w:rsidR="0025641E" w:rsidRDefault="00B8276B" w:rsidP="0025641E">
      <w:pPr>
        <w:ind w:left="2160" w:firstLine="720"/>
      </w:pPr>
      <w:r>
        <w:t xml:space="preserve">WISO* – </w:t>
      </w:r>
      <w:r w:rsidR="0025641E">
        <w:t>Software Engineer</w:t>
      </w:r>
    </w:p>
    <w:p w14:paraId="1466F931" w14:textId="3D8A89F0" w:rsidR="0025641E" w:rsidRDefault="00B8276B" w:rsidP="0025641E">
      <w:pPr>
        <w:ind w:left="2160" w:firstLine="720"/>
      </w:pPr>
      <w:r>
        <w:t xml:space="preserve">WSTE* – </w:t>
      </w:r>
      <w:r w:rsidR="0025641E">
        <w:t>Testing Engineer</w:t>
      </w:r>
    </w:p>
    <w:p w14:paraId="4D728E96" w14:textId="77777777" w:rsidR="0025641E" w:rsidRDefault="0025641E" w:rsidP="0025641E">
      <w:pPr>
        <w:ind w:left="2160" w:firstLine="720"/>
      </w:pPr>
      <w:r>
        <w:t>WPOP70 – Director, Operations</w:t>
      </w:r>
    </w:p>
    <w:p w14:paraId="3ED4FCC4" w14:textId="77777777" w:rsidR="0025641E" w:rsidRPr="00962E2B" w:rsidRDefault="0025641E" w:rsidP="0025641E">
      <w:pPr>
        <w:spacing w:before="120"/>
        <w:rPr>
          <w:b/>
        </w:rPr>
      </w:pPr>
      <w:r w:rsidRPr="00962E2B">
        <w:rPr>
          <w:b/>
        </w:rPr>
        <w:t>3.2.1.4.1</w:t>
      </w:r>
      <w:r>
        <w:rPr>
          <w:b/>
        </w:rPr>
        <w:t>6</w:t>
      </w:r>
      <w:r w:rsidRPr="00962E2B">
        <w:rPr>
          <w:b/>
        </w:rPr>
        <w:tab/>
        <w:t>No log to self</w:t>
      </w:r>
    </w:p>
    <w:p w14:paraId="0BF1B0BD" w14:textId="77777777" w:rsidR="0025641E" w:rsidRPr="00497082" w:rsidRDefault="0025641E" w:rsidP="0025641E">
      <w:pPr>
        <w:ind w:left="1440"/>
      </w:pPr>
      <w:r w:rsidRPr="006B1155">
        <w:t>Submitters of logs will not be available for selection from the list of supervisors.</w:t>
      </w:r>
    </w:p>
    <w:p w14:paraId="52160BB7" w14:textId="77777777" w:rsidR="0025641E" w:rsidRPr="00962E2B" w:rsidRDefault="0025641E" w:rsidP="0025641E">
      <w:pPr>
        <w:spacing w:before="120"/>
        <w:rPr>
          <w:b/>
        </w:rPr>
      </w:pPr>
      <w:r w:rsidRPr="00962E2B">
        <w:rPr>
          <w:b/>
        </w:rPr>
        <w:t>3.2.1.4</w:t>
      </w:r>
      <w:r>
        <w:rPr>
          <w:b/>
        </w:rPr>
        <w:t>.17</w:t>
      </w:r>
      <w:r w:rsidRPr="00962E2B">
        <w:rPr>
          <w:b/>
        </w:rPr>
        <w:tab/>
        <w:t>No Duplicate Warnings</w:t>
      </w:r>
    </w:p>
    <w:p w14:paraId="32CC4924" w14:textId="77777777" w:rsidR="0025641E" w:rsidRDefault="0025641E" w:rsidP="0025641E">
      <w:pPr>
        <w:ind w:left="1440"/>
      </w:pPr>
      <w:r w:rsidRPr="006B1155">
        <w:t>Do no</w:t>
      </w:r>
      <w:r>
        <w:t>t</w:t>
      </w:r>
      <w:r w:rsidRPr="006B1155">
        <w:t xml:space="preserve"> allow duplicate warnings to be submitted.</w:t>
      </w:r>
    </w:p>
    <w:p w14:paraId="621EC5DD" w14:textId="77777777" w:rsidR="0025641E" w:rsidRPr="00962E2B" w:rsidRDefault="0025641E" w:rsidP="0025641E">
      <w:pPr>
        <w:spacing w:before="120"/>
        <w:rPr>
          <w:b/>
        </w:rPr>
      </w:pPr>
      <w:r w:rsidRPr="00962E2B">
        <w:rPr>
          <w:b/>
        </w:rPr>
        <w:t>3.2.1.4</w:t>
      </w:r>
      <w:r>
        <w:rPr>
          <w:b/>
        </w:rPr>
        <w:t>.17</w:t>
      </w:r>
      <w:r w:rsidRPr="00962E2B">
        <w:rPr>
          <w:b/>
        </w:rPr>
        <w:t>.1</w:t>
      </w:r>
      <w:r w:rsidRPr="00962E2B">
        <w:rPr>
          <w:b/>
        </w:rPr>
        <w:tab/>
        <w:t xml:space="preserve">Duplicate Warnings </w:t>
      </w:r>
    </w:p>
    <w:p w14:paraId="51999CAE" w14:textId="77777777" w:rsidR="0025641E" w:rsidRDefault="0025641E" w:rsidP="0025641E">
      <w:pPr>
        <w:ind w:left="1440"/>
      </w:pPr>
      <w:r>
        <w:lastRenderedPageBreak/>
        <w:t>Duplicate Warnings are defined as logs with the same:</w:t>
      </w:r>
    </w:p>
    <w:p w14:paraId="0D1CA08C" w14:textId="77777777" w:rsidR="0025641E" w:rsidRDefault="0025641E" w:rsidP="0025641E">
      <w:pPr>
        <w:ind w:left="1440"/>
      </w:pPr>
      <w:r>
        <w:tab/>
        <w:t>Employee ID</w:t>
      </w:r>
    </w:p>
    <w:p w14:paraId="1E47CC77" w14:textId="77777777" w:rsidR="0025641E" w:rsidRDefault="0025641E" w:rsidP="0025641E">
      <w:pPr>
        <w:ind w:left="1440"/>
      </w:pPr>
      <w:r>
        <w:tab/>
        <w:t>Warning Given Date</w:t>
      </w:r>
    </w:p>
    <w:p w14:paraId="437BAE26" w14:textId="77777777" w:rsidR="0025641E" w:rsidRDefault="0025641E" w:rsidP="0025641E">
      <w:pPr>
        <w:ind w:left="1440"/>
      </w:pPr>
      <w:r>
        <w:tab/>
        <w:t>Warning Type (Coaching Reason)</w:t>
      </w:r>
    </w:p>
    <w:p w14:paraId="7AD4B521" w14:textId="77777777" w:rsidR="0025641E" w:rsidRDefault="0025641E" w:rsidP="0025641E">
      <w:pPr>
        <w:ind w:left="1440"/>
      </w:pPr>
      <w:r>
        <w:tab/>
        <w:t>Warning Reason (Sub-coaching Reason)</w:t>
      </w:r>
    </w:p>
    <w:p w14:paraId="4D359E36" w14:textId="77777777" w:rsidR="0025641E" w:rsidRDefault="0025641E" w:rsidP="0025641E">
      <w:pPr>
        <w:ind w:left="1440"/>
      </w:pPr>
      <w:r>
        <w:tab/>
        <w:t>Also, the log must be Active and have a Status of Complete</w:t>
      </w:r>
    </w:p>
    <w:p w14:paraId="1D0354C3" w14:textId="77777777" w:rsidR="0025641E" w:rsidRPr="00962E2B" w:rsidRDefault="0025641E" w:rsidP="0025641E">
      <w:pPr>
        <w:spacing w:before="120"/>
        <w:rPr>
          <w:b/>
        </w:rPr>
      </w:pPr>
      <w:r w:rsidRPr="00962E2B">
        <w:rPr>
          <w:b/>
        </w:rPr>
        <w:t>3.2.1.4</w:t>
      </w:r>
      <w:r>
        <w:rPr>
          <w:b/>
        </w:rPr>
        <w:t>.17</w:t>
      </w:r>
      <w:r w:rsidRPr="00962E2B">
        <w:rPr>
          <w:b/>
        </w:rPr>
        <w:t>.2</w:t>
      </w:r>
      <w:r w:rsidRPr="00962E2B">
        <w:rPr>
          <w:b/>
        </w:rPr>
        <w:tab/>
        <w:t xml:space="preserve">Duplicate Error </w:t>
      </w:r>
    </w:p>
    <w:p w14:paraId="23D779D5" w14:textId="77777777" w:rsidR="0025641E" w:rsidRDefault="0025641E" w:rsidP="0025641E">
      <w:pPr>
        <w:ind w:left="1440"/>
      </w:pPr>
      <w:r>
        <w:t>Display the following error message if a duplicate warning log is found:</w:t>
      </w:r>
    </w:p>
    <w:p w14:paraId="1C69B4AD" w14:textId="77777777" w:rsidR="0025641E" w:rsidRDefault="0025641E" w:rsidP="0025641E">
      <w:pPr>
        <w:ind w:left="1440"/>
      </w:pPr>
    </w:p>
    <w:p w14:paraId="1E451197" w14:textId="77777777" w:rsidR="0025641E" w:rsidRPr="00497082" w:rsidRDefault="0025641E" w:rsidP="0025641E">
      <w:pPr>
        <w:ind w:left="1440"/>
      </w:pPr>
      <w:r>
        <w:t>“A warning with the same category and type already exists. Please review your warning section in the My Dashboard for details.”</w:t>
      </w:r>
    </w:p>
    <w:p w14:paraId="5AC07EEF" w14:textId="38C68FF6" w:rsidR="0025641E" w:rsidRPr="006B2DCF" w:rsidRDefault="0025641E" w:rsidP="0025641E">
      <w:pPr>
        <w:pStyle w:val="Heading4"/>
        <w:spacing w:before="120" w:after="120"/>
        <w:rPr>
          <w:rFonts w:ascii="Arial" w:hAnsi="Arial"/>
          <w:b/>
          <w:bCs/>
          <w:sz w:val="22"/>
          <w:szCs w:val="22"/>
          <w:u w:val="none"/>
        </w:rPr>
      </w:pPr>
      <w:bookmarkStart w:id="132" w:name="_Toc495311738"/>
      <w:bookmarkStart w:id="133" w:name="_Toc171445"/>
      <w:r w:rsidRPr="006B2DCF">
        <w:rPr>
          <w:rFonts w:ascii="Arial" w:hAnsi="Arial"/>
          <w:b/>
          <w:bCs/>
          <w:sz w:val="22"/>
          <w:szCs w:val="22"/>
          <w:u w:val="none"/>
        </w:rPr>
        <w:t>3.2.1.</w:t>
      </w:r>
      <w:r>
        <w:rPr>
          <w:rFonts w:ascii="Arial" w:hAnsi="Arial"/>
          <w:b/>
          <w:bCs/>
          <w:sz w:val="22"/>
          <w:szCs w:val="22"/>
          <w:u w:val="none"/>
        </w:rPr>
        <w:t>5</w:t>
      </w:r>
      <w:r w:rsidRPr="006B2DCF">
        <w:rPr>
          <w:rFonts w:ascii="Arial" w:hAnsi="Arial"/>
          <w:b/>
          <w:bCs/>
          <w:sz w:val="22"/>
          <w:szCs w:val="22"/>
          <w:u w:val="none"/>
        </w:rPr>
        <w:tab/>
      </w:r>
      <w:r>
        <w:rPr>
          <w:rFonts w:ascii="Arial" w:hAnsi="Arial"/>
          <w:b/>
          <w:bCs/>
          <w:sz w:val="22"/>
          <w:szCs w:val="22"/>
          <w:u w:val="none"/>
        </w:rPr>
        <w:t xml:space="preserve">Local System Administrator (LSA) </w:t>
      </w:r>
      <w:bookmarkEnd w:id="132"/>
      <w:bookmarkEnd w:id="133"/>
      <w:r w:rsidR="00805C77">
        <w:rPr>
          <w:rFonts w:ascii="Arial" w:hAnsi="Arial"/>
          <w:b/>
          <w:bCs/>
          <w:sz w:val="22"/>
          <w:szCs w:val="22"/>
          <w:u w:val="none"/>
        </w:rPr>
        <w:t>Employee Level</w:t>
      </w:r>
    </w:p>
    <w:p w14:paraId="25D26FB1" w14:textId="77777777" w:rsidR="0025641E" w:rsidRDefault="0025641E" w:rsidP="0025641E">
      <w:pPr>
        <w:ind w:left="720"/>
      </w:pPr>
      <w:r w:rsidRPr="007019AA">
        <w:t xml:space="preserve">eCoaching Logs will be submitted for </w:t>
      </w:r>
      <w:r>
        <w:t>Local System Administrators (LSAs).</w:t>
      </w:r>
    </w:p>
    <w:p w14:paraId="15139D1D" w14:textId="77777777" w:rsidR="0025641E" w:rsidRPr="00AF54FF" w:rsidRDefault="0025641E" w:rsidP="0025641E">
      <w:pPr>
        <w:spacing w:before="120"/>
        <w:rPr>
          <w:b/>
        </w:rPr>
      </w:pPr>
      <w:r w:rsidRPr="00AF54FF">
        <w:rPr>
          <w:b/>
        </w:rPr>
        <w:t>3.2.1.5.1</w:t>
      </w:r>
      <w:r w:rsidRPr="00AF54FF">
        <w:rPr>
          <w:b/>
        </w:rPr>
        <w:tab/>
      </w:r>
      <w:r w:rsidRPr="00AF54FF">
        <w:rPr>
          <w:b/>
        </w:rPr>
        <w:tab/>
        <w:t xml:space="preserve">Display LSAs </w:t>
      </w:r>
    </w:p>
    <w:p w14:paraId="2C7F23C6" w14:textId="77777777" w:rsidR="0025641E" w:rsidRDefault="0025641E" w:rsidP="0025641E">
      <w:pPr>
        <w:ind w:left="1440"/>
      </w:pPr>
      <w:r w:rsidRPr="003867A0">
        <w:t xml:space="preserve">Display a list of </w:t>
      </w:r>
      <w:r>
        <w:t xml:space="preserve">LSAs </w:t>
      </w:r>
      <w:r w:rsidRPr="003867A0">
        <w:t xml:space="preserve">regardless of site or location that has the following job codes: </w:t>
      </w:r>
      <w:r w:rsidRPr="006B2DCF">
        <w:t>WIHD01, WIHD02, WIHD03, WIHD04</w:t>
      </w:r>
      <w:r>
        <w:t>, WABA11, WISA03</w:t>
      </w:r>
      <w:r w:rsidRPr="003867A0">
        <w:t>.</w:t>
      </w:r>
    </w:p>
    <w:p w14:paraId="248C2C49" w14:textId="77777777" w:rsidR="0025641E" w:rsidRPr="00AF54FF" w:rsidRDefault="0025641E" w:rsidP="0025641E">
      <w:pPr>
        <w:spacing w:before="120"/>
        <w:rPr>
          <w:b/>
        </w:rPr>
      </w:pPr>
      <w:r w:rsidRPr="00AF54FF">
        <w:rPr>
          <w:b/>
        </w:rPr>
        <w:t>3.2.1.5.1.1</w:t>
      </w:r>
      <w:r w:rsidRPr="00AF54FF">
        <w:rPr>
          <w:b/>
        </w:rPr>
        <w:tab/>
        <w:t>LSA’s Supervisor</w:t>
      </w:r>
    </w:p>
    <w:p w14:paraId="308BBFB1" w14:textId="77777777" w:rsidR="0025641E" w:rsidRPr="00497082" w:rsidRDefault="0025641E" w:rsidP="0025641E">
      <w:pPr>
        <w:ind w:left="1440"/>
      </w:pPr>
      <w:r>
        <w:t>Display the name of the supervisor for the selected LSA</w:t>
      </w:r>
      <w:r w:rsidRPr="007019AA">
        <w:t>.</w:t>
      </w:r>
    </w:p>
    <w:p w14:paraId="7C45B49A" w14:textId="77777777" w:rsidR="0025641E" w:rsidRPr="00AF54FF" w:rsidRDefault="0025641E" w:rsidP="0025641E">
      <w:pPr>
        <w:spacing w:before="120"/>
        <w:rPr>
          <w:b/>
        </w:rPr>
      </w:pPr>
      <w:r w:rsidRPr="00AF54FF">
        <w:rPr>
          <w:b/>
        </w:rPr>
        <w:t>3.2.1.5.1.2</w:t>
      </w:r>
      <w:r w:rsidRPr="00AF54FF">
        <w:rPr>
          <w:b/>
        </w:rPr>
        <w:tab/>
        <w:t>LSA’s Manager</w:t>
      </w:r>
    </w:p>
    <w:p w14:paraId="192E66D8" w14:textId="77777777" w:rsidR="0025641E" w:rsidRDefault="0025641E" w:rsidP="0025641E">
      <w:pPr>
        <w:ind w:left="1440"/>
      </w:pPr>
      <w:r>
        <w:t>Display the name of the manager for the selected LSA</w:t>
      </w:r>
      <w:r w:rsidRPr="007019AA">
        <w:t>.</w:t>
      </w:r>
    </w:p>
    <w:p w14:paraId="242C195A" w14:textId="77777777" w:rsidR="0025641E" w:rsidRPr="00AF54FF" w:rsidRDefault="0025641E" w:rsidP="0025641E">
      <w:pPr>
        <w:spacing w:before="120"/>
        <w:rPr>
          <w:b/>
        </w:rPr>
      </w:pPr>
      <w:r w:rsidRPr="00AF54FF">
        <w:rPr>
          <w:b/>
        </w:rPr>
        <w:t>3.2.1.5.2</w:t>
      </w:r>
      <w:r w:rsidRPr="00AF54FF">
        <w:rPr>
          <w:b/>
        </w:rPr>
        <w:tab/>
      </w:r>
      <w:r w:rsidRPr="00AF54FF">
        <w:rPr>
          <w:b/>
        </w:rPr>
        <w:tab/>
        <w:t xml:space="preserve">Program </w:t>
      </w:r>
    </w:p>
    <w:p w14:paraId="4AD563F7" w14:textId="77777777" w:rsidR="0025641E" w:rsidRDefault="0025641E" w:rsidP="0025641E">
      <w:pPr>
        <w:ind w:left="1440"/>
      </w:pPr>
      <w:r>
        <w:t>Not available at this time.</w:t>
      </w:r>
    </w:p>
    <w:p w14:paraId="7768E580" w14:textId="77777777" w:rsidR="0025641E" w:rsidRPr="00AF54FF" w:rsidRDefault="0025641E" w:rsidP="0025641E">
      <w:pPr>
        <w:spacing w:before="120"/>
        <w:rPr>
          <w:b/>
        </w:rPr>
      </w:pPr>
      <w:r w:rsidRPr="00AF54FF">
        <w:rPr>
          <w:b/>
        </w:rPr>
        <w:t>3.2.1.5.3</w:t>
      </w:r>
      <w:r w:rsidRPr="00AF54FF">
        <w:rPr>
          <w:b/>
        </w:rPr>
        <w:tab/>
      </w:r>
      <w:r w:rsidRPr="00AF54FF">
        <w:rPr>
          <w:b/>
        </w:rPr>
        <w:tab/>
        <w:t xml:space="preserve">Delivery Option </w:t>
      </w:r>
    </w:p>
    <w:p w14:paraId="0E39597D" w14:textId="77777777" w:rsidR="0025641E" w:rsidRDefault="0025641E" w:rsidP="0025641E">
      <w:pPr>
        <w:ind w:left="1440"/>
      </w:pPr>
      <w:r>
        <w:t>The delivery options will be:</w:t>
      </w:r>
    </w:p>
    <w:p w14:paraId="492AB8CC" w14:textId="77777777" w:rsidR="0025641E" w:rsidRDefault="0025641E" w:rsidP="0025641E">
      <w:pPr>
        <w:ind w:left="1440"/>
      </w:pPr>
      <w:r w:rsidRPr="007019AA">
        <w:t>Yes, I will be delivering the coaching session (also known as Direct)</w:t>
      </w:r>
    </w:p>
    <w:p w14:paraId="07004048" w14:textId="77777777" w:rsidR="0025641E" w:rsidRDefault="0025641E" w:rsidP="0025641E">
      <w:pPr>
        <w:ind w:left="1440"/>
      </w:pPr>
      <w:r w:rsidRPr="007019AA">
        <w:t>No, I will not be delivering the coaching session (also known as Indirect)</w:t>
      </w:r>
    </w:p>
    <w:p w14:paraId="2FAEB94A" w14:textId="77777777" w:rsidR="0025641E" w:rsidRPr="00AF54FF" w:rsidRDefault="0025641E" w:rsidP="0025641E">
      <w:pPr>
        <w:spacing w:before="120"/>
        <w:rPr>
          <w:b/>
        </w:rPr>
      </w:pPr>
      <w:r w:rsidRPr="00AF54FF">
        <w:rPr>
          <w:b/>
        </w:rPr>
        <w:t>3.2.1.5.4</w:t>
      </w:r>
      <w:r w:rsidRPr="00AF54FF">
        <w:rPr>
          <w:b/>
        </w:rPr>
        <w:tab/>
      </w:r>
      <w:r w:rsidRPr="00AF54FF">
        <w:rPr>
          <w:b/>
        </w:rPr>
        <w:tab/>
        <w:t>Progressive Disciplinary Warning</w:t>
      </w:r>
    </w:p>
    <w:p w14:paraId="5D070906"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71F20D68" w14:textId="77777777" w:rsidR="0025641E" w:rsidRDefault="0025641E" w:rsidP="0025641E">
      <w:pPr>
        <w:ind w:left="1440"/>
      </w:pPr>
    </w:p>
    <w:p w14:paraId="6DF95400"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111882B5" w14:textId="77777777" w:rsidR="0025641E" w:rsidRPr="00AF54FF" w:rsidRDefault="0025641E" w:rsidP="0025641E">
      <w:pPr>
        <w:spacing w:before="120"/>
        <w:rPr>
          <w:b/>
        </w:rPr>
      </w:pPr>
      <w:r w:rsidRPr="00AF54FF">
        <w:rPr>
          <w:b/>
        </w:rPr>
        <w:t>3.2.1.5.5</w:t>
      </w:r>
      <w:r w:rsidRPr="00AF54FF">
        <w:rPr>
          <w:b/>
        </w:rPr>
        <w:tab/>
      </w:r>
      <w:r w:rsidRPr="00AF54FF">
        <w:rPr>
          <w:b/>
        </w:rPr>
        <w:tab/>
        <w:t xml:space="preserve">Date of Coaching </w:t>
      </w:r>
    </w:p>
    <w:p w14:paraId="745B1339"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64FD57C2" w14:textId="77777777" w:rsidR="0025641E" w:rsidRPr="00AF54FF" w:rsidRDefault="0025641E" w:rsidP="0025641E">
      <w:pPr>
        <w:spacing w:before="120"/>
        <w:rPr>
          <w:b/>
        </w:rPr>
      </w:pPr>
      <w:r w:rsidRPr="00AF54FF">
        <w:rPr>
          <w:b/>
        </w:rPr>
        <w:t>3.2.1.5.5.1</w:t>
      </w:r>
      <w:r w:rsidRPr="00AF54FF">
        <w:rPr>
          <w:b/>
        </w:rPr>
        <w:tab/>
        <w:t xml:space="preserve">Date of Coaching </w:t>
      </w:r>
    </w:p>
    <w:p w14:paraId="661C9699"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1CA65B6" w14:textId="77777777" w:rsidR="0025641E" w:rsidRPr="00AF54FF" w:rsidRDefault="0025641E" w:rsidP="0025641E">
      <w:pPr>
        <w:spacing w:before="120"/>
        <w:rPr>
          <w:b/>
        </w:rPr>
      </w:pPr>
      <w:r w:rsidRPr="00AF54FF">
        <w:rPr>
          <w:b/>
        </w:rPr>
        <w:t>3.2.1.5.5.2</w:t>
      </w:r>
      <w:r w:rsidRPr="00AF54FF">
        <w:rPr>
          <w:b/>
        </w:rPr>
        <w:tab/>
        <w:t xml:space="preserve">Date of Event </w:t>
      </w:r>
    </w:p>
    <w:p w14:paraId="7CACFA2A" w14:textId="77777777" w:rsidR="0025641E" w:rsidRDefault="0025641E" w:rsidP="0025641E">
      <w:pPr>
        <w:ind w:left="1440"/>
      </w:pPr>
      <w:r w:rsidRPr="007019AA">
        <w:t>Allow for entry of the date of the event when coaching is indirect.</w:t>
      </w:r>
    </w:p>
    <w:p w14:paraId="130611A0" w14:textId="77777777" w:rsidR="0025641E" w:rsidRPr="00AF54FF" w:rsidRDefault="0025641E" w:rsidP="0025641E">
      <w:pPr>
        <w:spacing w:before="120"/>
        <w:rPr>
          <w:b/>
        </w:rPr>
      </w:pPr>
      <w:r w:rsidRPr="00AF54FF">
        <w:rPr>
          <w:b/>
        </w:rPr>
        <w:t>3.2.1.5.5.3</w:t>
      </w:r>
      <w:r w:rsidRPr="00AF54FF">
        <w:rPr>
          <w:b/>
        </w:rPr>
        <w:tab/>
        <w:t>Date Warning Given</w:t>
      </w:r>
    </w:p>
    <w:p w14:paraId="6ADEDE0C" w14:textId="77777777" w:rsidR="0025641E" w:rsidRPr="00497082" w:rsidRDefault="0025641E" w:rsidP="0025641E">
      <w:pPr>
        <w:ind w:left="1440"/>
      </w:pPr>
      <w:r w:rsidRPr="006F04F9">
        <w:t>Allow for entry of the date warning given when coaching is direct and Yes is selected for Progressive Disciplinary Warning.</w:t>
      </w:r>
    </w:p>
    <w:p w14:paraId="02F951AC" w14:textId="77777777" w:rsidR="0025641E" w:rsidRPr="00AF54FF" w:rsidRDefault="0025641E" w:rsidP="0025641E">
      <w:pPr>
        <w:spacing w:before="120"/>
        <w:rPr>
          <w:b/>
        </w:rPr>
      </w:pPr>
      <w:r w:rsidRPr="00AF54FF">
        <w:rPr>
          <w:b/>
        </w:rPr>
        <w:t>3.2.1.5.6</w:t>
      </w:r>
      <w:r w:rsidRPr="00AF54FF">
        <w:rPr>
          <w:b/>
        </w:rPr>
        <w:tab/>
      </w:r>
      <w:r w:rsidRPr="00AF54FF">
        <w:rPr>
          <w:b/>
        </w:rPr>
        <w:tab/>
        <w:t xml:space="preserve">Customer Service Escalation </w:t>
      </w:r>
    </w:p>
    <w:p w14:paraId="31BEE8C2" w14:textId="77777777" w:rsidR="0025641E" w:rsidRPr="00497082" w:rsidRDefault="0025641E" w:rsidP="0025641E">
      <w:pPr>
        <w:ind w:left="1440"/>
      </w:pPr>
      <w:r>
        <w:t>Not available at this time.</w:t>
      </w:r>
    </w:p>
    <w:p w14:paraId="03F439F1" w14:textId="77777777" w:rsidR="0025641E" w:rsidRPr="00AF54FF" w:rsidRDefault="0025641E" w:rsidP="0025641E">
      <w:pPr>
        <w:spacing w:before="120"/>
        <w:rPr>
          <w:b/>
        </w:rPr>
      </w:pPr>
      <w:r w:rsidRPr="00AF54FF">
        <w:rPr>
          <w:b/>
        </w:rPr>
        <w:t>3.2.1.5.7</w:t>
      </w:r>
      <w:r w:rsidRPr="00AF54FF">
        <w:rPr>
          <w:b/>
        </w:rPr>
        <w:tab/>
      </w:r>
      <w:r w:rsidRPr="00AF54FF">
        <w:rPr>
          <w:b/>
        </w:rPr>
        <w:tab/>
        <w:t>Coaching Reasons and Sub-Coaching Reasons</w:t>
      </w:r>
    </w:p>
    <w:p w14:paraId="4B5F86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AB3EB92" w14:textId="77777777" w:rsidR="0025641E" w:rsidRPr="00AF54FF" w:rsidRDefault="0025641E" w:rsidP="0025641E">
      <w:pPr>
        <w:spacing w:before="120"/>
        <w:rPr>
          <w:b/>
        </w:rPr>
      </w:pPr>
      <w:r w:rsidRPr="00AF54FF">
        <w:rPr>
          <w:b/>
        </w:rPr>
        <w:t>3.2.1.5.7.1</w:t>
      </w:r>
      <w:r w:rsidRPr="00AF54FF">
        <w:rPr>
          <w:b/>
        </w:rPr>
        <w:tab/>
        <w:t xml:space="preserve">Direct Coaching Reason and Sub-Reasons </w:t>
      </w:r>
    </w:p>
    <w:p w14:paraId="536104D3" w14:textId="77777777" w:rsidR="0025641E" w:rsidRDefault="0025641E" w:rsidP="0025641E">
      <w:pPr>
        <w:ind w:left="1440"/>
      </w:pPr>
      <w:r w:rsidRPr="006F04F9">
        <w:lastRenderedPageBreak/>
        <w:t>Allow for the selection of one or more Direct Coaching Reasons and Sub-Coaching Reasons.</w:t>
      </w:r>
    </w:p>
    <w:p w14:paraId="4C02E2C0"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1CF0B599" w14:textId="77777777" w:rsidTr="0066659D">
        <w:trPr>
          <w:cantSplit/>
          <w:trHeight w:val="300"/>
        </w:trPr>
        <w:tc>
          <w:tcPr>
            <w:tcW w:w="1797" w:type="dxa"/>
            <w:shd w:val="clear" w:color="auto" w:fill="000000"/>
            <w:vAlign w:val="center"/>
            <w:hideMark/>
          </w:tcPr>
          <w:p w14:paraId="25C1C04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14F97C05"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42178FB4" w14:textId="77777777" w:rsidR="0025641E" w:rsidRPr="00380BDF" w:rsidRDefault="0025641E" w:rsidP="0066659D">
            <w:pPr>
              <w:jc w:val="center"/>
              <w:rPr>
                <w:b/>
                <w:color w:val="FFFFFF"/>
              </w:rPr>
            </w:pPr>
            <w:r w:rsidRPr="00380BDF">
              <w:rPr>
                <w:b/>
                <w:color w:val="FFFFFF"/>
              </w:rPr>
              <w:t>Sub-Coaching Reason</w:t>
            </w:r>
          </w:p>
        </w:tc>
      </w:tr>
      <w:tr w:rsidR="0025641E" w:rsidRPr="006F04F9" w14:paraId="4E0D1DF3" w14:textId="77777777" w:rsidTr="0066659D">
        <w:trPr>
          <w:cantSplit/>
          <w:trHeight w:val="300"/>
        </w:trPr>
        <w:tc>
          <w:tcPr>
            <w:tcW w:w="1797" w:type="dxa"/>
            <w:shd w:val="clear" w:color="auto" w:fill="auto"/>
            <w:vAlign w:val="center"/>
            <w:hideMark/>
          </w:tcPr>
          <w:p w14:paraId="597373D1" w14:textId="77777777" w:rsidR="0025641E" w:rsidRPr="00781826" w:rsidRDefault="0025641E" w:rsidP="0066659D">
            <w:r w:rsidRPr="00781826">
              <w:t>Attendance</w:t>
            </w:r>
          </w:p>
        </w:tc>
        <w:tc>
          <w:tcPr>
            <w:tcW w:w="2883" w:type="dxa"/>
            <w:shd w:val="clear" w:color="auto" w:fill="auto"/>
            <w:noWrap/>
            <w:vAlign w:val="center"/>
            <w:hideMark/>
          </w:tcPr>
          <w:p w14:paraId="3D2EEC79"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4C32A5BD"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008FD606" w14:textId="77777777" w:rsidTr="0066659D">
        <w:trPr>
          <w:cantSplit/>
          <w:trHeight w:val="350"/>
        </w:trPr>
        <w:tc>
          <w:tcPr>
            <w:tcW w:w="1797" w:type="dxa"/>
            <w:shd w:val="clear" w:color="auto" w:fill="auto"/>
            <w:vAlign w:val="center"/>
            <w:hideMark/>
          </w:tcPr>
          <w:p w14:paraId="6842C865" w14:textId="77777777" w:rsidR="0025641E" w:rsidRPr="00781826" w:rsidRDefault="0025641E" w:rsidP="0066659D">
            <w:r w:rsidRPr="00781826">
              <w:t>Corporate / Program Initiatives</w:t>
            </w:r>
          </w:p>
        </w:tc>
        <w:tc>
          <w:tcPr>
            <w:tcW w:w="2883" w:type="dxa"/>
            <w:shd w:val="clear" w:color="auto" w:fill="auto"/>
            <w:noWrap/>
            <w:vAlign w:val="center"/>
            <w:hideMark/>
          </w:tcPr>
          <w:p w14:paraId="650EB1B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7FC4B050" w14:textId="77777777" w:rsidR="0025641E" w:rsidRPr="008130B5" w:rsidRDefault="0025641E" w:rsidP="0066659D">
            <w:pPr>
              <w:rPr>
                <w:color w:val="000000"/>
              </w:rPr>
            </w:pPr>
            <w:r w:rsidRPr="008130B5">
              <w:rPr>
                <w:color w:val="000000"/>
              </w:rPr>
              <w:t>Required Training</w:t>
            </w:r>
          </w:p>
          <w:p w14:paraId="37ACF06A"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29D64B90" w14:textId="77777777" w:rsidTr="0066659D">
        <w:trPr>
          <w:cantSplit/>
          <w:trHeight w:val="620"/>
        </w:trPr>
        <w:tc>
          <w:tcPr>
            <w:tcW w:w="1797" w:type="dxa"/>
            <w:shd w:val="clear" w:color="auto" w:fill="auto"/>
            <w:vAlign w:val="center"/>
            <w:hideMark/>
          </w:tcPr>
          <w:p w14:paraId="29124A8B" w14:textId="77777777" w:rsidR="0025641E" w:rsidRPr="00781826" w:rsidRDefault="0025641E" w:rsidP="0066659D">
            <w:r w:rsidRPr="00781826">
              <w:t>Professional Conduct</w:t>
            </w:r>
          </w:p>
        </w:tc>
        <w:tc>
          <w:tcPr>
            <w:tcW w:w="2883" w:type="dxa"/>
            <w:shd w:val="clear" w:color="auto" w:fill="auto"/>
            <w:noWrap/>
            <w:vAlign w:val="center"/>
            <w:hideMark/>
          </w:tcPr>
          <w:p w14:paraId="3DC2905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6C28106A" w14:textId="77777777" w:rsidR="0025641E" w:rsidRPr="008130B5" w:rsidRDefault="0025641E" w:rsidP="0066659D">
            <w:pPr>
              <w:rPr>
                <w:color w:val="000000"/>
              </w:rPr>
            </w:pPr>
            <w:r w:rsidRPr="008130B5">
              <w:rPr>
                <w:color w:val="000000"/>
              </w:rPr>
              <w:t>HR Guidelines</w:t>
            </w:r>
          </w:p>
          <w:p w14:paraId="580A9A82"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60F00C80" w14:textId="77777777" w:rsidTr="0066659D">
        <w:trPr>
          <w:cantSplit/>
          <w:trHeight w:val="530"/>
        </w:trPr>
        <w:tc>
          <w:tcPr>
            <w:tcW w:w="1797" w:type="dxa"/>
            <w:shd w:val="clear" w:color="auto" w:fill="auto"/>
            <w:vAlign w:val="center"/>
            <w:hideMark/>
          </w:tcPr>
          <w:p w14:paraId="1D1DA117" w14:textId="77777777" w:rsidR="0025641E" w:rsidRPr="00781826" w:rsidRDefault="0025641E" w:rsidP="0066659D">
            <w:r w:rsidRPr="00781826">
              <w:t>Quality</w:t>
            </w:r>
          </w:p>
        </w:tc>
        <w:tc>
          <w:tcPr>
            <w:tcW w:w="2883" w:type="dxa"/>
            <w:shd w:val="clear" w:color="auto" w:fill="auto"/>
            <w:noWrap/>
            <w:vAlign w:val="center"/>
            <w:hideMark/>
          </w:tcPr>
          <w:p w14:paraId="14B9B7AA"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33C7B319" w14:textId="77777777" w:rsidR="0025641E" w:rsidRPr="008130B5" w:rsidRDefault="0025641E" w:rsidP="0066659D">
            <w:pPr>
              <w:rPr>
                <w:color w:val="000000"/>
              </w:rPr>
            </w:pPr>
            <w:r w:rsidRPr="008130B5">
              <w:rPr>
                <w:color w:val="000000"/>
              </w:rPr>
              <w:t xml:space="preserve">Acct Management </w:t>
            </w:r>
          </w:p>
          <w:p w14:paraId="0F2EA4B8" w14:textId="77777777" w:rsidR="0025641E" w:rsidRPr="008130B5" w:rsidRDefault="0025641E" w:rsidP="0066659D">
            <w:pPr>
              <w:rPr>
                <w:color w:val="000000"/>
              </w:rPr>
            </w:pPr>
            <w:r w:rsidRPr="008130B5">
              <w:rPr>
                <w:color w:val="000000"/>
              </w:rPr>
              <w:t>Communication</w:t>
            </w:r>
          </w:p>
          <w:p w14:paraId="0B71EA22" w14:textId="77777777" w:rsidR="0025641E" w:rsidRPr="008130B5" w:rsidRDefault="0025641E" w:rsidP="0066659D">
            <w:pPr>
              <w:rPr>
                <w:color w:val="000000"/>
              </w:rPr>
            </w:pPr>
            <w:r w:rsidRPr="008130B5">
              <w:rPr>
                <w:color w:val="000000"/>
              </w:rPr>
              <w:t>DCF</w:t>
            </w:r>
          </w:p>
          <w:p w14:paraId="2C2FD22D" w14:textId="77777777" w:rsidR="0025641E" w:rsidRPr="008130B5" w:rsidRDefault="0025641E" w:rsidP="0066659D">
            <w:pPr>
              <w:rPr>
                <w:color w:val="000000"/>
              </w:rPr>
            </w:pPr>
            <w:r w:rsidRPr="008130B5">
              <w:rPr>
                <w:color w:val="000000"/>
              </w:rPr>
              <w:t>Feedback</w:t>
            </w:r>
          </w:p>
          <w:p w14:paraId="419EC830" w14:textId="77777777" w:rsidR="0025641E" w:rsidRPr="008130B5" w:rsidRDefault="0025641E" w:rsidP="0066659D">
            <w:pPr>
              <w:rPr>
                <w:color w:val="000000"/>
              </w:rPr>
            </w:pPr>
            <w:r w:rsidRPr="008130B5">
              <w:rPr>
                <w:color w:val="000000"/>
              </w:rPr>
              <w:t>Special Assign</w:t>
            </w:r>
          </w:p>
          <w:p w14:paraId="0372A9F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068110" w14:textId="77777777" w:rsidTr="0066659D">
        <w:trPr>
          <w:cantSplit/>
          <w:trHeight w:val="300"/>
        </w:trPr>
        <w:tc>
          <w:tcPr>
            <w:tcW w:w="1797" w:type="dxa"/>
            <w:shd w:val="clear" w:color="auto" w:fill="auto"/>
            <w:vAlign w:val="center"/>
          </w:tcPr>
          <w:p w14:paraId="741C702D" w14:textId="77777777" w:rsidR="0025641E" w:rsidRPr="00781826" w:rsidRDefault="0025641E" w:rsidP="0066659D">
            <w:r w:rsidRPr="00781826">
              <w:t>Recognition</w:t>
            </w:r>
          </w:p>
        </w:tc>
        <w:tc>
          <w:tcPr>
            <w:tcW w:w="2883" w:type="dxa"/>
            <w:shd w:val="clear" w:color="auto" w:fill="auto"/>
            <w:noWrap/>
            <w:vAlign w:val="center"/>
          </w:tcPr>
          <w:p w14:paraId="02085AD9"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1591EAE9" w14:textId="77777777" w:rsidR="0025641E" w:rsidRPr="008130B5" w:rsidRDefault="0025641E" w:rsidP="0066659D">
            <w:pPr>
              <w:rPr>
                <w:color w:val="000000"/>
              </w:rPr>
            </w:pPr>
            <w:r w:rsidRPr="008130B5">
              <w:rPr>
                <w:color w:val="000000"/>
              </w:rPr>
              <w:t>Kudos</w:t>
            </w:r>
          </w:p>
          <w:p w14:paraId="19EDA957" w14:textId="77777777" w:rsidR="0025641E" w:rsidRPr="008130B5" w:rsidRDefault="0025641E" w:rsidP="0066659D">
            <w:pPr>
              <w:rPr>
                <w:color w:val="000000"/>
              </w:rPr>
            </w:pPr>
            <w:r w:rsidRPr="008130B5">
              <w:rPr>
                <w:color w:val="000000"/>
              </w:rPr>
              <w:t>LSA Certification</w:t>
            </w:r>
          </w:p>
          <w:p w14:paraId="4D863E07"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FC265E8" w14:textId="77777777" w:rsidTr="0066659D">
        <w:trPr>
          <w:cantSplit/>
          <w:trHeight w:val="300"/>
        </w:trPr>
        <w:tc>
          <w:tcPr>
            <w:tcW w:w="1797" w:type="dxa"/>
            <w:shd w:val="clear" w:color="auto" w:fill="auto"/>
            <w:vAlign w:val="center"/>
            <w:hideMark/>
          </w:tcPr>
          <w:p w14:paraId="3E921994" w14:textId="77777777" w:rsidR="0025641E" w:rsidRPr="00781826" w:rsidRDefault="0025641E" w:rsidP="0066659D">
            <w:r w:rsidRPr="00781826">
              <w:t>Secure Floor Violation</w:t>
            </w:r>
          </w:p>
        </w:tc>
        <w:tc>
          <w:tcPr>
            <w:tcW w:w="2883" w:type="dxa"/>
            <w:shd w:val="clear" w:color="auto" w:fill="auto"/>
            <w:noWrap/>
            <w:vAlign w:val="center"/>
            <w:hideMark/>
          </w:tcPr>
          <w:p w14:paraId="05EC29A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5006617A" w14:textId="77777777" w:rsidR="0025641E" w:rsidRPr="008130B5" w:rsidRDefault="0025641E" w:rsidP="0066659D">
            <w:pPr>
              <w:rPr>
                <w:color w:val="000000"/>
              </w:rPr>
            </w:pPr>
            <w:r w:rsidRPr="008130B5">
              <w:rPr>
                <w:color w:val="000000"/>
              </w:rPr>
              <w:t>CoR</w:t>
            </w:r>
          </w:p>
          <w:p w14:paraId="1FD66A8D"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8C8C382" w14:textId="77777777" w:rsidTr="0066659D">
        <w:trPr>
          <w:cantSplit/>
          <w:trHeight w:val="287"/>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FCC6872"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FCFBE4C"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1FC43E21" w14:textId="77777777" w:rsidR="0025641E" w:rsidRPr="008130B5" w:rsidRDefault="0025641E" w:rsidP="0066659D">
            <w:pPr>
              <w:rPr>
                <w:color w:val="000000"/>
              </w:rPr>
            </w:pPr>
            <w:r w:rsidRPr="008130B5">
              <w:rPr>
                <w:color w:val="000000"/>
              </w:rPr>
              <w:t>DCF Coverage</w:t>
            </w:r>
          </w:p>
          <w:p w14:paraId="46904DA2" w14:textId="77777777" w:rsidR="0025641E" w:rsidRPr="008130B5" w:rsidRDefault="0025641E" w:rsidP="0066659D">
            <w:pPr>
              <w:rPr>
                <w:color w:val="000000"/>
              </w:rPr>
            </w:pPr>
            <w:r w:rsidRPr="008130B5">
              <w:rPr>
                <w:color w:val="000000"/>
              </w:rPr>
              <w:t>Email Coverage</w:t>
            </w:r>
          </w:p>
          <w:p w14:paraId="28FF0AEE" w14:textId="77777777" w:rsidR="0025641E" w:rsidRPr="008130B5" w:rsidRDefault="0025641E" w:rsidP="0066659D">
            <w:pPr>
              <w:rPr>
                <w:color w:val="000000"/>
              </w:rPr>
            </w:pPr>
            <w:r w:rsidRPr="008130B5">
              <w:rPr>
                <w:color w:val="000000"/>
              </w:rPr>
              <w:t>Feedback</w:t>
            </w:r>
          </w:p>
          <w:p w14:paraId="5B532673" w14:textId="77777777" w:rsidR="0025641E" w:rsidRPr="008130B5" w:rsidRDefault="0025641E" w:rsidP="0066659D">
            <w:pPr>
              <w:rPr>
                <w:color w:val="000000"/>
              </w:rPr>
            </w:pPr>
            <w:r w:rsidRPr="008130B5">
              <w:rPr>
                <w:color w:val="000000"/>
              </w:rPr>
              <w:t>Floor Walking</w:t>
            </w:r>
          </w:p>
          <w:p w14:paraId="1FF6E963" w14:textId="77777777" w:rsidR="0025641E" w:rsidRPr="008130B5" w:rsidRDefault="0025641E" w:rsidP="0066659D">
            <w:pPr>
              <w:rPr>
                <w:color w:val="000000"/>
              </w:rPr>
            </w:pPr>
            <w:r w:rsidRPr="008130B5">
              <w:rPr>
                <w:color w:val="000000"/>
              </w:rPr>
              <w:t>Side-by-Side</w:t>
            </w:r>
          </w:p>
          <w:p w14:paraId="5E644C1C" w14:textId="77777777" w:rsidR="0025641E" w:rsidRPr="006F04F9" w:rsidRDefault="0025641E" w:rsidP="0066659D">
            <w:pPr>
              <w:rPr>
                <w:color w:val="000000"/>
              </w:rPr>
            </w:pPr>
            <w:r w:rsidRPr="008130B5">
              <w:rPr>
                <w:color w:val="000000"/>
              </w:rPr>
              <w:t>Other: Specify reason under coaching details.</w:t>
            </w:r>
          </w:p>
        </w:tc>
      </w:tr>
    </w:tbl>
    <w:p w14:paraId="59013D4C" w14:textId="77777777" w:rsidR="0025641E" w:rsidRDefault="0025641E" w:rsidP="0025641E">
      <w:pPr>
        <w:ind w:left="1440"/>
      </w:pPr>
      <w:r w:rsidRPr="002A4C6B">
        <w:t>Note: Other: Specify reason under coaching details. Should be last in the list.</w:t>
      </w:r>
    </w:p>
    <w:p w14:paraId="1F997C1B" w14:textId="77777777" w:rsidR="0025641E" w:rsidRPr="00AF54FF" w:rsidRDefault="0025641E" w:rsidP="0025641E">
      <w:pPr>
        <w:spacing w:before="120"/>
        <w:rPr>
          <w:b/>
        </w:rPr>
      </w:pPr>
      <w:r w:rsidRPr="00AF54FF">
        <w:rPr>
          <w:b/>
        </w:rPr>
        <w:t>3.2.1.5.7.2</w:t>
      </w:r>
      <w:r w:rsidRPr="00AF54FF">
        <w:rPr>
          <w:b/>
        </w:rPr>
        <w:tab/>
        <w:t xml:space="preserve">Indirect Coaching Reason and Sub-Reasons </w:t>
      </w:r>
    </w:p>
    <w:p w14:paraId="5E3AD613" w14:textId="77777777" w:rsidR="0025641E" w:rsidRDefault="0025641E" w:rsidP="0025641E">
      <w:pPr>
        <w:ind w:left="1440"/>
      </w:pPr>
      <w:r w:rsidRPr="0022658E">
        <w:t>Allow for the selection of one or more Indirect Coaching Reasons and Sub-Coaching Reasons.</w:t>
      </w:r>
    </w:p>
    <w:p w14:paraId="12336E92"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6F04F9" w14:paraId="35376631" w14:textId="77777777" w:rsidTr="0066659D">
        <w:trPr>
          <w:cantSplit/>
          <w:trHeight w:val="300"/>
        </w:trPr>
        <w:tc>
          <w:tcPr>
            <w:tcW w:w="1797" w:type="dxa"/>
            <w:shd w:val="clear" w:color="auto" w:fill="000000"/>
            <w:vAlign w:val="center"/>
            <w:hideMark/>
          </w:tcPr>
          <w:p w14:paraId="5A259E7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703C593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637C96E" w14:textId="77777777" w:rsidR="0025641E" w:rsidRPr="00380BDF" w:rsidRDefault="0025641E" w:rsidP="0066659D">
            <w:pPr>
              <w:jc w:val="center"/>
              <w:rPr>
                <w:b/>
                <w:color w:val="FFFFFF"/>
              </w:rPr>
            </w:pPr>
            <w:r w:rsidRPr="00380BDF">
              <w:rPr>
                <w:b/>
                <w:color w:val="FFFFFF"/>
              </w:rPr>
              <w:t>Sub-Coaching Reason</w:t>
            </w:r>
          </w:p>
        </w:tc>
      </w:tr>
      <w:tr w:rsidR="0025641E" w:rsidRPr="006F04F9" w14:paraId="3FADCB26" w14:textId="77777777" w:rsidTr="0066659D">
        <w:trPr>
          <w:cantSplit/>
          <w:trHeight w:val="300"/>
        </w:trPr>
        <w:tc>
          <w:tcPr>
            <w:tcW w:w="1797" w:type="dxa"/>
            <w:shd w:val="clear" w:color="auto" w:fill="auto"/>
            <w:vAlign w:val="center"/>
            <w:hideMark/>
          </w:tcPr>
          <w:p w14:paraId="2958287D" w14:textId="77777777" w:rsidR="0025641E" w:rsidRPr="00781826" w:rsidRDefault="0025641E" w:rsidP="0066659D">
            <w:r w:rsidRPr="00781826">
              <w:t>Attendance</w:t>
            </w:r>
          </w:p>
        </w:tc>
        <w:tc>
          <w:tcPr>
            <w:tcW w:w="2883" w:type="dxa"/>
            <w:shd w:val="clear" w:color="auto" w:fill="auto"/>
            <w:noWrap/>
            <w:vAlign w:val="center"/>
            <w:hideMark/>
          </w:tcPr>
          <w:p w14:paraId="36161036"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0778C86E" w14:textId="77777777" w:rsidR="0025641E" w:rsidRPr="006F04F9" w:rsidRDefault="0025641E" w:rsidP="0066659D">
            <w:pPr>
              <w:rPr>
                <w:color w:val="000000"/>
              </w:rPr>
            </w:pPr>
            <w:r w:rsidRPr="00174EF8">
              <w:rPr>
                <w:color w:val="000000"/>
              </w:rPr>
              <w:t>Other: Specify reason under coaching details.</w:t>
            </w:r>
          </w:p>
        </w:tc>
      </w:tr>
      <w:tr w:rsidR="0025641E" w:rsidRPr="006F04F9" w14:paraId="781FCB08" w14:textId="77777777" w:rsidTr="0066659D">
        <w:trPr>
          <w:cantSplit/>
          <w:trHeight w:val="395"/>
        </w:trPr>
        <w:tc>
          <w:tcPr>
            <w:tcW w:w="1797" w:type="dxa"/>
            <w:shd w:val="clear" w:color="auto" w:fill="auto"/>
            <w:vAlign w:val="center"/>
            <w:hideMark/>
          </w:tcPr>
          <w:p w14:paraId="09574A93" w14:textId="77777777" w:rsidR="0025641E" w:rsidRPr="00781826" w:rsidRDefault="0025641E" w:rsidP="0066659D">
            <w:r w:rsidRPr="00781826">
              <w:t>Corporate / Program Initiatives</w:t>
            </w:r>
          </w:p>
        </w:tc>
        <w:tc>
          <w:tcPr>
            <w:tcW w:w="2883" w:type="dxa"/>
            <w:shd w:val="clear" w:color="auto" w:fill="auto"/>
            <w:noWrap/>
            <w:vAlign w:val="center"/>
            <w:hideMark/>
          </w:tcPr>
          <w:p w14:paraId="74D48DBD"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194E8F89" w14:textId="77777777" w:rsidR="0025641E" w:rsidRPr="008130B5" w:rsidRDefault="0025641E" w:rsidP="0066659D">
            <w:pPr>
              <w:rPr>
                <w:color w:val="000000"/>
              </w:rPr>
            </w:pPr>
            <w:r w:rsidRPr="008130B5">
              <w:rPr>
                <w:color w:val="000000"/>
              </w:rPr>
              <w:t>Required Training</w:t>
            </w:r>
          </w:p>
          <w:p w14:paraId="75E5489E" w14:textId="77777777" w:rsidR="0025641E" w:rsidRPr="006F04F9" w:rsidRDefault="0025641E" w:rsidP="0066659D">
            <w:pPr>
              <w:rPr>
                <w:color w:val="000000"/>
              </w:rPr>
            </w:pPr>
            <w:r w:rsidRPr="0022658E">
              <w:rPr>
                <w:color w:val="000000"/>
              </w:rPr>
              <w:t>Other: Specify reason under coaching details.</w:t>
            </w:r>
          </w:p>
        </w:tc>
      </w:tr>
      <w:tr w:rsidR="0025641E" w:rsidRPr="006F04F9" w14:paraId="5ADF5B99" w14:textId="77777777" w:rsidTr="0066659D">
        <w:trPr>
          <w:cantSplit/>
          <w:trHeight w:val="620"/>
        </w:trPr>
        <w:tc>
          <w:tcPr>
            <w:tcW w:w="1797" w:type="dxa"/>
            <w:shd w:val="clear" w:color="auto" w:fill="auto"/>
            <w:vAlign w:val="center"/>
            <w:hideMark/>
          </w:tcPr>
          <w:p w14:paraId="76BCF900" w14:textId="77777777" w:rsidR="0025641E" w:rsidRPr="00781826" w:rsidRDefault="0025641E" w:rsidP="0066659D">
            <w:r w:rsidRPr="00781826">
              <w:t>Professional Conduct</w:t>
            </w:r>
          </w:p>
        </w:tc>
        <w:tc>
          <w:tcPr>
            <w:tcW w:w="2883" w:type="dxa"/>
            <w:shd w:val="clear" w:color="auto" w:fill="auto"/>
            <w:noWrap/>
            <w:vAlign w:val="center"/>
            <w:hideMark/>
          </w:tcPr>
          <w:p w14:paraId="4AA96205"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5F223EBE" w14:textId="77777777" w:rsidR="0025641E" w:rsidRPr="008130B5" w:rsidRDefault="0025641E" w:rsidP="0066659D">
            <w:pPr>
              <w:rPr>
                <w:color w:val="000000"/>
              </w:rPr>
            </w:pPr>
            <w:r w:rsidRPr="008130B5">
              <w:rPr>
                <w:color w:val="000000"/>
              </w:rPr>
              <w:t>HR Guidelines</w:t>
            </w:r>
          </w:p>
          <w:p w14:paraId="3FCDF290"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1BBCB67" w14:textId="77777777" w:rsidTr="0066659D">
        <w:trPr>
          <w:cantSplit/>
          <w:trHeight w:val="530"/>
        </w:trPr>
        <w:tc>
          <w:tcPr>
            <w:tcW w:w="1797" w:type="dxa"/>
            <w:shd w:val="clear" w:color="auto" w:fill="auto"/>
            <w:vAlign w:val="center"/>
            <w:hideMark/>
          </w:tcPr>
          <w:p w14:paraId="45C9DBE4" w14:textId="77777777" w:rsidR="0025641E" w:rsidRPr="00781826" w:rsidRDefault="0025641E" w:rsidP="0066659D">
            <w:r w:rsidRPr="00781826">
              <w:t>Quality</w:t>
            </w:r>
          </w:p>
        </w:tc>
        <w:tc>
          <w:tcPr>
            <w:tcW w:w="2883" w:type="dxa"/>
            <w:shd w:val="clear" w:color="auto" w:fill="auto"/>
            <w:noWrap/>
            <w:vAlign w:val="center"/>
            <w:hideMark/>
          </w:tcPr>
          <w:p w14:paraId="6C059577"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vAlign w:val="bottom"/>
            <w:hideMark/>
          </w:tcPr>
          <w:p w14:paraId="2D43D5B1" w14:textId="77777777" w:rsidR="0025641E" w:rsidRPr="008130B5" w:rsidRDefault="0025641E" w:rsidP="0066659D">
            <w:pPr>
              <w:rPr>
                <w:color w:val="000000"/>
              </w:rPr>
            </w:pPr>
            <w:r w:rsidRPr="008130B5">
              <w:rPr>
                <w:color w:val="000000"/>
              </w:rPr>
              <w:t xml:space="preserve">Acct Management </w:t>
            </w:r>
          </w:p>
          <w:p w14:paraId="1E69AAAA" w14:textId="77777777" w:rsidR="0025641E" w:rsidRPr="008130B5" w:rsidRDefault="0025641E" w:rsidP="0066659D">
            <w:pPr>
              <w:rPr>
                <w:color w:val="000000"/>
              </w:rPr>
            </w:pPr>
            <w:r w:rsidRPr="008130B5">
              <w:rPr>
                <w:color w:val="000000"/>
              </w:rPr>
              <w:t>Communication</w:t>
            </w:r>
          </w:p>
          <w:p w14:paraId="56C4FA8C" w14:textId="77777777" w:rsidR="0025641E" w:rsidRPr="008130B5" w:rsidRDefault="0025641E" w:rsidP="0066659D">
            <w:pPr>
              <w:rPr>
                <w:color w:val="000000"/>
              </w:rPr>
            </w:pPr>
            <w:r w:rsidRPr="008130B5">
              <w:rPr>
                <w:color w:val="000000"/>
              </w:rPr>
              <w:t>DCF</w:t>
            </w:r>
          </w:p>
          <w:p w14:paraId="5DCCAEF0" w14:textId="77777777" w:rsidR="0025641E" w:rsidRPr="008130B5" w:rsidRDefault="0025641E" w:rsidP="0066659D">
            <w:pPr>
              <w:rPr>
                <w:color w:val="000000"/>
              </w:rPr>
            </w:pPr>
            <w:r w:rsidRPr="008130B5">
              <w:rPr>
                <w:color w:val="000000"/>
              </w:rPr>
              <w:t>Feedback</w:t>
            </w:r>
          </w:p>
          <w:p w14:paraId="1060247A" w14:textId="77777777" w:rsidR="0025641E" w:rsidRPr="008130B5" w:rsidRDefault="0025641E" w:rsidP="0066659D">
            <w:pPr>
              <w:rPr>
                <w:color w:val="000000"/>
              </w:rPr>
            </w:pPr>
            <w:r w:rsidRPr="008130B5">
              <w:rPr>
                <w:color w:val="000000"/>
              </w:rPr>
              <w:t>Special Assign</w:t>
            </w:r>
          </w:p>
          <w:p w14:paraId="53641664"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7168DE72" w14:textId="77777777" w:rsidTr="0066659D">
        <w:trPr>
          <w:cantSplit/>
          <w:trHeight w:val="300"/>
        </w:trPr>
        <w:tc>
          <w:tcPr>
            <w:tcW w:w="1797" w:type="dxa"/>
            <w:shd w:val="clear" w:color="auto" w:fill="auto"/>
            <w:vAlign w:val="center"/>
          </w:tcPr>
          <w:p w14:paraId="5C76F66C" w14:textId="77777777" w:rsidR="0025641E" w:rsidRPr="00781826" w:rsidRDefault="0025641E" w:rsidP="0066659D">
            <w:r w:rsidRPr="00781826">
              <w:t>Recognition</w:t>
            </w:r>
          </w:p>
        </w:tc>
        <w:tc>
          <w:tcPr>
            <w:tcW w:w="2883" w:type="dxa"/>
            <w:shd w:val="clear" w:color="auto" w:fill="auto"/>
            <w:noWrap/>
            <w:vAlign w:val="center"/>
          </w:tcPr>
          <w:p w14:paraId="5AD87C6D" w14:textId="77777777" w:rsidR="0025641E" w:rsidRPr="006F04F9" w:rsidRDefault="0025641E" w:rsidP="0066659D">
            <w:pPr>
              <w:rPr>
                <w:color w:val="000000"/>
              </w:rPr>
            </w:pPr>
            <w:r w:rsidRPr="006F04F9">
              <w:rPr>
                <w:color w:val="000000"/>
              </w:rPr>
              <w:t>Reinforcement</w:t>
            </w:r>
          </w:p>
        </w:tc>
        <w:tc>
          <w:tcPr>
            <w:tcW w:w="4950" w:type="dxa"/>
            <w:shd w:val="clear" w:color="auto" w:fill="auto"/>
            <w:noWrap/>
            <w:vAlign w:val="bottom"/>
          </w:tcPr>
          <w:p w14:paraId="3E2A50B7" w14:textId="77777777" w:rsidR="0025641E" w:rsidRPr="008130B5" w:rsidRDefault="0025641E" w:rsidP="0066659D">
            <w:pPr>
              <w:rPr>
                <w:color w:val="000000"/>
              </w:rPr>
            </w:pPr>
            <w:r w:rsidRPr="008130B5">
              <w:rPr>
                <w:color w:val="000000"/>
              </w:rPr>
              <w:t>Kudos</w:t>
            </w:r>
          </w:p>
          <w:p w14:paraId="786764A1" w14:textId="77777777" w:rsidR="0025641E" w:rsidRPr="008130B5" w:rsidRDefault="0025641E" w:rsidP="0066659D">
            <w:pPr>
              <w:rPr>
                <w:color w:val="000000"/>
              </w:rPr>
            </w:pPr>
            <w:r w:rsidRPr="008130B5">
              <w:rPr>
                <w:color w:val="000000"/>
              </w:rPr>
              <w:t>LSA Certification</w:t>
            </w:r>
          </w:p>
          <w:p w14:paraId="318C60C3"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3225D75A" w14:textId="77777777" w:rsidTr="0066659D">
        <w:trPr>
          <w:cantSplit/>
          <w:trHeight w:val="300"/>
        </w:trPr>
        <w:tc>
          <w:tcPr>
            <w:tcW w:w="1797" w:type="dxa"/>
            <w:shd w:val="clear" w:color="auto" w:fill="auto"/>
            <w:vAlign w:val="center"/>
            <w:hideMark/>
          </w:tcPr>
          <w:p w14:paraId="5F2AB1CD" w14:textId="77777777" w:rsidR="0025641E" w:rsidRPr="00781826" w:rsidRDefault="0025641E" w:rsidP="0066659D">
            <w:r w:rsidRPr="00781826">
              <w:t>Secure Floor Violation</w:t>
            </w:r>
          </w:p>
        </w:tc>
        <w:tc>
          <w:tcPr>
            <w:tcW w:w="2883" w:type="dxa"/>
            <w:shd w:val="clear" w:color="auto" w:fill="auto"/>
            <w:noWrap/>
            <w:vAlign w:val="center"/>
            <w:hideMark/>
          </w:tcPr>
          <w:p w14:paraId="03F3DF04" w14:textId="77777777" w:rsidR="0025641E" w:rsidRPr="006F04F9" w:rsidRDefault="0025641E" w:rsidP="0066659D">
            <w:pPr>
              <w:rPr>
                <w:color w:val="000000"/>
              </w:rPr>
            </w:pPr>
            <w:r w:rsidRPr="006F04F9">
              <w:rPr>
                <w:color w:val="000000"/>
              </w:rPr>
              <w:t>Opportunity or Reinforcement</w:t>
            </w:r>
          </w:p>
        </w:tc>
        <w:tc>
          <w:tcPr>
            <w:tcW w:w="4950" w:type="dxa"/>
            <w:shd w:val="clear" w:color="auto" w:fill="auto"/>
            <w:noWrap/>
            <w:vAlign w:val="bottom"/>
            <w:hideMark/>
          </w:tcPr>
          <w:p w14:paraId="3DBF5241" w14:textId="77777777" w:rsidR="0025641E" w:rsidRPr="008130B5" w:rsidRDefault="0025641E" w:rsidP="0066659D">
            <w:pPr>
              <w:rPr>
                <w:color w:val="000000"/>
              </w:rPr>
            </w:pPr>
            <w:r w:rsidRPr="008130B5">
              <w:rPr>
                <w:color w:val="000000"/>
              </w:rPr>
              <w:t>CoR</w:t>
            </w:r>
          </w:p>
          <w:p w14:paraId="6FC34B1F" w14:textId="77777777" w:rsidR="0025641E" w:rsidRPr="006F04F9" w:rsidRDefault="0025641E" w:rsidP="0066659D">
            <w:pPr>
              <w:rPr>
                <w:color w:val="000000"/>
              </w:rPr>
            </w:pPr>
            <w:r w:rsidRPr="008130B5">
              <w:rPr>
                <w:color w:val="000000"/>
              </w:rPr>
              <w:t>Other: Specify reason under coaching details.</w:t>
            </w:r>
          </w:p>
        </w:tc>
      </w:tr>
      <w:tr w:rsidR="0025641E" w:rsidRPr="006F04F9" w14:paraId="468B43E5" w14:textId="77777777" w:rsidTr="0066659D">
        <w:trPr>
          <w:cantSplit/>
          <w:trHeight w:val="35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0C37188" w14:textId="77777777" w:rsidR="0025641E" w:rsidRDefault="0025641E" w:rsidP="0066659D">
            <w:r w:rsidRPr="00781826">
              <w:t>Weekly Productivity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4E76672" w14:textId="77777777" w:rsidR="0025641E" w:rsidRPr="006F04F9" w:rsidRDefault="0025641E" w:rsidP="0066659D">
            <w:pPr>
              <w:rPr>
                <w:color w:val="000000"/>
              </w:rPr>
            </w:pPr>
            <w:r w:rsidRPr="006F04F9">
              <w:rPr>
                <w:color w:val="000000"/>
              </w:rPr>
              <w:t>Opportunity or Reinforcement</w:t>
            </w:r>
          </w:p>
        </w:tc>
        <w:tc>
          <w:tcPr>
            <w:tcW w:w="4950" w:type="dxa"/>
            <w:tcBorders>
              <w:top w:val="single" w:sz="4" w:space="0" w:color="auto"/>
              <w:left w:val="single" w:sz="4" w:space="0" w:color="auto"/>
              <w:bottom w:val="single" w:sz="4" w:space="0" w:color="auto"/>
              <w:right w:val="single" w:sz="4" w:space="0" w:color="auto"/>
            </w:tcBorders>
            <w:shd w:val="clear" w:color="auto" w:fill="auto"/>
            <w:vAlign w:val="bottom"/>
            <w:hideMark/>
          </w:tcPr>
          <w:p w14:paraId="0C51D698" w14:textId="77777777" w:rsidR="0025641E" w:rsidRPr="008130B5" w:rsidRDefault="0025641E" w:rsidP="0066659D">
            <w:pPr>
              <w:rPr>
                <w:color w:val="000000"/>
              </w:rPr>
            </w:pPr>
            <w:r w:rsidRPr="008130B5">
              <w:rPr>
                <w:color w:val="000000"/>
              </w:rPr>
              <w:t>DCF Coverage</w:t>
            </w:r>
          </w:p>
          <w:p w14:paraId="3AA23B05" w14:textId="77777777" w:rsidR="0025641E" w:rsidRPr="008130B5" w:rsidRDefault="0025641E" w:rsidP="0066659D">
            <w:pPr>
              <w:rPr>
                <w:color w:val="000000"/>
              </w:rPr>
            </w:pPr>
            <w:r w:rsidRPr="008130B5">
              <w:rPr>
                <w:color w:val="000000"/>
              </w:rPr>
              <w:t>Email Coverage</w:t>
            </w:r>
          </w:p>
          <w:p w14:paraId="7CBEF253" w14:textId="77777777" w:rsidR="0025641E" w:rsidRPr="008130B5" w:rsidRDefault="0025641E" w:rsidP="0066659D">
            <w:pPr>
              <w:rPr>
                <w:color w:val="000000"/>
              </w:rPr>
            </w:pPr>
            <w:r w:rsidRPr="008130B5">
              <w:rPr>
                <w:color w:val="000000"/>
              </w:rPr>
              <w:t>Feedback</w:t>
            </w:r>
          </w:p>
          <w:p w14:paraId="44634D3E" w14:textId="77777777" w:rsidR="0025641E" w:rsidRPr="008130B5" w:rsidRDefault="0025641E" w:rsidP="0066659D">
            <w:pPr>
              <w:rPr>
                <w:color w:val="000000"/>
              </w:rPr>
            </w:pPr>
            <w:r w:rsidRPr="008130B5">
              <w:rPr>
                <w:color w:val="000000"/>
              </w:rPr>
              <w:t>Floor Walking</w:t>
            </w:r>
          </w:p>
          <w:p w14:paraId="30971D5D" w14:textId="77777777" w:rsidR="0025641E" w:rsidRPr="008130B5" w:rsidRDefault="0025641E" w:rsidP="0066659D">
            <w:pPr>
              <w:rPr>
                <w:color w:val="000000"/>
              </w:rPr>
            </w:pPr>
            <w:r w:rsidRPr="008130B5">
              <w:rPr>
                <w:color w:val="000000"/>
              </w:rPr>
              <w:t>Side-by-Side</w:t>
            </w:r>
          </w:p>
          <w:p w14:paraId="304E4A75" w14:textId="77777777" w:rsidR="0025641E" w:rsidRPr="006F04F9" w:rsidRDefault="0025641E" w:rsidP="0066659D">
            <w:pPr>
              <w:rPr>
                <w:color w:val="000000"/>
              </w:rPr>
            </w:pPr>
            <w:r w:rsidRPr="008130B5">
              <w:rPr>
                <w:color w:val="000000"/>
              </w:rPr>
              <w:t>Other: Specify reason under coaching details.</w:t>
            </w:r>
          </w:p>
        </w:tc>
      </w:tr>
    </w:tbl>
    <w:p w14:paraId="67B8766A" w14:textId="77777777" w:rsidR="0025641E" w:rsidRDefault="0025641E" w:rsidP="0025641E">
      <w:pPr>
        <w:ind w:left="1440"/>
      </w:pPr>
      <w:r w:rsidRPr="002A4C6B">
        <w:lastRenderedPageBreak/>
        <w:t>Note: Other: Specify reason under coaching details. Should be last in the list.</w:t>
      </w:r>
    </w:p>
    <w:p w14:paraId="2AA3B2A0" w14:textId="77777777" w:rsidR="0025641E" w:rsidRPr="00AF54FF" w:rsidRDefault="0025641E" w:rsidP="0025641E">
      <w:pPr>
        <w:spacing w:before="120"/>
        <w:rPr>
          <w:b/>
        </w:rPr>
      </w:pPr>
      <w:r w:rsidRPr="00AF54FF">
        <w:rPr>
          <w:b/>
        </w:rPr>
        <w:t>3.2.1.5.7.3</w:t>
      </w:r>
      <w:r w:rsidRPr="00AF54FF">
        <w:rPr>
          <w:b/>
        </w:rPr>
        <w:tab/>
        <w:t xml:space="preserve">Direct Warning Reason and Sub-Reasons </w:t>
      </w:r>
    </w:p>
    <w:p w14:paraId="6508701A" w14:textId="77777777" w:rsidR="0025641E" w:rsidRDefault="0025641E" w:rsidP="0025641E">
      <w:pPr>
        <w:ind w:left="1440"/>
      </w:pPr>
      <w:r w:rsidRPr="002A4C6B">
        <w:t>Allow for the selection of a single Direct Warning Reason and Sub-Warning Reason.</w:t>
      </w:r>
    </w:p>
    <w:p w14:paraId="0FC17655"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25B59D22" w14:textId="77777777" w:rsidTr="0066659D">
        <w:trPr>
          <w:cantSplit/>
          <w:trHeight w:val="300"/>
        </w:trPr>
        <w:tc>
          <w:tcPr>
            <w:tcW w:w="1797" w:type="dxa"/>
            <w:shd w:val="clear" w:color="auto" w:fill="000000"/>
            <w:vAlign w:val="center"/>
            <w:hideMark/>
          </w:tcPr>
          <w:p w14:paraId="0BE5490A"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62FB3E9"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1F15E317" w14:textId="77777777" w:rsidR="0025641E" w:rsidRPr="00380BDF" w:rsidRDefault="0025641E" w:rsidP="0066659D">
            <w:pPr>
              <w:jc w:val="center"/>
              <w:rPr>
                <w:b/>
                <w:color w:val="FFFFFF"/>
              </w:rPr>
            </w:pPr>
            <w:r w:rsidRPr="00380BDF">
              <w:rPr>
                <w:b/>
                <w:color w:val="FFFFFF"/>
              </w:rPr>
              <w:t>Sub-Warning Reason</w:t>
            </w:r>
          </w:p>
        </w:tc>
      </w:tr>
      <w:tr w:rsidR="0025641E" w:rsidRPr="002A4C6B" w14:paraId="3486FC79" w14:textId="77777777" w:rsidTr="0066659D">
        <w:trPr>
          <w:cantSplit/>
          <w:trHeight w:val="300"/>
        </w:trPr>
        <w:tc>
          <w:tcPr>
            <w:tcW w:w="1797" w:type="dxa"/>
            <w:shd w:val="clear" w:color="auto" w:fill="auto"/>
            <w:vAlign w:val="center"/>
            <w:hideMark/>
          </w:tcPr>
          <w:p w14:paraId="4359E889"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6B3A98AC"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36F57D96" w14:textId="77777777" w:rsidR="00D81CDF" w:rsidRDefault="00D81CDF" w:rsidP="00D81CDF">
            <w:pPr>
              <w:rPr>
                <w:color w:val="000000"/>
              </w:rPr>
            </w:pPr>
            <w:r>
              <w:rPr>
                <w:color w:val="000000"/>
              </w:rPr>
              <w:t>Adherence</w:t>
            </w:r>
          </w:p>
          <w:p w14:paraId="02DFA895" w14:textId="77777777" w:rsidR="00D81CDF" w:rsidRPr="002A4C6B" w:rsidRDefault="00D81CDF" w:rsidP="00D81CDF">
            <w:pPr>
              <w:rPr>
                <w:color w:val="000000"/>
              </w:rPr>
            </w:pPr>
            <w:r w:rsidRPr="002A4C6B">
              <w:rPr>
                <w:color w:val="000000"/>
              </w:rPr>
              <w:t>Attendance</w:t>
            </w:r>
          </w:p>
          <w:p w14:paraId="5952FB5F" w14:textId="77777777" w:rsidR="00D81CDF" w:rsidRPr="002A4C6B" w:rsidRDefault="00D81CDF" w:rsidP="00D81CDF">
            <w:pPr>
              <w:rPr>
                <w:color w:val="000000"/>
              </w:rPr>
            </w:pPr>
            <w:r w:rsidRPr="002A4C6B">
              <w:rPr>
                <w:color w:val="000000"/>
              </w:rPr>
              <w:t>Conduct (including Call Avoidance)</w:t>
            </w:r>
          </w:p>
          <w:p w14:paraId="5F8261E6" w14:textId="77777777" w:rsidR="00D81CDF" w:rsidRPr="002A4C6B" w:rsidRDefault="00D81CDF" w:rsidP="00D81CDF">
            <w:pPr>
              <w:rPr>
                <w:color w:val="000000"/>
              </w:rPr>
            </w:pPr>
            <w:r w:rsidRPr="002A4C6B">
              <w:rPr>
                <w:color w:val="000000"/>
              </w:rPr>
              <w:t>ETS</w:t>
            </w:r>
          </w:p>
          <w:p w14:paraId="27F2A519" w14:textId="77777777" w:rsidR="00D81CDF" w:rsidRDefault="00D81CDF" w:rsidP="00D81CDF">
            <w:pPr>
              <w:rPr>
                <w:color w:val="000000"/>
              </w:rPr>
            </w:pPr>
            <w:r w:rsidRPr="002A4C6B">
              <w:rPr>
                <w:color w:val="000000"/>
              </w:rPr>
              <w:t>Quality/Performance</w:t>
            </w:r>
          </w:p>
          <w:p w14:paraId="22B4832E" w14:textId="77777777" w:rsidR="00D81CDF" w:rsidRDefault="00D81CDF" w:rsidP="00D81CDF">
            <w:pPr>
              <w:rPr>
                <w:color w:val="000000"/>
              </w:rPr>
            </w:pPr>
            <w:r w:rsidRPr="002A4C6B">
              <w:rPr>
                <w:color w:val="000000"/>
              </w:rPr>
              <w:t>Quality/Performance</w:t>
            </w:r>
            <w:r>
              <w:rPr>
                <w:color w:val="000000"/>
              </w:rPr>
              <w:t xml:space="preserve"> – Failed Calls</w:t>
            </w:r>
          </w:p>
          <w:p w14:paraId="0219400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1DBAD903" w14:textId="77777777" w:rsidR="00D81CDF" w:rsidRPr="002A4C6B" w:rsidRDefault="00D81CDF" w:rsidP="00D81CDF">
            <w:pPr>
              <w:rPr>
                <w:color w:val="000000"/>
              </w:rPr>
            </w:pPr>
            <w:r w:rsidRPr="002A4C6B">
              <w:rPr>
                <w:color w:val="000000"/>
              </w:rPr>
              <w:t>Security or Privacy Issue</w:t>
            </w:r>
          </w:p>
          <w:p w14:paraId="14199572" w14:textId="24241AF7" w:rsidR="0025641E" w:rsidRPr="002A4C6B" w:rsidRDefault="00D81CDF" w:rsidP="00D81CDF">
            <w:pPr>
              <w:rPr>
                <w:color w:val="000000"/>
              </w:rPr>
            </w:pPr>
            <w:r w:rsidRPr="002A4C6B">
              <w:rPr>
                <w:color w:val="000000"/>
              </w:rPr>
              <w:t>Other Policy (non-Security/Privacy)</w:t>
            </w:r>
          </w:p>
        </w:tc>
      </w:tr>
      <w:tr w:rsidR="0025641E" w:rsidRPr="002A4C6B" w14:paraId="6E38D646" w14:textId="77777777" w:rsidTr="0066659D">
        <w:trPr>
          <w:cantSplit/>
          <w:trHeight w:val="300"/>
        </w:trPr>
        <w:tc>
          <w:tcPr>
            <w:tcW w:w="1797" w:type="dxa"/>
            <w:shd w:val="clear" w:color="auto" w:fill="auto"/>
            <w:vAlign w:val="center"/>
            <w:hideMark/>
          </w:tcPr>
          <w:p w14:paraId="3990816E"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77C219C5"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4DAFE735" w14:textId="77777777" w:rsidR="00D81CDF" w:rsidRDefault="00D81CDF" w:rsidP="00D81CDF">
            <w:pPr>
              <w:rPr>
                <w:color w:val="000000"/>
              </w:rPr>
            </w:pPr>
            <w:r>
              <w:rPr>
                <w:color w:val="000000"/>
              </w:rPr>
              <w:t>Adherence</w:t>
            </w:r>
          </w:p>
          <w:p w14:paraId="7045AED2" w14:textId="77777777" w:rsidR="00D81CDF" w:rsidRPr="002A4C6B" w:rsidRDefault="00D81CDF" w:rsidP="00D81CDF">
            <w:pPr>
              <w:rPr>
                <w:color w:val="000000"/>
              </w:rPr>
            </w:pPr>
            <w:r w:rsidRPr="002A4C6B">
              <w:rPr>
                <w:color w:val="000000"/>
              </w:rPr>
              <w:t>Attendance</w:t>
            </w:r>
          </w:p>
          <w:p w14:paraId="3C50B4F0" w14:textId="77777777" w:rsidR="00D81CDF" w:rsidRPr="002A4C6B" w:rsidRDefault="00D81CDF" w:rsidP="00D81CDF">
            <w:pPr>
              <w:rPr>
                <w:color w:val="000000"/>
              </w:rPr>
            </w:pPr>
            <w:r w:rsidRPr="002A4C6B">
              <w:rPr>
                <w:color w:val="000000"/>
              </w:rPr>
              <w:t>Conduct (including Call Avoidance)</w:t>
            </w:r>
          </w:p>
          <w:p w14:paraId="7F3A1E65" w14:textId="77777777" w:rsidR="00D81CDF" w:rsidRPr="002A4C6B" w:rsidRDefault="00D81CDF" w:rsidP="00D81CDF">
            <w:pPr>
              <w:rPr>
                <w:color w:val="000000"/>
              </w:rPr>
            </w:pPr>
            <w:r w:rsidRPr="002A4C6B">
              <w:rPr>
                <w:color w:val="000000"/>
              </w:rPr>
              <w:t>ETS</w:t>
            </w:r>
          </w:p>
          <w:p w14:paraId="73AD0645" w14:textId="77777777" w:rsidR="00D81CDF" w:rsidRDefault="00D81CDF" w:rsidP="00D81CDF">
            <w:pPr>
              <w:rPr>
                <w:color w:val="000000"/>
              </w:rPr>
            </w:pPr>
            <w:r w:rsidRPr="002A4C6B">
              <w:rPr>
                <w:color w:val="000000"/>
              </w:rPr>
              <w:t>Quality/Performance</w:t>
            </w:r>
          </w:p>
          <w:p w14:paraId="4FD66F64" w14:textId="77777777" w:rsidR="00D81CDF" w:rsidRDefault="00D81CDF" w:rsidP="00D81CDF">
            <w:pPr>
              <w:rPr>
                <w:color w:val="000000"/>
              </w:rPr>
            </w:pPr>
            <w:r w:rsidRPr="002A4C6B">
              <w:rPr>
                <w:color w:val="000000"/>
              </w:rPr>
              <w:t>Quality/Performance</w:t>
            </w:r>
            <w:r>
              <w:rPr>
                <w:color w:val="000000"/>
              </w:rPr>
              <w:t xml:space="preserve"> – Failed Calls</w:t>
            </w:r>
          </w:p>
          <w:p w14:paraId="707C1F93"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64D438D8" w14:textId="77777777" w:rsidR="00D81CDF" w:rsidRPr="002A4C6B" w:rsidRDefault="00D81CDF" w:rsidP="00D81CDF">
            <w:pPr>
              <w:rPr>
                <w:color w:val="000000"/>
              </w:rPr>
            </w:pPr>
            <w:r w:rsidRPr="002A4C6B">
              <w:rPr>
                <w:color w:val="000000"/>
              </w:rPr>
              <w:t>Security or Privacy Issue</w:t>
            </w:r>
          </w:p>
          <w:p w14:paraId="55CB2AE1" w14:textId="3C95ACC8" w:rsidR="0025641E" w:rsidRPr="002A4C6B" w:rsidRDefault="00D81CDF" w:rsidP="00D81CDF">
            <w:pPr>
              <w:rPr>
                <w:color w:val="000000"/>
              </w:rPr>
            </w:pPr>
            <w:r w:rsidRPr="002A4C6B">
              <w:rPr>
                <w:color w:val="000000"/>
              </w:rPr>
              <w:t>Other Policy (non-Security/Privacy)</w:t>
            </w:r>
          </w:p>
        </w:tc>
      </w:tr>
      <w:tr w:rsidR="0025641E" w:rsidRPr="002A4C6B" w14:paraId="18E19EE8" w14:textId="77777777" w:rsidTr="0066659D">
        <w:trPr>
          <w:cantSplit/>
          <w:trHeight w:val="1340"/>
        </w:trPr>
        <w:tc>
          <w:tcPr>
            <w:tcW w:w="1797" w:type="dxa"/>
            <w:shd w:val="clear" w:color="auto" w:fill="auto"/>
            <w:vAlign w:val="center"/>
            <w:hideMark/>
          </w:tcPr>
          <w:p w14:paraId="158121C9"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15F9D44B"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39435C5B" w14:textId="77777777" w:rsidR="00D81CDF" w:rsidRDefault="00D81CDF" w:rsidP="00D81CDF">
            <w:pPr>
              <w:rPr>
                <w:color w:val="000000"/>
              </w:rPr>
            </w:pPr>
            <w:r>
              <w:rPr>
                <w:color w:val="000000"/>
              </w:rPr>
              <w:t>Adherence</w:t>
            </w:r>
          </w:p>
          <w:p w14:paraId="683AD231" w14:textId="77777777" w:rsidR="00D81CDF" w:rsidRPr="002A4C6B" w:rsidRDefault="00D81CDF" w:rsidP="00D81CDF">
            <w:pPr>
              <w:rPr>
                <w:color w:val="000000"/>
              </w:rPr>
            </w:pPr>
            <w:r w:rsidRPr="002A4C6B">
              <w:rPr>
                <w:color w:val="000000"/>
              </w:rPr>
              <w:t>Attendance</w:t>
            </w:r>
          </w:p>
          <w:p w14:paraId="339E986A" w14:textId="77777777" w:rsidR="00D81CDF" w:rsidRPr="002A4C6B" w:rsidRDefault="00D81CDF" w:rsidP="00D81CDF">
            <w:pPr>
              <w:rPr>
                <w:color w:val="000000"/>
              </w:rPr>
            </w:pPr>
            <w:r w:rsidRPr="002A4C6B">
              <w:rPr>
                <w:color w:val="000000"/>
              </w:rPr>
              <w:t>Conduct (including Call Avoidance)</w:t>
            </w:r>
          </w:p>
          <w:p w14:paraId="6649E296" w14:textId="77777777" w:rsidR="00D81CDF" w:rsidRPr="002A4C6B" w:rsidRDefault="00D81CDF" w:rsidP="00D81CDF">
            <w:pPr>
              <w:rPr>
                <w:color w:val="000000"/>
              </w:rPr>
            </w:pPr>
            <w:r w:rsidRPr="002A4C6B">
              <w:rPr>
                <w:color w:val="000000"/>
              </w:rPr>
              <w:t>ETS</w:t>
            </w:r>
          </w:p>
          <w:p w14:paraId="3B868AA8" w14:textId="77777777" w:rsidR="00D81CDF" w:rsidRDefault="00D81CDF" w:rsidP="00D81CDF">
            <w:pPr>
              <w:rPr>
                <w:color w:val="000000"/>
              </w:rPr>
            </w:pPr>
            <w:r w:rsidRPr="002A4C6B">
              <w:rPr>
                <w:color w:val="000000"/>
              </w:rPr>
              <w:t>Quality/Performance</w:t>
            </w:r>
          </w:p>
          <w:p w14:paraId="338213AB" w14:textId="77777777" w:rsidR="00D81CDF" w:rsidRDefault="00D81CDF" w:rsidP="00D81CDF">
            <w:pPr>
              <w:rPr>
                <w:color w:val="000000"/>
              </w:rPr>
            </w:pPr>
            <w:r w:rsidRPr="002A4C6B">
              <w:rPr>
                <w:color w:val="000000"/>
              </w:rPr>
              <w:t>Quality/Performance</w:t>
            </w:r>
            <w:r>
              <w:rPr>
                <w:color w:val="000000"/>
              </w:rPr>
              <w:t xml:space="preserve"> – Failed Calls</w:t>
            </w:r>
          </w:p>
          <w:p w14:paraId="2039494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50BD37E8" w14:textId="77777777" w:rsidR="00D81CDF" w:rsidRPr="002A4C6B" w:rsidRDefault="00D81CDF" w:rsidP="00D81CDF">
            <w:pPr>
              <w:rPr>
                <w:color w:val="000000"/>
              </w:rPr>
            </w:pPr>
            <w:r w:rsidRPr="002A4C6B">
              <w:rPr>
                <w:color w:val="000000"/>
              </w:rPr>
              <w:t>Security or Privacy Issue</w:t>
            </w:r>
          </w:p>
          <w:p w14:paraId="0FFA8589" w14:textId="06169694" w:rsidR="0025641E" w:rsidRPr="002A4C6B" w:rsidRDefault="00D81CDF" w:rsidP="00D81CDF">
            <w:pPr>
              <w:rPr>
                <w:color w:val="000000"/>
              </w:rPr>
            </w:pPr>
            <w:r w:rsidRPr="002A4C6B">
              <w:rPr>
                <w:color w:val="000000"/>
              </w:rPr>
              <w:t>Other Policy (non-Security/Privacy)</w:t>
            </w:r>
          </w:p>
        </w:tc>
      </w:tr>
    </w:tbl>
    <w:p w14:paraId="2299DE5C" w14:textId="77777777" w:rsidR="0025641E" w:rsidRDefault="0025641E" w:rsidP="0025641E">
      <w:pPr>
        <w:ind w:left="1440"/>
      </w:pPr>
      <w:r w:rsidRPr="002A4C6B">
        <w:t>Note: Other Policy (non-Security/Privacy) should be last in the list.</w:t>
      </w:r>
    </w:p>
    <w:p w14:paraId="03F42C1E" w14:textId="77777777" w:rsidR="0025641E" w:rsidRPr="00AF54FF" w:rsidRDefault="0025641E" w:rsidP="0025641E">
      <w:pPr>
        <w:spacing w:before="120"/>
        <w:rPr>
          <w:b/>
        </w:rPr>
      </w:pPr>
      <w:r w:rsidRPr="00AF54FF">
        <w:rPr>
          <w:b/>
        </w:rPr>
        <w:t>3.2.1.5.8</w:t>
      </w:r>
      <w:r w:rsidRPr="00AF54FF">
        <w:rPr>
          <w:b/>
        </w:rPr>
        <w:tab/>
      </w:r>
      <w:r w:rsidRPr="00AF54FF">
        <w:rPr>
          <w:b/>
        </w:rPr>
        <w:tab/>
        <w:t>Coaching Details</w:t>
      </w:r>
    </w:p>
    <w:p w14:paraId="494D3352" w14:textId="77777777" w:rsidR="0025641E" w:rsidRDefault="0025641E" w:rsidP="0025641E">
      <w:pPr>
        <w:ind w:left="1440"/>
      </w:pPr>
      <w:r w:rsidRPr="002A4C6B">
        <w:t>When coaching is Direct or Indirect and CSE or non-CSE, provide details of behavior to be coached.</w:t>
      </w:r>
    </w:p>
    <w:p w14:paraId="31B6A203" w14:textId="77777777" w:rsidR="0025641E" w:rsidRDefault="0025641E" w:rsidP="0025641E">
      <w:pPr>
        <w:ind w:left="1440"/>
      </w:pPr>
    </w:p>
    <w:p w14:paraId="46722308" w14:textId="77777777" w:rsidR="0025641E" w:rsidRPr="006F04F9" w:rsidRDefault="0025641E" w:rsidP="0025641E">
      <w:pPr>
        <w:ind w:left="1440"/>
      </w:pPr>
      <w:r w:rsidRPr="005E2A80">
        <w:t>Note: not available if Yes is selected for Progressive Disciplinary Warning.</w:t>
      </w:r>
    </w:p>
    <w:p w14:paraId="23B6D0DC" w14:textId="77777777" w:rsidR="0025641E" w:rsidRPr="00AF54FF" w:rsidRDefault="0025641E" w:rsidP="0025641E">
      <w:pPr>
        <w:spacing w:before="120"/>
        <w:rPr>
          <w:b/>
        </w:rPr>
      </w:pPr>
      <w:r w:rsidRPr="00AF54FF">
        <w:rPr>
          <w:b/>
        </w:rPr>
        <w:t>3.2.1.5.9</w:t>
      </w:r>
      <w:r w:rsidRPr="00AF54FF">
        <w:rPr>
          <w:b/>
        </w:rPr>
        <w:tab/>
      </w:r>
      <w:r w:rsidRPr="00AF54FF">
        <w:rPr>
          <w:b/>
        </w:rPr>
        <w:tab/>
        <w:t>Coaching Session Details</w:t>
      </w:r>
    </w:p>
    <w:p w14:paraId="3777516D" w14:textId="77777777" w:rsidR="0025641E" w:rsidRDefault="0025641E" w:rsidP="0025641E">
      <w:pPr>
        <w:ind w:left="1440"/>
      </w:pPr>
      <w:r w:rsidRPr="005E2A80">
        <w:t>When coaching is Direct, CSE or non-CSE, provide the details from the coaching session including action plans developed.</w:t>
      </w:r>
    </w:p>
    <w:p w14:paraId="777BA3B4" w14:textId="77777777" w:rsidR="0025641E" w:rsidRDefault="0025641E" w:rsidP="0025641E">
      <w:pPr>
        <w:ind w:left="1440"/>
      </w:pPr>
    </w:p>
    <w:p w14:paraId="5D4419D0" w14:textId="77777777" w:rsidR="0025641E" w:rsidRPr="006F04F9" w:rsidRDefault="0025641E" w:rsidP="0025641E">
      <w:pPr>
        <w:ind w:left="1440"/>
      </w:pPr>
      <w:r w:rsidRPr="005E2A80">
        <w:t>Note: not available if Yes is selected for Progressive Disciplinary Warning.</w:t>
      </w:r>
    </w:p>
    <w:p w14:paraId="189F3049" w14:textId="77777777" w:rsidR="0025641E" w:rsidRPr="00AF54FF" w:rsidRDefault="0025641E" w:rsidP="0025641E">
      <w:pPr>
        <w:spacing w:before="120"/>
        <w:rPr>
          <w:b/>
        </w:rPr>
      </w:pPr>
      <w:r w:rsidRPr="00AF54FF">
        <w:rPr>
          <w:b/>
        </w:rPr>
        <w:t>3.2.1.5.10</w:t>
      </w:r>
      <w:r w:rsidRPr="00AF54FF">
        <w:rPr>
          <w:b/>
        </w:rPr>
        <w:tab/>
        <w:t>Identify Source for eCoaching Log</w:t>
      </w:r>
    </w:p>
    <w:p w14:paraId="2E0C0D54" w14:textId="77777777" w:rsidR="0025641E" w:rsidRDefault="0025641E" w:rsidP="0025641E">
      <w:pPr>
        <w:ind w:left="1440"/>
      </w:pPr>
      <w:r w:rsidRPr="005E2A80">
        <w:t>Allow for the following selection of how the coaching opportunity was identified.</w:t>
      </w:r>
    </w:p>
    <w:p w14:paraId="1F681AD2" w14:textId="77777777" w:rsidR="0025641E" w:rsidRDefault="0025641E" w:rsidP="0025641E">
      <w:pPr>
        <w:ind w:left="1440"/>
      </w:pPr>
      <w:r>
        <w:tab/>
        <w:t>CMS Contractor (NGS, VCS) Reported Item</w:t>
      </w:r>
    </w:p>
    <w:p w14:paraId="77D9B2D1" w14:textId="77777777" w:rsidR="0025641E" w:rsidRDefault="0025641E" w:rsidP="0025641E">
      <w:pPr>
        <w:ind w:left="1440" w:firstLine="720"/>
      </w:pPr>
      <w:r>
        <w:t>CMS Reported Item</w:t>
      </w:r>
    </w:p>
    <w:p w14:paraId="75ADF588" w14:textId="77777777" w:rsidR="0025641E" w:rsidRDefault="0025641E" w:rsidP="0025641E">
      <w:pPr>
        <w:ind w:left="1440" w:firstLine="720"/>
      </w:pPr>
      <w:r>
        <w:t>Integrated Performance Center</w:t>
      </w:r>
    </w:p>
    <w:p w14:paraId="2DB15B1E" w14:textId="77777777" w:rsidR="0025641E" w:rsidRDefault="0025641E" w:rsidP="0025641E">
      <w:pPr>
        <w:ind w:left="1440" w:firstLine="720"/>
      </w:pPr>
      <w:r>
        <w:t>Manager Coaching</w:t>
      </w:r>
    </w:p>
    <w:p w14:paraId="0801595B" w14:textId="77777777" w:rsidR="0025641E" w:rsidRPr="008130B5" w:rsidRDefault="0025641E" w:rsidP="0025641E">
      <w:pPr>
        <w:ind w:left="1440" w:firstLine="720"/>
      </w:pPr>
      <w:r>
        <w:t>Walk By</w:t>
      </w:r>
    </w:p>
    <w:p w14:paraId="36CDA82A" w14:textId="77777777" w:rsidR="0025641E" w:rsidRDefault="0025641E" w:rsidP="0025641E">
      <w:pPr>
        <w:ind w:left="1440"/>
      </w:pPr>
    </w:p>
    <w:p w14:paraId="0AB91E44" w14:textId="77777777" w:rsidR="0025641E" w:rsidRPr="006F04F9" w:rsidRDefault="0025641E" w:rsidP="0025641E">
      <w:pPr>
        <w:ind w:left="1440"/>
      </w:pPr>
      <w:r w:rsidRPr="005E2A80">
        <w:t>Note: not available for selection if Yes is selected for Progressive Disciplinary Warning, but should default to Warning.</w:t>
      </w:r>
    </w:p>
    <w:p w14:paraId="7ACAC35B" w14:textId="77777777" w:rsidR="0025641E" w:rsidRPr="00AF54FF" w:rsidRDefault="0025641E" w:rsidP="0025641E">
      <w:pPr>
        <w:spacing w:before="120"/>
        <w:rPr>
          <w:b/>
        </w:rPr>
      </w:pPr>
      <w:r w:rsidRPr="00AF54FF">
        <w:rPr>
          <w:b/>
        </w:rPr>
        <w:t>3.2.1.5.11</w:t>
      </w:r>
      <w:r w:rsidRPr="00AF54FF">
        <w:rPr>
          <w:b/>
        </w:rPr>
        <w:tab/>
        <w:t>Associated with a Call Record</w:t>
      </w:r>
    </w:p>
    <w:p w14:paraId="4FB58427" w14:textId="77777777" w:rsidR="0025641E" w:rsidRDefault="0025641E" w:rsidP="0025641E">
      <w:pPr>
        <w:ind w:left="1440"/>
      </w:pPr>
      <w:r>
        <w:lastRenderedPageBreak/>
        <w:t>Not available at this time.</w:t>
      </w:r>
    </w:p>
    <w:p w14:paraId="019B9D05" w14:textId="77777777" w:rsidR="0025641E" w:rsidRPr="00AF54FF" w:rsidRDefault="0025641E" w:rsidP="0025641E">
      <w:pPr>
        <w:spacing w:before="120"/>
        <w:rPr>
          <w:b/>
        </w:rPr>
      </w:pPr>
      <w:r w:rsidRPr="00AF54FF">
        <w:rPr>
          <w:b/>
        </w:rPr>
        <w:t>3.2.1.5.12</w:t>
      </w:r>
      <w:r w:rsidRPr="00AF54FF">
        <w:rPr>
          <w:b/>
        </w:rPr>
        <w:tab/>
        <w:t>Verification</w:t>
      </w:r>
    </w:p>
    <w:p w14:paraId="49E37BEB" w14:textId="77777777" w:rsidR="0025641E" w:rsidRDefault="0025641E" w:rsidP="0025641E">
      <w:pPr>
        <w:ind w:left="1440"/>
      </w:pPr>
      <w:r w:rsidRPr="00791C1B">
        <w:t>Submitter must verify that all the information on the form is true and complete to the best of their knowledge.</w:t>
      </w:r>
    </w:p>
    <w:p w14:paraId="3715BB91" w14:textId="77777777" w:rsidR="0025641E" w:rsidRDefault="0025641E" w:rsidP="0025641E">
      <w:pPr>
        <w:ind w:left="1440" w:firstLine="720"/>
      </w:pPr>
    </w:p>
    <w:p w14:paraId="57C97CC5" w14:textId="77777777" w:rsidR="0025641E" w:rsidRDefault="0025641E" w:rsidP="0025641E">
      <w:pPr>
        <w:ind w:left="1440"/>
      </w:pPr>
      <w:r w:rsidRPr="00791C1B">
        <w:t>Note: not available if Yes is selected for Progressive Disciplinary Warning.</w:t>
      </w:r>
    </w:p>
    <w:p w14:paraId="67C47C43" w14:textId="77777777" w:rsidR="0025641E" w:rsidRPr="00962E2B" w:rsidRDefault="0025641E" w:rsidP="0025641E">
      <w:pPr>
        <w:spacing w:before="120"/>
        <w:rPr>
          <w:b/>
        </w:rPr>
      </w:pPr>
      <w:r>
        <w:rPr>
          <w:b/>
        </w:rPr>
        <w:t>3.2.1.5.13</w:t>
      </w:r>
      <w:r w:rsidRPr="00962E2B">
        <w:rPr>
          <w:b/>
        </w:rPr>
        <w:tab/>
      </w:r>
      <w:r>
        <w:rPr>
          <w:b/>
        </w:rPr>
        <w:t>Status of eCoaching Log</w:t>
      </w:r>
    </w:p>
    <w:p w14:paraId="77E0095A" w14:textId="77777777" w:rsidR="0025641E" w:rsidRDefault="0025641E" w:rsidP="0025641E">
      <w:pPr>
        <w:ind w:left="1440"/>
      </w:pPr>
      <w:r>
        <w:t>The status of the eCoaching log shall be as follows:</w:t>
      </w:r>
    </w:p>
    <w:p w14:paraId="68D3BAED" w14:textId="77777777" w:rsidR="0025641E" w:rsidRDefault="0025641E" w:rsidP="0025641E">
      <w:pPr>
        <w:ind w:left="1440"/>
      </w:pPr>
      <w:r>
        <w:tab/>
        <w:t>Completed when warning log is submitted</w:t>
      </w:r>
    </w:p>
    <w:p w14:paraId="1DB71268" w14:textId="77777777" w:rsidR="0025641E" w:rsidRDefault="0025641E" w:rsidP="0025641E">
      <w:pPr>
        <w:ind w:left="1440"/>
      </w:pPr>
      <w:r>
        <w:tab/>
        <w:t>Pending Employee Review when coaching log is Direct</w:t>
      </w:r>
    </w:p>
    <w:p w14:paraId="1349E05F" w14:textId="77777777" w:rsidR="0025641E" w:rsidRDefault="0025641E" w:rsidP="0025641E">
      <w:pPr>
        <w:ind w:left="1440"/>
      </w:pPr>
      <w:r>
        <w:tab/>
        <w:t>Pending Supervisor Review when coaching log is Indirect</w:t>
      </w:r>
    </w:p>
    <w:p w14:paraId="14316605" w14:textId="77777777" w:rsidR="0025641E" w:rsidRPr="00AF54FF" w:rsidRDefault="0025641E" w:rsidP="0025641E">
      <w:pPr>
        <w:spacing w:before="120"/>
        <w:rPr>
          <w:b/>
        </w:rPr>
      </w:pPr>
      <w:r w:rsidRPr="00AF54FF">
        <w:rPr>
          <w:b/>
        </w:rPr>
        <w:t>3.2.1.5.1</w:t>
      </w:r>
      <w:r>
        <w:rPr>
          <w:b/>
        </w:rPr>
        <w:t>4</w:t>
      </w:r>
      <w:r w:rsidRPr="00AF54FF">
        <w:rPr>
          <w:b/>
        </w:rPr>
        <w:tab/>
        <w:t>Required entry fields</w:t>
      </w:r>
    </w:p>
    <w:p w14:paraId="4623888F" w14:textId="77777777" w:rsidR="0025641E" w:rsidRDefault="0025641E" w:rsidP="0025641E">
      <w:pPr>
        <w:ind w:left="1440"/>
      </w:pPr>
      <w:r w:rsidRPr="00791C1B">
        <w:t>The following fields are required (when displayed) for submission of eCoaching Logs:</w:t>
      </w:r>
    </w:p>
    <w:p w14:paraId="5C3ABF5F" w14:textId="688093F1" w:rsidR="0025641E" w:rsidRDefault="0025641E" w:rsidP="0025641E">
      <w:pPr>
        <w:ind w:left="1440"/>
      </w:pPr>
      <w:r>
        <w:tab/>
        <w:t xml:space="preserve">eCoaching </w:t>
      </w:r>
      <w:r w:rsidR="006C5193">
        <w:t>Employee Level</w:t>
      </w:r>
    </w:p>
    <w:p w14:paraId="54CC8F27" w14:textId="77777777" w:rsidR="0025641E" w:rsidRDefault="0025641E" w:rsidP="0025641E">
      <w:pPr>
        <w:ind w:left="1440"/>
      </w:pPr>
      <w:r>
        <w:tab/>
        <w:t xml:space="preserve">LSA Name </w:t>
      </w:r>
    </w:p>
    <w:p w14:paraId="469CBDBC" w14:textId="77777777" w:rsidR="0025641E" w:rsidRDefault="0025641E" w:rsidP="0025641E">
      <w:pPr>
        <w:ind w:left="1440" w:firstLine="720"/>
      </w:pPr>
      <w:r>
        <w:t>Delivery Option</w:t>
      </w:r>
    </w:p>
    <w:p w14:paraId="0627A4BA" w14:textId="77777777" w:rsidR="0025641E" w:rsidRDefault="0025641E" w:rsidP="0025641E">
      <w:pPr>
        <w:ind w:left="1440" w:firstLine="720"/>
      </w:pPr>
      <w:r>
        <w:t>Date of coaching, event, or warning given</w:t>
      </w:r>
    </w:p>
    <w:p w14:paraId="39E7155D" w14:textId="77777777" w:rsidR="0025641E" w:rsidRDefault="0025641E" w:rsidP="0025641E">
      <w:pPr>
        <w:ind w:left="1440" w:firstLine="720"/>
      </w:pPr>
      <w:r>
        <w:t>Progressive Disciplinary Warnings</w:t>
      </w:r>
    </w:p>
    <w:p w14:paraId="712B678D" w14:textId="77777777" w:rsidR="0025641E" w:rsidRDefault="0025641E" w:rsidP="0025641E">
      <w:pPr>
        <w:ind w:left="1440" w:firstLine="720"/>
      </w:pPr>
      <w:r>
        <w:t>Customer Service Escalation (if available)</w:t>
      </w:r>
    </w:p>
    <w:p w14:paraId="2930731A" w14:textId="77777777" w:rsidR="0025641E" w:rsidRDefault="0025641E" w:rsidP="0025641E">
      <w:pPr>
        <w:ind w:left="1440" w:firstLine="720"/>
      </w:pPr>
      <w:r>
        <w:t>Coaching or Warning Reason, Opportunity or Reinforcement, Sub-Coaching/Warning Reason</w:t>
      </w:r>
    </w:p>
    <w:p w14:paraId="42BC6F0F" w14:textId="77777777" w:rsidR="0025641E" w:rsidRDefault="0025641E" w:rsidP="0025641E">
      <w:pPr>
        <w:ind w:left="1440" w:firstLine="720"/>
      </w:pPr>
      <w:r>
        <w:t>Details of the behavior to be coached</w:t>
      </w:r>
    </w:p>
    <w:p w14:paraId="51FD5848" w14:textId="77777777" w:rsidR="0025641E" w:rsidRDefault="0025641E" w:rsidP="0025641E">
      <w:pPr>
        <w:ind w:left="1440" w:firstLine="720"/>
      </w:pPr>
      <w:r>
        <w:t>If Direct coaching then detail from coaching session is required</w:t>
      </w:r>
    </w:p>
    <w:p w14:paraId="7F30A715" w14:textId="77777777" w:rsidR="0025641E" w:rsidRDefault="0025641E" w:rsidP="0025641E">
      <w:pPr>
        <w:ind w:left="1440" w:firstLine="720"/>
      </w:pPr>
      <w:r>
        <w:t>How coaching was identified</w:t>
      </w:r>
    </w:p>
    <w:p w14:paraId="0886C42C" w14:textId="77777777" w:rsidR="0025641E" w:rsidRDefault="0025641E" w:rsidP="0025641E">
      <w:pPr>
        <w:ind w:left="1440" w:firstLine="720"/>
      </w:pPr>
      <w:r>
        <w:t>Verification</w:t>
      </w:r>
    </w:p>
    <w:p w14:paraId="3520830F" w14:textId="77777777" w:rsidR="0025641E" w:rsidRPr="00AF54FF" w:rsidRDefault="0025641E" w:rsidP="0025641E">
      <w:pPr>
        <w:spacing w:before="120"/>
        <w:rPr>
          <w:b/>
        </w:rPr>
      </w:pPr>
      <w:r>
        <w:rPr>
          <w:b/>
        </w:rPr>
        <w:t>3.2.1.5.15</w:t>
      </w:r>
      <w:r w:rsidRPr="00AF54FF">
        <w:rPr>
          <w:b/>
        </w:rPr>
        <w:tab/>
        <w:t>Access to submission</w:t>
      </w:r>
    </w:p>
    <w:p w14:paraId="3B509D55" w14:textId="77777777" w:rsidR="0025641E" w:rsidRDefault="0025641E" w:rsidP="0025641E">
      <w:pPr>
        <w:ind w:left="1440"/>
      </w:pPr>
      <w:r w:rsidRPr="006F0176">
        <w:t>Employees with the following job codes will have access and ability to submit eCoaching Logs for LSA:</w:t>
      </w:r>
    </w:p>
    <w:p w14:paraId="1EB09947" w14:textId="77777777" w:rsidR="0025641E" w:rsidRDefault="0025641E" w:rsidP="0025641E">
      <w:pPr>
        <w:ind w:left="2160"/>
      </w:pPr>
      <w:r w:rsidRPr="006F0176">
        <w:t>LSA – WIHD01, WIHD02, WIHD03, WIHD04</w:t>
      </w:r>
    </w:p>
    <w:p w14:paraId="77F4F2A2" w14:textId="77777777" w:rsidR="0025641E" w:rsidRDefault="0025641E" w:rsidP="0025641E">
      <w:r>
        <w:tab/>
      </w:r>
      <w:r>
        <w:tab/>
      </w:r>
      <w:r>
        <w:tab/>
      </w:r>
      <w:r w:rsidRPr="006F0176">
        <w:t>LSA Manager – WMPR40, WMPR50</w:t>
      </w:r>
    </w:p>
    <w:p w14:paraId="0B0D39C0" w14:textId="77777777" w:rsidR="0025641E" w:rsidRDefault="0025641E" w:rsidP="0025641E">
      <w:pPr>
        <w:ind w:left="1440" w:firstLine="720"/>
      </w:pPr>
      <w:r w:rsidRPr="006F0176">
        <w:t>Desktop Manager – WPPM60</w:t>
      </w:r>
    </w:p>
    <w:p w14:paraId="156D28D5" w14:textId="3BF6FF5D" w:rsidR="0025641E" w:rsidRDefault="0025641E" w:rsidP="0025641E">
      <w:pPr>
        <w:ind w:left="1440" w:firstLine="720"/>
      </w:pPr>
      <w:r>
        <w:t>Others:</w:t>
      </w:r>
      <w:r>
        <w:tab/>
      </w:r>
      <w:r w:rsidR="00B8276B">
        <w:t xml:space="preserve">WPSM* – </w:t>
      </w:r>
      <w:r>
        <w:t>Program Staff Systems Analyst</w:t>
      </w:r>
    </w:p>
    <w:p w14:paraId="17C4420E" w14:textId="77777777" w:rsidR="0025641E" w:rsidRDefault="0025641E" w:rsidP="0025641E">
      <w:pPr>
        <w:ind w:left="2880"/>
      </w:pPr>
      <w:r w:rsidRPr="00F23987">
        <w:t>Employees designated by Program Manager</w:t>
      </w:r>
    </w:p>
    <w:p w14:paraId="5F26E249" w14:textId="7CAEA815" w:rsidR="0025641E" w:rsidRDefault="00B8276B" w:rsidP="0025641E">
      <w:pPr>
        <w:ind w:left="2160" w:firstLine="720"/>
      </w:pPr>
      <w:r>
        <w:t xml:space="preserve">WISO* – </w:t>
      </w:r>
      <w:r w:rsidR="0025641E">
        <w:t>Software Engineer</w:t>
      </w:r>
    </w:p>
    <w:p w14:paraId="71C3E422" w14:textId="3EA86017" w:rsidR="0025641E" w:rsidRDefault="00B8276B" w:rsidP="0025641E">
      <w:pPr>
        <w:ind w:left="2160" w:firstLine="720"/>
      </w:pPr>
      <w:r>
        <w:t xml:space="preserve">WSTE* – </w:t>
      </w:r>
      <w:r w:rsidR="0025641E">
        <w:t>Testing Engineer</w:t>
      </w:r>
    </w:p>
    <w:p w14:paraId="0313CF7C" w14:textId="77777777" w:rsidR="0025641E" w:rsidRDefault="0025641E" w:rsidP="0025641E">
      <w:pPr>
        <w:ind w:left="2160" w:firstLine="720"/>
      </w:pPr>
      <w:r>
        <w:t>WPPT40 – Supervisor, Project/Task</w:t>
      </w:r>
    </w:p>
    <w:p w14:paraId="2A0B8783" w14:textId="77777777" w:rsidR="0025641E" w:rsidRDefault="0025641E" w:rsidP="0025641E">
      <w:pPr>
        <w:ind w:left="2160" w:firstLine="720"/>
      </w:pPr>
      <w:r>
        <w:t>WPPT50 – Manager, Project/Task</w:t>
      </w:r>
    </w:p>
    <w:p w14:paraId="175A80AA" w14:textId="77777777" w:rsidR="0025641E" w:rsidRDefault="0025641E" w:rsidP="0025641E">
      <w:pPr>
        <w:ind w:left="2160" w:firstLine="720"/>
      </w:pPr>
      <w:r>
        <w:t>WPPT60 – Sr Manager, Project/Task</w:t>
      </w:r>
    </w:p>
    <w:p w14:paraId="0606BC99" w14:textId="77777777" w:rsidR="0025641E" w:rsidRDefault="0025641E" w:rsidP="0025641E">
      <w:pPr>
        <w:ind w:left="2160" w:firstLine="720"/>
      </w:pPr>
      <w:r>
        <w:t>WISA12 – Administrator, Systems</w:t>
      </w:r>
    </w:p>
    <w:p w14:paraId="4B7DEDF5" w14:textId="77777777" w:rsidR="0025641E" w:rsidRDefault="0025641E" w:rsidP="0025641E">
      <w:pPr>
        <w:ind w:left="2160" w:firstLine="720"/>
      </w:pPr>
      <w:r>
        <w:t xml:space="preserve">WPOP70 – Director, Operations </w:t>
      </w:r>
    </w:p>
    <w:p w14:paraId="391EA892" w14:textId="77777777" w:rsidR="0025641E" w:rsidRDefault="0025641E" w:rsidP="0025641E">
      <w:pPr>
        <w:ind w:left="2160" w:firstLine="720"/>
      </w:pPr>
      <w:r>
        <w:t>WIHD40 – Supervisor, Help Desk</w:t>
      </w:r>
    </w:p>
    <w:p w14:paraId="6835B756" w14:textId="77777777" w:rsidR="0025641E" w:rsidRDefault="0025641E" w:rsidP="0025641E">
      <w:pPr>
        <w:ind w:left="2160" w:firstLine="720"/>
      </w:pPr>
      <w:r>
        <w:t>WIHD50 – Manager, Help Desk</w:t>
      </w:r>
    </w:p>
    <w:p w14:paraId="6FC75753" w14:textId="77777777" w:rsidR="0025641E" w:rsidRDefault="0025641E" w:rsidP="0025641E">
      <w:pPr>
        <w:ind w:left="2160" w:firstLine="720"/>
      </w:pPr>
      <w:r>
        <w:t>WABA11– Associate Administrator, Business</w:t>
      </w:r>
    </w:p>
    <w:p w14:paraId="2AA0DE11" w14:textId="5030FC47" w:rsidR="00AA265A" w:rsidRDefault="00AA265A" w:rsidP="0025641E">
      <w:pPr>
        <w:ind w:left="2160" w:firstLine="720"/>
      </w:pPr>
      <w:r w:rsidRPr="00AA265A">
        <w:t>WEEXDV</w:t>
      </w:r>
      <w:r>
        <w:t xml:space="preserve"> – </w:t>
      </w:r>
      <w:r w:rsidRPr="00AA265A">
        <w:t>Division Vice President</w:t>
      </w:r>
    </w:p>
    <w:p w14:paraId="4D6DF95F" w14:textId="77777777" w:rsidR="0025641E" w:rsidRPr="00AF54FF" w:rsidRDefault="0025641E" w:rsidP="0025641E">
      <w:pPr>
        <w:spacing w:before="120"/>
        <w:rPr>
          <w:b/>
        </w:rPr>
      </w:pPr>
      <w:r w:rsidRPr="00AF54FF">
        <w:rPr>
          <w:b/>
        </w:rPr>
        <w:t>3.2.1.5.1</w:t>
      </w:r>
      <w:r>
        <w:rPr>
          <w:b/>
        </w:rPr>
        <w:t>6</w:t>
      </w:r>
      <w:r w:rsidRPr="00AF54FF">
        <w:rPr>
          <w:b/>
        </w:rPr>
        <w:tab/>
        <w:t>No log to self</w:t>
      </w:r>
    </w:p>
    <w:p w14:paraId="0F0492D9" w14:textId="77777777" w:rsidR="0025641E" w:rsidRPr="00497082" w:rsidRDefault="0025641E" w:rsidP="0025641E">
      <w:pPr>
        <w:ind w:left="1440"/>
      </w:pPr>
      <w:r w:rsidRPr="006B1155">
        <w:t>Submitters of logs will not be available for selection from the list of supervisors.</w:t>
      </w:r>
    </w:p>
    <w:p w14:paraId="3D82406F" w14:textId="77777777" w:rsidR="0025641E" w:rsidRPr="00AF54FF" w:rsidRDefault="0025641E" w:rsidP="0025641E">
      <w:pPr>
        <w:spacing w:before="120"/>
        <w:rPr>
          <w:b/>
        </w:rPr>
      </w:pPr>
      <w:r>
        <w:rPr>
          <w:b/>
        </w:rPr>
        <w:t>3.2.1.5.17</w:t>
      </w:r>
      <w:r w:rsidRPr="00AF54FF">
        <w:rPr>
          <w:b/>
        </w:rPr>
        <w:tab/>
        <w:t>No Duplicate Warnings</w:t>
      </w:r>
    </w:p>
    <w:p w14:paraId="48EEC59B" w14:textId="77777777" w:rsidR="0025641E" w:rsidRDefault="0025641E" w:rsidP="0025641E">
      <w:pPr>
        <w:ind w:left="1440"/>
      </w:pPr>
      <w:r w:rsidRPr="006B1155">
        <w:t>Do no</w:t>
      </w:r>
      <w:r>
        <w:t>t</w:t>
      </w:r>
      <w:r w:rsidRPr="006B1155">
        <w:t xml:space="preserve"> allow duplicate warnings to be submitted.</w:t>
      </w:r>
    </w:p>
    <w:p w14:paraId="0B1F98A3" w14:textId="77777777" w:rsidR="0025641E" w:rsidRPr="00AF54FF" w:rsidRDefault="0025641E" w:rsidP="0025641E">
      <w:pPr>
        <w:spacing w:before="120"/>
        <w:rPr>
          <w:b/>
        </w:rPr>
      </w:pPr>
      <w:r>
        <w:rPr>
          <w:b/>
        </w:rPr>
        <w:t>3.2.1.5.17</w:t>
      </w:r>
      <w:r w:rsidRPr="00AF54FF">
        <w:rPr>
          <w:b/>
        </w:rPr>
        <w:t>.1</w:t>
      </w:r>
      <w:r w:rsidRPr="00AF54FF">
        <w:rPr>
          <w:b/>
        </w:rPr>
        <w:tab/>
        <w:t xml:space="preserve">Duplicate Warnings </w:t>
      </w:r>
    </w:p>
    <w:p w14:paraId="562F6A13" w14:textId="77777777" w:rsidR="0025641E" w:rsidRDefault="0025641E" w:rsidP="0025641E">
      <w:pPr>
        <w:ind w:left="1440"/>
      </w:pPr>
      <w:r>
        <w:t>Duplicate Warnings are defined as logs with the same:</w:t>
      </w:r>
    </w:p>
    <w:p w14:paraId="740531F7" w14:textId="77777777" w:rsidR="0025641E" w:rsidRDefault="0025641E" w:rsidP="0025641E">
      <w:pPr>
        <w:ind w:left="1440"/>
      </w:pPr>
      <w:r>
        <w:tab/>
        <w:t>Employee ID</w:t>
      </w:r>
    </w:p>
    <w:p w14:paraId="065AD37C" w14:textId="77777777" w:rsidR="0025641E" w:rsidRDefault="0025641E" w:rsidP="0025641E">
      <w:pPr>
        <w:ind w:left="1440"/>
      </w:pPr>
      <w:r>
        <w:tab/>
        <w:t>Warning Given Date</w:t>
      </w:r>
    </w:p>
    <w:p w14:paraId="656FEE2C" w14:textId="77777777" w:rsidR="0025641E" w:rsidRDefault="0025641E" w:rsidP="0025641E">
      <w:pPr>
        <w:ind w:left="1440"/>
      </w:pPr>
      <w:r>
        <w:tab/>
        <w:t>Warning Type (Coaching Reason)</w:t>
      </w:r>
    </w:p>
    <w:p w14:paraId="1210FBAF" w14:textId="77777777" w:rsidR="0025641E" w:rsidRDefault="0025641E" w:rsidP="0025641E">
      <w:pPr>
        <w:ind w:left="1440"/>
      </w:pPr>
      <w:r>
        <w:lastRenderedPageBreak/>
        <w:tab/>
        <w:t>Warning Reason (Sub-coaching Reason)</w:t>
      </w:r>
    </w:p>
    <w:p w14:paraId="3094190E" w14:textId="77777777" w:rsidR="0025641E" w:rsidRDefault="0025641E" w:rsidP="0025641E">
      <w:pPr>
        <w:ind w:left="1440"/>
      </w:pPr>
      <w:r>
        <w:tab/>
        <w:t>Also, the log must be Active and have a Status of Complete</w:t>
      </w:r>
    </w:p>
    <w:p w14:paraId="3C91F591" w14:textId="77777777" w:rsidR="0025641E" w:rsidRPr="00AF54FF" w:rsidRDefault="0025641E" w:rsidP="0025641E">
      <w:pPr>
        <w:spacing w:before="120"/>
        <w:rPr>
          <w:b/>
        </w:rPr>
      </w:pPr>
      <w:r w:rsidRPr="00AF54FF">
        <w:rPr>
          <w:b/>
        </w:rPr>
        <w:t>3.2.1.5.1</w:t>
      </w:r>
      <w:r>
        <w:rPr>
          <w:b/>
        </w:rPr>
        <w:t>7</w:t>
      </w:r>
      <w:r w:rsidRPr="00AF54FF">
        <w:rPr>
          <w:b/>
        </w:rPr>
        <w:t>.2</w:t>
      </w:r>
      <w:r w:rsidRPr="00AF54FF">
        <w:rPr>
          <w:b/>
        </w:rPr>
        <w:tab/>
        <w:t xml:space="preserve">Duplicate Error </w:t>
      </w:r>
    </w:p>
    <w:p w14:paraId="4686A074" w14:textId="77777777" w:rsidR="0025641E" w:rsidRDefault="0025641E" w:rsidP="0025641E">
      <w:pPr>
        <w:ind w:left="1440"/>
      </w:pPr>
      <w:r>
        <w:t>Display the following error message if a duplicate warning log is found:</w:t>
      </w:r>
    </w:p>
    <w:p w14:paraId="35C667BF" w14:textId="77777777" w:rsidR="0025641E" w:rsidRDefault="0025641E" w:rsidP="0025641E">
      <w:pPr>
        <w:ind w:left="1440"/>
      </w:pPr>
    </w:p>
    <w:p w14:paraId="1786C98E" w14:textId="77777777" w:rsidR="0025641E" w:rsidRPr="00497082" w:rsidRDefault="0025641E" w:rsidP="0025641E">
      <w:pPr>
        <w:ind w:left="1440"/>
      </w:pPr>
      <w:r>
        <w:t>“A warning with the same category and type already exists. Please review your warning section in the My Dashboard for details.”</w:t>
      </w:r>
    </w:p>
    <w:p w14:paraId="28EF04C9" w14:textId="157CC2CE" w:rsidR="0025641E" w:rsidRPr="006B2DCF" w:rsidRDefault="0025641E" w:rsidP="0025641E">
      <w:pPr>
        <w:pStyle w:val="Heading4"/>
        <w:spacing w:before="120" w:after="120"/>
        <w:rPr>
          <w:rFonts w:ascii="Arial" w:hAnsi="Arial"/>
          <w:b/>
          <w:bCs/>
          <w:sz w:val="22"/>
          <w:szCs w:val="22"/>
          <w:u w:val="none"/>
        </w:rPr>
      </w:pPr>
      <w:bookmarkStart w:id="134" w:name="_Toc495311739"/>
      <w:bookmarkStart w:id="135" w:name="_Toc171446"/>
      <w:r w:rsidRPr="006B2DCF">
        <w:rPr>
          <w:rFonts w:ascii="Arial" w:hAnsi="Arial"/>
          <w:b/>
          <w:bCs/>
          <w:sz w:val="22"/>
          <w:szCs w:val="22"/>
          <w:u w:val="none"/>
        </w:rPr>
        <w:t>3.2.1.</w:t>
      </w:r>
      <w:r>
        <w:rPr>
          <w:rFonts w:ascii="Arial" w:hAnsi="Arial"/>
          <w:b/>
          <w:bCs/>
          <w:sz w:val="22"/>
          <w:szCs w:val="22"/>
          <w:u w:val="none"/>
        </w:rPr>
        <w:t>6</w:t>
      </w:r>
      <w:r w:rsidRPr="006B2DCF">
        <w:rPr>
          <w:rFonts w:ascii="Arial" w:hAnsi="Arial"/>
          <w:b/>
          <w:bCs/>
          <w:sz w:val="22"/>
          <w:szCs w:val="22"/>
          <w:u w:val="none"/>
        </w:rPr>
        <w:tab/>
      </w:r>
      <w:r>
        <w:rPr>
          <w:rFonts w:ascii="Arial" w:hAnsi="Arial"/>
          <w:b/>
          <w:bCs/>
          <w:sz w:val="22"/>
          <w:szCs w:val="22"/>
          <w:u w:val="none"/>
        </w:rPr>
        <w:t xml:space="preserve">Training </w:t>
      </w:r>
      <w:bookmarkEnd w:id="134"/>
      <w:bookmarkEnd w:id="135"/>
      <w:r w:rsidR="00805C77">
        <w:rPr>
          <w:rFonts w:ascii="Arial" w:hAnsi="Arial"/>
          <w:b/>
          <w:bCs/>
          <w:sz w:val="22"/>
          <w:szCs w:val="22"/>
          <w:u w:val="none"/>
        </w:rPr>
        <w:t>Employee Level</w:t>
      </w:r>
    </w:p>
    <w:p w14:paraId="74974F55" w14:textId="77777777" w:rsidR="0025641E" w:rsidRDefault="0025641E" w:rsidP="0025641E">
      <w:pPr>
        <w:ind w:left="720"/>
      </w:pPr>
      <w:r w:rsidRPr="007019AA">
        <w:t xml:space="preserve">eCoaching Logs will be submitted for </w:t>
      </w:r>
      <w:r>
        <w:t>Trainers and Instructors.</w:t>
      </w:r>
    </w:p>
    <w:p w14:paraId="6BCB788C" w14:textId="77777777" w:rsidR="0025641E" w:rsidRPr="00AF54FF" w:rsidRDefault="0025641E" w:rsidP="0025641E">
      <w:pPr>
        <w:spacing w:before="120"/>
        <w:rPr>
          <w:b/>
        </w:rPr>
      </w:pPr>
      <w:r w:rsidRPr="00AF54FF">
        <w:rPr>
          <w:b/>
        </w:rPr>
        <w:t>3.2.1.6.1</w:t>
      </w:r>
      <w:r w:rsidRPr="00AF54FF">
        <w:rPr>
          <w:b/>
        </w:rPr>
        <w:tab/>
      </w:r>
      <w:r w:rsidRPr="00AF54FF">
        <w:rPr>
          <w:b/>
        </w:rPr>
        <w:tab/>
        <w:t xml:space="preserve">Display Trainers </w:t>
      </w:r>
    </w:p>
    <w:p w14:paraId="77DC78AF" w14:textId="77777777" w:rsidR="0025641E" w:rsidRDefault="0025641E" w:rsidP="0025641E">
      <w:pPr>
        <w:ind w:left="1440"/>
      </w:pPr>
      <w:r>
        <w:t xml:space="preserve">Display a list of Trainers/Instructors regardless of site or location that has the following job codes: </w:t>
      </w:r>
    </w:p>
    <w:p w14:paraId="600ECC15" w14:textId="77777777" w:rsidR="0025641E" w:rsidRDefault="0025641E" w:rsidP="0025641E">
      <w:pPr>
        <w:ind w:left="1440" w:firstLine="720"/>
      </w:pPr>
      <w:r>
        <w:t>WTTR02 – Coordinator, Training</w:t>
      </w:r>
    </w:p>
    <w:p w14:paraId="32B81ADF" w14:textId="77777777" w:rsidR="0025641E" w:rsidRDefault="0025641E" w:rsidP="0025641E">
      <w:pPr>
        <w:ind w:left="1440" w:firstLine="720"/>
      </w:pPr>
      <w:r>
        <w:t>WTTI02 – Instructor</w:t>
      </w:r>
    </w:p>
    <w:p w14:paraId="5BEB9D4C" w14:textId="77777777" w:rsidR="0025641E" w:rsidRDefault="0025641E" w:rsidP="0025641E">
      <w:pPr>
        <w:ind w:left="1440" w:firstLine="720"/>
      </w:pPr>
      <w:r>
        <w:t>WTTR12 – Specialist, Training</w:t>
      </w:r>
    </w:p>
    <w:p w14:paraId="78FE66F7" w14:textId="77777777" w:rsidR="0025641E" w:rsidRDefault="0025641E" w:rsidP="0025641E">
      <w:pPr>
        <w:ind w:left="1440" w:firstLine="720"/>
      </w:pPr>
      <w:r>
        <w:t>WTTR13 – Sr Specialist, Training</w:t>
      </w:r>
    </w:p>
    <w:p w14:paraId="52C10352" w14:textId="77777777" w:rsidR="0025641E" w:rsidRDefault="0025641E" w:rsidP="0025641E">
      <w:pPr>
        <w:ind w:left="1440" w:firstLine="720"/>
      </w:pPr>
      <w:r>
        <w:t>WTID13 – Sr Developer, Instructional</w:t>
      </w:r>
      <w:r w:rsidRPr="003867A0">
        <w:t>.</w:t>
      </w:r>
    </w:p>
    <w:p w14:paraId="51A948B7" w14:textId="77777777" w:rsidR="0025641E" w:rsidRPr="00AF54FF" w:rsidRDefault="0025641E" w:rsidP="0025641E">
      <w:pPr>
        <w:spacing w:before="120"/>
        <w:rPr>
          <w:b/>
        </w:rPr>
      </w:pPr>
      <w:r w:rsidRPr="00AF54FF">
        <w:rPr>
          <w:b/>
        </w:rPr>
        <w:t>3.2.1.6.1.1</w:t>
      </w:r>
      <w:r w:rsidRPr="00AF54FF">
        <w:rPr>
          <w:b/>
        </w:rPr>
        <w:tab/>
        <w:t>Trainer’s Supervisor</w:t>
      </w:r>
    </w:p>
    <w:p w14:paraId="66576BD8" w14:textId="77777777" w:rsidR="0025641E" w:rsidRPr="00497082" w:rsidRDefault="0025641E" w:rsidP="0025641E">
      <w:pPr>
        <w:ind w:left="1440"/>
      </w:pPr>
      <w:r>
        <w:t>Display the name of the supervisor for the selected Trainer</w:t>
      </w:r>
      <w:r w:rsidRPr="007019AA">
        <w:t>.</w:t>
      </w:r>
    </w:p>
    <w:p w14:paraId="42D135BB" w14:textId="77777777" w:rsidR="0025641E" w:rsidRPr="00AF54FF" w:rsidRDefault="0025641E" w:rsidP="0025641E">
      <w:pPr>
        <w:spacing w:before="120"/>
        <w:rPr>
          <w:b/>
        </w:rPr>
      </w:pPr>
      <w:r w:rsidRPr="00AF54FF">
        <w:rPr>
          <w:b/>
        </w:rPr>
        <w:t>3.2.1.6.1.2</w:t>
      </w:r>
      <w:r w:rsidRPr="00AF54FF">
        <w:rPr>
          <w:b/>
        </w:rPr>
        <w:tab/>
        <w:t>Trainer’s Manager</w:t>
      </w:r>
    </w:p>
    <w:p w14:paraId="6F070EDD" w14:textId="77777777" w:rsidR="0025641E" w:rsidRDefault="0025641E" w:rsidP="0025641E">
      <w:pPr>
        <w:ind w:left="1440"/>
      </w:pPr>
      <w:r>
        <w:t>Display the name of the manager for the selected Trainer</w:t>
      </w:r>
      <w:r w:rsidRPr="007019AA">
        <w:t>.</w:t>
      </w:r>
    </w:p>
    <w:p w14:paraId="7CD21C82" w14:textId="77777777" w:rsidR="0025641E" w:rsidRPr="00AF54FF" w:rsidRDefault="0025641E" w:rsidP="0025641E">
      <w:pPr>
        <w:spacing w:before="120"/>
        <w:rPr>
          <w:b/>
        </w:rPr>
      </w:pPr>
      <w:r w:rsidRPr="00AF54FF">
        <w:rPr>
          <w:b/>
        </w:rPr>
        <w:t>3.2.1.6.2</w:t>
      </w:r>
      <w:r w:rsidRPr="00AF54FF">
        <w:rPr>
          <w:b/>
        </w:rPr>
        <w:tab/>
      </w:r>
      <w:r w:rsidRPr="00AF54FF">
        <w:rPr>
          <w:b/>
        </w:rPr>
        <w:tab/>
        <w:t xml:space="preserve">Behavior </w:t>
      </w:r>
    </w:p>
    <w:p w14:paraId="239C9A8B" w14:textId="77777777" w:rsidR="0025641E" w:rsidRDefault="0025641E" w:rsidP="0025641E">
      <w:pPr>
        <w:ind w:left="1440"/>
      </w:pPr>
      <w:r>
        <w:t>Where was this behavior observed?</w:t>
      </w:r>
    </w:p>
    <w:p w14:paraId="49E18EF4" w14:textId="77777777" w:rsidR="0025641E" w:rsidRDefault="0025641E" w:rsidP="0025641E">
      <w:pPr>
        <w:ind w:left="1440"/>
      </w:pPr>
      <w:r>
        <w:tab/>
        <w:t>Production</w:t>
      </w:r>
    </w:p>
    <w:p w14:paraId="6D35F2EA" w14:textId="77777777" w:rsidR="0025641E" w:rsidRDefault="0025641E" w:rsidP="0025641E">
      <w:pPr>
        <w:ind w:left="1440"/>
      </w:pPr>
      <w:r>
        <w:tab/>
        <w:t>Training</w:t>
      </w:r>
    </w:p>
    <w:p w14:paraId="49B4F7C3" w14:textId="77777777" w:rsidR="0025641E" w:rsidRDefault="0025641E" w:rsidP="0025641E">
      <w:pPr>
        <w:ind w:left="1440"/>
      </w:pPr>
      <w:r>
        <w:tab/>
        <w:t>Other</w:t>
      </w:r>
    </w:p>
    <w:p w14:paraId="3E91DE50" w14:textId="77777777" w:rsidR="0025641E" w:rsidRPr="00AF54FF" w:rsidRDefault="0025641E" w:rsidP="0025641E">
      <w:pPr>
        <w:spacing w:before="120"/>
        <w:rPr>
          <w:b/>
        </w:rPr>
      </w:pPr>
      <w:r w:rsidRPr="00AF54FF">
        <w:rPr>
          <w:b/>
        </w:rPr>
        <w:t>3.2.1.6.3</w:t>
      </w:r>
      <w:r w:rsidRPr="00AF54FF">
        <w:rPr>
          <w:b/>
        </w:rPr>
        <w:tab/>
      </w:r>
      <w:r w:rsidRPr="00AF54FF">
        <w:rPr>
          <w:b/>
        </w:rPr>
        <w:tab/>
        <w:t xml:space="preserve">Delivery Option </w:t>
      </w:r>
    </w:p>
    <w:p w14:paraId="7D0A812B" w14:textId="77777777" w:rsidR="0025641E" w:rsidRDefault="0025641E" w:rsidP="0025641E">
      <w:pPr>
        <w:ind w:left="1440"/>
      </w:pPr>
      <w:r>
        <w:t>The delivery options will be:</w:t>
      </w:r>
    </w:p>
    <w:p w14:paraId="170A5439" w14:textId="77777777" w:rsidR="0025641E" w:rsidRDefault="0025641E" w:rsidP="0025641E">
      <w:pPr>
        <w:ind w:left="1440"/>
      </w:pPr>
      <w:r w:rsidRPr="007019AA">
        <w:t>Yes, I will be delivering the coaching session (also known as Direct)</w:t>
      </w:r>
    </w:p>
    <w:p w14:paraId="024DBD17" w14:textId="77777777" w:rsidR="0025641E" w:rsidRDefault="0025641E" w:rsidP="0025641E">
      <w:pPr>
        <w:ind w:left="1440"/>
      </w:pPr>
      <w:r w:rsidRPr="007019AA">
        <w:t>No, I will not be delivering the coaching session (also known as Indirect)</w:t>
      </w:r>
    </w:p>
    <w:p w14:paraId="7B5BDF89" w14:textId="77777777" w:rsidR="0025641E" w:rsidRPr="00AF54FF" w:rsidRDefault="0025641E" w:rsidP="0025641E">
      <w:pPr>
        <w:spacing w:before="120"/>
        <w:rPr>
          <w:b/>
        </w:rPr>
      </w:pPr>
      <w:r w:rsidRPr="00AF54FF">
        <w:rPr>
          <w:b/>
        </w:rPr>
        <w:t>3.2.1.6.4</w:t>
      </w:r>
      <w:r w:rsidRPr="00AF54FF">
        <w:rPr>
          <w:b/>
        </w:rPr>
        <w:tab/>
      </w:r>
      <w:r w:rsidRPr="00AF54FF">
        <w:rPr>
          <w:b/>
        </w:rPr>
        <w:tab/>
        <w:t>Progressive Disciplinary Warning</w:t>
      </w:r>
    </w:p>
    <w:p w14:paraId="0E9B9637" w14:textId="77777777" w:rsidR="0025641E" w:rsidRDefault="0025641E" w:rsidP="0025641E">
      <w:pPr>
        <w:ind w:left="1440"/>
      </w:pPr>
      <w:r w:rsidRPr="006B1155">
        <w:t>Determine if coaching log is for progressive disciplinary warning.  Select Yes or No to “Do you need to submit a progressive disciplinary action (WARNING)?”</w:t>
      </w:r>
    </w:p>
    <w:p w14:paraId="01DE87BD" w14:textId="77777777" w:rsidR="0025641E" w:rsidRDefault="0025641E" w:rsidP="0025641E">
      <w:pPr>
        <w:ind w:left="1440"/>
      </w:pPr>
    </w:p>
    <w:p w14:paraId="510A0346" w14:textId="77777777" w:rsidR="0025641E" w:rsidRDefault="0025641E" w:rsidP="0025641E">
      <w:pPr>
        <w:ind w:left="1440"/>
      </w:pPr>
      <w:r w:rsidRPr="006B1155">
        <w:t>Note: Not available if the submitter is not the Employee’s immediate Supervisor or Manager as defined in the Employee Hierarchy or if coaching is Indirect (No, I will not be delivering the coaching session.)</w:t>
      </w:r>
    </w:p>
    <w:p w14:paraId="082C7551" w14:textId="77777777" w:rsidR="0025641E" w:rsidRPr="00AF54FF" w:rsidRDefault="0025641E" w:rsidP="0025641E">
      <w:pPr>
        <w:spacing w:before="120"/>
        <w:rPr>
          <w:b/>
        </w:rPr>
      </w:pPr>
      <w:r w:rsidRPr="00AF54FF">
        <w:rPr>
          <w:b/>
        </w:rPr>
        <w:t>3.2.1.6.5</w:t>
      </w:r>
      <w:r w:rsidRPr="00AF54FF">
        <w:rPr>
          <w:b/>
        </w:rPr>
        <w:tab/>
      </w:r>
      <w:r w:rsidRPr="00AF54FF">
        <w:rPr>
          <w:b/>
        </w:rPr>
        <w:tab/>
        <w:t xml:space="preserve">Date of Coaching </w:t>
      </w:r>
    </w:p>
    <w:p w14:paraId="2C9D6996" w14:textId="77777777" w:rsidR="0025641E" w:rsidRPr="007933B1" w:rsidRDefault="0025641E" w:rsidP="0025641E">
      <w:pPr>
        <w:ind w:left="720" w:firstLine="720"/>
      </w:pPr>
      <w:r w:rsidRPr="007019AA">
        <w:t xml:space="preserve">Allow for entry of </w:t>
      </w:r>
      <w:r>
        <w:t xml:space="preserve">a </w:t>
      </w:r>
      <w:r w:rsidRPr="007019AA">
        <w:t xml:space="preserve">date </w:t>
      </w:r>
      <w:r>
        <w:t>for the log</w:t>
      </w:r>
      <w:r w:rsidRPr="007019AA">
        <w:t>.</w:t>
      </w:r>
      <w:r>
        <w:t xml:space="preserve">  Dates in the future are not allowed.</w:t>
      </w:r>
    </w:p>
    <w:p w14:paraId="2DE86C12" w14:textId="77777777" w:rsidR="0025641E" w:rsidRPr="00AF54FF" w:rsidRDefault="0025641E" w:rsidP="0025641E">
      <w:pPr>
        <w:spacing w:before="120"/>
        <w:rPr>
          <w:b/>
        </w:rPr>
      </w:pPr>
      <w:r w:rsidRPr="00AF54FF">
        <w:rPr>
          <w:b/>
        </w:rPr>
        <w:t>3.2.1.6.5.1</w:t>
      </w:r>
      <w:r w:rsidRPr="00AF54FF">
        <w:rPr>
          <w:b/>
        </w:rPr>
        <w:tab/>
        <w:t xml:space="preserve">Date of Coaching </w:t>
      </w:r>
    </w:p>
    <w:p w14:paraId="4886BA71" w14:textId="77777777" w:rsidR="0025641E" w:rsidRPr="00497082" w:rsidRDefault="0025641E" w:rsidP="0025641E">
      <w:pPr>
        <w:ind w:left="1440"/>
      </w:pPr>
      <w:r w:rsidRPr="007019AA">
        <w:t>Allow for entry of the date of coaching when coaching is direct</w:t>
      </w:r>
      <w:r>
        <w:t xml:space="preserve"> and not a warning</w:t>
      </w:r>
      <w:r w:rsidRPr="007019AA">
        <w:t>.</w:t>
      </w:r>
    </w:p>
    <w:p w14:paraId="73AB5AF6" w14:textId="77777777" w:rsidR="0025641E" w:rsidRPr="00AF54FF" w:rsidRDefault="0025641E" w:rsidP="0025641E">
      <w:pPr>
        <w:spacing w:before="120"/>
        <w:rPr>
          <w:b/>
        </w:rPr>
      </w:pPr>
      <w:r w:rsidRPr="00AF54FF">
        <w:rPr>
          <w:b/>
        </w:rPr>
        <w:t>3.2.1.6.5.2</w:t>
      </w:r>
      <w:r w:rsidRPr="00AF54FF">
        <w:rPr>
          <w:b/>
        </w:rPr>
        <w:tab/>
        <w:t xml:space="preserve">Date of Event </w:t>
      </w:r>
    </w:p>
    <w:p w14:paraId="0FCD8E60" w14:textId="77777777" w:rsidR="0025641E" w:rsidRDefault="0025641E" w:rsidP="0025641E">
      <w:pPr>
        <w:ind w:left="1440"/>
      </w:pPr>
      <w:r w:rsidRPr="007019AA">
        <w:t>Allow for entry of the date of the event when coaching is indirect.</w:t>
      </w:r>
    </w:p>
    <w:p w14:paraId="5BDBA7DB" w14:textId="77777777" w:rsidR="0025641E" w:rsidRPr="00AF54FF" w:rsidRDefault="0025641E" w:rsidP="0025641E">
      <w:pPr>
        <w:spacing w:before="120"/>
        <w:rPr>
          <w:b/>
        </w:rPr>
      </w:pPr>
      <w:r w:rsidRPr="00AF54FF">
        <w:rPr>
          <w:b/>
        </w:rPr>
        <w:t>3.2.1.6.5.3</w:t>
      </w:r>
      <w:r w:rsidRPr="00AF54FF">
        <w:rPr>
          <w:b/>
        </w:rPr>
        <w:tab/>
        <w:t>Date Warning Given</w:t>
      </w:r>
    </w:p>
    <w:p w14:paraId="14C35221" w14:textId="77777777" w:rsidR="0025641E" w:rsidRPr="00497082" w:rsidRDefault="0025641E" w:rsidP="0025641E">
      <w:pPr>
        <w:ind w:left="1440"/>
      </w:pPr>
      <w:r w:rsidRPr="006F04F9">
        <w:t>Allow for entry of the date warning given when coaching is direct and Yes is selected for Progressive Disciplinary Warning.</w:t>
      </w:r>
    </w:p>
    <w:p w14:paraId="2432801A" w14:textId="77777777" w:rsidR="0025641E" w:rsidRPr="00AF54FF" w:rsidRDefault="0025641E" w:rsidP="0025641E">
      <w:pPr>
        <w:spacing w:before="120"/>
        <w:rPr>
          <w:b/>
        </w:rPr>
      </w:pPr>
      <w:r w:rsidRPr="00AF54FF">
        <w:rPr>
          <w:b/>
        </w:rPr>
        <w:t>3.2.1.6.6</w:t>
      </w:r>
      <w:r w:rsidRPr="00AF54FF">
        <w:rPr>
          <w:b/>
        </w:rPr>
        <w:tab/>
      </w:r>
      <w:r w:rsidRPr="00AF54FF">
        <w:rPr>
          <w:b/>
        </w:rPr>
        <w:tab/>
        <w:t xml:space="preserve">Customer Service Escalation </w:t>
      </w:r>
    </w:p>
    <w:p w14:paraId="40691D31" w14:textId="77777777" w:rsidR="0025641E" w:rsidRDefault="0025641E" w:rsidP="0025641E">
      <w:pPr>
        <w:ind w:left="1440"/>
      </w:pPr>
      <w:r w:rsidRPr="006F04F9">
        <w:t>Determine if coaching or event is a CSE.</w:t>
      </w:r>
    </w:p>
    <w:p w14:paraId="1B91C00A" w14:textId="77777777" w:rsidR="0025641E" w:rsidRDefault="0025641E" w:rsidP="0025641E">
      <w:pPr>
        <w:ind w:left="1440"/>
      </w:pPr>
    </w:p>
    <w:p w14:paraId="4180EDF0" w14:textId="77777777" w:rsidR="0025641E" w:rsidRPr="00497082" w:rsidRDefault="0025641E" w:rsidP="0025641E">
      <w:pPr>
        <w:ind w:left="1440"/>
      </w:pPr>
      <w:r w:rsidRPr="006F04F9">
        <w:lastRenderedPageBreak/>
        <w:t>Note: only CSE related Coaching Reasons will be available if Yes selected.</w:t>
      </w:r>
    </w:p>
    <w:p w14:paraId="0A34F3C5" w14:textId="77777777" w:rsidR="0025641E" w:rsidRPr="00AF54FF" w:rsidRDefault="0025641E" w:rsidP="0025641E">
      <w:pPr>
        <w:spacing w:before="120"/>
        <w:rPr>
          <w:b/>
        </w:rPr>
      </w:pPr>
      <w:r w:rsidRPr="00AF54FF">
        <w:rPr>
          <w:b/>
        </w:rPr>
        <w:t>3.2.1.6.7</w:t>
      </w:r>
      <w:r w:rsidRPr="00AF54FF">
        <w:rPr>
          <w:b/>
        </w:rPr>
        <w:tab/>
      </w:r>
      <w:r w:rsidRPr="00AF54FF">
        <w:rPr>
          <w:b/>
        </w:rPr>
        <w:tab/>
        <w:t>Coaching Reasons and Sub-Coaching Reasons</w:t>
      </w:r>
    </w:p>
    <w:p w14:paraId="2C788F67" w14:textId="77777777" w:rsidR="0025641E" w:rsidRPr="006F04F9" w:rsidRDefault="0025641E" w:rsidP="0025641E">
      <w:pPr>
        <w:ind w:left="1440"/>
      </w:pPr>
      <w:r>
        <w:t xml:space="preserve">Allow </w:t>
      </w:r>
      <w:r w:rsidRPr="006F04F9">
        <w:t>for the selection of one or more the following Coaching Reasons and Sub-Coaching Reasons</w:t>
      </w:r>
      <w:r>
        <w:t>.</w:t>
      </w:r>
      <w:r w:rsidRPr="006F04F9">
        <w:t xml:space="preserve"> </w:t>
      </w:r>
    </w:p>
    <w:p w14:paraId="28223D28" w14:textId="77777777" w:rsidR="0025641E" w:rsidRPr="00AF54FF" w:rsidRDefault="0025641E" w:rsidP="0025641E">
      <w:pPr>
        <w:spacing w:before="120"/>
        <w:rPr>
          <w:b/>
        </w:rPr>
      </w:pPr>
      <w:r w:rsidRPr="00AF54FF">
        <w:rPr>
          <w:b/>
        </w:rPr>
        <w:t>3.2.1.6.7.1</w:t>
      </w:r>
      <w:r w:rsidRPr="00AF54FF">
        <w:rPr>
          <w:b/>
        </w:rPr>
        <w:tab/>
        <w:t xml:space="preserve">Direct Coaching Reason and Sub-Reasons </w:t>
      </w:r>
    </w:p>
    <w:p w14:paraId="44910019" w14:textId="77777777" w:rsidR="0025641E" w:rsidRDefault="0025641E" w:rsidP="0025641E">
      <w:pPr>
        <w:ind w:left="1440"/>
      </w:pPr>
      <w:r w:rsidRPr="006F04F9">
        <w:t>Allow for the selection of one or more Direct Coaching Reasons and Sub-Coaching Reasons.</w:t>
      </w:r>
    </w:p>
    <w:p w14:paraId="09BD8D63" w14:textId="77777777" w:rsidR="0025641E" w:rsidRDefault="0025641E" w:rsidP="0025641E">
      <w:pPr>
        <w:ind w:left="1440"/>
      </w:pPr>
    </w:p>
    <w:tbl>
      <w:tblPr>
        <w:tblW w:w="97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13638C8C" w14:textId="77777777" w:rsidTr="0066659D">
        <w:trPr>
          <w:trHeight w:val="300"/>
        </w:trPr>
        <w:tc>
          <w:tcPr>
            <w:tcW w:w="1797" w:type="dxa"/>
            <w:shd w:val="clear" w:color="auto" w:fill="000000"/>
            <w:vAlign w:val="center"/>
            <w:hideMark/>
          </w:tcPr>
          <w:p w14:paraId="47E5BB52"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3502702"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44F558FC" w14:textId="77777777" w:rsidR="0025641E" w:rsidRPr="00380BDF" w:rsidRDefault="0025641E" w:rsidP="0066659D">
            <w:pPr>
              <w:jc w:val="center"/>
              <w:rPr>
                <w:b/>
                <w:color w:val="FFFFFF"/>
              </w:rPr>
            </w:pPr>
            <w:r w:rsidRPr="00380BDF">
              <w:rPr>
                <w:b/>
                <w:color w:val="FFFFFF"/>
              </w:rPr>
              <w:t>Sub-Coaching Reason</w:t>
            </w:r>
          </w:p>
        </w:tc>
      </w:tr>
      <w:tr w:rsidR="0025641E" w:rsidRPr="006F0176" w14:paraId="1FB69673"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D1397E5"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3B71F82"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34086AF" w14:textId="77777777" w:rsidR="0025641E" w:rsidRPr="006F0176" w:rsidRDefault="0025641E" w:rsidP="0066659D">
            <w:pPr>
              <w:rPr>
                <w:color w:val="000000"/>
              </w:rPr>
            </w:pPr>
            <w:r w:rsidRPr="006F0176">
              <w:rPr>
                <w:color w:val="000000"/>
              </w:rPr>
              <w:t>Improper notification</w:t>
            </w:r>
          </w:p>
          <w:p w14:paraId="1D7BB3DB" w14:textId="77777777" w:rsidR="0025641E" w:rsidRPr="006F0176" w:rsidRDefault="0025641E" w:rsidP="0066659D">
            <w:pPr>
              <w:rPr>
                <w:color w:val="000000"/>
              </w:rPr>
            </w:pPr>
            <w:r w:rsidRPr="006F0176">
              <w:rPr>
                <w:color w:val="000000"/>
              </w:rPr>
              <w:t>Late or missing meetings</w:t>
            </w:r>
          </w:p>
          <w:p w14:paraId="2DAF8897" w14:textId="77777777" w:rsidR="0025641E" w:rsidRPr="006F0176" w:rsidRDefault="0025641E" w:rsidP="0066659D">
            <w:pPr>
              <w:rPr>
                <w:color w:val="000000"/>
              </w:rPr>
            </w:pPr>
            <w:r w:rsidRPr="006F0176">
              <w:rPr>
                <w:color w:val="000000"/>
              </w:rPr>
              <w:t>Number of hours exceeded</w:t>
            </w:r>
          </w:p>
          <w:p w14:paraId="4217CCE4" w14:textId="77777777" w:rsidR="0025641E" w:rsidRPr="006F0176" w:rsidRDefault="0025641E" w:rsidP="0066659D">
            <w:pPr>
              <w:rPr>
                <w:color w:val="000000"/>
              </w:rPr>
            </w:pPr>
            <w:r w:rsidRPr="006F0176">
              <w:rPr>
                <w:color w:val="000000"/>
              </w:rPr>
              <w:t>Number of occurrences exceeded</w:t>
            </w:r>
          </w:p>
          <w:p w14:paraId="261C1DF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092363" w14:textId="77777777" w:rsidTr="0066659D">
        <w:trPr>
          <w:trHeight w:val="620"/>
        </w:trPr>
        <w:tc>
          <w:tcPr>
            <w:tcW w:w="1797" w:type="dxa"/>
            <w:shd w:val="clear" w:color="auto" w:fill="auto"/>
            <w:vAlign w:val="center"/>
            <w:hideMark/>
          </w:tcPr>
          <w:p w14:paraId="3AB68E13" w14:textId="77777777" w:rsidR="0025641E" w:rsidRPr="006F0176" w:rsidRDefault="0025641E" w:rsidP="0066659D">
            <w:r w:rsidRPr="006F0176">
              <w:t>Attrition Tracking</w:t>
            </w:r>
          </w:p>
        </w:tc>
        <w:tc>
          <w:tcPr>
            <w:tcW w:w="2883" w:type="dxa"/>
            <w:shd w:val="clear" w:color="auto" w:fill="auto"/>
            <w:noWrap/>
            <w:vAlign w:val="center"/>
            <w:hideMark/>
          </w:tcPr>
          <w:p w14:paraId="08752FA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2B17E06" w14:textId="77777777" w:rsidR="0025641E" w:rsidRPr="006F0176" w:rsidRDefault="0025641E" w:rsidP="0066659D">
            <w:pPr>
              <w:rPr>
                <w:color w:val="000000"/>
              </w:rPr>
            </w:pPr>
            <w:r w:rsidRPr="006F0176">
              <w:rPr>
                <w:color w:val="000000"/>
              </w:rPr>
              <w:t>Inaccurate or missing information</w:t>
            </w:r>
          </w:p>
          <w:p w14:paraId="3E3C5EA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339A8BF" w14:textId="77777777" w:rsidTr="0066659D">
        <w:trPr>
          <w:trHeight w:val="300"/>
        </w:trPr>
        <w:tc>
          <w:tcPr>
            <w:tcW w:w="1797" w:type="dxa"/>
            <w:shd w:val="clear" w:color="auto" w:fill="auto"/>
            <w:vAlign w:val="center"/>
            <w:hideMark/>
          </w:tcPr>
          <w:p w14:paraId="529F4F33" w14:textId="77777777" w:rsidR="0025641E" w:rsidRPr="006F0176" w:rsidRDefault="0025641E" w:rsidP="0066659D">
            <w:r w:rsidRPr="006F0176">
              <w:t>Behavior</w:t>
            </w:r>
          </w:p>
        </w:tc>
        <w:tc>
          <w:tcPr>
            <w:tcW w:w="2883" w:type="dxa"/>
            <w:shd w:val="clear" w:color="auto" w:fill="auto"/>
            <w:noWrap/>
            <w:vAlign w:val="center"/>
            <w:hideMark/>
          </w:tcPr>
          <w:p w14:paraId="44AE473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CF00F0E"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07E7DC0"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1FAB1DB9" w14:textId="77777777" w:rsidR="0025641E" w:rsidRPr="006F0176" w:rsidRDefault="0025641E" w:rsidP="0066659D">
            <w:pPr>
              <w:rPr>
                <w:color w:val="000000"/>
              </w:rPr>
            </w:pPr>
            <w:r w:rsidRPr="006F0176">
              <w:rPr>
                <w:color w:val="000000"/>
              </w:rPr>
              <w:t>Distraction of others (i.e. noisy, visiting)</w:t>
            </w:r>
          </w:p>
          <w:p w14:paraId="029FF610" w14:textId="77777777" w:rsidR="0025641E" w:rsidRPr="006F0176" w:rsidRDefault="0025641E" w:rsidP="0066659D">
            <w:pPr>
              <w:rPr>
                <w:color w:val="000000"/>
              </w:rPr>
            </w:pPr>
            <w:r w:rsidRPr="006F0176">
              <w:rPr>
                <w:color w:val="000000"/>
              </w:rPr>
              <w:t>Dress Code</w:t>
            </w:r>
          </w:p>
          <w:p w14:paraId="4DAF6B99" w14:textId="77777777" w:rsidR="0025641E" w:rsidRPr="006F0176" w:rsidRDefault="0025641E" w:rsidP="0066659D">
            <w:pPr>
              <w:rPr>
                <w:color w:val="000000"/>
              </w:rPr>
            </w:pPr>
            <w:r w:rsidRPr="006F0176">
              <w:rPr>
                <w:color w:val="000000"/>
              </w:rPr>
              <w:t>GDIT Policy violation</w:t>
            </w:r>
          </w:p>
          <w:p w14:paraId="5DBFB7BB" w14:textId="77777777" w:rsidR="0025641E" w:rsidRPr="006F0176" w:rsidRDefault="0025641E" w:rsidP="0066659D">
            <w:pPr>
              <w:rPr>
                <w:color w:val="000000"/>
              </w:rPr>
            </w:pPr>
            <w:r w:rsidRPr="006F0176">
              <w:rPr>
                <w:color w:val="000000"/>
              </w:rPr>
              <w:t>Harassment/Workplace Conduct</w:t>
            </w:r>
          </w:p>
          <w:p w14:paraId="1EF8680A" w14:textId="77777777" w:rsidR="0025641E" w:rsidRPr="006F0176" w:rsidRDefault="0025641E" w:rsidP="0066659D">
            <w:pPr>
              <w:rPr>
                <w:color w:val="000000"/>
              </w:rPr>
            </w:pPr>
            <w:r w:rsidRPr="006F0176">
              <w:rPr>
                <w:color w:val="000000"/>
              </w:rPr>
              <w:t>Insubordination</w:t>
            </w:r>
          </w:p>
          <w:p w14:paraId="3ABBF8B6" w14:textId="77777777" w:rsidR="0025641E" w:rsidRPr="006F0176" w:rsidRDefault="0025641E" w:rsidP="0066659D">
            <w:pPr>
              <w:rPr>
                <w:color w:val="000000"/>
              </w:rPr>
            </w:pPr>
            <w:r w:rsidRPr="006F0176">
              <w:rPr>
                <w:color w:val="000000"/>
              </w:rPr>
              <w:t>Privacy/Security</w:t>
            </w:r>
          </w:p>
          <w:p w14:paraId="584136FB" w14:textId="77777777" w:rsidR="0025641E" w:rsidRPr="006F0176" w:rsidRDefault="0025641E" w:rsidP="0066659D">
            <w:pPr>
              <w:rPr>
                <w:color w:val="000000"/>
              </w:rPr>
            </w:pPr>
            <w:r w:rsidRPr="006F0176">
              <w:rPr>
                <w:color w:val="000000"/>
              </w:rPr>
              <w:t>SOP non-compliance</w:t>
            </w:r>
          </w:p>
          <w:p w14:paraId="58E7255B" w14:textId="77777777" w:rsidR="0025641E" w:rsidRPr="006F0176" w:rsidRDefault="0025641E" w:rsidP="0066659D">
            <w:pPr>
              <w:rPr>
                <w:color w:val="000000"/>
              </w:rPr>
            </w:pPr>
            <w:r w:rsidRPr="006F0176">
              <w:rPr>
                <w:color w:val="000000"/>
              </w:rPr>
              <w:t>Travel/AMEX policy</w:t>
            </w:r>
          </w:p>
          <w:p w14:paraId="3690FCA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729CE0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60BA0ED"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294931"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E98CE7" w14:textId="77777777" w:rsidR="0025641E" w:rsidRPr="006F0176" w:rsidRDefault="0025641E" w:rsidP="0066659D">
            <w:pPr>
              <w:rPr>
                <w:color w:val="000000"/>
              </w:rPr>
            </w:pPr>
            <w:r w:rsidRPr="006F0176">
              <w:rPr>
                <w:color w:val="000000"/>
              </w:rPr>
              <w:t>Attendance/Corrective actions not coached timely</w:t>
            </w:r>
          </w:p>
          <w:p w14:paraId="7BCF6B48" w14:textId="77777777" w:rsidR="0025641E" w:rsidRPr="006F0176" w:rsidRDefault="0025641E" w:rsidP="0066659D">
            <w:pPr>
              <w:rPr>
                <w:color w:val="000000"/>
              </w:rPr>
            </w:pPr>
            <w:r w:rsidRPr="006F0176">
              <w:rPr>
                <w:color w:val="000000"/>
              </w:rPr>
              <w:t>DTR information not accurate</w:t>
            </w:r>
          </w:p>
          <w:p w14:paraId="5F53A28A" w14:textId="77777777" w:rsidR="0025641E" w:rsidRPr="006F0176" w:rsidRDefault="0025641E" w:rsidP="0066659D">
            <w:pPr>
              <w:rPr>
                <w:color w:val="000000"/>
              </w:rPr>
            </w:pPr>
            <w:r w:rsidRPr="006F0176">
              <w:rPr>
                <w:color w:val="000000"/>
              </w:rPr>
              <w:t>Incomplete DTR</w:t>
            </w:r>
          </w:p>
          <w:p w14:paraId="268F6BD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48437AE"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9D2E7F2"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B19083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A5D86B1"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0105042E"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387DF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F9BCEF"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5902CC"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4CD3E3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0D90320" w14:textId="77777777" w:rsidR="0025641E" w:rsidRPr="006F0176" w:rsidRDefault="0025641E" w:rsidP="0066659D">
            <w:pPr>
              <w:rPr>
                <w:color w:val="000000"/>
              </w:rPr>
            </w:pPr>
            <w:r w:rsidRPr="006F0176">
              <w:rPr>
                <w:color w:val="000000"/>
              </w:rPr>
              <w:t>Failed to keep sensitive information safe</w:t>
            </w:r>
          </w:p>
          <w:p w14:paraId="7059A41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A7AD6CF" w14:textId="77777777" w:rsidTr="0066659D">
        <w:trPr>
          <w:trHeight w:val="782"/>
        </w:trPr>
        <w:tc>
          <w:tcPr>
            <w:tcW w:w="1797" w:type="dxa"/>
            <w:shd w:val="clear" w:color="auto" w:fill="auto"/>
            <w:vAlign w:val="center"/>
          </w:tcPr>
          <w:p w14:paraId="3CD1F2EB" w14:textId="77777777" w:rsidR="0025641E" w:rsidRPr="006F0176" w:rsidRDefault="0025641E" w:rsidP="0066659D">
            <w:r w:rsidRPr="006F0176">
              <w:t>CSR Completion of Required Training</w:t>
            </w:r>
          </w:p>
        </w:tc>
        <w:tc>
          <w:tcPr>
            <w:tcW w:w="2883" w:type="dxa"/>
            <w:shd w:val="clear" w:color="auto" w:fill="auto"/>
            <w:noWrap/>
            <w:vAlign w:val="center"/>
          </w:tcPr>
          <w:p w14:paraId="5D60EFE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AE00BD1" w14:textId="77777777" w:rsidR="0025641E" w:rsidRPr="006F0176" w:rsidRDefault="0025641E" w:rsidP="0066659D">
            <w:pPr>
              <w:rPr>
                <w:color w:val="000000"/>
              </w:rPr>
            </w:pPr>
            <w:r w:rsidRPr="006F0176">
              <w:rPr>
                <w:color w:val="000000"/>
              </w:rPr>
              <w:t>CCO Learning for CSRs completed</w:t>
            </w:r>
          </w:p>
          <w:p w14:paraId="303232C9" w14:textId="77777777" w:rsidR="0025641E" w:rsidRPr="006F0176" w:rsidRDefault="0025641E" w:rsidP="0066659D">
            <w:pPr>
              <w:rPr>
                <w:color w:val="000000"/>
              </w:rPr>
            </w:pPr>
            <w:r w:rsidRPr="006F0176">
              <w:rPr>
                <w:color w:val="000000"/>
              </w:rPr>
              <w:t>CCO MyLMS for CSRs completed</w:t>
            </w:r>
          </w:p>
          <w:p w14:paraId="10D3053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4F6F2B6" w14:textId="77777777" w:rsidTr="0066659D">
        <w:trPr>
          <w:trHeight w:val="782"/>
        </w:trPr>
        <w:tc>
          <w:tcPr>
            <w:tcW w:w="1797" w:type="dxa"/>
            <w:shd w:val="clear" w:color="auto" w:fill="auto"/>
            <w:vAlign w:val="center"/>
            <w:hideMark/>
          </w:tcPr>
          <w:p w14:paraId="258F8AE8" w14:textId="77777777" w:rsidR="0025641E" w:rsidRPr="006F0176" w:rsidRDefault="0025641E" w:rsidP="0066659D">
            <w:r w:rsidRPr="006F0176">
              <w:t>CSR Observations</w:t>
            </w:r>
          </w:p>
        </w:tc>
        <w:tc>
          <w:tcPr>
            <w:tcW w:w="2883" w:type="dxa"/>
            <w:shd w:val="clear" w:color="auto" w:fill="auto"/>
            <w:noWrap/>
            <w:vAlign w:val="center"/>
            <w:hideMark/>
          </w:tcPr>
          <w:p w14:paraId="0ED0B99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86D222F" w14:textId="77777777" w:rsidR="0025641E" w:rsidRPr="006F0176" w:rsidRDefault="0025641E" w:rsidP="0066659D">
            <w:pPr>
              <w:rPr>
                <w:color w:val="000000"/>
              </w:rPr>
            </w:pPr>
            <w:r w:rsidRPr="006F0176">
              <w:rPr>
                <w:color w:val="000000"/>
              </w:rPr>
              <w:t>Missed quarterly requirement</w:t>
            </w:r>
          </w:p>
          <w:p w14:paraId="0DC54B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B59737" w14:textId="77777777" w:rsidTr="0066659D">
        <w:trPr>
          <w:trHeight w:val="620"/>
        </w:trPr>
        <w:tc>
          <w:tcPr>
            <w:tcW w:w="1797" w:type="dxa"/>
            <w:shd w:val="clear" w:color="auto" w:fill="auto"/>
            <w:vAlign w:val="center"/>
            <w:hideMark/>
          </w:tcPr>
          <w:p w14:paraId="70CA2FA4" w14:textId="77777777" w:rsidR="0025641E" w:rsidRPr="006F0176" w:rsidRDefault="0025641E" w:rsidP="0066659D">
            <w:r w:rsidRPr="006F0176">
              <w:t>CUP &amp; CCO Learning Completions</w:t>
            </w:r>
          </w:p>
        </w:tc>
        <w:tc>
          <w:tcPr>
            <w:tcW w:w="2883" w:type="dxa"/>
            <w:shd w:val="clear" w:color="auto" w:fill="auto"/>
            <w:noWrap/>
            <w:vAlign w:val="center"/>
            <w:hideMark/>
          </w:tcPr>
          <w:p w14:paraId="1792ACA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0F54E50"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CA4B4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E4196F"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576DEF6"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C54763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48A0BA" w14:textId="77777777" w:rsidR="0025641E" w:rsidRPr="006F0176" w:rsidRDefault="0025641E" w:rsidP="0066659D">
            <w:pPr>
              <w:rPr>
                <w:color w:val="000000"/>
              </w:rPr>
            </w:pPr>
            <w:r w:rsidRPr="006F0176">
              <w:rPr>
                <w:color w:val="000000"/>
              </w:rPr>
              <w:t>Class/Instructor not in assigned area</w:t>
            </w:r>
          </w:p>
          <w:p w14:paraId="504B03F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30E68C7" w14:textId="77777777" w:rsidTr="0066659D">
        <w:trPr>
          <w:trHeight w:val="1200"/>
        </w:trPr>
        <w:tc>
          <w:tcPr>
            <w:tcW w:w="1797" w:type="dxa"/>
            <w:shd w:val="clear" w:color="auto" w:fill="auto"/>
            <w:vAlign w:val="center"/>
          </w:tcPr>
          <w:p w14:paraId="11B09716" w14:textId="77777777" w:rsidR="0025641E" w:rsidRPr="006F0176" w:rsidRDefault="0025641E" w:rsidP="0066659D">
            <w:r w:rsidRPr="006F0176">
              <w:t>ETS</w:t>
            </w:r>
          </w:p>
        </w:tc>
        <w:tc>
          <w:tcPr>
            <w:tcW w:w="2883" w:type="dxa"/>
            <w:shd w:val="clear" w:color="auto" w:fill="auto"/>
            <w:noWrap/>
            <w:vAlign w:val="center"/>
          </w:tcPr>
          <w:p w14:paraId="3EA0DFB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CB33637" w14:textId="77777777" w:rsidR="0025641E" w:rsidRPr="006F0176" w:rsidRDefault="0025641E" w:rsidP="0066659D">
            <w:pPr>
              <w:rPr>
                <w:color w:val="000000"/>
              </w:rPr>
            </w:pPr>
            <w:r w:rsidRPr="006F0176">
              <w:rPr>
                <w:color w:val="000000"/>
              </w:rPr>
              <w:t xml:space="preserve">Fails to review labor results/does not initiate correct action </w:t>
            </w:r>
          </w:p>
          <w:p w14:paraId="4233A170" w14:textId="77777777" w:rsidR="0025641E" w:rsidRPr="006F0176" w:rsidRDefault="0025641E" w:rsidP="0066659D">
            <w:pPr>
              <w:rPr>
                <w:color w:val="000000"/>
              </w:rPr>
            </w:pPr>
            <w:r w:rsidRPr="006F0176">
              <w:rPr>
                <w:color w:val="000000"/>
              </w:rPr>
              <w:t>Missed approval deadline</w:t>
            </w:r>
          </w:p>
          <w:p w14:paraId="51C52E23" w14:textId="77777777" w:rsidR="0025641E" w:rsidRPr="006F0176" w:rsidRDefault="0025641E" w:rsidP="0066659D">
            <w:pPr>
              <w:rPr>
                <w:color w:val="000000"/>
              </w:rPr>
            </w:pPr>
            <w:r w:rsidRPr="006F0176">
              <w:rPr>
                <w:color w:val="000000"/>
              </w:rPr>
              <w:t>Not completed daily</w:t>
            </w:r>
          </w:p>
          <w:p w14:paraId="1487D680" w14:textId="77777777" w:rsidR="0025641E" w:rsidRPr="006F0176" w:rsidRDefault="0025641E" w:rsidP="0066659D">
            <w:pPr>
              <w:rPr>
                <w:color w:val="000000"/>
              </w:rPr>
            </w:pPr>
            <w:r w:rsidRPr="006F0176">
              <w:rPr>
                <w:color w:val="000000"/>
              </w:rPr>
              <w:t>Wrong codes/times</w:t>
            </w:r>
          </w:p>
          <w:p w14:paraId="3A3CA18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8B4EA26" w14:textId="77777777" w:rsidTr="0066659D">
        <w:trPr>
          <w:trHeight w:val="1097"/>
        </w:trPr>
        <w:tc>
          <w:tcPr>
            <w:tcW w:w="1797" w:type="dxa"/>
            <w:shd w:val="clear" w:color="auto" w:fill="auto"/>
            <w:vAlign w:val="center"/>
          </w:tcPr>
          <w:p w14:paraId="1AD669DF" w14:textId="77777777" w:rsidR="0025641E" w:rsidRPr="006F0176" w:rsidRDefault="0025641E" w:rsidP="0066659D">
            <w:r w:rsidRPr="006F0176">
              <w:lastRenderedPageBreak/>
              <w:t>Level One Metric</w:t>
            </w:r>
          </w:p>
        </w:tc>
        <w:tc>
          <w:tcPr>
            <w:tcW w:w="2883" w:type="dxa"/>
            <w:shd w:val="clear" w:color="auto" w:fill="auto"/>
            <w:noWrap/>
            <w:vAlign w:val="center"/>
          </w:tcPr>
          <w:p w14:paraId="2EA83FB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7A22A8D"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7347247B"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B4F8AE8"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0590A2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C4147FA" w14:textId="77777777" w:rsidTr="0066659D">
        <w:trPr>
          <w:trHeight w:val="1052"/>
        </w:trPr>
        <w:tc>
          <w:tcPr>
            <w:tcW w:w="1797" w:type="dxa"/>
            <w:shd w:val="clear" w:color="auto" w:fill="auto"/>
            <w:vAlign w:val="center"/>
          </w:tcPr>
          <w:p w14:paraId="6F877B82" w14:textId="77777777" w:rsidR="0025641E" w:rsidRPr="006F0176" w:rsidRDefault="0025641E" w:rsidP="0066659D">
            <w:r w:rsidRPr="006F0176">
              <w:t>Media Policy</w:t>
            </w:r>
          </w:p>
        </w:tc>
        <w:tc>
          <w:tcPr>
            <w:tcW w:w="2883" w:type="dxa"/>
            <w:shd w:val="clear" w:color="auto" w:fill="auto"/>
            <w:noWrap/>
            <w:vAlign w:val="center"/>
          </w:tcPr>
          <w:p w14:paraId="3B9A23E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3607AE3" w14:textId="77777777" w:rsidR="0025641E" w:rsidRPr="006F0176" w:rsidRDefault="0025641E" w:rsidP="0066659D">
            <w:pPr>
              <w:rPr>
                <w:color w:val="000000"/>
              </w:rPr>
            </w:pPr>
            <w:r w:rsidRPr="006F0176">
              <w:rPr>
                <w:color w:val="000000"/>
              </w:rPr>
              <w:t>Local Media violation</w:t>
            </w:r>
          </w:p>
          <w:p w14:paraId="475716C1" w14:textId="77777777" w:rsidR="0025641E" w:rsidRPr="006F0176" w:rsidRDefault="0025641E" w:rsidP="0066659D">
            <w:pPr>
              <w:rPr>
                <w:color w:val="000000"/>
              </w:rPr>
            </w:pPr>
            <w:r w:rsidRPr="006F0176">
              <w:rPr>
                <w:color w:val="000000"/>
              </w:rPr>
              <w:t>Other Media violation</w:t>
            </w:r>
          </w:p>
          <w:p w14:paraId="7310BE1B" w14:textId="77777777" w:rsidR="0025641E" w:rsidRPr="006F0176" w:rsidRDefault="0025641E" w:rsidP="0066659D">
            <w:pPr>
              <w:rPr>
                <w:color w:val="000000"/>
              </w:rPr>
            </w:pPr>
            <w:r w:rsidRPr="006F0176">
              <w:rPr>
                <w:color w:val="000000"/>
              </w:rPr>
              <w:t>Social Media violation</w:t>
            </w:r>
          </w:p>
          <w:p w14:paraId="645A036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BF9183" w14:textId="77777777" w:rsidTr="0066659D">
        <w:trPr>
          <w:trHeight w:val="620"/>
        </w:trPr>
        <w:tc>
          <w:tcPr>
            <w:tcW w:w="1797" w:type="dxa"/>
            <w:shd w:val="clear" w:color="auto" w:fill="auto"/>
            <w:vAlign w:val="center"/>
          </w:tcPr>
          <w:p w14:paraId="1F733F8D" w14:textId="77777777" w:rsidR="0025641E" w:rsidRPr="006F0176" w:rsidRDefault="0025641E" w:rsidP="0066659D">
            <w:r w:rsidRPr="006F0176">
              <w:t>Misreporting</w:t>
            </w:r>
          </w:p>
        </w:tc>
        <w:tc>
          <w:tcPr>
            <w:tcW w:w="2883" w:type="dxa"/>
            <w:shd w:val="clear" w:color="auto" w:fill="auto"/>
            <w:noWrap/>
            <w:vAlign w:val="center"/>
          </w:tcPr>
          <w:p w14:paraId="2359D64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7DEAEF" w14:textId="77777777" w:rsidR="0025641E" w:rsidRPr="006F0176" w:rsidRDefault="0025641E" w:rsidP="0066659D">
            <w:pPr>
              <w:rPr>
                <w:color w:val="000000"/>
              </w:rPr>
            </w:pPr>
            <w:r w:rsidRPr="006F0176">
              <w:rPr>
                <w:color w:val="000000"/>
              </w:rPr>
              <w:t>DTR</w:t>
            </w:r>
          </w:p>
          <w:p w14:paraId="21AAB2CF" w14:textId="77777777" w:rsidR="0025641E" w:rsidRPr="006F0176" w:rsidRDefault="0025641E" w:rsidP="0066659D">
            <w:pPr>
              <w:rPr>
                <w:color w:val="000000"/>
              </w:rPr>
            </w:pPr>
            <w:r w:rsidRPr="006F0176">
              <w:rPr>
                <w:color w:val="000000"/>
              </w:rPr>
              <w:t>Exam Review</w:t>
            </w:r>
          </w:p>
          <w:p w14:paraId="2C9A7CD4" w14:textId="77777777" w:rsidR="0025641E" w:rsidRPr="006F0176" w:rsidRDefault="0025641E" w:rsidP="0066659D">
            <w:pPr>
              <w:rPr>
                <w:color w:val="000000"/>
              </w:rPr>
            </w:pPr>
            <w:r w:rsidRPr="006F0176">
              <w:rPr>
                <w:color w:val="000000"/>
              </w:rPr>
              <w:t>Level 1</w:t>
            </w:r>
          </w:p>
          <w:p w14:paraId="3DB38B63" w14:textId="77777777" w:rsidR="0025641E" w:rsidRPr="006F0176" w:rsidRDefault="0025641E" w:rsidP="0066659D">
            <w:pPr>
              <w:rPr>
                <w:color w:val="000000"/>
              </w:rPr>
            </w:pPr>
            <w:r w:rsidRPr="006F0176">
              <w:rPr>
                <w:color w:val="000000"/>
              </w:rPr>
              <w:t>Resume</w:t>
            </w:r>
          </w:p>
          <w:p w14:paraId="2BF71B8D" w14:textId="77777777" w:rsidR="0025641E" w:rsidRPr="006F0176" w:rsidRDefault="0025641E" w:rsidP="0066659D">
            <w:pPr>
              <w:rPr>
                <w:color w:val="000000"/>
              </w:rPr>
            </w:pPr>
            <w:r w:rsidRPr="006F0176">
              <w:rPr>
                <w:color w:val="000000"/>
              </w:rPr>
              <w:t>Timecard</w:t>
            </w:r>
          </w:p>
          <w:p w14:paraId="41E8A7BF" w14:textId="77777777" w:rsidR="0025641E" w:rsidRPr="006F0176" w:rsidRDefault="0025641E" w:rsidP="0066659D">
            <w:pPr>
              <w:rPr>
                <w:color w:val="000000"/>
              </w:rPr>
            </w:pPr>
            <w:r w:rsidRPr="006F0176">
              <w:rPr>
                <w:color w:val="000000"/>
              </w:rPr>
              <w:t>WSR</w:t>
            </w:r>
          </w:p>
          <w:p w14:paraId="157814B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65851EF" w14:textId="77777777" w:rsidTr="0066659D">
        <w:trPr>
          <w:trHeight w:val="638"/>
        </w:trPr>
        <w:tc>
          <w:tcPr>
            <w:tcW w:w="1797" w:type="dxa"/>
            <w:shd w:val="clear" w:color="auto" w:fill="auto"/>
            <w:vAlign w:val="center"/>
          </w:tcPr>
          <w:p w14:paraId="623E310B" w14:textId="77777777" w:rsidR="0025641E" w:rsidRPr="006F0176" w:rsidRDefault="0025641E" w:rsidP="0066659D">
            <w:r w:rsidRPr="006F0176">
              <w:t>MyLMS Completions</w:t>
            </w:r>
          </w:p>
        </w:tc>
        <w:tc>
          <w:tcPr>
            <w:tcW w:w="2883" w:type="dxa"/>
            <w:shd w:val="clear" w:color="auto" w:fill="auto"/>
            <w:noWrap/>
            <w:vAlign w:val="center"/>
          </w:tcPr>
          <w:p w14:paraId="06EC66C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62F12AB" w14:textId="77777777" w:rsidR="0025641E" w:rsidRPr="006F0176" w:rsidRDefault="0025641E" w:rsidP="0066659D">
            <w:pPr>
              <w:rPr>
                <w:color w:val="000000"/>
              </w:rPr>
            </w:pPr>
            <w:r w:rsidRPr="006F0176">
              <w:rPr>
                <w:color w:val="000000"/>
              </w:rPr>
              <w:t>Deadline not met</w:t>
            </w:r>
          </w:p>
          <w:p w14:paraId="46EBFD1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D0D2893" w14:textId="77777777" w:rsidTr="0066659D">
        <w:trPr>
          <w:trHeight w:val="440"/>
        </w:trPr>
        <w:tc>
          <w:tcPr>
            <w:tcW w:w="1797" w:type="dxa"/>
            <w:shd w:val="clear" w:color="auto" w:fill="auto"/>
            <w:vAlign w:val="center"/>
          </w:tcPr>
          <w:p w14:paraId="654C3914" w14:textId="77777777" w:rsidR="0025641E" w:rsidRPr="006F0176" w:rsidRDefault="0025641E" w:rsidP="0066659D">
            <w:r w:rsidRPr="006F0176">
              <w:t>Operations Support</w:t>
            </w:r>
          </w:p>
        </w:tc>
        <w:tc>
          <w:tcPr>
            <w:tcW w:w="2883" w:type="dxa"/>
            <w:shd w:val="clear" w:color="auto" w:fill="auto"/>
            <w:noWrap/>
            <w:vAlign w:val="center"/>
          </w:tcPr>
          <w:p w14:paraId="3836AC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8E1E97"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7B383C5A" w14:textId="77777777" w:rsidR="0025641E" w:rsidRPr="006F0176" w:rsidRDefault="0025641E" w:rsidP="0066659D">
            <w:pPr>
              <w:rPr>
                <w:color w:val="000000"/>
              </w:rPr>
            </w:pPr>
            <w:r w:rsidRPr="006F0176">
              <w:rPr>
                <w:color w:val="000000"/>
              </w:rPr>
              <w:t>Disregards needs and issues/fails to report issues</w:t>
            </w:r>
          </w:p>
          <w:p w14:paraId="37703D0F" w14:textId="77777777" w:rsidR="0025641E" w:rsidRPr="006F0176" w:rsidRDefault="0025641E" w:rsidP="0066659D">
            <w:pPr>
              <w:rPr>
                <w:color w:val="000000"/>
              </w:rPr>
            </w:pPr>
            <w:r w:rsidRPr="006F0176">
              <w:rPr>
                <w:color w:val="000000"/>
              </w:rPr>
              <w:t>Does not participate actively within the call center</w:t>
            </w:r>
          </w:p>
          <w:p w14:paraId="67E345BC" w14:textId="77777777" w:rsidR="0025641E" w:rsidRPr="006F0176" w:rsidRDefault="0025641E" w:rsidP="0066659D">
            <w:pPr>
              <w:rPr>
                <w:color w:val="000000"/>
              </w:rPr>
            </w:pPr>
            <w:r w:rsidRPr="006F0176">
              <w:rPr>
                <w:color w:val="000000"/>
              </w:rPr>
              <w:t>Failed to respond to request to take calls</w:t>
            </w:r>
          </w:p>
          <w:p w14:paraId="14F71C9C" w14:textId="77777777" w:rsidR="0025641E" w:rsidRPr="006F0176" w:rsidRDefault="0025641E" w:rsidP="0066659D">
            <w:pPr>
              <w:rPr>
                <w:color w:val="000000"/>
              </w:rPr>
            </w:pPr>
            <w:r w:rsidRPr="006F0176">
              <w:rPr>
                <w:color w:val="000000"/>
              </w:rPr>
              <w:t>Fails to provide continued support to improve Training completions</w:t>
            </w:r>
          </w:p>
          <w:p w14:paraId="671141F2"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1C1BC060" w14:textId="77777777" w:rsidR="0025641E" w:rsidRPr="006F0176" w:rsidRDefault="0025641E" w:rsidP="0066659D">
            <w:pPr>
              <w:rPr>
                <w:color w:val="000000"/>
              </w:rPr>
            </w:pPr>
            <w:r w:rsidRPr="006F0176">
              <w:rPr>
                <w:color w:val="000000"/>
              </w:rPr>
              <w:t>Missed taking calls quarterly requirement</w:t>
            </w:r>
          </w:p>
          <w:p w14:paraId="6FAFE615" w14:textId="77777777" w:rsidR="0025641E" w:rsidRPr="006F0176" w:rsidRDefault="0025641E" w:rsidP="0066659D">
            <w:pPr>
              <w:rPr>
                <w:color w:val="000000"/>
              </w:rPr>
            </w:pPr>
            <w:r w:rsidRPr="006F0176">
              <w:rPr>
                <w:color w:val="000000"/>
              </w:rPr>
              <w:t>Training buddy system not assigned or not working</w:t>
            </w:r>
          </w:p>
          <w:p w14:paraId="4A1AB13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53D6CEF" w14:textId="77777777" w:rsidTr="0066659D">
        <w:trPr>
          <w:trHeight w:val="557"/>
        </w:trPr>
        <w:tc>
          <w:tcPr>
            <w:tcW w:w="1797" w:type="dxa"/>
            <w:shd w:val="clear" w:color="auto" w:fill="auto"/>
            <w:vAlign w:val="center"/>
          </w:tcPr>
          <w:p w14:paraId="7CDA85EF" w14:textId="77777777" w:rsidR="0025641E" w:rsidRPr="006F0176" w:rsidRDefault="0025641E" w:rsidP="0066659D">
            <w:r w:rsidRPr="006F0176">
              <w:t>Peer Observations</w:t>
            </w:r>
          </w:p>
        </w:tc>
        <w:tc>
          <w:tcPr>
            <w:tcW w:w="2883" w:type="dxa"/>
            <w:shd w:val="clear" w:color="auto" w:fill="auto"/>
            <w:noWrap/>
            <w:vAlign w:val="center"/>
          </w:tcPr>
          <w:p w14:paraId="66512FD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3A4207E"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5A7F6B1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7635181" w14:textId="77777777" w:rsidTr="0066659D">
        <w:trPr>
          <w:trHeight w:val="980"/>
        </w:trPr>
        <w:tc>
          <w:tcPr>
            <w:tcW w:w="1797" w:type="dxa"/>
            <w:shd w:val="clear" w:color="auto" w:fill="auto"/>
            <w:vAlign w:val="center"/>
          </w:tcPr>
          <w:p w14:paraId="00890384" w14:textId="77777777" w:rsidR="0025641E" w:rsidRPr="006F0176" w:rsidRDefault="0025641E" w:rsidP="0066659D">
            <w:r w:rsidRPr="006F0176">
              <w:t>Personal ETS</w:t>
            </w:r>
          </w:p>
        </w:tc>
        <w:tc>
          <w:tcPr>
            <w:tcW w:w="2883" w:type="dxa"/>
            <w:shd w:val="clear" w:color="auto" w:fill="auto"/>
            <w:noWrap/>
            <w:vAlign w:val="center"/>
          </w:tcPr>
          <w:p w14:paraId="235887A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6586A42" w14:textId="77777777" w:rsidR="0025641E" w:rsidRPr="006F0176" w:rsidRDefault="0025641E" w:rsidP="0066659D">
            <w:pPr>
              <w:rPr>
                <w:color w:val="000000"/>
              </w:rPr>
            </w:pPr>
            <w:r w:rsidRPr="006F0176">
              <w:rPr>
                <w:color w:val="000000"/>
              </w:rPr>
              <w:t>Missed signature deadline</w:t>
            </w:r>
          </w:p>
          <w:p w14:paraId="58F1367C" w14:textId="77777777" w:rsidR="0025641E" w:rsidRPr="006F0176" w:rsidRDefault="0025641E" w:rsidP="0066659D">
            <w:pPr>
              <w:rPr>
                <w:color w:val="000000"/>
              </w:rPr>
            </w:pPr>
            <w:r w:rsidRPr="006F0176">
              <w:rPr>
                <w:color w:val="000000"/>
              </w:rPr>
              <w:t>Not completed daily</w:t>
            </w:r>
          </w:p>
          <w:p w14:paraId="38C426B3" w14:textId="77777777" w:rsidR="0025641E" w:rsidRPr="006F0176" w:rsidRDefault="0025641E" w:rsidP="0066659D">
            <w:pPr>
              <w:rPr>
                <w:color w:val="000000"/>
              </w:rPr>
            </w:pPr>
            <w:r w:rsidRPr="006F0176">
              <w:rPr>
                <w:color w:val="000000"/>
              </w:rPr>
              <w:t>Wrong codes/times</w:t>
            </w:r>
          </w:p>
          <w:p w14:paraId="580D758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9F6A2F8"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83A8CF1"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93DD38A"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33E934BE" w14:textId="77777777" w:rsidR="0025641E" w:rsidRPr="006F0176" w:rsidRDefault="0025641E" w:rsidP="0066659D">
            <w:pPr>
              <w:rPr>
                <w:color w:val="000000"/>
              </w:rPr>
            </w:pPr>
            <w:r w:rsidRPr="006F0176">
              <w:rPr>
                <w:color w:val="000000"/>
              </w:rPr>
              <w:t>Actively participates in call center activities and committees</w:t>
            </w:r>
          </w:p>
          <w:p w14:paraId="14992E2C"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538D1CF5"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679CCE13" w14:textId="77777777" w:rsidR="0025641E" w:rsidRPr="006F0176" w:rsidRDefault="0025641E" w:rsidP="0066659D">
            <w:pPr>
              <w:rPr>
                <w:color w:val="000000"/>
              </w:rPr>
            </w:pPr>
            <w:r w:rsidRPr="006F0176">
              <w:rPr>
                <w:color w:val="000000"/>
              </w:rPr>
              <w:t>Classroom Metric SLA Goal achieved-Class/Monthly/Year</w:t>
            </w:r>
          </w:p>
          <w:p w14:paraId="059A9E66"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17BB6D53"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0C5DBA75"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02C6E1EA" w14:textId="77777777" w:rsidR="0025641E" w:rsidRPr="006F0176" w:rsidRDefault="0025641E" w:rsidP="0066659D">
            <w:pPr>
              <w:rPr>
                <w:color w:val="000000"/>
              </w:rPr>
            </w:pPr>
            <w:r w:rsidRPr="006F0176">
              <w:rPr>
                <w:color w:val="000000"/>
              </w:rPr>
              <w:t>Met CUP / CCO Learning Completions Deadline As Verified</w:t>
            </w:r>
          </w:p>
          <w:p w14:paraId="22D58575"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46D9CDD"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C27C671"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0CF4B625"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22FC5BCC"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465A56FC"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12C7CC07"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5EAF127" w14:textId="77777777" w:rsidR="0025641E" w:rsidRPr="006F0176" w:rsidRDefault="0025641E" w:rsidP="0066659D">
            <w:pPr>
              <w:rPr>
                <w:color w:val="000000"/>
              </w:rPr>
            </w:pPr>
            <w:r w:rsidRPr="006F0176">
              <w:rPr>
                <w:color w:val="000000"/>
              </w:rPr>
              <w:t xml:space="preserve">Weekly Status Report </w:t>
            </w:r>
            <w:r>
              <w:rPr>
                <w:color w:val="000000"/>
              </w:rPr>
              <w:t>–</w:t>
            </w:r>
            <w:r w:rsidRPr="006F0176">
              <w:rPr>
                <w:color w:val="000000"/>
              </w:rPr>
              <w:t xml:space="preserve"> Perfect monthly compliance</w:t>
            </w:r>
          </w:p>
          <w:p w14:paraId="7132190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E7461DF" w14:textId="77777777" w:rsidTr="0066659D">
        <w:trPr>
          <w:trHeight w:val="1200"/>
        </w:trPr>
        <w:tc>
          <w:tcPr>
            <w:tcW w:w="1797" w:type="dxa"/>
            <w:shd w:val="clear" w:color="auto" w:fill="auto"/>
            <w:vAlign w:val="center"/>
          </w:tcPr>
          <w:p w14:paraId="75D6C8F3" w14:textId="77777777" w:rsidR="0025641E" w:rsidRPr="006F0176" w:rsidRDefault="0025641E" w:rsidP="0066659D">
            <w:r w:rsidRPr="006F0176">
              <w:lastRenderedPageBreak/>
              <w:t>RTW</w:t>
            </w:r>
          </w:p>
        </w:tc>
        <w:tc>
          <w:tcPr>
            <w:tcW w:w="2883" w:type="dxa"/>
            <w:shd w:val="clear" w:color="auto" w:fill="auto"/>
            <w:noWrap/>
            <w:vAlign w:val="center"/>
          </w:tcPr>
          <w:p w14:paraId="4BE80FB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0AF6F4B" w14:textId="77777777" w:rsidR="0025641E" w:rsidRPr="006F0176" w:rsidRDefault="0025641E" w:rsidP="0066659D">
            <w:pPr>
              <w:rPr>
                <w:color w:val="000000"/>
              </w:rPr>
            </w:pPr>
            <w:r w:rsidRPr="006F0176">
              <w:rPr>
                <w:color w:val="000000"/>
              </w:rPr>
              <w:t>Missed yearly pass rate metric</w:t>
            </w:r>
          </w:p>
          <w:p w14:paraId="054D503D" w14:textId="77777777" w:rsidR="0025641E" w:rsidRPr="006F0176" w:rsidRDefault="0025641E" w:rsidP="0066659D">
            <w:pPr>
              <w:rPr>
                <w:color w:val="000000"/>
              </w:rPr>
            </w:pPr>
            <w:r w:rsidRPr="006F0176">
              <w:rPr>
                <w:color w:val="000000"/>
              </w:rPr>
              <w:t>RTW Summary Page information not accurate/missing information</w:t>
            </w:r>
          </w:p>
          <w:p w14:paraId="020BEC4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9CEEFF8" w14:textId="77777777" w:rsidTr="0066659D">
        <w:trPr>
          <w:trHeight w:val="26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71DB6813"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09349D5D"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4285A106" w14:textId="77777777" w:rsidR="0025641E" w:rsidRPr="006F0176" w:rsidRDefault="0025641E" w:rsidP="0066659D">
            <w:pPr>
              <w:rPr>
                <w:color w:val="000000"/>
              </w:rPr>
            </w:pPr>
            <w:r w:rsidRPr="006F0176">
              <w:rPr>
                <w:color w:val="000000"/>
              </w:rPr>
              <w:t>Badge Policy</w:t>
            </w:r>
          </w:p>
          <w:p w14:paraId="1B7F2B6A" w14:textId="77777777" w:rsidR="0025641E" w:rsidRPr="006F0176" w:rsidRDefault="0025641E" w:rsidP="0066659D">
            <w:pPr>
              <w:rPr>
                <w:color w:val="000000"/>
              </w:rPr>
            </w:pPr>
            <w:r w:rsidRPr="006F0176">
              <w:rPr>
                <w:color w:val="000000"/>
              </w:rPr>
              <w:t>Cell phone/electronic device</w:t>
            </w:r>
          </w:p>
          <w:p w14:paraId="78B138E0" w14:textId="77777777" w:rsidR="0025641E" w:rsidRPr="006F0176" w:rsidRDefault="0025641E" w:rsidP="0066659D">
            <w:pPr>
              <w:rPr>
                <w:color w:val="000000"/>
              </w:rPr>
            </w:pPr>
            <w:r w:rsidRPr="006F0176">
              <w:rPr>
                <w:color w:val="000000"/>
              </w:rPr>
              <w:t>Clean desk</w:t>
            </w:r>
          </w:p>
          <w:p w14:paraId="41DFF27E"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4766B533" w14:textId="77777777" w:rsidR="0025641E" w:rsidRPr="006F0176" w:rsidRDefault="0025641E" w:rsidP="0066659D">
            <w:pPr>
              <w:rPr>
                <w:color w:val="000000"/>
              </w:rPr>
            </w:pPr>
            <w:r w:rsidRPr="006F0176">
              <w:rPr>
                <w:color w:val="000000"/>
              </w:rPr>
              <w:t>Fails to report known issue</w:t>
            </w:r>
          </w:p>
          <w:p w14:paraId="4A422ECF" w14:textId="77777777" w:rsidR="0025641E" w:rsidRPr="006F0176" w:rsidRDefault="0025641E" w:rsidP="0066659D">
            <w:pPr>
              <w:rPr>
                <w:color w:val="000000"/>
              </w:rPr>
            </w:pPr>
            <w:r w:rsidRPr="006F0176">
              <w:rPr>
                <w:color w:val="000000"/>
              </w:rPr>
              <w:t>Food</w:t>
            </w:r>
          </w:p>
          <w:p w14:paraId="680A8766" w14:textId="77777777" w:rsidR="0025641E" w:rsidRPr="006F0176" w:rsidRDefault="0025641E" w:rsidP="0066659D">
            <w:pPr>
              <w:rPr>
                <w:color w:val="000000"/>
              </w:rPr>
            </w:pPr>
            <w:r w:rsidRPr="006F0176">
              <w:rPr>
                <w:color w:val="000000"/>
              </w:rPr>
              <w:t>Misuse of desk or locker</w:t>
            </w:r>
          </w:p>
          <w:p w14:paraId="76F949D7" w14:textId="77777777" w:rsidR="0025641E" w:rsidRPr="006F0176" w:rsidRDefault="0025641E" w:rsidP="0066659D">
            <w:pPr>
              <w:rPr>
                <w:color w:val="000000"/>
              </w:rPr>
            </w:pPr>
            <w:r w:rsidRPr="006F0176">
              <w:rPr>
                <w:color w:val="000000"/>
              </w:rPr>
              <w:t>Unlocked training room, desk, filing cabinet</w:t>
            </w:r>
          </w:p>
          <w:p w14:paraId="5492ABA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4F70F7D" w14:textId="77777777" w:rsidTr="0066659D">
        <w:trPr>
          <w:trHeight w:val="980"/>
        </w:trPr>
        <w:tc>
          <w:tcPr>
            <w:tcW w:w="1797" w:type="dxa"/>
            <w:shd w:val="clear" w:color="auto" w:fill="auto"/>
            <w:vAlign w:val="center"/>
          </w:tcPr>
          <w:p w14:paraId="32D8C494" w14:textId="77777777" w:rsidR="0025641E" w:rsidRPr="006F0176" w:rsidRDefault="0025641E" w:rsidP="0066659D">
            <w:r w:rsidRPr="006F0176">
              <w:t>SLA-Pass Rate</w:t>
            </w:r>
          </w:p>
        </w:tc>
        <w:tc>
          <w:tcPr>
            <w:tcW w:w="2883" w:type="dxa"/>
            <w:shd w:val="clear" w:color="auto" w:fill="auto"/>
            <w:noWrap/>
            <w:vAlign w:val="center"/>
          </w:tcPr>
          <w:p w14:paraId="40FA202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6B16A50"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F486496"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4747D36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9866C5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777D97A" w14:textId="77777777" w:rsidTr="0066659D">
        <w:trPr>
          <w:trHeight w:val="800"/>
        </w:trPr>
        <w:tc>
          <w:tcPr>
            <w:tcW w:w="1797" w:type="dxa"/>
            <w:shd w:val="clear" w:color="auto" w:fill="auto"/>
            <w:vAlign w:val="center"/>
          </w:tcPr>
          <w:p w14:paraId="3519E5A2" w14:textId="77777777" w:rsidR="0025641E" w:rsidRPr="006F0176" w:rsidRDefault="0025641E" w:rsidP="0066659D">
            <w:r w:rsidRPr="006F0176">
              <w:t>Taking Calls</w:t>
            </w:r>
          </w:p>
        </w:tc>
        <w:tc>
          <w:tcPr>
            <w:tcW w:w="2883" w:type="dxa"/>
            <w:shd w:val="clear" w:color="auto" w:fill="auto"/>
            <w:noWrap/>
            <w:vAlign w:val="center"/>
          </w:tcPr>
          <w:p w14:paraId="3D8B4CA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4092DA4" w14:textId="77777777" w:rsidR="0025641E" w:rsidRPr="006F0176" w:rsidRDefault="0025641E" w:rsidP="0066659D">
            <w:pPr>
              <w:rPr>
                <w:color w:val="000000"/>
              </w:rPr>
            </w:pPr>
            <w:r w:rsidRPr="006F0176">
              <w:rPr>
                <w:color w:val="000000"/>
              </w:rPr>
              <w:t>Failed to respond to request</w:t>
            </w:r>
          </w:p>
          <w:p w14:paraId="0F28A72D" w14:textId="77777777" w:rsidR="0025641E" w:rsidRPr="006F0176" w:rsidRDefault="0025641E" w:rsidP="0066659D">
            <w:pPr>
              <w:rPr>
                <w:color w:val="000000"/>
              </w:rPr>
            </w:pPr>
            <w:r w:rsidRPr="006F0176">
              <w:rPr>
                <w:color w:val="000000"/>
              </w:rPr>
              <w:t>Missed quarterly requirement</w:t>
            </w:r>
          </w:p>
          <w:p w14:paraId="25A21E79"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176C9F" w14:textId="77777777" w:rsidTr="0066659D">
        <w:trPr>
          <w:trHeight w:val="1200"/>
        </w:trPr>
        <w:tc>
          <w:tcPr>
            <w:tcW w:w="1797" w:type="dxa"/>
            <w:shd w:val="clear" w:color="auto" w:fill="auto"/>
            <w:vAlign w:val="center"/>
          </w:tcPr>
          <w:p w14:paraId="2BDF0F23" w14:textId="77777777" w:rsidR="0025641E" w:rsidRPr="006F0176" w:rsidRDefault="0025641E" w:rsidP="0066659D">
            <w:r w:rsidRPr="006F0176">
              <w:t>Trainer Development</w:t>
            </w:r>
          </w:p>
        </w:tc>
        <w:tc>
          <w:tcPr>
            <w:tcW w:w="2883" w:type="dxa"/>
            <w:shd w:val="clear" w:color="auto" w:fill="auto"/>
            <w:noWrap/>
            <w:vAlign w:val="center"/>
          </w:tcPr>
          <w:p w14:paraId="275488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0F93E13" w14:textId="77777777" w:rsidR="0025641E" w:rsidRPr="006F0176" w:rsidRDefault="0025641E" w:rsidP="0066659D">
            <w:pPr>
              <w:rPr>
                <w:color w:val="000000"/>
              </w:rPr>
            </w:pPr>
            <w:r w:rsidRPr="006F0176">
              <w:rPr>
                <w:color w:val="000000"/>
              </w:rPr>
              <w:t>Behavior training</w:t>
            </w:r>
          </w:p>
          <w:p w14:paraId="24CF584A" w14:textId="77777777" w:rsidR="0025641E" w:rsidRPr="006F0176" w:rsidRDefault="0025641E" w:rsidP="0066659D">
            <w:pPr>
              <w:rPr>
                <w:color w:val="000000"/>
              </w:rPr>
            </w:pPr>
            <w:r w:rsidRPr="006F0176">
              <w:rPr>
                <w:color w:val="000000"/>
              </w:rPr>
              <w:t>Classroom deadlines</w:t>
            </w:r>
          </w:p>
          <w:p w14:paraId="417ACC40"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1EFA8406" w14:textId="77777777" w:rsidR="0025641E" w:rsidRPr="006F0176" w:rsidRDefault="0025641E" w:rsidP="0066659D">
            <w:pPr>
              <w:rPr>
                <w:color w:val="000000"/>
              </w:rPr>
            </w:pPr>
            <w:r w:rsidRPr="006F0176">
              <w:rPr>
                <w:color w:val="000000"/>
              </w:rPr>
              <w:t>Presentation Skills</w:t>
            </w:r>
          </w:p>
          <w:p w14:paraId="0BA7ACAE" w14:textId="77777777" w:rsidR="0025641E" w:rsidRPr="006F0176" w:rsidRDefault="0025641E" w:rsidP="0066659D">
            <w:pPr>
              <w:rPr>
                <w:color w:val="000000"/>
              </w:rPr>
            </w:pPr>
            <w:r w:rsidRPr="006F0176">
              <w:rPr>
                <w:color w:val="000000"/>
              </w:rPr>
              <w:t>Trainer CUP &amp; CCO Learning completions</w:t>
            </w:r>
          </w:p>
          <w:p w14:paraId="3A98422A" w14:textId="77777777" w:rsidR="0025641E" w:rsidRPr="006F0176" w:rsidRDefault="0025641E" w:rsidP="0066659D">
            <w:pPr>
              <w:rPr>
                <w:color w:val="000000"/>
              </w:rPr>
            </w:pPr>
            <w:r w:rsidRPr="006F0176">
              <w:rPr>
                <w:color w:val="000000"/>
              </w:rPr>
              <w:t>Trainer MyLMS completions</w:t>
            </w:r>
          </w:p>
          <w:p w14:paraId="7E2F0C83" w14:textId="77777777" w:rsidR="0025641E" w:rsidRPr="006F0176" w:rsidRDefault="0025641E" w:rsidP="0066659D">
            <w:pPr>
              <w:rPr>
                <w:color w:val="000000"/>
              </w:rPr>
            </w:pPr>
            <w:r w:rsidRPr="006F0176">
              <w:rPr>
                <w:color w:val="000000"/>
              </w:rPr>
              <w:t>Trainer On-boarding</w:t>
            </w:r>
          </w:p>
          <w:p w14:paraId="6DFFF3D3" w14:textId="77777777" w:rsidR="0025641E" w:rsidRPr="006F0176" w:rsidRDefault="0025641E" w:rsidP="0066659D">
            <w:pPr>
              <w:rPr>
                <w:color w:val="000000"/>
              </w:rPr>
            </w:pPr>
            <w:r w:rsidRPr="006F0176">
              <w:rPr>
                <w:color w:val="000000"/>
              </w:rPr>
              <w:t>Trainer WSR completion</w:t>
            </w:r>
          </w:p>
          <w:p w14:paraId="0F39D7C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34CC85D" w14:textId="77777777" w:rsidTr="0066659D">
        <w:trPr>
          <w:trHeight w:val="1200"/>
        </w:trPr>
        <w:tc>
          <w:tcPr>
            <w:tcW w:w="1797" w:type="dxa"/>
            <w:shd w:val="clear" w:color="auto" w:fill="auto"/>
            <w:vAlign w:val="center"/>
          </w:tcPr>
          <w:p w14:paraId="52AED140" w14:textId="77777777" w:rsidR="0025641E" w:rsidRPr="006F0176" w:rsidRDefault="0025641E" w:rsidP="0066659D">
            <w:r w:rsidRPr="006F0176">
              <w:t>Trainer Expectations</w:t>
            </w:r>
          </w:p>
        </w:tc>
        <w:tc>
          <w:tcPr>
            <w:tcW w:w="2883" w:type="dxa"/>
            <w:shd w:val="clear" w:color="auto" w:fill="auto"/>
            <w:noWrap/>
            <w:vAlign w:val="center"/>
          </w:tcPr>
          <w:p w14:paraId="179E54A7"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0223A53" w14:textId="77777777" w:rsidR="0025641E" w:rsidRPr="006F0176" w:rsidRDefault="0025641E" w:rsidP="0066659D">
            <w:pPr>
              <w:rPr>
                <w:color w:val="000000"/>
              </w:rPr>
            </w:pPr>
            <w:r w:rsidRPr="006F0176">
              <w:rPr>
                <w:color w:val="000000"/>
              </w:rPr>
              <w:t>Alias names</w:t>
            </w:r>
          </w:p>
          <w:p w14:paraId="2C2449B6"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72C9081" w14:textId="77777777" w:rsidR="0025641E" w:rsidRPr="006F0176" w:rsidRDefault="0025641E" w:rsidP="0066659D">
            <w:pPr>
              <w:rPr>
                <w:color w:val="000000"/>
              </w:rPr>
            </w:pPr>
            <w:r w:rsidRPr="006F0176">
              <w:rPr>
                <w:color w:val="000000"/>
              </w:rPr>
              <w:t>CCO Learning &amp; MyLMS for CSRs completed</w:t>
            </w:r>
          </w:p>
          <w:p w14:paraId="53B05FFB" w14:textId="77777777" w:rsidR="0025641E" w:rsidRPr="006F0176" w:rsidRDefault="0025641E" w:rsidP="0066659D">
            <w:pPr>
              <w:rPr>
                <w:color w:val="000000"/>
              </w:rPr>
            </w:pPr>
            <w:r w:rsidRPr="006F0176">
              <w:rPr>
                <w:color w:val="000000"/>
              </w:rPr>
              <w:t>Class Confirmations</w:t>
            </w:r>
          </w:p>
          <w:p w14:paraId="305F0616" w14:textId="77777777" w:rsidR="0025641E" w:rsidRPr="006F0176" w:rsidRDefault="0025641E" w:rsidP="0066659D">
            <w:pPr>
              <w:rPr>
                <w:color w:val="000000"/>
              </w:rPr>
            </w:pPr>
            <w:r w:rsidRPr="006F0176">
              <w:rPr>
                <w:color w:val="000000"/>
              </w:rPr>
              <w:t>ETO e-mail</w:t>
            </w:r>
          </w:p>
          <w:p w14:paraId="48795508" w14:textId="77777777" w:rsidR="0025641E" w:rsidRPr="006F0176" w:rsidRDefault="0025641E" w:rsidP="0066659D">
            <w:pPr>
              <w:rPr>
                <w:color w:val="000000"/>
              </w:rPr>
            </w:pPr>
            <w:r w:rsidRPr="006F0176">
              <w:rPr>
                <w:color w:val="000000"/>
              </w:rPr>
              <w:t>Filing hard copies of certification documents</w:t>
            </w:r>
          </w:p>
          <w:p w14:paraId="71BFE1FB" w14:textId="77777777" w:rsidR="0025641E" w:rsidRPr="006F0176" w:rsidRDefault="0025641E" w:rsidP="0066659D">
            <w:pPr>
              <w:rPr>
                <w:color w:val="000000"/>
              </w:rPr>
            </w:pPr>
            <w:r w:rsidRPr="006F0176">
              <w:rPr>
                <w:color w:val="000000"/>
              </w:rPr>
              <w:t>On-boarding</w:t>
            </w:r>
          </w:p>
          <w:p w14:paraId="694D3E5C" w14:textId="77777777" w:rsidR="0025641E" w:rsidRPr="006F0176" w:rsidRDefault="0025641E" w:rsidP="0066659D">
            <w:pPr>
              <w:rPr>
                <w:color w:val="000000"/>
              </w:rPr>
            </w:pPr>
            <w:r w:rsidRPr="006F0176">
              <w:rPr>
                <w:color w:val="000000"/>
              </w:rPr>
              <w:t>Ops Summary e-mail (from DTR)</w:t>
            </w:r>
          </w:p>
          <w:p w14:paraId="535E4A1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ADB4371" w14:textId="77777777" w:rsidTr="0066659D">
        <w:trPr>
          <w:trHeight w:val="548"/>
        </w:trPr>
        <w:tc>
          <w:tcPr>
            <w:tcW w:w="1797" w:type="dxa"/>
            <w:shd w:val="clear" w:color="auto" w:fill="auto"/>
            <w:vAlign w:val="center"/>
          </w:tcPr>
          <w:p w14:paraId="13AF9598" w14:textId="77777777" w:rsidR="0025641E" w:rsidRPr="006F0176" w:rsidRDefault="0025641E" w:rsidP="0066659D">
            <w:r w:rsidRPr="006F0176">
              <w:t>Trainer Observations</w:t>
            </w:r>
          </w:p>
        </w:tc>
        <w:tc>
          <w:tcPr>
            <w:tcW w:w="2883" w:type="dxa"/>
            <w:shd w:val="clear" w:color="auto" w:fill="auto"/>
            <w:noWrap/>
            <w:vAlign w:val="center"/>
          </w:tcPr>
          <w:p w14:paraId="520A9AB8"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DE6F04" w14:textId="77777777" w:rsidR="0025641E" w:rsidRPr="006F0176" w:rsidRDefault="0025641E" w:rsidP="0066659D">
            <w:pPr>
              <w:rPr>
                <w:color w:val="000000"/>
              </w:rPr>
            </w:pPr>
            <w:r w:rsidRPr="006F0176">
              <w:rPr>
                <w:color w:val="000000"/>
              </w:rPr>
              <w:t xml:space="preserve">Fails to meet SOP </w:t>
            </w:r>
          </w:p>
          <w:p w14:paraId="1F55D50E"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FBAA869" w14:textId="77777777" w:rsidTr="0066659D">
        <w:trPr>
          <w:trHeight w:val="890"/>
        </w:trPr>
        <w:tc>
          <w:tcPr>
            <w:tcW w:w="1797" w:type="dxa"/>
            <w:shd w:val="clear" w:color="auto" w:fill="auto"/>
            <w:vAlign w:val="center"/>
          </w:tcPr>
          <w:p w14:paraId="08B7193A" w14:textId="77777777" w:rsidR="0025641E" w:rsidRPr="006F0176" w:rsidRDefault="0025641E" w:rsidP="0066659D">
            <w:r w:rsidRPr="006F0176">
              <w:t>Weekly Status Report</w:t>
            </w:r>
          </w:p>
        </w:tc>
        <w:tc>
          <w:tcPr>
            <w:tcW w:w="2883" w:type="dxa"/>
            <w:shd w:val="clear" w:color="auto" w:fill="auto"/>
            <w:noWrap/>
            <w:vAlign w:val="center"/>
          </w:tcPr>
          <w:p w14:paraId="734F6B02"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8C91A9F" w14:textId="77777777" w:rsidR="0025641E" w:rsidRPr="006F0176" w:rsidRDefault="0025641E" w:rsidP="0066659D">
            <w:pPr>
              <w:rPr>
                <w:color w:val="000000"/>
              </w:rPr>
            </w:pPr>
            <w:r w:rsidRPr="006F0176">
              <w:rPr>
                <w:color w:val="000000"/>
              </w:rPr>
              <w:t>Incomplete/Inaccurate</w:t>
            </w:r>
          </w:p>
          <w:p w14:paraId="660F1901" w14:textId="77777777" w:rsidR="0025641E" w:rsidRPr="006F0176" w:rsidRDefault="0025641E" w:rsidP="0066659D">
            <w:pPr>
              <w:rPr>
                <w:color w:val="000000"/>
              </w:rPr>
            </w:pPr>
            <w:r w:rsidRPr="006F0176">
              <w:rPr>
                <w:color w:val="000000"/>
              </w:rPr>
              <w:t>Missed deadline</w:t>
            </w:r>
          </w:p>
          <w:p w14:paraId="6C3F33F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9B9AA9A" w14:textId="77777777" w:rsidTr="0066659D">
        <w:trPr>
          <w:trHeight w:val="620"/>
        </w:trPr>
        <w:tc>
          <w:tcPr>
            <w:tcW w:w="1797" w:type="dxa"/>
            <w:shd w:val="clear" w:color="auto" w:fill="auto"/>
            <w:vAlign w:val="center"/>
          </w:tcPr>
          <w:p w14:paraId="46DB97D7" w14:textId="77777777" w:rsidR="0025641E" w:rsidRPr="006F0176" w:rsidRDefault="0025641E" w:rsidP="0066659D">
            <w:r w:rsidRPr="006F0176">
              <w:t>Customer Service Escalation (available only if the log is a CSE)</w:t>
            </w:r>
          </w:p>
        </w:tc>
        <w:tc>
          <w:tcPr>
            <w:tcW w:w="2883" w:type="dxa"/>
            <w:shd w:val="clear" w:color="auto" w:fill="auto"/>
            <w:noWrap/>
            <w:vAlign w:val="center"/>
          </w:tcPr>
          <w:p w14:paraId="715CE8D2"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145CB8B4" w14:textId="77777777" w:rsidR="0025641E" w:rsidRPr="006F0176" w:rsidRDefault="0025641E" w:rsidP="0066659D">
            <w:pPr>
              <w:rPr>
                <w:color w:val="000000"/>
              </w:rPr>
            </w:pPr>
            <w:r w:rsidRPr="006F0176">
              <w:rPr>
                <w:color w:val="000000"/>
              </w:rPr>
              <w:t xml:space="preserve">Argues with other trainer </w:t>
            </w:r>
          </w:p>
          <w:p w14:paraId="442680F8" w14:textId="77777777" w:rsidR="0025641E" w:rsidRPr="006F0176" w:rsidRDefault="0025641E" w:rsidP="0066659D">
            <w:pPr>
              <w:rPr>
                <w:color w:val="000000"/>
              </w:rPr>
            </w:pPr>
            <w:r w:rsidRPr="006F0176">
              <w:rPr>
                <w:color w:val="000000"/>
              </w:rPr>
              <w:t xml:space="preserve">Compromises PHI/PII </w:t>
            </w:r>
          </w:p>
          <w:p w14:paraId="142E910C" w14:textId="77777777" w:rsidR="0025641E" w:rsidRPr="006F0176" w:rsidRDefault="0025641E" w:rsidP="0066659D">
            <w:pPr>
              <w:rPr>
                <w:color w:val="000000"/>
              </w:rPr>
            </w:pPr>
            <w:r w:rsidRPr="006F0176">
              <w:rPr>
                <w:color w:val="000000"/>
              </w:rPr>
              <w:t>Encourages / commits fraud</w:t>
            </w:r>
          </w:p>
          <w:p w14:paraId="597F42DD" w14:textId="77777777" w:rsidR="0025641E" w:rsidRPr="006F0176" w:rsidRDefault="0025641E" w:rsidP="0066659D">
            <w:pPr>
              <w:rPr>
                <w:color w:val="000000"/>
              </w:rPr>
            </w:pPr>
            <w:r w:rsidRPr="006F0176">
              <w:rPr>
                <w:color w:val="000000"/>
              </w:rPr>
              <w:t>Releases assessment information to the CSRs in class</w:t>
            </w:r>
          </w:p>
          <w:p w14:paraId="0234F965" w14:textId="77777777" w:rsidR="0025641E" w:rsidRPr="006F0176" w:rsidRDefault="0025641E" w:rsidP="0066659D">
            <w:pPr>
              <w:rPr>
                <w:color w:val="000000"/>
              </w:rPr>
            </w:pPr>
            <w:r w:rsidRPr="006F0176">
              <w:rPr>
                <w:color w:val="000000"/>
              </w:rPr>
              <w:t>Threatens employee</w:t>
            </w:r>
          </w:p>
          <w:p w14:paraId="45505AC1" w14:textId="77777777" w:rsidR="0025641E" w:rsidRPr="006F0176" w:rsidRDefault="0025641E" w:rsidP="0066659D">
            <w:pPr>
              <w:rPr>
                <w:color w:val="000000"/>
              </w:rPr>
            </w:pPr>
            <w:r w:rsidRPr="006F0176">
              <w:rPr>
                <w:color w:val="000000"/>
              </w:rPr>
              <w:t>Uses derogatory / disrespectful words</w:t>
            </w:r>
          </w:p>
          <w:p w14:paraId="36B66765" w14:textId="77777777" w:rsidR="0025641E" w:rsidRPr="006F0176" w:rsidRDefault="0025641E" w:rsidP="0066659D">
            <w:pPr>
              <w:rPr>
                <w:color w:val="000000"/>
              </w:rPr>
            </w:pPr>
            <w:r w:rsidRPr="006F0176">
              <w:rPr>
                <w:color w:val="000000"/>
              </w:rPr>
              <w:t>Uses profanity of any kind</w:t>
            </w:r>
          </w:p>
          <w:p w14:paraId="0EA970E6" w14:textId="77777777" w:rsidR="0025641E" w:rsidRPr="006F0176" w:rsidRDefault="0025641E" w:rsidP="0066659D">
            <w:pPr>
              <w:rPr>
                <w:color w:val="000000"/>
              </w:rPr>
            </w:pPr>
            <w:r w:rsidRPr="006F0176">
              <w:rPr>
                <w:color w:val="000000"/>
              </w:rPr>
              <w:t>Verbally abusive</w:t>
            </w:r>
          </w:p>
          <w:p w14:paraId="155CEDEA" w14:textId="77777777" w:rsidR="0025641E" w:rsidRPr="006F0176" w:rsidRDefault="0025641E" w:rsidP="0066659D">
            <w:pPr>
              <w:rPr>
                <w:color w:val="000000"/>
              </w:rPr>
            </w:pPr>
            <w:r w:rsidRPr="006F0176">
              <w:rPr>
                <w:color w:val="000000"/>
              </w:rPr>
              <w:lastRenderedPageBreak/>
              <w:t>Yells, screams</w:t>
            </w:r>
          </w:p>
          <w:p w14:paraId="291FF2FD" w14:textId="77777777" w:rsidR="0025641E" w:rsidRPr="006F0176" w:rsidRDefault="0025641E" w:rsidP="0066659D">
            <w:pPr>
              <w:rPr>
                <w:color w:val="000000"/>
              </w:rPr>
            </w:pPr>
            <w:r w:rsidRPr="006F0176">
              <w:rPr>
                <w:color w:val="000000"/>
              </w:rPr>
              <w:t>Other: Specify reason under coaching details.</w:t>
            </w:r>
          </w:p>
        </w:tc>
      </w:tr>
    </w:tbl>
    <w:p w14:paraId="72D2B5DA" w14:textId="77777777" w:rsidR="0025641E" w:rsidRDefault="0025641E" w:rsidP="0025641E">
      <w:pPr>
        <w:ind w:left="1440"/>
      </w:pPr>
    </w:p>
    <w:p w14:paraId="18975938" w14:textId="77777777" w:rsidR="0025641E" w:rsidRDefault="0025641E" w:rsidP="0025641E">
      <w:pPr>
        <w:ind w:left="1440"/>
      </w:pPr>
      <w:r w:rsidRPr="002A4C6B">
        <w:t>Note: Other: Specify reason under coaching details. Should be last in the list.</w:t>
      </w:r>
    </w:p>
    <w:p w14:paraId="014677EA" w14:textId="77777777" w:rsidR="0025641E" w:rsidRPr="00AF54FF" w:rsidRDefault="0025641E" w:rsidP="0025641E">
      <w:pPr>
        <w:spacing w:before="120"/>
        <w:rPr>
          <w:b/>
        </w:rPr>
      </w:pPr>
      <w:r w:rsidRPr="00AF54FF">
        <w:rPr>
          <w:b/>
        </w:rPr>
        <w:t>3.2.1.6.7.2</w:t>
      </w:r>
      <w:r w:rsidRPr="00AF54FF">
        <w:rPr>
          <w:b/>
        </w:rPr>
        <w:tab/>
        <w:t xml:space="preserve">Indirect Coaching Reason and Sub-Reasons </w:t>
      </w:r>
    </w:p>
    <w:p w14:paraId="0772F2D3" w14:textId="77777777" w:rsidR="0025641E" w:rsidRDefault="0025641E" w:rsidP="0025641E">
      <w:pPr>
        <w:ind w:left="1440"/>
      </w:pPr>
      <w:r w:rsidRPr="0022658E">
        <w:t>Allow for the selection of one or more Indirect Coaching Reasons and Sub-Coaching Reasons.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797"/>
        <w:gridCol w:w="2883"/>
        <w:gridCol w:w="5040"/>
      </w:tblGrid>
      <w:tr w:rsidR="0025641E" w:rsidRPr="006F0176" w14:paraId="068AA7DB" w14:textId="77777777" w:rsidTr="0066659D">
        <w:trPr>
          <w:trHeight w:val="300"/>
        </w:trPr>
        <w:tc>
          <w:tcPr>
            <w:tcW w:w="1797" w:type="dxa"/>
            <w:shd w:val="clear" w:color="auto" w:fill="000000"/>
            <w:vAlign w:val="center"/>
            <w:hideMark/>
          </w:tcPr>
          <w:p w14:paraId="5FDA3F93" w14:textId="77777777" w:rsidR="0025641E" w:rsidRPr="00380BDF" w:rsidRDefault="0025641E" w:rsidP="0066659D">
            <w:pPr>
              <w:jc w:val="center"/>
              <w:rPr>
                <w:b/>
                <w:color w:val="FFFFFF"/>
              </w:rPr>
            </w:pPr>
            <w:r w:rsidRPr="00380BDF">
              <w:rPr>
                <w:b/>
                <w:color w:val="FFFFFF"/>
              </w:rPr>
              <w:t>Coaching Reason</w:t>
            </w:r>
          </w:p>
        </w:tc>
        <w:tc>
          <w:tcPr>
            <w:tcW w:w="2883" w:type="dxa"/>
            <w:shd w:val="clear" w:color="auto" w:fill="000000"/>
            <w:noWrap/>
            <w:vAlign w:val="center"/>
            <w:hideMark/>
          </w:tcPr>
          <w:p w14:paraId="52C5D536" w14:textId="77777777" w:rsidR="0025641E" w:rsidRPr="00380BDF" w:rsidRDefault="0025641E" w:rsidP="0066659D">
            <w:pPr>
              <w:jc w:val="center"/>
              <w:rPr>
                <w:b/>
                <w:color w:val="FFFFFF"/>
              </w:rPr>
            </w:pPr>
            <w:r w:rsidRPr="00380BDF">
              <w:rPr>
                <w:b/>
                <w:color w:val="FFFFFF"/>
              </w:rPr>
              <w:t>Opportunity/Reinforcement</w:t>
            </w:r>
          </w:p>
        </w:tc>
        <w:tc>
          <w:tcPr>
            <w:tcW w:w="5040" w:type="dxa"/>
            <w:shd w:val="clear" w:color="auto" w:fill="000000"/>
            <w:noWrap/>
            <w:vAlign w:val="center"/>
            <w:hideMark/>
          </w:tcPr>
          <w:p w14:paraId="0A9162DE" w14:textId="77777777" w:rsidR="0025641E" w:rsidRPr="00380BDF" w:rsidRDefault="0025641E" w:rsidP="0066659D">
            <w:pPr>
              <w:jc w:val="center"/>
              <w:rPr>
                <w:b/>
                <w:color w:val="FFFFFF"/>
              </w:rPr>
            </w:pPr>
            <w:r w:rsidRPr="00380BDF">
              <w:rPr>
                <w:b/>
                <w:color w:val="FFFFFF"/>
              </w:rPr>
              <w:t>Sub-Coaching Reason</w:t>
            </w:r>
          </w:p>
        </w:tc>
      </w:tr>
      <w:tr w:rsidR="0025641E" w:rsidRPr="006F0176" w14:paraId="3CD7FBE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05641CC" w14:textId="77777777" w:rsidR="0025641E" w:rsidRPr="006F0176" w:rsidRDefault="0025641E" w:rsidP="0066659D">
            <w:r w:rsidRPr="006F0176">
              <w:t>Attendance</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826DC4A"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5DDF107" w14:textId="77777777" w:rsidR="0025641E" w:rsidRPr="006F0176" w:rsidRDefault="0025641E" w:rsidP="0066659D">
            <w:pPr>
              <w:rPr>
                <w:color w:val="000000"/>
              </w:rPr>
            </w:pPr>
            <w:r w:rsidRPr="006F0176">
              <w:rPr>
                <w:color w:val="000000"/>
              </w:rPr>
              <w:t>Improper notification</w:t>
            </w:r>
          </w:p>
          <w:p w14:paraId="0E7473D6" w14:textId="77777777" w:rsidR="0025641E" w:rsidRPr="006F0176" w:rsidRDefault="0025641E" w:rsidP="0066659D">
            <w:pPr>
              <w:rPr>
                <w:color w:val="000000"/>
              </w:rPr>
            </w:pPr>
            <w:r w:rsidRPr="006F0176">
              <w:rPr>
                <w:color w:val="000000"/>
              </w:rPr>
              <w:t>Late or missing meetings</w:t>
            </w:r>
          </w:p>
          <w:p w14:paraId="248C8780" w14:textId="77777777" w:rsidR="0025641E" w:rsidRPr="006F0176" w:rsidRDefault="0025641E" w:rsidP="0066659D">
            <w:pPr>
              <w:rPr>
                <w:color w:val="000000"/>
              </w:rPr>
            </w:pPr>
            <w:r w:rsidRPr="006F0176">
              <w:rPr>
                <w:color w:val="000000"/>
              </w:rPr>
              <w:t>Number of hours exceeded</w:t>
            </w:r>
          </w:p>
          <w:p w14:paraId="3E36FA2A" w14:textId="77777777" w:rsidR="0025641E" w:rsidRPr="006F0176" w:rsidRDefault="0025641E" w:rsidP="0066659D">
            <w:pPr>
              <w:rPr>
                <w:color w:val="000000"/>
              </w:rPr>
            </w:pPr>
            <w:r w:rsidRPr="006F0176">
              <w:rPr>
                <w:color w:val="000000"/>
              </w:rPr>
              <w:t>Number of occurrences exceeded</w:t>
            </w:r>
          </w:p>
          <w:p w14:paraId="5E27ED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59A662" w14:textId="77777777" w:rsidTr="0066659D">
        <w:trPr>
          <w:trHeight w:val="260"/>
        </w:trPr>
        <w:tc>
          <w:tcPr>
            <w:tcW w:w="1797" w:type="dxa"/>
            <w:shd w:val="clear" w:color="auto" w:fill="auto"/>
            <w:vAlign w:val="center"/>
            <w:hideMark/>
          </w:tcPr>
          <w:p w14:paraId="44E8502B" w14:textId="77777777" w:rsidR="0025641E" w:rsidRPr="006F0176" w:rsidRDefault="0025641E" w:rsidP="0066659D">
            <w:r w:rsidRPr="006F0176">
              <w:t>Attrition Tracking</w:t>
            </w:r>
          </w:p>
        </w:tc>
        <w:tc>
          <w:tcPr>
            <w:tcW w:w="2883" w:type="dxa"/>
            <w:shd w:val="clear" w:color="auto" w:fill="auto"/>
            <w:noWrap/>
            <w:vAlign w:val="center"/>
            <w:hideMark/>
          </w:tcPr>
          <w:p w14:paraId="1F586DB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1E76EFFC" w14:textId="77777777" w:rsidR="0025641E" w:rsidRPr="006F0176" w:rsidRDefault="0025641E" w:rsidP="0066659D">
            <w:pPr>
              <w:rPr>
                <w:color w:val="000000"/>
              </w:rPr>
            </w:pPr>
            <w:r w:rsidRPr="006F0176">
              <w:rPr>
                <w:color w:val="000000"/>
              </w:rPr>
              <w:t>Inaccurate or missing information</w:t>
            </w:r>
          </w:p>
          <w:p w14:paraId="53E167D8"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F382755" w14:textId="77777777" w:rsidTr="0066659D">
        <w:trPr>
          <w:trHeight w:val="300"/>
        </w:trPr>
        <w:tc>
          <w:tcPr>
            <w:tcW w:w="1797" w:type="dxa"/>
            <w:shd w:val="clear" w:color="auto" w:fill="auto"/>
            <w:vAlign w:val="center"/>
            <w:hideMark/>
          </w:tcPr>
          <w:p w14:paraId="4F50BA11" w14:textId="77777777" w:rsidR="0025641E" w:rsidRPr="006F0176" w:rsidRDefault="0025641E" w:rsidP="0066659D">
            <w:r w:rsidRPr="006F0176">
              <w:t>Behavior</w:t>
            </w:r>
          </w:p>
        </w:tc>
        <w:tc>
          <w:tcPr>
            <w:tcW w:w="2883" w:type="dxa"/>
            <w:shd w:val="clear" w:color="auto" w:fill="auto"/>
            <w:noWrap/>
            <w:vAlign w:val="center"/>
            <w:hideMark/>
          </w:tcPr>
          <w:p w14:paraId="66FF0E6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noWrap/>
            <w:vAlign w:val="center"/>
            <w:hideMark/>
          </w:tcPr>
          <w:p w14:paraId="61D8FC74" w14:textId="77777777" w:rsidR="0025641E" w:rsidRPr="006F0176" w:rsidRDefault="0025641E" w:rsidP="0066659D">
            <w:pPr>
              <w:rPr>
                <w:color w:val="000000"/>
              </w:rPr>
            </w:pPr>
            <w:r w:rsidRPr="006F0176">
              <w:rPr>
                <w:color w:val="000000"/>
              </w:rPr>
              <w:t xml:space="preserve">Communication is unprofessional in nature and/or offending to others </w:t>
            </w:r>
          </w:p>
          <w:p w14:paraId="5C59E952"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0058E04F" w14:textId="77777777" w:rsidR="0025641E" w:rsidRPr="006F0176" w:rsidRDefault="0025641E" w:rsidP="0066659D">
            <w:pPr>
              <w:rPr>
                <w:color w:val="000000"/>
              </w:rPr>
            </w:pPr>
            <w:r w:rsidRPr="006F0176">
              <w:rPr>
                <w:color w:val="000000"/>
              </w:rPr>
              <w:t>Distraction of others (i.e. noisy, visiting)</w:t>
            </w:r>
          </w:p>
          <w:p w14:paraId="6CA1F14A" w14:textId="77777777" w:rsidR="0025641E" w:rsidRPr="006F0176" w:rsidRDefault="0025641E" w:rsidP="0066659D">
            <w:pPr>
              <w:rPr>
                <w:color w:val="000000"/>
              </w:rPr>
            </w:pPr>
            <w:r w:rsidRPr="006F0176">
              <w:rPr>
                <w:color w:val="000000"/>
              </w:rPr>
              <w:t>Dress Code</w:t>
            </w:r>
          </w:p>
          <w:p w14:paraId="1BB2A5BD" w14:textId="77777777" w:rsidR="0025641E" w:rsidRPr="006F0176" w:rsidRDefault="0025641E" w:rsidP="0066659D">
            <w:pPr>
              <w:rPr>
                <w:color w:val="000000"/>
              </w:rPr>
            </w:pPr>
            <w:r w:rsidRPr="006F0176">
              <w:rPr>
                <w:color w:val="000000"/>
              </w:rPr>
              <w:t>GDIT Policy violation</w:t>
            </w:r>
          </w:p>
          <w:p w14:paraId="2F8CFD48" w14:textId="77777777" w:rsidR="0025641E" w:rsidRPr="006F0176" w:rsidRDefault="0025641E" w:rsidP="0066659D">
            <w:pPr>
              <w:rPr>
                <w:color w:val="000000"/>
              </w:rPr>
            </w:pPr>
            <w:r w:rsidRPr="006F0176">
              <w:rPr>
                <w:color w:val="000000"/>
              </w:rPr>
              <w:t>Harassment/Workplace Conduct</w:t>
            </w:r>
          </w:p>
          <w:p w14:paraId="4EDD80C8" w14:textId="77777777" w:rsidR="0025641E" w:rsidRPr="006F0176" w:rsidRDefault="0025641E" w:rsidP="0066659D">
            <w:pPr>
              <w:rPr>
                <w:color w:val="000000"/>
              </w:rPr>
            </w:pPr>
            <w:r w:rsidRPr="006F0176">
              <w:rPr>
                <w:color w:val="000000"/>
              </w:rPr>
              <w:t>Insubordination</w:t>
            </w:r>
          </w:p>
          <w:p w14:paraId="22A25964" w14:textId="77777777" w:rsidR="0025641E" w:rsidRPr="006F0176" w:rsidRDefault="0025641E" w:rsidP="0066659D">
            <w:pPr>
              <w:rPr>
                <w:color w:val="000000"/>
              </w:rPr>
            </w:pPr>
            <w:r w:rsidRPr="006F0176">
              <w:rPr>
                <w:color w:val="000000"/>
              </w:rPr>
              <w:t>Privacy/Security</w:t>
            </w:r>
          </w:p>
          <w:p w14:paraId="494C17E9" w14:textId="77777777" w:rsidR="0025641E" w:rsidRPr="006F0176" w:rsidRDefault="0025641E" w:rsidP="0066659D">
            <w:pPr>
              <w:rPr>
                <w:color w:val="000000"/>
              </w:rPr>
            </w:pPr>
            <w:r w:rsidRPr="006F0176">
              <w:rPr>
                <w:color w:val="000000"/>
              </w:rPr>
              <w:t>SOP non-compliance</w:t>
            </w:r>
          </w:p>
          <w:p w14:paraId="073E2389" w14:textId="77777777" w:rsidR="0025641E" w:rsidRPr="006F0176" w:rsidRDefault="0025641E" w:rsidP="0066659D">
            <w:pPr>
              <w:rPr>
                <w:color w:val="000000"/>
              </w:rPr>
            </w:pPr>
            <w:r w:rsidRPr="006F0176">
              <w:rPr>
                <w:color w:val="000000"/>
              </w:rPr>
              <w:t>Travel/AMEX policy</w:t>
            </w:r>
          </w:p>
          <w:p w14:paraId="75E5E2B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462FC4BC"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849A40B" w14:textId="77777777" w:rsidR="0025641E" w:rsidRPr="006F0176" w:rsidRDefault="0025641E" w:rsidP="0066659D">
            <w:r w:rsidRPr="006F0176">
              <w:t>Classroom Documentation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C2734B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471EB1CA" w14:textId="77777777" w:rsidR="0025641E" w:rsidRPr="006F0176" w:rsidRDefault="0025641E" w:rsidP="0066659D">
            <w:pPr>
              <w:rPr>
                <w:color w:val="000000"/>
              </w:rPr>
            </w:pPr>
            <w:r w:rsidRPr="006F0176">
              <w:rPr>
                <w:color w:val="000000"/>
              </w:rPr>
              <w:t>Attendance/Corrective actions not coached timely</w:t>
            </w:r>
          </w:p>
          <w:p w14:paraId="7F9773A3" w14:textId="77777777" w:rsidR="0025641E" w:rsidRPr="006F0176" w:rsidRDefault="0025641E" w:rsidP="0066659D">
            <w:pPr>
              <w:rPr>
                <w:color w:val="000000"/>
              </w:rPr>
            </w:pPr>
            <w:r w:rsidRPr="006F0176">
              <w:rPr>
                <w:color w:val="000000"/>
              </w:rPr>
              <w:t>DTR information not accurate</w:t>
            </w:r>
          </w:p>
          <w:p w14:paraId="703C2B93" w14:textId="77777777" w:rsidR="0025641E" w:rsidRPr="006F0176" w:rsidRDefault="0025641E" w:rsidP="0066659D">
            <w:pPr>
              <w:rPr>
                <w:color w:val="000000"/>
              </w:rPr>
            </w:pPr>
            <w:r w:rsidRPr="006F0176">
              <w:rPr>
                <w:color w:val="000000"/>
              </w:rPr>
              <w:t>Incomplete DTR</w:t>
            </w:r>
          </w:p>
          <w:p w14:paraId="4F608D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9AA648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19B2B87" w14:textId="77777777" w:rsidR="0025641E" w:rsidRPr="006F0176" w:rsidRDefault="0025641E" w:rsidP="0066659D">
            <w:r w:rsidRPr="006F0176">
              <w:t>Classroom Management</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8E19B9B"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721B60AC"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class</w:t>
            </w:r>
          </w:p>
          <w:p w14:paraId="1F589EBF" w14:textId="77777777" w:rsidR="0025641E" w:rsidRPr="006F0176" w:rsidRDefault="0025641E" w:rsidP="0066659D">
            <w:pPr>
              <w:rPr>
                <w:color w:val="000000"/>
              </w:rPr>
            </w:pPr>
            <w:r w:rsidRPr="006F0176">
              <w:rPr>
                <w:color w:val="000000"/>
              </w:rPr>
              <w:t xml:space="preserve">Missed Level 1 goal </w:t>
            </w:r>
            <w:r>
              <w:rPr>
                <w:color w:val="000000"/>
              </w:rPr>
              <w:t>–</w:t>
            </w:r>
            <w:r w:rsidRPr="006F0176">
              <w:rPr>
                <w:color w:val="000000"/>
              </w:rPr>
              <w:t xml:space="preserve"> year</w:t>
            </w:r>
          </w:p>
          <w:p w14:paraId="25CECD6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63D5026" w14:textId="77777777" w:rsidTr="0066659D">
        <w:trPr>
          <w:trHeight w:val="3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8DF316F" w14:textId="77777777" w:rsidR="0025641E" w:rsidRPr="006F0176" w:rsidRDefault="0025641E" w:rsidP="0066659D">
            <w:r w:rsidRPr="006F0176">
              <w:t>Confidentiality</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55785779"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4C0A93B" w14:textId="77777777" w:rsidR="0025641E" w:rsidRPr="006F0176" w:rsidRDefault="0025641E" w:rsidP="0066659D">
            <w:pPr>
              <w:rPr>
                <w:color w:val="000000"/>
              </w:rPr>
            </w:pPr>
            <w:r w:rsidRPr="006F0176">
              <w:rPr>
                <w:color w:val="000000"/>
              </w:rPr>
              <w:t>Failed to keep sensitive information safe</w:t>
            </w:r>
          </w:p>
          <w:p w14:paraId="6E2901F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CFCCFE5" w14:textId="77777777" w:rsidTr="0066659D">
        <w:trPr>
          <w:trHeight w:val="782"/>
        </w:trPr>
        <w:tc>
          <w:tcPr>
            <w:tcW w:w="1797" w:type="dxa"/>
            <w:shd w:val="clear" w:color="auto" w:fill="auto"/>
            <w:vAlign w:val="center"/>
          </w:tcPr>
          <w:p w14:paraId="69389F8A" w14:textId="77777777" w:rsidR="0025641E" w:rsidRPr="006F0176" w:rsidRDefault="0025641E" w:rsidP="0066659D">
            <w:r w:rsidRPr="006F0176">
              <w:t>CSR Completion of Required Training</w:t>
            </w:r>
          </w:p>
        </w:tc>
        <w:tc>
          <w:tcPr>
            <w:tcW w:w="2883" w:type="dxa"/>
            <w:shd w:val="clear" w:color="auto" w:fill="auto"/>
            <w:noWrap/>
            <w:vAlign w:val="center"/>
          </w:tcPr>
          <w:p w14:paraId="3C4D53E4"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D9814BC" w14:textId="77777777" w:rsidR="0025641E" w:rsidRPr="006F0176" w:rsidRDefault="0025641E" w:rsidP="0066659D">
            <w:pPr>
              <w:rPr>
                <w:color w:val="000000"/>
              </w:rPr>
            </w:pPr>
            <w:r w:rsidRPr="006F0176">
              <w:rPr>
                <w:color w:val="000000"/>
              </w:rPr>
              <w:t>CCO Learning for CSRs completed</w:t>
            </w:r>
          </w:p>
          <w:p w14:paraId="4E60785E" w14:textId="77777777" w:rsidR="0025641E" w:rsidRPr="006F0176" w:rsidRDefault="0025641E" w:rsidP="0066659D">
            <w:pPr>
              <w:rPr>
                <w:color w:val="000000"/>
              </w:rPr>
            </w:pPr>
            <w:r w:rsidRPr="006F0176">
              <w:rPr>
                <w:color w:val="000000"/>
              </w:rPr>
              <w:t>CCO MyLMS for CSRs completed</w:t>
            </w:r>
          </w:p>
          <w:p w14:paraId="65F6829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401B4B5" w14:textId="77777777" w:rsidTr="0066659D">
        <w:trPr>
          <w:trHeight w:val="512"/>
        </w:trPr>
        <w:tc>
          <w:tcPr>
            <w:tcW w:w="1797" w:type="dxa"/>
            <w:shd w:val="clear" w:color="auto" w:fill="auto"/>
            <w:vAlign w:val="center"/>
            <w:hideMark/>
          </w:tcPr>
          <w:p w14:paraId="49C05364" w14:textId="77777777" w:rsidR="0025641E" w:rsidRPr="006F0176" w:rsidRDefault="0025641E" w:rsidP="0066659D">
            <w:r w:rsidRPr="006F0176">
              <w:t>CSR Observations</w:t>
            </w:r>
          </w:p>
        </w:tc>
        <w:tc>
          <w:tcPr>
            <w:tcW w:w="2883" w:type="dxa"/>
            <w:shd w:val="clear" w:color="auto" w:fill="auto"/>
            <w:noWrap/>
            <w:vAlign w:val="center"/>
            <w:hideMark/>
          </w:tcPr>
          <w:p w14:paraId="724BFCF1"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68338CAE" w14:textId="77777777" w:rsidR="0025641E" w:rsidRPr="006F0176" w:rsidRDefault="0025641E" w:rsidP="0066659D">
            <w:pPr>
              <w:rPr>
                <w:color w:val="000000"/>
              </w:rPr>
            </w:pPr>
            <w:r w:rsidRPr="006F0176">
              <w:rPr>
                <w:color w:val="000000"/>
              </w:rPr>
              <w:t>Missed quarterly requirement</w:t>
            </w:r>
          </w:p>
          <w:p w14:paraId="1CA8D50A"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8625360" w14:textId="77777777" w:rsidTr="0066659D">
        <w:trPr>
          <w:trHeight w:val="620"/>
        </w:trPr>
        <w:tc>
          <w:tcPr>
            <w:tcW w:w="1797" w:type="dxa"/>
            <w:shd w:val="clear" w:color="auto" w:fill="auto"/>
            <w:vAlign w:val="center"/>
            <w:hideMark/>
          </w:tcPr>
          <w:p w14:paraId="207E2F97" w14:textId="77777777" w:rsidR="0025641E" w:rsidRPr="006F0176" w:rsidRDefault="0025641E" w:rsidP="0066659D">
            <w:r w:rsidRPr="006F0176">
              <w:t>CUP &amp; CCO Learning Completions</w:t>
            </w:r>
          </w:p>
        </w:tc>
        <w:tc>
          <w:tcPr>
            <w:tcW w:w="2883" w:type="dxa"/>
            <w:shd w:val="clear" w:color="auto" w:fill="auto"/>
            <w:noWrap/>
            <w:vAlign w:val="center"/>
            <w:hideMark/>
          </w:tcPr>
          <w:p w14:paraId="23F471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hideMark/>
          </w:tcPr>
          <w:p w14:paraId="73AB4859" w14:textId="77777777" w:rsidR="0025641E" w:rsidRPr="006F0176" w:rsidRDefault="0025641E" w:rsidP="0066659D">
            <w:pPr>
              <w:rPr>
                <w:color w:val="000000"/>
              </w:rPr>
            </w:pPr>
            <w:r w:rsidRPr="006F0176">
              <w:rPr>
                <w:color w:val="000000"/>
              </w:rPr>
              <w:t xml:space="preserve">Deadline not met </w:t>
            </w:r>
            <w:r>
              <w:rPr>
                <w:color w:val="000000"/>
              </w:rPr>
              <w:t>–</w:t>
            </w:r>
            <w:r w:rsidRPr="006F0176">
              <w:rPr>
                <w:color w:val="000000"/>
              </w:rPr>
              <w:t xml:space="preserve"> per item</w:t>
            </w:r>
          </w:p>
          <w:p w14:paraId="0D03731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28C61CE"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F2581E9" w14:textId="77777777" w:rsidR="0025641E" w:rsidRPr="006F0176" w:rsidRDefault="0025641E" w:rsidP="0066659D">
            <w:r w:rsidRPr="006F0176">
              <w:t>Emergency Response to Facility Alerts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CF5A108"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262FA47F" w14:textId="77777777" w:rsidR="0025641E" w:rsidRPr="006F0176" w:rsidRDefault="0025641E" w:rsidP="0066659D">
            <w:pPr>
              <w:rPr>
                <w:color w:val="000000"/>
              </w:rPr>
            </w:pPr>
            <w:r w:rsidRPr="006F0176">
              <w:rPr>
                <w:color w:val="000000"/>
              </w:rPr>
              <w:t>Class/Instructor not in assigned area</w:t>
            </w:r>
          </w:p>
          <w:p w14:paraId="0CC667E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112CA043" w14:textId="77777777" w:rsidTr="0066659D">
        <w:trPr>
          <w:trHeight w:val="1200"/>
        </w:trPr>
        <w:tc>
          <w:tcPr>
            <w:tcW w:w="1797" w:type="dxa"/>
            <w:shd w:val="clear" w:color="auto" w:fill="auto"/>
            <w:vAlign w:val="center"/>
          </w:tcPr>
          <w:p w14:paraId="4E90FCB8" w14:textId="77777777" w:rsidR="0025641E" w:rsidRPr="006F0176" w:rsidRDefault="0025641E" w:rsidP="0066659D">
            <w:r w:rsidRPr="006F0176">
              <w:t>ETS</w:t>
            </w:r>
          </w:p>
        </w:tc>
        <w:tc>
          <w:tcPr>
            <w:tcW w:w="2883" w:type="dxa"/>
            <w:shd w:val="clear" w:color="auto" w:fill="auto"/>
            <w:noWrap/>
            <w:vAlign w:val="center"/>
          </w:tcPr>
          <w:p w14:paraId="2B3BF35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5F40C6E" w14:textId="77777777" w:rsidR="0025641E" w:rsidRPr="006F0176" w:rsidRDefault="0025641E" w:rsidP="0066659D">
            <w:pPr>
              <w:rPr>
                <w:color w:val="000000"/>
              </w:rPr>
            </w:pPr>
            <w:r w:rsidRPr="006F0176">
              <w:rPr>
                <w:color w:val="000000"/>
              </w:rPr>
              <w:t xml:space="preserve">Fails to review labor results/does not initiate correct action </w:t>
            </w:r>
          </w:p>
          <w:p w14:paraId="6E8DA309" w14:textId="77777777" w:rsidR="0025641E" w:rsidRPr="006F0176" w:rsidRDefault="0025641E" w:rsidP="0066659D">
            <w:pPr>
              <w:rPr>
                <w:color w:val="000000"/>
              </w:rPr>
            </w:pPr>
            <w:r w:rsidRPr="006F0176">
              <w:rPr>
                <w:color w:val="000000"/>
              </w:rPr>
              <w:t>Missed approval deadline</w:t>
            </w:r>
          </w:p>
          <w:p w14:paraId="4AB4909F" w14:textId="77777777" w:rsidR="0025641E" w:rsidRPr="006F0176" w:rsidRDefault="0025641E" w:rsidP="0066659D">
            <w:pPr>
              <w:rPr>
                <w:color w:val="000000"/>
              </w:rPr>
            </w:pPr>
            <w:r w:rsidRPr="006F0176">
              <w:rPr>
                <w:color w:val="000000"/>
              </w:rPr>
              <w:t>Not completed daily</w:t>
            </w:r>
          </w:p>
          <w:p w14:paraId="0C1D0373" w14:textId="77777777" w:rsidR="0025641E" w:rsidRPr="006F0176" w:rsidRDefault="0025641E" w:rsidP="0066659D">
            <w:pPr>
              <w:rPr>
                <w:color w:val="000000"/>
              </w:rPr>
            </w:pPr>
            <w:r w:rsidRPr="006F0176">
              <w:rPr>
                <w:color w:val="000000"/>
              </w:rPr>
              <w:t>Wrong codes/times</w:t>
            </w:r>
          </w:p>
          <w:p w14:paraId="501A048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590BD53" w14:textId="77777777" w:rsidTr="0066659D">
        <w:trPr>
          <w:trHeight w:val="980"/>
        </w:trPr>
        <w:tc>
          <w:tcPr>
            <w:tcW w:w="1797" w:type="dxa"/>
            <w:shd w:val="clear" w:color="auto" w:fill="auto"/>
            <w:vAlign w:val="center"/>
          </w:tcPr>
          <w:p w14:paraId="780CEF6C" w14:textId="77777777" w:rsidR="0025641E" w:rsidRPr="006F0176" w:rsidRDefault="0025641E" w:rsidP="0066659D">
            <w:r w:rsidRPr="006F0176">
              <w:lastRenderedPageBreak/>
              <w:t>Level One Metric</w:t>
            </w:r>
          </w:p>
        </w:tc>
        <w:tc>
          <w:tcPr>
            <w:tcW w:w="2883" w:type="dxa"/>
            <w:shd w:val="clear" w:color="auto" w:fill="auto"/>
            <w:noWrap/>
            <w:vAlign w:val="center"/>
          </w:tcPr>
          <w:p w14:paraId="2349EE3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644375A"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620C5834"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0EA09AEF"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426486B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E47C636" w14:textId="77777777" w:rsidTr="0066659D">
        <w:trPr>
          <w:trHeight w:val="1200"/>
        </w:trPr>
        <w:tc>
          <w:tcPr>
            <w:tcW w:w="1797" w:type="dxa"/>
            <w:shd w:val="clear" w:color="auto" w:fill="auto"/>
            <w:vAlign w:val="center"/>
          </w:tcPr>
          <w:p w14:paraId="3CBBDE63" w14:textId="77777777" w:rsidR="0025641E" w:rsidRPr="006F0176" w:rsidRDefault="0025641E" w:rsidP="0066659D">
            <w:r w:rsidRPr="006F0176">
              <w:t>Media Policy</w:t>
            </w:r>
          </w:p>
        </w:tc>
        <w:tc>
          <w:tcPr>
            <w:tcW w:w="2883" w:type="dxa"/>
            <w:shd w:val="clear" w:color="auto" w:fill="auto"/>
            <w:noWrap/>
            <w:vAlign w:val="center"/>
          </w:tcPr>
          <w:p w14:paraId="0E4F4F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13AA1C60" w14:textId="77777777" w:rsidR="0025641E" w:rsidRPr="006F0176" w:rsidRDefault="0025641E" w:rsidP="0066659D">
            <w:pPr>
              <w:rPr>
                <w:color w:val="000000"/>
              </w:rPr>
            </w:pPr>
            <w:r w:rsidRPr="006F0176">
              <w:rPr>
                <w:color w:val="000000"/>
              </w:rPr>
              <w:t>Local Media violation</w:t>
            </w:r>
          </w:p>
          <w:p w14:paraId="000F42CE" w14:textId="77777777" w:rsidR="0025641E" w:rsidRPr="006F0176" w:rsidRDefault="0025641E" w:rsidP="0066659D">
            <w:pPr>
              <w:rPr>
                <w:color w:val="000000"/>
              </w:rPr>
            </w:pPr>
            <w:r w:rsidRPr="006F0176">
              <w:rPr>
                <w:color w:val="000000"/>
              </w:rPr>
              <w:t>Other Media violation</w:t>
            </w:r>
          </w:p>
          <w:p w14:paraId="64828797" w14:textId="77777777" w:rsidR="0025641E" w:rsidRPr="006F0176" w:rsidRDefault="0025641E" w:rsidP="0066659D">
            <w:pPr>
              <w:rPr>
                <w:color w:val="000000"/>
              </w:rPr>
            </w:pPr>
            <w:r w:rsidRPr="006F0176">
              <w:rPr>
                <w:color w:val="000000"/>
              </w:rPr>
              <w:t>Social Media violation</w:t>
            </w:r>
          </w:p>
          <w:p w14:paraId="7E9892E1"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DB06B09" w14:textId="77777777" w:rsidTr="0066659D">
        <w:trPr>
          <w:trHeight w:val="260"/>
        </w:trPr>
        <w:tc>
          <w:tcPr>
            <w:tcW w:w="1797" w:type="dxa"/>
            <w:shd w:val="clear" w:color="auto" w:fill="auto"/>
            <w:vAlign w:val="center"/>
          </w:tcPr>
          <w:p w14:paraId="628BE4D9" w14:textId="77777777" w:rsidR="0025641E" w:rsidRPr="006F0176" w:rsidRDefault="0025641E" w:rsidP="0066659D">
            <w:r w:rsidRPr="006F0176">
              <w:t>Misreporting</w:t>
            </w:r>
          </w:p>
        </w:tc>
        <w:tc>
          <w:tcPr>
            <w:tcW w:w="2883" w:type="dxa"/>
            <w:shd w:val="clear" w:color="auto" w:fill="auto"/>
            <w:noWrap/>
            <w:vAlign w:val="center"/>
          </w:tcPr>
          <w:p w14:paraId="2BD753DE"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B928DD" w14:textId="77777777" w:rsidR="0025641E" w:rsidRPr="006F0176" w:rsidRDefault="0025641E" w:rsidP="0066659D">
            <w:pPr>
              <w:rPr>
                <w:color w:val="000000"/>
              </w:rPr>
            </w:pPr>
            <w:r w:rsidRPr="006F0176">
              <w:rPr>
                <w:color w:val="000000"/>
              </w:rPr>
              <w:t>DTR</w:t>
            </w:r>
          </w:p>
          <w:p w14:paraId="20618F7D" w14:textId="77777777" w:rsidR="0025641E" w:rsidRPr="006F0176" w:rsidRDefault="0025641E" w:rsidP="0066659D">
            <w:pPr>
              <w:rPr>
                <w:color w:val="000000"/>
              </w:rPr>
            </w:pPr>
            <w:r w:rsidRPr="006F0176">
              <w:rPr>
                <w:color w:val="000000"/>
              </w:rPr>
              <w:t>Exam Review</w:t>
            </w:r>
          </w:p>
          <w:p w14:paraId="59CA62C9" w14:textId="77777777" w:rsidR="0025641E" w:rsidRPr="006F0176" w:rsidRDefault="0025641E" w:rsidP="0066659D">
            <w:pPr>
              <w:rPr>
                <w:color w:val="000000"/>
              </w:rPr>
            </w:pPr>
            <w:r w:rsidRPr="006F0176">
              <w:rPr>
                <w:color w:val="000000"/>
              </w:rPr>
              <w:t>Level 1</w:t>
            </w:r>
          </w:p>
          <w:p w14:paraId="443C9196" w14:textId="77777777" w:rsidR="0025641E" w:rsidRPr="006F0176" w:rsidRDefault="0025641E" w:rsidP="0066659D">
            <w:pPr>
              <w:rPr>
                <w:color w:val="000000"/>
              </w:rPr>
            </w:pPr>
            <w:r w:rsidRPr="006F0176">
              <w:rPr>
                <w:color w:val="000000"/>
              </w:rPr>
              <w:t>Resume</w:t>
            </w:r>
          </w:p>
          <w:p w14:paraId="62A9F5CA" w14:textId="77777777" w:rsidR="0025641E" w:rsidRPr="006F0176" w:rsidRDefault="0025641E" w:rsidP="0066659D">
            <w:pPr>
              <w:rPr>
                <w:color w:val="000000"/>
              </w:rPr>
            </w:pPr>
            <w:r w:rsidRPr="006F0176">
              <w:rPr>
                <w:color w:val="000000"/>
              </w:rPr>
              <w:t>Timecard</w:t>
            </w:r>
          </w:p>
          <w:p w14:paraId="2D473F78" w14:textId="77777777" w:rsidR="0025641E" w:rsidRPr="006F0176" w:rsidRDefault="0025641E" w:rsidP="0066659D">
            <w:pPr>
              <w:rPr>
                <w:color w:val="000000"/>
              </w:rPr>
            </w:pPr>
            <w:r w:rsidRPr="006F0176">
              <w:rPr>
                <w:color w:val="000000"/>
              </w:rPr>
              <w:t>WSR</w:t>
            </w:r>
          </w:p>
          <w:p w14:paraId="215AA67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05C2F5E4" w14:textId="77777777" w:rsidTr="0066659D">
        <w:trPr>
          <w:trHeight w:val="620"/>
        </w:trPr>
        <w:tc>
          <w:tcPr>
            <w:tcW w:w="1797" w:type="dxa"/>
            <w:shd w:val="clear" w:color="auto" w:fill="auto"/>
            <w:vAlign w:val="center"/>
          </w:tcPr>
          <w:p w14:paraId="64070944" w14:textId="77777777" w:rsidR="0025641E" w:rsidRPr="006F0176" w:rsidRDefault="0025641E" w:rsidP="0066659D">
            <w:r w:rsidRPr="006F0176">
              <w:t>MyLMS Completions</w:t>
            </w:r>
          </w:p>
        </w:tc>
        <w:tc>
          <w:tcPr>
            <w:tcW w:w="2883" w:type="dxa"/>
            <w:shd w:val="clear" w:color="auto" w:fill="auto"/>
            <w:noWrap/>
            <w:vAlign w:val="center"/>
          </w:tcPr>
          <w:p w14:paraId="7CFB5D1A"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522FA1C2" w14:textId="77777777" w:rsidR="0025641E" w:rsidRPr="006F0176" w:rsidRDefault="0025641E" w:rsidP="0066659D">
            <w:pPr>
              <w:rPr>
                <w:color w:val="000000"/>
              </w:rPr>
            </w:pPr>
            <w:r w:rsidRPr="006F0176">
              <w:rPr>
                <w:color w:val="000000"/>
              </w:rPr>
              <w:t>Deadline not met</w:t>
            </w:r>
          </w:p>
          <w:p w14:paraId="085D7E4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2A650EB" w14:textId="77777777" w:rsidTr="0066659D">
        <w:trPr>
          <w:trHeight w:val="1200"/>
        </w:trPr>
        <w:tc>
          <w:tcPr>
            <w:tcW w:w="1797" w:type="dxa"/>
            <w:shd w:val="clear" w:color="auto" w:fill="auto"/>
            <w:vAlign w:val="center"/>
          </w:tcPr>
          <w:p w14:paraId="235FDBDC" w14:textId="77777777" w:rsidR="0025641E" w:rsidRPr="006F0176" w:rsidRDefault="0025641E" w:rsidP="0066659D">
            <w:r w:rsidRPr="006F0176">
              <w:t>Operations Support</w:t>
            </w:r>
          </w:p>
        </w:tc>
        <w:tc>
          <w:tcPr>
            <w:tcW w:w="2883" w:type="dxa"/>
            <w:shd w:val="clear" w:color="auto" w:fill="auto"/>
            <w:noWrap/>
            <w:vAlign w:val="center"/>
          </w:tcPr>
          <w:p w14:paraId="2F824AF5"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34827026" w14:textId="77777777" w:rsidR="0025641E" w:rsidRPr="006F0176" w:rsidRDefault="0025641E" w:rsidP="0066659D">
            <w:pPr>
              <w:rPr>
                <w:color w:val="000000"/>
              </w:rPr>
            </w:pPr>
            <w:r w:rsidRPr="006F0176">
              <w:rPr>
                <w:color w:val="000000"/>
              </w:rPr>
              <w:t xml:space="preserve">Assigned to committee </w:t>
            </w:r>
            <w:r>
              <w:rPr>
                <w:color w:val="000000"/>
              </w:rPr>
              <w:t>–</w:t>
            </w:r>
            <w:r w:rsidRPr="006F0176">
              <w:rPr>
                <w:color w:val="000000"/>
              </w:rPr>
              <w:t xml:space="preserve"> inactive</w:t>
            </w:r>
          </w:p>
          <w:p w14:paraId="0B151ECD" w14:textId="77777777" w:rsidR="0025641E" w:rsidRPr="006F0176" w:rsidRDefault="0025641E" w:rsidP="0066659D">
            <w:pPr>
              <w:rPr>
                <w:color w:val="000000"/>
              </w:rPr>
            </w:pPr>
            <w:r w:rsidRPr="006F0176">
              <w:rPr>
                <w:color w:val="000000"/>
              </w:rPr>
              <w:t>Disregards needs and issues/fails to report issues</w:t>
            </w:r>
          </w:p>
          <w:p w14:paraId="444B4C67" w14:textId="77777777" w:rsidR="0025641E" w:rsidRPr="006F0176" w:rsidRDefault="0025641E" w:rsidP="0066659D">
            <w:pPr>
              <w:rPr>
                <w:color w:val="000000"/>
              </w:rPr>
            </w:pPr>
            <w:r w:rsidRPr="006F0176">
              <w:rPr>
                <w:color w:val="000000"/>
              </w:rPr>
              <w:t>Does not participate actively within the call center</w:t>
            </w:r>
          </w:p>
          <w:p w14:paraId="17BEF286" w14:textId="77777777" w:rsidR="0025641E" w:rsidRPr="006F0176" w:rsidRDefault="0025641E" w:rsidP="0066659D">
            <w:pPr>
              <w:rPr>
                <w:color w:val="000000"/>
              </w:rPr>
            </w:pPr>
            <w:r w:rsidRPr="006F0176">
              <w:rPr>
                <w:color w:val="000000"/>
              </w:rPr>
              <w:t>Failed to respond to request to take calls</w:t>
            </w:r>
          </w:p>
          <w:p w14:paraId="136AAFC3" w14:textId="77777777" w:rsidR="0025641E" w:rsidRPr="006F0176" w:rsidRDefault="0025641E" w:rsidP="0066659D">
            <w:pPr>
              <w:rPr>
                <w:color w:val="000000"/>
              </w:rPr>
            </w:pPr>
            <w:r w:rsidRPr="006F0176">
              <w:rPr>
                <w:color w:val="000000"/>
              </w:rPr>
              <w:t>Fails to provide continued support to improve Training completions</w:t>
            </w:r>
          </w:p>
          <w:p w14:paraId="7EE57E57" w14:textId="77777777" w:rsidR="0025641E" w:rsidRPr="006F0176" w:rsidRDefault="0025641E" w:rsidP="0066659D">
            <w:pPr>
              <w:rPr>
                <w:color w:val="000000"/>
              </w:rPr>
            </w:pPr>
            <w:r w:rsidRPr="006F0176">
              <w:rPr>
                <w:color w:val="000000"/>
              </w:rPr>
              <w:t>Fails to respond to assigned Supervisors</w:t>
            </w:r>
            <w:r>
              <w:rPr>
                <w:color w:val="000000"/>
              </w:rPr>
              <w:t>’</w:t>
            </w:r>
            <w:r w:rsidRPr="006F0176">
              <w:rPr>
                <w:color w:val="000000"/>
              </w:rPr>
              <w:t xml:space="preserve"> team needs</w:t>
            </w:r>
          </w:p>
          <w:p w14:paraId="452CB9C7" w14:textId="77777777" w:rsidR="0025641E" w:rsidRPr="006F0176" w:rsidRDefault="0025641E" w:rsidP="0066659D">
            <w:pPr>
              <w:rPr>
                <w:color w:val="000000"/>
              </w:rPr>
            </w:pPr>
            <w:r w:rsidRPr="006F0176">
              <w:rPr>
                <w:color w:val="000000"/>
              </w:rPr>
              <w:t>Missed taking calls quarterly requirement</w:t>
            </w:r>
          </w:p>
          <w:p w14:paraId="5FDFEFF7" w14:textId="77777777" w:rsidR="0025641E" w:rsidRPr="006F0176" w:rsidRDefault="0025641E" w:rsidP="0066659D">
            <w:pPr>
              <w:rPr>
                <w:color w:val="000000"/>
              </w:rPr>
            </w:pPr>
            <w:r w:rsidRPr="006F0176">
              <w:rPr>
                <w:color w:val="000000"/>
              </w:rPr>
              <w:t>Training buddy system not assigned or not working</w:t>
            </w:r>
          </w:p>
          <w:p w14:paraId="2D05CD6B"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E6E1F8" w14:textId="77777777" w:rsidTr="0066659D">
        <w:trPr>
          <w:trHeight w:val="647"/>
        </w:trPr>
        <w:tc>
          <w:tcPr>
            <w:tcW w:w="1797" w:type="dxa"/>
            <w:shd w:val="clear" w:color="auto" w:fill="auto"/>
            <w:vAlign w:val="center"/>
          </w:tcPr>
          <w:p w14:paraId="517B3969" w14:textId="77777777" w:rsidR="0025641E" w:rsidRPr="006F0176" w:rsidRDefault="0025641E" w:rsidP="0066659D">
            <w:r w:rsidRPr="006F0176">
              <w:t>Peer Observations</w:t>
            </w:r>
          </w:p>
        </w:tc>
        <w:tc>
          <w:tcPr>
            <w:tcW w:w="2883" w:type="dxa"/>
            <w:shd w:val="clear" w:color="auto" w:fill="auto"/>
            <w:noWrap/>
            <w:vAlign w:val="center"/>
          </w:tcPr>
          <w:p w14:paraId="7F565C83"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F2818F5" w14:textId="77777777" w:rsidR="0025641E" w:rsidRPr="006F0176" w:rsidRDefault="0025641E" w:rsidP="0066659D">
            <w:pPr>
              <w:rPr>
                <w:color w:val="000000"/>
              </w:rPr>
            </w:pPr>
            <w:r w:rsidRPr="006F0176">
              <w:rPr>
                <w:color w:val="000000"/>
              </w:rPr>
              <w:t xml:space="preserve">Failed to complete assignments </w:t>
            </w:r>
            <w:r>
              <w:rPr>
                <w:color w:val="000000"/>
              </w:rPr>
              <w:t>–</w:t>
            </w:r>
            <w:r w:rsidRPr="006F0176">
              <w:rPr>
                <w:color w:val="000000"/>
              </w:rPr>
              <w:t xml:space="preserve"> per class</w:t>
            </w:r>
          </w:p>
          <w:p w14:paraId="30524326"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B516F6A" w14:textId="77777777" w:rsidTr="0066659D">
        <w:trPr>
          <w:trHeight w:val="1160"/>
        </w:trPr>
        <w:tc>
          <w:tcPr>
            <w:tcW w:w="1797" w:type="dxa"/>
            <w:shd w:val="clear" w:color="auto" w:fill="auto"/>
            <w:vAlign w:val="center"/>
          </w:tcPr>
          <w:p w14:paraId="5A77C6C7" w14:textId="77777777" w:rsidR="0025641E" w:rsidRPr="006F0176" w:rsidRDefault="0025641E" w:rsidP="0066659D">
            <w:r w:rsidRPr="006F0176">
              <w:t>Personal ETS</w:t>
            </w:r>
          </w:p>
        </w:tc>
        <w:tc>
          <w:tcPr>
            <w:tcW w:w="2883" w:type="dxa"/>
            <w:shd w:val="clear" w:color="auto" w:fill="auto"/>
            <w:noWrap/>
            <w:vAlign w:val="center"/>
          </w:tcPr>
          <w:p w14:paraId="40119869"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E10BEFF" w14:textId="77777777" w:rsidR="0025641E" w:rsidRPr="006F0176" w:rsidRDefault="0025641E" w:rsidP="0066659D">
            <w:pPr>
              <w:rPr>
                <w:color w:val="000000"/>
              </w:rPr>
            </w:pPr>
            <w:r w:rsidRPr="006F0176">
              <w:rPr>
                <w:color w:val="000000"/>
              </w:rPr>
              <w:t>Missed signature deadline</w:t>
            </w:r>
          </w:p>
          <w:p w14:paraId="637C2815" w14:textId="77777777" w:rsidR="0025641E" w:rsidRPr="006F0176" w:rsidRDefault="0025641E" w:rsidP="0066659D">
            <w:pPr>
              <w:rPr>
                <w:color w:val="000000"/>
              </w:rPr>
            </w:pPr>
            <w:r w:rsidRPr="006F0176">
              <w:rPr>
                <w:color w:val="000000"/>
              </w:rPr>
              <w:t>Not completed daily</w:t>
            </w:r>
          </w:p>
          <w:p w14:paraId="2D1A99C0" w14:textId="77777777" w:rsidR="0025641E" w:rsidRPr="006F0176" w:rsidRDefault="0025641E" w:rsidP="0066659D">
            <w:pPr>
              <w:rPr>
                <w:color w:val="000000"/>
              </w:rPr>
            </w:pPr>
            <w:r w:rsidRPr="006F0176">
              <w:rPr>
                <w:color w:val="000000"/>
              </w:rPr>
              <w:t>Wrong codes/times</w:t>
            </w:r>
          </w:p>
          <w:p w14:paraId="708938B5"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ABF7CF0" w14:textId="77777777" w:rsidTr="0066659D">
        <w:trPr>
          <w:trHeight w:val="120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E2C127E" w14:textId="77777777" w:rsidR="0025641E" w:rsidRPr="006F0176" w:rsidRDefault="0025641E" w:rsidP="0066659D">
            <w:r w:rsidRPr="006F0176">
              <w:t>Recognition</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5BCE5592" w14:textId="77777777" w:rsidR="0025641E" w:rsidRPr="006F0176" w:rsidRDefault="0025641E" w:rsidP="0066659D">
            <w:pPr>
              <w:rPr>
                <w:color w:val="000000"/>
              </w:rPr>
            </w:pPr>
            <w:r w:rsidRPr="006F0176">
              <w:rPr>
                <w:color w:val="000000"/>
              </w:rPr>
              <w:t>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15B5AE2A" w14:textId="77777777" w:rsidR="0025641E" w:rsidRPr="006F0176" w:rsidRDefault="0025641E" w:rsidP="0066659D">
            <w:pPr>
              <w:rPr>
                <w:color w:val="000000"/>
              </w:rPr>
            </w:pPr>
            <w:r w:rsidRPr="006F0176">
              <w:rPr>
                <w:color w:val="000000"/>
              </w:rPr>
              <w:t>Actively participates in call center activities and committees</w:t>
            </w:r>
          </w:p>
          <w:p w14:paraId="75E738DA"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Attends meetings as scheduled</w:t>
            </w:r>
          </w:p>
          <w:p w14:paraId="427CFADB" w14:textId="77777777" w:rsidR="0025641E" w:rsidRPr="006F0176" w:rsidRDefault="0025641E" w:rsidP="0066659D">
            <w:pPr>
              <w:rPr>
                <w:color w:val="000000"/>
              </w:rPr>
            </w:pPr>
            <w:r w:rsidRPr="006F0176">
              <w:rPr>
                <w:color w:val="000000"/>
              </w:rPr>
              <w:t xml:space="preserve">Attendance </w:t>
            </w:r>
            <w:r>
              <w:rPr>
                <w:color w:val="000000"/>
              </w:rPr>
              <w:t>–</w:t>
            </w:r>
            <w:r w:rsidRPr="006F0176">
              <w:rPr>
                <w:color w:val="000000"/>
              </w:rPr>
              <w:t xml:space="preserve"> Perfect Attendance</w:t>
            </w:r>
          </w:p>
          <w:p w14:paraId="4FB0808B" w14:textId="77777777" w:rsidR="0025641E" w:rsidRPr="006F0176" w:rsidRDefault="0025641E" w:rsidP="0066659D">
            <w:pPr>
              <w:rPr>
                <w:color w:val="000000"/>
              </w:rPr>
            </w:pPr>
            <w:r w:rsidRPr="006F0176">
              <w:rPr>
                <w:color w:val="000000"/>
              </w:rPr>
              <w:t>Classroom Metric SLA Goal achieved-Class/Monthly/Year</w:t>
            </w:r>
          </w:p>
          <w:p w14:paraId="41403E4C" w14:textId="77777777" w:rsidR="0025641E" w:rsidRPr="006F0176" w:rsidRDefault="0025641E" w:rsidP="0066659D">
            <w:pPr>
              <w:rPr>
                <w:color w:val="000000"/>
              </w:rPr>
            </w:pPr>
            <w:r w:rsidRPr="006F0176">
              <w:rPr>
                <w:color w:val="000000"/>
              </w:rPr>
              <w:t xml:space="preserve">CSR ETS </w:t>
            </w:r>
            <w:r>
              <w:rPr>
                <w:color w:val="000000"/>
              </w:rPr>
              <w:t>–</w:t>
            </w:r>
            <w:r w:rsidRPr="006F0176">
              <w:rPr>
                <w:color w:val="000000"/>
              </w:rPr>
              <w:t xml:space="preserve"> Correctly executed </w:t>
            </w:r>
            <w:r>
              <w:rPr>
                <w:color w:val="000000"/>
              </w:rPr>
              <w:t>–</w:t>
            </w:r>
            <w:r w:rsidRPr="006F0176">
              <w:rPr>
                <w:color w:val="000000"/>
              </w:rPr>
              <w:t xml:space="preserve"> weekly ETS</w:t>
            </w:r>
          </w:p>
          <w:p w14:paraId="58A2AF5E" w14:textId="77777777" w:rsidR="0025641E" w:rsidRPr="006F0176" w:rsidRDefault="0025641E" w:rsidP="0066659D">
            <w:pPr>
              <w:rPr>
                <w:color w:val="000000"/>
              </w:rPr>
            </w:pPr>
            <w:r w:rsidRPr="006F0176">
              <w:rPr>
                <w:color w:val="000000"/>
              </w:rPr>
              <w:t xml:space="preserve">CSR Observation </w:t>
            </w:r>
            <w:r>
              <w:rPr>
                <w:color w:val="000000"/>
              </w:rPr>
              <w:t>–</w:t>
            </w:r>
            <w:r w:rsidRPr="006F0176">
              <w:rPr>
                <w:color w:val="000000"/>
              </w:rPr>
              <w:t xml:space="preserve"> Exceeded Quarterly requirements</w:t>
            </w:r>
          </w:p>
          <w:p w14:paraId="742E871B" w14:textId="77777777" w:rsidR="0025641E" w:rsidRPr="006F0176" w:rsidRDefault="0025641E" w:rsidP="0066659D">
            <w:pPr>
              <w:rPr>
                <w:color w:val="000000"/>
              </w:rPr>
            </w:pPr>
            <w:r w:rsidRPr="006F0176">
              <w:rPr>
                <w:color w:val="000000"/>
              </w:rPr>
              <w:t xml:space="preserve">Level One SLA </w:t>
            </w:r>
            <w:r>
              <w:rPr>
                <w:color w:val="000000"/>
              </w:rPr>
              <w:t>–</w:t>
            </w:r>
            <w:r w:rsidRPr="006F0176">
              <w:rPr>
                <w:color w:val="000000"/>
              </w:rPr>
              <w:t xml:space="preserve"> Exceeded goal-Class/Monthly/Year</w:t>
            </w:r>
          </w:p>
          <w:p w14:paraId="38020E78" w14:textId="77777777" w:rsidR="0025641E" w:rsidRPr="006F0176" w:rsidRDefault="0025641E" w:rsidP="0066659D">
            <w:pPr>
              <w:rPr>
                <w:color w:val="000000"/>
              </w:rPr>
            </w:pPr>
            <w:r w:rsidRPr="006F0176">
              <w:rPr>
                <w:color w:val="000000"/>
              </w:rPr>
              <w:t>Met CUP / CCO Learning Completions Deadline As Verified</w:t>
            </w:r>
          </w:p>
          <w:p w14:paraId="41F1EE94" w14:textId="77777777" w:rsidR="0025641E" w:rsidRPr="006F0176" w:rsidRDefault="0025641E" w:rsidP="0066659D">
            <w:pPr>
              <w:rPr>
                <w:color w:val="000000"/>
              </w:rPr>
            </w:pPr>
            <w:r w:rsidRPr="006F0176">
              <w:rPr>
                <w:color w:val="000000"/>
              </w:rPr>
              <w:t xml:space="preserve">No violations </w:t>
            </w:r>
            <w:r>
              <w:rPr>
                <w:color w:val="000000"/>
              </w:rPr>
              <w:t>–</w:t>
            </w:r>
            <w:r w:rsidRPr="006F0176">
              <w:rPr>
                <w:color w:val="000000"/>
              </w:rPr>
              <w:t xml:space="preserve"> per sweep</w:t>
            </w:r>
          </w:p>
          <w:p w14:paraId="795A8D9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Is proactive to report needs and issues</w:t>
            </w:r>
          </w:p>
          <w:p w14:paraId="21F5B970" w14:textId="77777777" w:rsidR="0025641E" w:rsidRPr="006F0176" w:rsidRDefault="0025641E" w:rsidP="0066659D">
            <w:pPr>
              <w:rPr>
                <w:color w:val="000000"/>
              </w:rPr>
            </w:pPr>
            <w:r w:rsidRPr="006F0176">
              <w:rPr>
                <w:color w:val="000000"/>
              </w:rPr>
              <w:t xml:space="preserve">Operations Support </w:t>
            </w:r>
            <w:r>
              <w:rPr>
                <w:color w:val="000000"/>
              </w:rPr>
              <w:t>–</w:t>
            </w:r>
            <w:r w:rsidRPr="006F0176">
              <w:rPr>
                <w:color w:val="000000"/>
              </w:rPr>
              <w:t xml:space="preserve"> Proactively supports assigned Supervisors</w:t>
            </w:r>
          </w:p>
          <w:p w14:paraId="6AD7B55B" w14:textId="77777777" w:rsidR="0025641E" w:rsidRPr="006F0176" w:rsidRDefault="0025641E" w:rsidP="0066659D">
            <w:pPr>
              <w:rPr>
                <w:color w:val="000000"/>
              </w:rPr>
            </w:pPr>
            <w:r w:rsidRPr="006F0176">
              <w:rPr>
                <w:color w:val="000000"/>
              </w:rPr>
              <w:t xml:space="preserve">Peer Observation </w:t>
            </w:r>
            <w:r>
              <w:rPr>
                <w:color w:val="000000"/>
              </w:rPr>
              <w:t>–</w:t>
            </w:r>
            <w:r w:rsidRPr="006F0176">
              <w:rPr>
                <w:color w:val="000000"/>
              </w:rPr>
              <w:t xml:space="preserve"> Exceeded assignments </w:t>
            </w:r>
            <w:r>
              <w:rPr>
                <w:color w:val="000000"/>
              </w:rPr>
              <w:t>–</w:t>
            </w:r>
            <w:r w:rsidRPr="006F0176">
              <w:rPr>
                <w:color w:val="000000"/>
              </w:rPr>
              <w:t xml:space="preserve"> per class</w:t>
            </w:r>
          </w:p>
          <w:p w14:paraId="705562AF" w14:textId="77777777" w:rsidR="0025641E" w:rsidRPr="006F0176" w:rsidRDefault="0025641E" w:rsidP="0066659D">
            <w:pPr>
              <w:rPr>
                <w:color w:val="000000"/>
              </w:rPr>
            </w:pPr>
            <w:r w:rsidRPr="006F0176">
              <w:rPr>
                <w:color w:val="000000"/>
              </w:rPr>
              <w:t xml:space="preserve">Personal ETS </w:t>
            </w:r>
            <w:r>
              <w:rPr>
                <w:color w:val="000000"/>
              </w:rPr>
              <w:t>–</w:t>
            </w:r>
            <w:r w:rsidRPr="006F0176">
              <w:rPr>
                <w:color w:val="000000"/>
              </w:rPr>
              <w:t xml:space="preserve"> Correctly executed </w:t>
            </w:r>
            <w:r>
              <w:rPr>
                <w:color w:val="000000"/>
              </w:rPr>
              <w:t>–</w:t>
            </w:r>
            <w:r w:rsidRPr="006F0176">
              <w:rPr>
                <w:color w:val="000000"/>
              </w:rPr>
              <w:t xml:space="preserve"> weekly </w:t>
            </w:r>
          </w:p>
          <w:p w14:paraId="16B7D2E1" w14:textId="77777777" w:rsidR="0025641E" w:rsidRPr="006F0176" w:rsidRDefault="0025641E" w:rsidP="0066659D">
            <w:pPr>
              <w:rPr>
                <w:color w:val="000000"/>
              </w:rPr>
            </w:pPr>
            <w:r w:rsidRPr="006F0176">
              <w:rPr>
                <w:color w:val="000000"/>
              </w:rPr>
              <w:t xml:space="preserve">Trainer Observation </w:t>
            </w:r>
            <w:r>
              <w:rPr>
                <w:color w:val="000000"/>
              </w:rPr>
              <w:t>–</w:t>
            </w:r>
            <w:r w:rsidRPr="006F0176">
              <w:rPr>
                <w:color w:val="000000"/>
              </w:rPr>
              <w:t xml:space="preserve"> Meets or exceeds guidelines</w:t>
            </w:r>
          </w:p>
          <w:p w14:paraId="2521CC98" w14:textId="77777777" w:rsidR="0025641E" w:rsidRPr="006F0176" w:rsidRDefault="0025641E" w:rsidP="0066659D">
            <w:pPr>
              <w:rPr>
                <w:color w:val="000000"/>
              </w:rPr>
            </w:pPr>
            <w:r w:rsidRPr="006F0176">
              <w:rPr>
                <w:color w:val="000000"/>
              </w:rPr>
              <w:t xml:space="preserve">Weekly Status </w:t>
            </w:r>
            <w:r>
              <w:rPr>
                <w:color w:val="000000"/>
              </w:rPr>
              <w:t>–</w:t>
            </w:r>
            <w:r w:rsidRPr="006F0176">
              <w:rPr>
                <w:color w:val="000000"/>
              </w:rPr>
              <w:t xml:space="preserve"> Perfect Monthly Compliance</w:t>
            </w:r>
          </w:p>
          <w:p w14:paraId="1CB2A84E" w14:textId="77777777" w:rsidR="0025641E" w:rsidRPr="006F0176" w:rsidRDefault="0025641E" w:rsidP="0066659D">
            <w:pPr>
              <w:rPr>
                <w:color w:val="000000"/>
              </w:rPr>
            </w:pPr>
            <w:r w:rsidRPr="006F0176">
              <w:rPr>
                <w:color w:val="000000"/>
              </w:rPr>
              <w:lastRenderedPageBreak/>
              <w:t xml:space="preserve">Weekly Status Report </w:t>
            </w:r>
            <w:r>
              <w:rPr>
                <w:color w:val="000000"/>
              </w:rPr>
              <w:t>–</w:t>
            </w:r>
            <w:r w:rsidRPr="006F0176">
              <w:rPr>
                <w:color w:val="000000"/>
              </w:rPr>
              <w:t xml:space="preserve"> Perfect monthly compliance</w:t>
            </w:r>
          </w:p>
          <w:p w14:paraId="0CEF7DF3"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F434D43" w14:textId="77777777" w:rsidTr="0066659D">
        <w:trPr>
          <w:trHeight w:val="1142"/>
        </w:trPr>
        <w:tc>
          <w:tcPr>
            <w:tcW w:w="1797" w:type="dxa"/>
            <w:shd w:val="clear" w:color="auto" w:fill="auto"/>
            <w:vAlign w:val="center"/>
          </w:tcPr>
          <w:p w14:paraId="7F28DCB9" w14:textId="77777777" w:rsidR="0025641E" w:rsidRPr="006F0176" w:rsidRDefault="0025641E" w:rsidP="0066659D">
            <w:r w:rsidRPr="006F0176">
              <w:lastRenderedPageBreak/>
              <w:t>RTW</w:t>
            </w:r>
          </w:p>
        </w:tc>
        <w:tc>
          <w:tcPr>
            <w:tcW w:w="2883" w:type="dxa"/>
            <w:shd w:val="clear" w:color="auto" w:fill="auto"/>
            <w:noWrap/>
            <w:vAlign w:val="center"/>
          </w:tcPr>
          <w:p w14:paraId="5DA8A7BB"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A379AF5" w14:textId="77777777" w:rsidR="0025641E" w:rsidRPr="006F0176" w:rsidRDefault="0025641E" w:rsidP="0066659D">
            <w:pPr>
              <w:rPr>
                <w:color w:val="000000"/>
              </w:rPr>
            </w:pPr>
            <w:r w:rsidRPr="006F0176">
              <w:rPr>
                <w:color w:val="000000"/>
              </w:rPr>
              <w:t>Missed yearly pass rate metric</w:t>
            </w:r>
          </w:p>
          <w:p w14:paraId="324083AB" w14:textId="77777777" w:rsidR="0025641E" w:rsidRPr="006F0176" w:rsidRDefault="0025641E" w:rsidP="0066659D">
            <w:pPr>
              <w:rPr>
                <w:color w:val="000000"/>
              </w:rPr>
            </w:pPr>
            <w:r w:rsidRPr="006F0176">
              <w:rPr>
                <w:color w:val="000000"/>
              </w:rPr>
              <w:t>RTW Summary Page information not accurate/missing information</w:t>
            </w:r>
          </w:p>
          <w:p w14:paraId="700808B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4645850" w14:textId="77777777" w:rsidTr="0066659D">
        <w:trPr>
          <w:trHeight w:val="620"/>
        </w:trPr>
        <w:tc>
          <w:tcPr>
            <w:tcW w:w="1797" w:type="dxa"/>
            <w:tcBorders>
              <w:top w:val="single" w:sz="4" w:space="0" w:color="auto"/>
              <w:left w:val="single" w:sz="4" w:space="0" w:color="auto"/>
              <w:bottom w:val="single" w:sz="4" w:space="0" w:color="auto"/>
              <w:right w:val="single" w:sz="4" w:space="0" w:color="auto"/>
            </w:tcBorders>
            <w:shd w:val="clear" w:color="auto" w:fill="auto"/>
            <w:vAlign w:val="center"/>
          </w:tcPr>
          <w:p w14:paraId="53F7FC0C" w14:textId="77777777" w:rsidR="0025641E" w:rsidRPr="006F0176" w:rsidRDefault="0025641E" w:rsidP="0066659D">
            <w:r w:rsidRPr="006F0176">
              <w:t>Secure Floor Violations</w:t>
            </w:r>
          </w:p>
        </w:tc>
        <w:tc>
          <w:tcPr>
            <w:tcW w:w="2883" w:type="dxa"/>
            <w:tcBorders>
              <w:top w:val="single" w:sz="4" w:space="0" w:color="auto"/>
              <w:left w:val="single" w:sz="4" w:space="0" w:color="auto"/>
              <w:bottom w:val="single" w:sz="4" w:space="0" w:color="auto"/>
              <w:right w:val="single" w:sz="4" w:space="0" w:color="auto"/>
            </w:tcBorders>
            <w:shd w:val="clear" w:color="auto" w:fill="auto"/>
            <w:noWrap/>
            <w:vAlign w:val="center"/>
          </w:tcPr>
          <w:p w14:paraId="6B8D4A2C" w14:textId="77777777" w:rsidR="0025641E" w:rsidRPr="006F0176" w:rsidRDefault="0025641E" w:rsidP="0066659D">
            <w:pPr>
              <w:rPr>
                <w:color w:val="000000"/>
              </w:rPr>
            </w:pPr>
            <w:r w:rsidRPr="006F0176">
              <w:rPr>
                <w:color w:val="000000"/>
              </w:rPr>
              <w:t>Opportunity or Reinforcement</w:t>
            </w:r>
          </w:p>
        </w:tc>
        <w:tc>
          <w:tcPr>
            <w:tcW w:w="5040" w:type="dxa"/>
            <w:tcBorders>
              <w:top w:val="single" w:sz="4" w:space="0" w:color="auto"/>
              <w:left w:val="single" w:sz="4" w:space="0" w:color="auto"/>
              <w:bottom w:val="single" w:sz="4" w:space="0" w:color="auto"/>
              <w:right w:val="single" w:sz="4" w:space="0" w:color="auto"/>
            </w:tcBorders>
            <w:shd w:val="clear" w:color="auto" w:fill="auto"/>
            <w:vAlign w:val="center"/>
          </w:tcPr>
          <w:p w14:paraId="266376D1" w14:textId="77777777" w:rsidR="0025641E" w:rsidRPr="006F0176" w:rsidRDefault="0025641E" w:rsidP="0066659D">
            <w:pPr>
              <w:rPr>
                <w:color w:val="000000"/>
              </w:rPr>
            </w:pPr>
            <w:r w:rsidRPr="006F0176">
              <w:rPr>
                <w:color w:val="000000"/>
              </w:rPr>
              <w:t>Badge Policy</w:t>
            </w:r>
          </w:p>
          <w:p w14:paraId="50D1FB14" w14:textId="77777777" w:rsidR="0025641E" w:rsidRPr="006F0176" w:rsidRDefault="0025641E" w:rsidP="0066659D">
            <w:pPr>
              <w:rPr>
                <w:color w:val="000000"/>
              </w:rPr>
            </w:pPr>
            <w:r w:rsidRPr="006F0176">
              <w:rPr>
                <w:color w:val="000000"/>
              </w:rPr>
              <w:t>Cell phone/electronic device</w:t>
            </w:r>
          </w:p>
          <w:p w14:paraId="229A0F3A" w14:textId="77777777" w:rsidR="0025641E" w:rsidRPr="006F0176" w:rsidRDefault="0025641E" w:rsidP="0066659D">
            <w:pPr>
              <w:rPr>
                <w:color w:val="000000"/>
              </w:rPr>
            </w:pPr>
            <w:r w:rsidRPr="006F0176">
              <w:rPr>
                <w:color w:val="000000"/>
              </w:rPr>
              <w:t>Clean desk</w:t>
            </w:r>
          </w:p>
          <w:p w14:paraId="0B46D933" w14:textId="77777777" w:rsidR="0025641E" w:rsidRPr="006F0176" w:rsidRDefault="0025641E" w:rsidP="0066659D">
            <w:pPr>
              <w:rPr>
                <w:color w:val="000000"/>
              </w:rPr>
            </w:pPr>
            <w:r w:rsidRPr="006F0176">
              <w:rPr>
                <w:color w:val="000000"/>
              </w:rPr>
              <w:t xml:space="preserve">Computer </w:t>
            </w:r>
            <w:r>
              <w:rPr>
                <w:color w:val="000000"/>
              </w:rPr>
              <w:t>–</w:t>
            </w:r>
            <w:r w:rsidRPr="006F0176">
              <w:rPr>
                <w:color w:val="000000"/>
              </w:rPr>
              <w:t xml:space="preserve"> Computer left unlocked</w:t>
            </w:r>
          </w:p>
          <w:p w14:paraId="380724B0" w14:textId="77777777" w:rsidR="0025641E" w:rsidRPr="006F0176" w:rsidRDefault="0025641E" w:rsidP="0066659D">
            <w:pPr>
              <w:rPr>
                <w:color w:val="000000"/>
              </w:rPr>
            </w:pPr>
            <w:r w:rsidRPr="006F0176">
              <w:rPr>
                <w:color w:val="000000"/>
              </w:rPr>
              <w:t>Fails to report known issue</w:t>
            </w:r>
          </w:p>
          <w:p w14:paraId="05173F65" w14:textId="77777777" w:rsidR="0025641E" w:rsidRPr="006F0176" w:rsidRDefault="0025641E" w:rsidP="0066659D">
            <w:pPr>
              <w:rPr>
                <w:color w:val="000000"/>
              </w:rPr>
            </w:pPr>
            <w:r w:rsidRPr="006F0176">
              <w:rPr>
                <w:color w:val="000000"/>
              </w:rPr>
              <w:t>Food</w:t>
            </w:r>
          </w:p>
          <w:p w14:paraId="67E7B5CB" w14:textId="77777777" w:rsidR="0025641E" w:rsidRPr="006F0176" w:rsidRDefault="0025641E" w:rsidP="0066659D">
            <w:pPr>
              <w:rPr>
                <w:color w:val="000000"/>
              </w:rPr>
            </w:pPr>
            <w:r w:rsidRPr="006F0176">
              <w:rPr>
                <w:color w:val="000000"/>
              </w:rPr>
              <w:t>Misuse of desk or locker</w:t>
            </w:r>
          </w:p>
          <w:p w14:paraId="3F361E1D" w14:textId="77777777" w:rsidR="0025641E" w:rsidRPr="006F0176" w:rsidRDefault="0025641E" w:rsidP="0066659D">
            <w:pPr>
              <w:rPr>
                <w:color w:val="000000"/>
              </w:rPr>
            </w:pPr>
            <w:r w:rsidRPr="006F0176">
              <w:rPr>
                <w:color w:val="000000"/>
              </w:rPr>
              <w:t>Unlocked training room, desk, filing cabinet</w:t>
            </w:r>
          </w:p>
          <w:p w14:paraId="1A2E118F"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390658E7" w14:textId="77777777" w:rsidTr="0066659D">
        <w:trPr>
          <w:trHeight w:val="980"/>
        </w:trPr>
        <w:tc>
          <w:tcPr>
            <w:tcW w:w="1797" w:type="dxa"/>
            <w:shd w:val="clear" w:color="auto" w:fill="auto"/>
            <w:vAlign w:val="center"/>
          </w:tcPr>
          <w:p w14:paraId="489CEC33" w14:textId="77777777" w:rsidR="0025641E" w:rsidRPr="006F0176" w:rsidRDefault="0025641E" w:rsidP="0066659D">
            <w:r w:rsidRPr="006F0176">
              <w:t>SLA-Pass Rate</w:t>
            </w:r>
          </w:p>
        </w:tc>
        <w:tc>
          <w:tcPr>
            <w:tcW w:w="2883" w:type="dxa"/>
            <w:shd w:val="clear" w:color="auto" w:fill="auto"/>
            <w:noWrap/>
            <w:vAlign w:val="center"/>
          </w:tcPr>
          <w:p w14:paraId="471E332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C9E063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class</w:t>
            </w:r>
          </w:p>
          <w:p w14:paraId="0562112E"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month</w:t>
            </w:r>
          </w:p>
          <w:p w14:paraId="1E39BC0C" w14:textId="77777777" w:rsidR="0025641E" w:rsidRPr="006F0176" w:rsidRDefault="0025641E" w:rsidP="0066659D">
            <w:pPr>
              <w:rPr>
                <w:color w:val="000000"/>
              </w:rPr>
            </w:pPr>
            <w:r>
              <w:rPr>
                <w:color w:val="000000"/>
              </w:rPr>
              <w:t>M</w:t>
            </w:r>
            <w:r w:rsidRPr="006F0176">
              <w:rPr>
                <w:color w:val="000000"/>
              </w:rPr>
              <w:t xml:space="preserve">etric </w:t>
            </w:r>
            <w:r>
              <w:rPr>
                <w:color w:val="000000"/>
              </w:rPr>
              <w:t>–</w:t>
            </w:r>
            <w:r w:rsidRPr="006F0176">
              <w:rPr>
                <w:color w:val="000000"/>
              </w:rPr>
              <w:t xml:space="preserve"> year</w:t>
            </w:r>
          </w:p>
          <w:p w14:paraId="27EFE3E4"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702DA425" w14:textId="77777777" w:rsidTr="0066659D">
        <w:trPr>
          <w:trHeight w:val="890"/>
        </w:trPr>
        <w:tc>
          <w:tcPr>
            <w:tcW w:w="1797" w:type="dxa"/>
            <w:shd w:val="clear" w:color="auto" w:fill="auto"/>
            <w:vAlign w:val="center"/>
          </w:tcPr>
          <w:p w14:paraId="438D5CCD" w14:textId="77777777" w:rsidR="0025641E" w:rsidRPr="006F0176" w:rsidRDefault="0025641E" w:rsidP="0066659D">
            <w:r w:rsidRPr="006F0176">
              <w:t>Taking Calls</w:t>
            </w:r>
          </w:p>
        </w:tc>
        <w:tc>
          <w:tcPr>
            <w:tcW w:w="2883" w:type="dxa"/>
            <w:shd w:val="clear" w:color="auto" w:fill="auto"/>
            <w:noWrap/>
            <w:vAlign w:val="center"/>
          </w:tcPr>
          <w:p w14:paraId="212DF7D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7B8ADFDA" w14:textId="77777777" w:rsidR="0025641E" w:rsidRPr="006F0176" w:rsidRDefault="0025641E" w:rsidP="0066659D">
            <w:pPr>
              <w:rPr>
                <w:color w:val="000000"/>
              </w:rPr>
            </w:pPr>
            <w:r w:rsidRPr="006F0176">
              <w:rPr>
                <w:color w:val="000000"/>
              </w:rPr>
              <w:t>Failed to respond to request</w:t>
            </w:r>
          </w:p>
          <w:p w14:paraId="19BAB718" w14:textId="77777777" w:rsidR="0025641E" w:rsidRPr="006F0176" w:rsidRDefault="0025641E" w:rsidP="0066659D">
            <w:pPr>
              <w:rPr>
                <w:color w:val="000000"/>
              </w:rPr>
            </w:pPr>
            <w:r w:rsidRPr="006F0176">
              <w:rPr>
                <w:color w:val="000000"/>
              </w:rPr>
              <w:t>Missed quarterly requirement</w:t>
            </w:r>
          </w:p>
          <w:p w14:paraId="2B0EC1CD"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64CE6F0" w14:textId="77777777" w:rsidTr="0066659D">
        <w:trPr>
          <w:trHeight w:val="1200"/>
        </w:trPr>
        <w:tc>
          <w:tcPr>
            <w:tcW w:w="1797" w:type="dxa"/>
            <w:shd w:val="clear" w:color="auto" w:fill="auto"/>
            <w:vAlign w:val="center"/>
          </w:tcPr>
          <w:p w14:paraId="21FF1502" w14:textId="77777777" w:rsidR="0025641E" w:rsidRPr="006F0176" w:rsidRDefault="0025641E" w:rsidP="0066659D">
            <w:r w:rsidRPr="006F0176">
              <w:t>Trainer Development</w:t>
            </w:r>
          </w:p>
        </w:tc>
        <w:tc>
          <w:tcPr>
            <w:tcW w:w="2883" w:type="dxa"/>
            <w:shd w:val="clear" w:color="auto" w:fill="auto"/>
            <w:noWrap/>
            <w:vAlign w:val="center"/>
          </w:tcPr>
          <w:p w14:paraId="51D5A10D"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0B9059D3" w14:textId="77777777" w:rsidR="0025641E" w:rsidRPr="006F0176" w:rsidRDefault="0025641E" w:rsidP="0066659D">
            <w:pPr>
              <w:rPr>
                <w:color w:val="000000"/>
              </w:rPr>
            </w:pPr>
            <w:r w:rsidRPr="006F0176">
              <w:rPr>
                <w:color w:val="000000"/>
              </w:rPr>
              <w:t>Behavior training</w:t>
            </w:r>
          </w:p>
          <w:p w14:paraId="3BD2AEEC" w14:textId="77777777" w:rsidR="0025641E" w:rsidRPr="006F0176" w:rsidRDefault="0025641E" w:rsidP="0066659D">
            <w:pPr>
              <w:rPr>
                <w:color w:val="000000"/>
              </w:rPr>
            </w:pPr>
            <w:r w:rsidRPr="006F0176">
              <w:rPr>
                <w:color w:val="000000"/>
              </w:rPr>
              <w:t>Classroom deadlines</w:t>
            </w:r>
          </w:p>
          <w:p w14:paraId="1C8D6136" w14:textId="77777777" w:rsidR="0025641E" w:rsidRPr="006F0176" w:rsidRDefault="0025641E" w:rsidP="0066659D">
            <w:pPr>
              <w:rPr>
                <w:color w:val="000000"/>
              </w:rPr>
            </w:pPr>
            <w:r w:rsidRPr="006F0176">
              <w:rPr>
                <w:color w:val="000000"/>
              </w:rPr>
              <w:t xml:space="preserve">ETS </w:t>
            </w:r>
            <w:r>
              <w:rPr>
                <w:color w:val="000000"/>
              </w:rPr>
              <w:t>–</w:t>
            </w:r>
            <w:r w:rsidRPr="006F0176">
              <w:rPr>
                <w:color w:val="000000"/>
              </w:rPr>
              <w:t xml:space="preserve"> timesheets and attendance</w:t>
            </w:r>
          </w:p>
          <w:p w14:paraId="76D72769" w14:textId="77777777" w:rsidR="0025641E" w:rsidRPr="006F0176" w:rsidRDefault="0025641E" w:rsidP="0066659D">
            <w:pPr>
              <w:rPr>
                <w:color w:val="000000"/>
              </w:rPr>
            </w:pPr>
            <w:r w:rsidRPr="006F0176">
              <w:rPr>
                <w:color w:val="000000"/>
              </w:rPr>
              <w:t>Presentation Skills</w:t>
            </w:r>
          </w:p>
          <w:p w14:paraId="370FDC55" w14:textId="77777777" w:rsidR="0025641E" w:rsidRPr="006F0176" w:rsidRDefault="0025641E" w:rsidP="0066659D">
            <w:pPr>
              <w:rPr>
                <w:color w:val="000000"/>
              </w:rPr>
            </w:pPr>
            <w:r w:rsidRPr="006F0176">
              <w:rPr>
                <w:color w:val="000000"/>
              </w:rPr>
              <w:t>Trainer CUP &amp; CCO Learning completions</w:t>
            </w:r>
          </w:p>
          <w:p w14:paraId="76848603" w14:textId="77777777" w:rsidR="0025641E" w:rsidRPr="006F0176" w:rsidRDefault="0025641E" w:rsidP="0066659D">
            <w:pPr>
              <w:rPr>
                <w:color w:val="000000"/>
              </w:rPr>
            </w:pPr>
            <w:r w:rsidRPr="006F0176">
              <w:rPr>
                <w:color w:val="000000"/>
              </w:rPr>
              <w:t>Trainer MyLMS completions</w:t>
            </w:r>
          </w:p>
          <w:p w14:paraId="551618D3" w14:textId="77777777" w:rsidR="0025641E" w:rsidRPr="006F0176" w:rsidRDefault="0025641E" w:rsidP="0066659D">
            <w:pPr>
              <w:rPr>
                <w:color w:val="000000"/>
              </w:rPr>
            </w:pPr>
            <w:r w:rsidRPr="006F0176">
              <w:rPr>
                <w:color w:val="000000"/>
              </w:rPr>
              <w:t>Trainer On-boarding</w:t>
            </w:r>
          </w:p>
          <w:p w14:paraId="4BC33AAE" w14:textId="77777777" w:rsidR="0025641E" w:rsidRPr="006F0176" w:rsidRDefault="0025641E" w:rsidP="0066659D">
            <w:pPr>
              <w:rPr>
                <w:color w:val="000000"/>
              </w:rPr>
            </w:pPr>
            <w:r w:rsidRPr="006F0176">
              <w:rPr>
                <w:color w:val="000000"/>
              </w:rPr>
              <w:t>Trainer WSR completion</w:t>
            </w:r>
          </w:p>
          <w:p w14:paraId="1BAF11DC"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5E512F85" w14:textId="77777777" w:rsidTr="0066659D">
        <w:trPr>
          <w:trHeight w:val="1200"/>
        </w:trPr>
        <w:tc>
          <w:tcPr>
            <w:tcW w:w="1797" w:type="dxa"/>
            <w:shd w:val="clear" w:color="auto" w:fill="auto"/>
            <w:vAlign w:val="center"/>
          </w:tcPr>
          <w:p w14:paraId="6F4439A2" w14:textId="77777777" w:rsidR="0025641E" w:rsidRPr="006F0176" w:rsidRDefault="0025641E" w:rsidP="0066659D">
            <w:r w:rsidRPr="006F0176">
              <w:t>Trainer Expectations</w:t>
            </w:r>
          </w:p>
        </w:tc>
        <w:tc>
          <w:tcPr>
            <w:tcW w:w="2883" w:type="dxa"/>
            <w:shd w:val="clear" w:color="auto" w:fill="auto"/>
            <w:noWrap/>
            <w:vAlign w:val="center"/>
          </w:tcPr>
          <w:p w14:paraId="276401C0"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42A3ED01" w14:textId="77777777" w:rsidR="0025641E" w:rsidRPr="006F0176" w:rsidRDefault="0025641E" w:rsidP="0066659D">
            <w:pPr>
              <w:rPr>
                <w:color w:val="000000"/>
              </w:rPr>
            </w:pPr>
            <w:r w:rsidRPr="006F0176">
              <w:rPr>
                <w:color w:val="000000"/>
              </w:rPr>
              <w:t>Alias names</w:t>
            </w:r>
          </w:p>
          <w:p w14:paraId="25C8196E" w14:textId="77777777" w:rsidR="0025641E" w:rsidRPr="006F0176" w:rsidRDefault="0025641E" w:rsidP="0066659D">
            <w:pPr>
              <w:rPr>
                <w:color w:val="000000"/>
              </w:rPr>
            </w:pPr>
            <w:r w:rsidRPr="006F0176">
              <w:rPr>
                <w:color w:val="000000"/>
              </w:rPr>
              <w:t xml:space="preserve">Bilingual Certification not completed as outlined for bilingual CSRs </w:t>
            </w:r>
          </w:p>
          <w:p w14:paraId="0884512E" w14:textId="77777777" w:rsidR="0025641E" w:rsidRPr="006F0176" w:rsidRDefault="0025641E" w:rsidP="0066659D">
            <w:pPr>
              <w:rPr>
                <w:color w:val="000000"/>
              </w:rPr>
            </w:pPr>
            <w:r w:rsidRPr="006F0176">
              <w:rPr>
                <w:color w:val="000000"/>
              </w:rPr>
              <w:t>CCO Learning &amp; MyLMS for CSRs completed</w:t>
            </w:r>
          </w:p>
          <w:p w14:paraId="572AF85F" w14:textId="77777777" w:rsidR="0025641E" w:rsidRPr="006F0176" w:rsidRDefault="0025641E" w:rsidP="0066659D">
            <w:pPr>
              <w:rPr>
                <w:color w:val="000000"/>
              </w:rPr>
            </w:pPr>
            <w:r w:rsidRPr="006F0176">
              <w:rPr>
                <w:color w:val="000000"/>
              </w:rPr>
              <w:t>Class Confirmations</w:t>
            </w:r>
          </w:p>
          <w:p w14:paraId="26874A3A" w14:textId="77777777" w:rsidR="0025641E" w:rsidRPr="006F0176" w:rsidRDefault="0025641E" w:rsidP="0066659D">
            <w:pPr>
              <w:rPr>
                <w:color w:val="000000"/>
              </w:rPr>
            </w:pPr>
            <w:r w:rsidRPr="006F0176">
              <w:rPr>
                <w:color w:val="000000"/>
              </w:rPr>
              <w:t>ETO e-mail</w:t>
            </w:r>
          </w:p>
          <w:p w14:paraId="2F375442" w14:textId="77777777" w:rsidR="0025641E" w:rsidRPr="006F0176" w:rsidRDefault="0025641E" w:rsidP="0066659D">
            <w:pPr>
              <w:rPr>
                <w:color w:val="000000"/>
              </w:rPr>
            </w:pPr>
            <w:r w:rsidRPr="006F0176">
              <w:rPr>
                <w:color w:val="000000"/>
              </w:rPr>
              <w:t>Filing hard copies of certification documents</w:t>
            </w:r>
          </w:p>
          <w:p w14:paraId="78A842DD" w14:textId="77777777" w:rsidR="0025641E" w:rsidRPr="006F0176" w:rsidRDefault="0025641E" w:rsidP="0066659D">
            <w:pPr>
              <w:rPr>
                <w:color w:val="000000"/>
              </w:rPr>
            </w:pPr>
            <w:r w:rsidRPr="006F0176">
              <w:rPr>
                <w:color w:val="000000"/>
              </w:rPr>
              <w:t>On-boarding</w:t>
            </w:r>
          </w:p>
          <w:p w14:paraId="6A19FEC9" w14:textId="77777777" w:rsidR="0025641E" w:rsidRPr="006F0176" w:rsidRDefault="0025641E" w:rsidP="0066659D">
            <w:pPr>
              <w:rPr>
                <w:color w:val="000000"/>
              </w:rPr>
            </w:pPr>
            <w:r w:rsidRPr="006F0176">
              <w:rPr>
                <w:color w:val="000000"/>
              </w:rPr>
              <w:t>Ops Summary e-mail (from DTR)</w:t>
            </w:r>
          </w:p>
          <w:p w14:paraId="02505172"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FECAA2D" w14:textId="77777777" w:rsidTr="0066659D">
        <w:trPr>
          <w:trHeight w:val="728"/>
        </w:trPr>
        <w:tc>
          <w:tcPr>
            <w:tcW w:w="1797" w:type="dxa"/>
            <w:shd w:val="clear" w:color="auto" w:fill="auto"/>
            <w:vAlign w:val="center"/>
          </w:tcPr>
          <w:p w14:paraId="6B98E87E" w14:textId="77777777" w:rsidR="0025641E" w:rsidRPr="006F0176" w:rsidRDefault="0025641E" w:rsidP="0066659D">
            <w:r w:rsidRPr="006F0176">
              <w:t>Trainer Observations</w:t>
            </w:r>
          </w:p>
        </w:tc>
        <w:tc>
          <w:tcPr>
            <w:tcW w:w="2883" w:type="dxa"/>
            <w:shd w:val="clear" w:color="auto" w:fill="auto"/>
            <w:noWrap/>
            <w:vAlign w:val="center"/>
          </w:tcPr>
          <w:p w14:paraId="641C1F2F"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25E54031" w14:textId="77777777" w:rsidR="0025641E" w:rsidRPr="006F0176" w:rsidRDefault="0025641E" w:rsidP="0066659D">
            <w:pPr>
              <w:rPr>
                <w:color w:val="000000"/>
              </w:rPr>
            </w:pPr>
            <w:r w:rsidRPr="006F0176">
              <w:rPr>
                <w:color w:val="000000"/>
              </w:rPr>
              <w:t xml:space="preserve">Fails to meet SOP </w:t>
            </w:r>
          </w:p>
          <w:p w14:paraId="66DC63C7"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28C32516" w14:textId="77777777" w:rsidTr="0066659D">
        <w:trPr>
          <w:trHeight w:val="890"/>
        </w:trPr>
        <w:tc>
          <w:tcPr>
            <w:tcW w:w="1797" w:type="dxa"/>
            <w:shd w:val="clear" w:color="auto" w:fill="auto"/>
            <w:vAlign w:val="center"/>
          </w:tcPr>
          <w:p w14:paraId="254954DE" w14:textId="77777777" w:rsidR="0025641E" w:rsidRPr="006F0176" w:rsidRDefault="0025641E" w:rsidP="0066659D">
            <w:r w:rsidRPr="006F0176">
              <w:t>Weekly Status Report</w:t>
            </w:r>
          </w:p>
        </w:tc>
        <w:tc>
          <w:tcPr>
            <w:tcW w:w="2883" w:type="dxa"/>
            <w:shd w:val="clear" w:color="auto" w:fill="auto"/>
            <w:noWrap/>
            <w:vAlign w:val="center"/>
          </w:tcPr>
          <w:p w14:paraId="09499E4C" w14:textId="77777777" w:rsidR="0025641E" w:rsidRPr="006F0176" w:rsidRDefault="0025641E" w:rsidP="0066659D">
            <w:pPr>
              <w:rPr>
                <w:color w:val="000000"/>
              </w:rPr>
            </w:pPr>
            <w:r w:rsidRPr="006F0176">
              <w:rPr>
                <w:color w:val="000000"/>
              </w:rPr>
              <w:t>Opportunity or Reinforcement</w:t>
            </w:r>
          </w:p>
        </w:tc>
        <w:tc>
          <w:tcPr>
            <w:tcW w:w="5040" w:type="dxa"/>
            <w:shd w:val="clear" w:color="auto" w:fill="auto"/>
            <w:vAlign w:val="center"/>
          </w:tcPr>
          <w:p w14:paraId="684A6E52" w14:textId="77777777" w:rsidR="0025641E" w:rsidRPr="006F0176" w:rsidRDefault="0025641E" w:rsidP="0066659D">
            <w:pPr>
              <w:rPr>
                <w:color w:val="000000"/>
              </w:rPr>
            </w:pPr>
            <w:r w:rsidRPr="006F0176">
              <w:rPr>
                <w:color w:val="000000"/>
              </w:rPr>
              <w:t>Incomplete/Inaccurate</w:t>
            </w:r>
          </w:p>
          <w:p w14:paraId="0A774025" w14:textId="77777777" w:rsidR="0025641E" w:rsidRPr="006F0176" w:rsidRDefault="0025641E" w:rsidP="0066659D">
            <w:pPr>
              <w:rPr>
                <w:color w:val="000000"/>
              </w:rPr>
            </w:pPr>
            <w:r w:rsidRPr="006F0176">
              <w:rPr>
                <w:color w:val="000000"/>
              </w:rPr>
              <w:t>Missed deadline</w:t>
            </w:r>
          </w:p>
          <w:p w14:paraId="1BE484B0" w14:textId="77777777" w:rsidR="0025641E" w:rsidRPr="006F0176" w:rsidRDefault="0025641E" w:rsidP="0066659D">
            <w:pPr>
              <w:rPr>
                <w:color w:val="000000"/>
              </w:rPr>
            </w:pPr>
            <w:r w:rsidRPr="006F0176">
              <w:rPr>
                <w:color w:val="000000"/>
              </w:rPr>
              <w:t>Other: Specify reason under coaching details.</w:t>
            </w:r>
          </w:p>
        </w:tc>
      </w:tr>
      <w:tr w:rsidR="0025641E" w:rsidRPr="006F0176" w14:paraId="680BBC18" w14:textId="77777777" w:rsidTr="0066659D">
        <w:trPr>
          <w:trHeight w:val="620"/>
        </w:trPr>
        <w:tc>
          <w:tcPr>
            <w:tcW w:w="1797" w:type="dxa"/>
            <w:shd w:val="clear" w:color="auto" w:fill="auto"/>
            <w:vAlign w:val="center"/>
          </w:tcPr>
          <w:p w14:paraId="61728BF7" w14:textId="77777777" w:rsidR="0025641E" w:rsidRPr="006F0176" w:rsidRDefault="0025641E" w:rsidP="0066659D">
            <w:r w:rsidRPr="006F0176">
              <w:lastRenderedPageBreak/>
              <w:t>Customer Service Escalation (available only if the log is a CSE)</w:t>
            </w:r>
          </w:p>
        </w:tc>
        <w:tc>
          <w:tcPr>
            <w:tcW w:w="2883" w:type="dxa"/>
            <w:shd w:val="clear" w:color="auto" w:fill="auto"/>
            <w:noWrap/>
            <w:vAlign w:val="center"/>
          </w:tcPr>
          <w:p w14:paraId="02706DCF" w14:textId="77777777" w:rsidR="0025641E" w:rsidRPr="006F0176" w:rsidRDefault="0025641E" w:rsidP="0066659D">
            <w:pPr>
              <w:rPr>
                <w:color w:val="000000"/>
              </w:rPr>
            </w:pPr>
            <w:r w:rsidRPr="006F0176">
              <w:rPr>
                <w:color w:val="000000"/>
              </w:rPr>
              <w:t>Opportunity</w:t>
            </w:r>
          </w:p>
        </w:tc>
        <w:tc>
          <w:tcPr>
            <w:tcW w:w="5040" w:type="dxa"/>
            <w:shd w:val="clear" w:color="auto" w:fill="auto"/>
            <w:vAlign w:val="center"/>
          </w:tcPr>
          <w:p w14:paraId="2E3140F8" w14:textId="77777777" w:rsidR="0025641E" w:rsidRPr="006F0176" w:rsidRDefault="0025641E" w:rsidP="0066659D">
            <w:pPr>
              <w:rPr>
                <w:color w:val="000000"/>
              </w:rPr>
            </w:pPr>
            <w:r w:rsidRPr="006F0176">
              <w:rPr>
                <w:color w:val="000000"/>
              </w:rPr>
              <w:t xml:space="preserve">Argues with other trainer </w:t>
            </w:r>
          </w:p>
          <w:p w14:paraId="3296285D" w14:textId="77777777" w:rsidR="0025641E" w:rsidRPr="006F0176" w:rsidRDefault="0025641E" w:rsidP="0066659D">
            <w:pPr>
              <w:rPr>
                <w:color w:val="000000"/>
              </w:rPr>
            </w:pPr>
            <w:r w:rsidRPr="006F0176">
              <w:rPr>
                <w:color w:val="000000"/>
              </w:rPr>
              <w:t xml:space="preserve">Compromises PHI/PII </w:t>
            </w:r>
          </w:p>
          <w:p w14:paraId="45974017" w14:textId="77777777" w:rsidR="0025641E" w:rsidRPr="006F0176" w:rsidRDefault="0025641E" w:rsidP="0066659D">
            <w:pPr>
              <w:rPr>
                <w:color w:val="000000"/>
              </w:rPr>
            </w:pPr>
            <w:r w:rsidRPr="006F0176">
              <w:rPr>
                <w:color w:val="000000"/>
              </w:rPr>
              <w:t>Encourages / commits fraud</w:t>
            </w:r>
          </w:p>
          <w:p w14:paraId="5682970F" w14:textId="77777777" w:rsidR="0025641E" w:rsidRPr="006F0176" w:rsidRDefault="0025641E" w:rsidP="0066659D">
            <w:pPr>
              <w:rPr>
                <w:color w:val="000000"/>
              </w:rPr>
            </w:pPr>
            <w:r w:rsidRPr="006F0176">
              <w:rPr>
                <w:color w:val="000000"/>
              </w:rPr>
              <w:t>Releases assessment information to the CSRs in class</w:t>
            </w:r>
          </w:p>
          <w:p w14:paraId="6AE9F915" w14:textId="77777777" w:rsidR="0025641E" w:rsidRPr="006F0176" w:rsidRDefault="0025641E" w:rsidP="0066659D">
            <w:pPr>
              <w:rPr>
                <w:color w:val="000000"/>
              </w:rPr>
            </w:pPr>
            <w:r w:rsidRPr="006F0176">
              <w:rPr>
                <w:color w:val="000000"/>
              </w:rPr>
              <w:t>Threatens employee</w:t>
            </w:r>
          </w:p>
          <w:p w14:paraId="2D058447" w14:textId="77777777" w:rsidR="0025641E" w:rsidRPr="006F0176" w:rsidRDefault="0025641E" w:rsidP="0066659D">
            <w:pPr>
              <w:rPr>
                <w:color w:val="000000"/>
              </w:rPr>
            </w:pPr>
            <w:r w:rsidRPr="006F0176">
              <w:rPr>
                <w:color w:val="000000"/>
              </w:rPr>
              <w:t>Uses derogatory / disrespectful words</w:t>
            </w:r>
          </w:p>
          <w:p w14:paraId="47B07621" w14:textId="77777777" w:rsidR="0025641E" w:rsidRPr="006F0176" w:rsidRDefault="0025641E" w:rsidP="0066659D">
            <w:pPr>
              <w:rPr>
                <w:color w:val="000000"/>
              </w:rPr>
            </w:pPr>
            <w:r w:rsidRPr="006F0176">
              <w:rPr>
                <w:color w:val="000000"/>
              </w:rPr>
              <w:t>Uses profanity of any kind</w:t>
            </w:r>
          </w:p>
          <w:p w14:paraId="57B09DC3" w14:textId="77777777" w:rsidR="0025641E" w:rsidRPr="006F0176" w:rsidRDefault="0025641E" w:rsidP="0066659D">
            <w:pPr>
              <w:rPr>
                <w:color w:val="000000"/>
              </w:rPr>
            </w:pPr>
            <w:r w:rsidRPr="006F0176">
              <w:rPr>
                <w:color w:val="000000"/>
              </w:rPr>
              <w:t>Verbally abusive</w:t>
            </w:r>
          </w:p>
          <w:p w14:paraId="2DA13083" w14:textId="77777777" w:rsidR="0025641E" w:rsidRPr="006F0176" w:rsidRDefault="0025641E" w:rsidP="0066659D">
            <w:pPr>
              <w:rPr>
                <w:color w:val="000000"/>
              </w:rPr>
            </w:pPr>
            <w:r w:rsidRPr="006F0176">
              <w:rPr>
                <w:color w:val="000000"/>
              </w:rPr>
              <w:t>Yells, screams</w:t>
            </w:r>
          </w:p>
          <w:p w14:paraId="1BCECFEF" w14:textId="77777777" w:rsidR="0025641E" w:rsidRPr="006F0176" w:rsidRDefault="0025641E" w:rsidP="0066659D">
            <w:pPr>
              <w:rPr>
                <w:color w:val="000000"/>
              </w:rPr>
            </w:pPr>
            <w:r w:rsidRPr="006F0176">
              <w:rPr>
                <w:color w:val="000000"/>
              </w:rPr>
              <w:t>Other: Specify reason under coaching details.</w:t>
            </w:r>
          </w:p>
        </w:tc>
      </w:tr>
    </w:tbl>
    <w:p w14:paraId="253BCE5F" w14:textId="77777777" w:rsidR="0025641E" w:rsidRDefault="0025641E" w:rsidP="0025641E">
      <w:pPr>
        <w:ind w:left="1440"/>
      </w:pPr>
    </w:p>
    <w:p w14:paraId="0268CA56" w14:textId="77777777" w:rsidR="0025641E" w:rsidRDefault="0025641E" w:rsidP="0025641E">
      <w:pPr>
        <w:ind w:left="1440"/>
      </w:pPr>
      <w:r w:rsidRPr="002A4C6B">
        <w:t>Note: Other: Specify reason under coaching details. Should be last in the list.</w:t>
      </w:r>
    </w:p>
    <w:p w14:paraId="09270516" w14:textId="77777777" w:rsidR="0025641E" w:rsidRPr="00AF54FF" w:rsidRDefault="0025641E" w:rsidP="0025641E">
      <w:pPr>
        <w:spacing w:before="120"/>
        <w:rPr>
          <w:b/>
        </w:rPr>
      </w:pPr>
      <w:r w:rsidRPr="00AF54FF">
        <w:rPr>
          <w:b/>
        </w:rPr>
        <w:t>3.2.1.6.7.3</w:t>
      </w:r>
      <w:r w:rsidRPr="00AF54FF">
        <w:rPr>
          <w:b/>
        </w:rPr>
        <w:tab/>
        <w:t xml:space="preserve">Direct Warning Reason and Sub-Reasons </w:t>
      </w:r>
    </w:p>
    <w:p w14:paraId="38FAC72E" w14:textId="77777777" w:rsidR="0025641E" w:rsidRDefault="0025641E" w:rsidP="0025641E">
      <w:pPr>
        <w:ind w:left="1440"/>
      </w:pPr>
      <w:r w:rsidRPr="002A4C6B">
        <w:t>Allow for the selection of a single Direct Warning Reason and Sub-Warning Reason.</w:t>
      </w:r>
    </w:p>
    <w:p w14:paraId="07B8044D" w14:textId="77777777" w:rsidR="0025641E" w:rsidRDefault="0025641E" w:rsidP="0025641E">
      <w:pPr>
        <w:ind w:left="1440"/>
      </w:pPr>
    </w:p>
    <w:tbl>
      <w:tblPr>
        <w:tblW w:w="96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97"/>
        <w:gridCol w:w="2883"/>
        <w:gridCol w:w="4950"/>
      </w:tblGrid>
      <w:tr w:rsidR="0025641E" w:rsidRPr="002A4C6B" w14:paraId="07803923" w14:textId="77777777" w:rsidTr="0066659D">
        <w:trPr>
          <w:cantSplit/>
          <w:trHeight w:val="300"/>
        </w:trPr>
        <w:tc>
          <w:tcPr>
            <w:tcW w:w="1797" w:type="dxa"/>
            <w:shd w:val="clear" w:color="auto" w:fill="000000"/>
            <w:vAlign w:val="center"/>
            <w:hideMark/>
          </w:tcPr>
          <w:p w14:paraId="3989A4F0" w14:textId="77777777" w:rsidR="0025641E" w:rsidRPr="00380BDF" w:rsidRDefault="0025641E" w:rsidP="0066659D">
            <w:pPr>
              <w:jc w:val="center"/>
              <w:rPr>
                <w:b/>
                <w:color w:val="FFFFFF"/>
              </w:rPr>
            </w:pPr>
            <w:r w:rsidRPr="00380BDF">
              <w:rPr>
                <w:b/>
                <w:color w:val="FFFFFF"/>
              </w:rPr>
              <w:t>Warning Reason</w:t>
            </w:r>
          </w:p>
        </w:tc>
        <w:tc>
          <w:tcPr>
            <w:tcW w:w="2883" w:type="dxa"/>
            <w:shd w:val="clear" w:color="auto" w:fill="000000"/>
            <w:noWrap/>
            <w:vAlign w:val="center"/>
            <w:hideMark/>
          </w:tcPr>
          <w:p w14:paraId="7089500B" w14:textId="77777777" w:rsidR="0025641E" w:rsidRPr="00380BDF" w:rsidRDefault="0025641E" w:rsidP="0066659D">
            <w:pPr>
              <w:jc w:val="center"/>
              <w:rPr>
                <w:b/>
                <w:color w:val="FFFFFF"/>
              </w:rPr>
            </w:pPr>
            <w:r w:rsidRPr="00380BDF">
              <w:rPr>
                <w:b/>
                <w:color w:val="FFFFFF"/>
              </w:rPr>
              <w:t>Opportunity/Reinforcement</w:t>
            </w:r>
          </w:p>
        </w:tc>
        <w:tc>
          <w:tcPr>
            <w:tcW w:w="4950" w:type="dxa"/>
            <w:shd w:val="clear" w:color="auto" w:fill="000000"/>
            <w:noWrap/>
            <w:vAlign w:val="center"/>
            <w:hideMark/>
          </w:tcPr>
          <w:p w14:paraId="5ED0B36D" w14:textId="77777777" w:rsidR="0025641E" w:rsidRPr="00380BDF" w:rsidRDefault="0025641E" w:rsidP="0066659D">
            <w:pPr>
              <w:jc w:val="center"/>
              <w:rPr>
                <w:b/>
                <w:color w:val="FFFFFF"/>
              </w:rPr>
            </w:pPr>
            <w:r w:rsidRPr="00380BDF">
              <w:rPr>
                <w:b/>
                <w:color w:val="FFFFFF"/>
              </w:rPr>
              <w:t>Sub-Warning Reason</w:t>
            </w:r>
          </w:p>
        </w:tc>
      </w:tr>
      <w:tr w:rsidR="0025641E" w:rsidRPr="002A4C6B" w14:paraId="1DC42A7B" w14:textId="77777777" w:rsidTr="0066659D">
        <w:trPr>
          <w:cantSplit/>
          <w:trHeight w:val="300"/>
        </w:trPr>
        <w:tc>
          <w:tcPr>
            <w:tcW w:w="1797" w:type="dxa"/>
            <w:shd w:val="clear" w:color="auto" w:fill="auto"/>
            <w:vAlign w:val="center"/>
            <w:hideMark/>
          </w:tcPr>
          <w:p w14:paraId="5D1CB3B4" w14:textId="77777777" w:rsidR="0025641E" w:rsidRPr="002A4C6B" w:rsidRDefault="0025641E" w:rsidP="0066659D">
            <w:pPr>
              <w:rPr>
                <w:color w:val="000000"/>
              </w:rPr>
            </w:pPr>
            <w:r w:rsidRPr="002A4C6B">
              <w:rPr>
                <w:color w:val="000000"/>
              </w:rPr>
              <w:t>Verbal Warning</w:t>
            </w:r>
          </w:p>
        </w:tc>
        <w:tc>
          <w:tcPr>
            <w:tcW w:w="2883" w:type="dxa"/>
            <w:shd w:val="clear" w:color="auto" w:fill="auto"/>
            <w:noWrap/>
            <w:vAlign w:val="center"/>
            <w:hideMark/>
          </w:tcPr>
          <w:p w14:paraId="3126DEE0"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006598EF" w14:textId="77777777" w:rsidR="00D81CDF" w:rsidRDefault="00D81CDF" w:rsidP="00D81CDF">
            <w:pPr>
              <w:rPr>
                <w:color w:val="000000"/>
              </w:rPr>
            </w:pPr>
            <w:r>
              <w:rPr>
                <w:color w:val="000000"/>
              </w:rPr>
              <w:t>Adherence</w:t>
            </w:r>
          </w:p>
          <w:p w14:paraId="54A8CA50" w14:textId="77777777" w:rsidR="00D81CDF" w:rsidRPr="002A4C6B" w:rsidRDefault="00D81CDF" w:rsidP="00D81CDF">
            <w:pPr>
              <w:rPr>
                <w:color w:val="000000"/>
              </w:rPr>
            </w:pPr>
            <w:r w:rsidRPr="002A4C6B">
              <w:rPr>
                <w:color w:val="000000"/>
              </w:rPr>
              <w:t>Attendance</w:t>
            </w:r>
          </w:p>
          <w:p w14:paraId="6A662F76" w14:textId="77777777" w:rsidR="00D81CDF" w:rsidRPr="002A4C6B" w:rsidRDefault="00D81CDF" w:rsidP="00D81CDF">
            <w:pPr>
              <w:rPr>
                <w:color w:val="000000"/>
              </w:rPr>
            </w:pPr>
            <w:r w:rsidRPr="002A4C6B">
              <w:rPr>
                <w:color w:val="000000"/>
              </w:rPr>
              <w:t>Conduct (including Call Avoidance)</w:t>
            </w:r>
          </w:p>
          <w:p w14:paraId="6D37A645" w14:textId="77777777" w:rsidR="00D81CDF" w:rsidRPr="002A4C6B" w:rsidRDefault="00D81CDF" w:rsidP="00D81CDF">
            <w:pPr>
              <w:rPr>
                <w:color w:val="000000"/>
              </w:rPr>
            </w:pPr>
            <w:r w:rsidRPr="002A4C6B">
              <w:rPr>
                <w:color w:val="000000"/>
              </w:rPr>
              <w:t>ETS</w:t>
            </w:r>
          </w:p>
          <w:p w14:paraId="0AF28E32" w14:textId="77777777" w:rsidR="00D81CDF" w:rsidRDefault="00D81CDF" w:rsidP="00D81CDF">
            <w:pPr>
              <w:rPr>
                <w:color w:val="000000"/>
              </w:rPr>
            </w:pPr>
            <w:r w:rsidRPr="002A4C6B">
              <w:rPr>
                <w:color w:val="000000"/>
              </w:rPr>
              <w:t>Quality/Performance</w:t>
            </w:r>
          </w:p>
          <w:p w14:paraId="1645C1A6" w14:textId="77777777" w:rsidR="00D81CDF" w:rsidRDefault="00D81CDF" w:rsidP="00D81CDF">
            <w:pPr>
              <w:rPr>
                <w:color w:val="000000"/>
              </w:rPr>
            </w:pPr>
            <w:r w:rsidRPr="002A4C6B">
              <w:rPr>
                <w:color w:val="000000"/>
              </w:rPr>
              <w:t>Quality/Performance</w:t>
            </w:r>
            <w:r>
              <w:rPr>
                <w:color w:val="000000"/>
              </w:rPr>
              <w:t xml:space="preserve"> – Failed Calls</w:t>
            </w:r>
          </w:p>
          <w:p w14:paraId="0D22BA99"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85D4964" w14:textId="77777777" w:rsidR="00D81CDF" w:rsidRPr="002A4C6B" w:rsidRDefault="00D81CDF" w:rsidP="00D81CDF">
            <w:pPr>
              <w:rPr>
                <w:color w:val="000000"/>
              </w:rPr>
            </w:pPr>
            <w:r w:rsidRPr="002A4C6B">
              <w:rPr>
                <w:color w:val="000000"/>
              </w:rPr>
              <w:t>Security or Privacy Issue</w:t>
            </w:r>
          </w:p>
          <w:p w14:paraId="3D9BD196" w14:textId="7DD53194" w:rsidR="0025641E" w:rsidRPr="002A4C6B" w:rsidRDefault="00D81CDF" w:rsidP="00D81CDF">
            <w:pPr>
              <w:rPr>
                <w:color w:val="000000"/>
              </w:rPr>
            </w:pPr>
            <w:r w:rsidRPr="002A4C6B">
              <w:rPr>
                <w:color w:val="000000"/>
              </w:rPr>
              <w:t>Other Policy (non-Security/Privacy)</w:t>
            </w:r>
          </w:p>
        </w:tc>
      </w:tr>
      <w:tr w:rsidR="0025641E" w:rsidRPr="002A4C6B" w14:paraId="4045162E" w14:textId="77777777" w:rsidTr="0066659D">
        <w:trPr>
          <w:cantSplit/>
          <w:trHeight w:val="300"/>
        </w:trPr>
        <w:tc>
          <w:tcPr>
            <w:tcW w:w="1797" w:type="dxa"/>
            <w:shd w:val="clear" w:color="auto" w:fill="auto"/>
            <w:vAlign w:val="center"/>
            <w:hideMark/>
          </w:tcPr>
          <w:p w14:paraId="099E7300" w14:textId="77777777" w:rsidR="0025641E" w:rsidRPr="002A4C6B" w:rsidRDefault="0025641E" w:rsidP="0066659D">
            <w:pPr>
              <w:rPr>
                <w:color w:val="000000"/>
              </w:rPr>
            </w:pPr>
            <w:r w:rsidRPr="002A4C6B">
              <w:rPr>
                <w:color w:val="000000"/>
              </w:rPr>
              <w:t>Written Warning</w:t>
            </w:r>
          </w:p>
        </w:tc>
        <w:tc>
          <w:tcPr>
            <w:tcW w:w="2883" w:type="dxa"/>
            <w:shd w:val="clear" w:color="auto" w:fill="auto"/>
            <w:noWrap/>
            <w:vAlign w:val="center"/>
            <w:hideMark/>
          </w:tcPr>
          <w:p w14:paraId="1EAE70F6"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noWrap/>
            <w:vAlign w:val="bottom"/>
            <w:hideMark/>
          </w:tcPr>
          <w:p w14:paraId="70154F64" w14:textId="77777777" w:rsidR="00D81CDF" w:rsidRDefault="00D81CDF" w:rsidP="00D81CDF">
            <w:pPr>
              <w:rPr>
                <w:color w:val="000000"/>
              </w:rPr>
            </w:pPr>
            <w:r>
              <w:rPr>
                <w:color w:val="000000"/>
              </w:rPr>
              <w:t>Adherence</w:t>
            </w:r>
          </w:p>
          <w:p w14:paraId="7C939AD9" w14:textId="77777777" w:rsidR="00D81CDF" w:rsidRPr="002A4C6B" w:rsidRDefault="00D81CDF" w:rsidP="00D81CDF">
            <w:pPr>
              <w:rPr>
                <w:color w:val="000000"/>
              </w:rPr>
            </w:pPr>
            <w:r w:rsidRPr="002A4C6B">
              <w:rPr>
                <w:color w:val="000000"/>
              </w:rPr>
              <w:t>Attendance</w:t>
            </w:r>
          </w:p>
          <w:p w14:paraId="45A869D9" w14:textId="77777777" w:rsidR="00D81CDF" w:rsidRPr="002A4C6B" w:rsidRDefault="00D81CDF" w:rsidP="00D81CDF">
            <w:pPr>
              <w:rPr>
                <w:color w:val="000000"/>
              </w:rPr>
            </w:pPr>
            <w:r w:rsidRPr="002A4C6B">
              <w:rPr>
                <w:color w:val="000000"/>
              </w:rPr>
              <w:t>Conduct (including Call Avoidance)</w:t>
            </w:r>
          </w:p>
          <w:p w14:paraId="68F17CC7" w14:textId="77777777" w:rsidR="00D81CDF" w:rsidRPr="002A4C6B" w:rsidRDefault="00D81CDF" w:rsidP="00D81CDF">
            <w:pPr>
              <w:rPr>
                <w:color w:val="000000"/>
              </w:rPr>
            </w:pPr>
            <w:r w:rsidRPr="002A4C6B">
              <w:rPr>
                <w:color w:val="000000"/>
              </w:rPr>
              <w:t>ETS</w:t>
            </w:r>
          </w:p>
          <w:p w14:paraId="134CBB0F" w14:textId="77777777" w:rsidR="00D81CDF" w:rsidRDefault="00D81CDF" w:rsidP="00D81CDF">
            <w:pPr>
              <w:rPr>
                <w:color w:val="000000"/>
              </w:rPr>
            </w:pPr>
            <w:r w:rsidRPr="002A4C6B">
              <w:rPr>
                <w:color w:val="000000"/>
              </w:rPr>
              <w:t>Quality/Performance</w:t>
            </w:r>
          </w:p>
          <w:p w14:paraId="01B0DCFC" w14:textId="77777777" w:rsidR="00D81CDF" w:rsidRDefault="00D81CDF" w:rsidP="00D81CDF">
            <w:pPr>
              <w:rPr>
                <w:color w:val="000000"/>
              </w:rPr>
            </w:pPr>
            <w:r w:rsidRPr="002A4C6B">
              <w:rPr>
                <w:color w:val="000000"/>
              </w:rPr>
              <w:t>Quality/Performance</w:t>
            </w:r>
            <w:r>
              <w:rPr>
                <w:color w:val="000000"/>
              </w:rPr>
              <w:t xml:space="preserve"> – Failed Calls</w:t>
            </w:r>
          </w:p>
          <w:p w14:paraId="791A5B4D"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032D9C2E" w14:textId="77777777" w:rsidR="00D81CDF" w:rsidRPr="002A4C6B" w:rsidRDefault="00D81CDF" w:rsidP="00D81CDF">
            <w:pPr>
              <w:rPr>
                <w:color w:val="000000"/>
              </w:rPr>
            </w:pPr>
            <w:r w:rsidRPr="002A4C6B">
              <w:rPr>
                <w:color w:val="000000"/>
              </w:rPr>
              <w:t>Security or Privacy Issue</w:t>
            </w:r>
          </w:p>
          <w:p w14:paraId="3876CA8B" w14:textId="07CD36DA" w:rsidR="0025641E" w:rsidRPr="002A4C6B" w:rsidRDefault="00D81CDF" w:rsidP="00D81CDF">
            <w:pPr>
              <w:rPr>
                <w:color w:val="000000"/>
              </w:rPr>
            </w:pPr>
            <w:r w:rsidRPr="002A4C6B">
              <w:rPr>
                <w:color w:val="000000"/>
              </w:rPr>
              <w:t>Other Policy (non-Security/Privacy)</w:t>
            </w:r>
          </w:p>
        </w:tc>
      </w:tr>
      <w:tr w:rsidR="0025641E" w:rsidRPr="002A4C6B" w14:paraId="18B4ABC1" w14:textId="77777777" w:rsidTr="0066659D">
        <w:trPr>
          <w:cantSplit/>
          <w:trHeight w:val="1340"/>
        </w:trPr>
        <w:tc>
          <w:tcPr>
            <w:tcW w:w="1797" w:type="dxa"/>
            <w:shd w:val="clear" w:color="auto" w:fill="auto"/>
            <w:vAlign w:val="center"/>
            <w:hideMark/>
          </w:tcPr>
          <w:p w14:paraId="3570BAD4" w14:textId="77777777" w:rsidR="0025641E" w:rsidRPr="002A4C6B" w:rsidRDefault="0025641E" w:rsidP="0066659D">
            <w:pPr>
              <w:rPr>
                <w:color w:val="000000"/>
              </w:rPr>
            </w:pPr>
            <w:r w:rsidRPr="002A4C6B">
              <w:rPr>
                <w:color w:val="000000"/>
              </w:rPr>
              <w:t>Final Written Warning</w:t>
            </w:r>
          </w:p>
        </w:tc>
        <w:tc>
          <w:tcPr>
            <w:tcW w:w="2883" w:type="dxa"/>
            <w:shd w:val="clear" w:color="auto" w:fill="auto"/>
            <w:noWrap/>
            <w:vAlign w:val="center"/>
            <w:hideMark/>
          </w:tcPr>
          <w:p w14:paraId="40BC21DF" w14:textId="77777777" w:rsidR="0025641E" w:rsidRPr="002A4C6B" w:rsidRDefault="0025641E" w:rsidP="0066659D">
            <w:pPr>
              <w:rPr>
                <w:color w:val="000000"/>
              </w:rPr>
            </w:pPr>
            <w:r w:rsidRPr="002A4C6B">
              <w:rPr>
                <w:color w:val="000000"/>
              </w:rPr>
              <w:t xml:space="preserve">Opportunity </w:t>
            </w:r>
          </w:p>
        </w:tc>
        <w:tc>
          <w:tcPr>
            <w:tcW w:w="4950" w:type="dxa"/>
            <w:shd w:val="clear" w:color="auto" w:fill="auto"/>
            <w:vAlign w:val="bottom"/>
            <w:hideMark/>
          </w:tcPr>
          <w:p w14:paraId="2430FD05" w14:textId="77777777" w:rsidR="00D81CDF" w:rsidRDefault="00D81CDF" w:rsidP="00D81CDF">
            <w:pPr>
              <w:rPr>
                <w:color w:val="000000"/>
              </w:rPr>
            </w:pPr>
            <w:r>
              <w:rPr>
                <w:color w:val="000000"/>
              </w:rPr>
              <w:t>Adherence</w:t>
            </w:r>
          </w:p>
          <w:p w14:paraId="066768BC" w14:textId="77777777" w:rsidR="00D81CDF" w:rsidRPr="002A4C6B" w:rsidRDefault="00D81CDF" w:rsidP="00D81CDF">
            <w:pPr>
              <w:rPr>
                <w:color w:val="000000"/>
              </w:rPr>
            </w:pPr>
            <w:r w:rsidRPr="002A4C6B">
              <w:rPr>
                <w:color w:val="000000"/>
              </w:rPr>
              <w:t>Attendance</w:t>
            </w:r>
          </w:p>
          <w:p w14:paraId="4829A573" w14:textId="77777777" w:rsidR="00D81CDF" w:rsidRPr="002A4C6B" w:rsidRDefault="00D81CDF" w:rsidP="00D81CDF">
            <w:pPr>
              <w:rPr>
                <w:color w:val="000000"/>
              </w:rPr>
            </w:pPr>
            <w:r w:rsidRPr="002A4C6B">
              <w:rPr>
                <w:color w:val="000000"/>
              </w:rPr>
              <w:t>Conduct (including Call Avoidance)</w:t>
            </w:r>
          </w:p>
          <w:p w14:paraId="00BD0C9D" w14:textId="77777777" w:rsidR="00D81CDF" w:rsidRPr="002A4C6B" w:rsidRDefault="00D81CDF" w:rsidP="00D81CDF">
            <w:pPr>
              <w:rPr>
                <w:color w:val="000000"/>
              </w:rPr>
            </w:pPr>
            <w:r w:rsidRPr="002A4C6B">
              <w:rPr>
                <w:color w:val="000000"/>
              </w:rPr>
              <w:t>ETS</w:t>
            </w:r>
          </w:p>
          <w:p w14:paraId="6F99A2B9" w14:textId="77777777" w:rsidR="00D81CDF" w:rsidRDefault="00D81CDF" w:rsidP="00D81CDF">
            <w:pPr>
              <w:rPr>
                <w:color w:val="000000"/>
              </w:rPr>
            </w:pPr>
            <w:r w:rsidRPr="002A4C6B">
              <w:rPr>
                <w:color w:val="000000"/>
              </w:rPr>
              <w:t>Quality/Performance</w:t>
            </w:r>
          </w:p>
          <w:p w14:paraId="74047C2E" w14:textId="77777777" w:rsidR="00D81CDF" w:rsidRDefault="00D81CDF" w:rsidP="00D81CDF">
            <w:pPr>
              <w:rPr>
                <w:color w:val="000000"/>
              </w:rPr>
            </w:pPr>
            <w:r w:rsidRPr="002A4C6B">
              <w:rPr>
                <w:color w:val="000000"/>
              </w:rPr>
              <w:t>Quality/Performance</w:t>
            </w:r>
            <w:r>
              <w:rPr>
                <w:color w:val="000000"/>
              </w:rPr>
              <w:t xml:space="preserve"> – Failed Calls</w:t>
            </w:r>
          </w:p>
          <w:p w14:paraId="6B1CE885" w14:textId="77777777" w:rsidR="00D81CDF" w:rsidRPr="002A4C6B" w:rsidRDefault="00D81CDF" w:rsidP="00D81CDF">
            <w:pPr>
              <w:rPr>
                <w:color w:val="000000"/>
              </w:rPr>
            </w:pPr>
            <w:r w:rsidRPr="002A4C6B">
              <w:rPr>
                <w:color w:val="000000"/>
              </w:rPr>
              <w:t>Quality/Performance</w:t>
            </w:r>
            <w:r>
              <w:rPr>
                <w:color w:val="000000"/>
              </w:rPr>
              <w:t xml:space="preserve"> – Critical Fails </w:t>
            </w:r>
          </w:p>
          <w:p w14:paraId="4F11213D" w14:textId="77777777" w:rsidR="00D81CDF" w:rsidRPr="002A4C6B" w:rsidRDefault="00D81CDF" w:rsidP="00D81CDF">
            <w:pPr>
              <w:rPr>
                <w:color w:val="000000"/>
              </w:rPr>
            </w:pPr>
            <w:r w:rsidRPr="002A4C6B">
              <w:rPr>
                <w:color w:val="000000"/>
              </w:rPr>
              <w:t>Security or Privacy Issue</w:t>
            </w:r>
          </w:p>
          <w:p w14:paraId="23769EBE" w14:textId="5F3502CA" w:rsidR="0025641E" w:rsidRPr="002A4C6B" w:rsidRDefault="00D81CDF" w:rsidP="00D81CDF">
            <w:pPr>
              <w:rPr>
                <w:color w:val="000000"/>
              </w:rPr>
            </w:pPr>
            <w:r w:rsidRPr="002A4C6B">
              <w:rPr>
                <w:color w:val="000000"/>
              </w:rPr>
              <w:t>Other Policy (non-Security/Privacy)</w:t>
            </w:r>
          </w:p>
        </w:tc>
      </w:tr>
    </w:tbl>
    <w:p w14:paraId="662DBE96" w14:textId="77777777" w:rsidR="0025641E" w:rsidRDefault="0025641E" w:rsidP="0025641E">
      <w:pPr>
        <w:ind w:left="1440"/>
      </w:pPr>
      <w:r w:rsidRPr="002A4C6B">
        <w:t>Note: Other Policy (non-Security/Privacy) should be last in the list.</w:t>
      </w:r>
    </w:p>
    <w:p w14:paraId="03F57888" w14:textId="77777777" w:rsidR="0025641E" w:rsidRPr="00AF54FF" w:rsidRDefault="0025641E" w:rsidP="0025641E">
      <w:pPr>
        <w:spacing w:before="120"/>
        <w:rPr>
          <w:b/>
        </w:rPr>
      </w:pPr>
      <w:r w:rsidRPr="00AF54FF">
        <w:rPr>
          <w:b/>
        </w:rPr>
        <w:t>3.2.1.6.8</w:t>
      </w:r>
      <w:r w:rsidRPr="00AF54FF">
        <w:rPr>
          <w:b/>
        </w:rPr>
        <w:tab/>
      </w:r>
      <w:r w:rsidRPr="00AF54FF">
        <w:rPr>
          <w:b/>
        </w:rPr>
        <w:tab/>
        <w:t>Coaching Details</w:t>
      </w:r>
    </w:p>
    <w:p w14:paraId="7B1DAC6E" w14:textId="77777777" w:rsidR="0025641E" w:rsidRDefault="0025641E" w:rsidP="0025641E">
      <w:pPr>
        <w:ind w:left="1440"/>
      </w:pPr>
      <w:r w:rsidRPr="002A4C6B">
        <w:t>When coaching is Direct or Indirect and CSE or non-CSE, provide details of behavior to be coached.</w:t>
      </w:r>
    </w:p>
    <w:p w14:paraId="3C6CEC8D" w14:textId="77777777" w:rsidR="0025641E" w:rsidRDefault="0025641E" w:rsidP="0025641E">
      <w:pPr>
        <w:ind w:left="1440"/>
      </w:pPr>
    </w:p>
    <w:p w14:paraId="39BBA8FA" w14:textId="77777777" w:rsidR="0025641E" w:rsidRPr="006F04F9" w:rsidRDefault="0025641E" w:rsidP="0025641E">
      <w:pPr>
        <w:ind w:left="1440"/>
      </w:pPr>
      <w:r w:rsidRPr="005E2A80">
        <w:t>Note: not available if Yes is selected for Progressive Disciplinary Warning.</w:t>
      </w:r>
    </w:p>
    <w:p w14:paraId="6F4E4ACC" w14:textId="77777777" w:rsidR="0025641E" w:rsidRPr="00AF54FF" w:rsidRDefault="0025641E" w:rsidP="0025641E">
      <w:pPr>
        <w:spacing w:before="120"/>
        <w:rPr>
          <w:b/>
        </w:rPr>
      </w:pPr>
      <w:r w:rsidRPr="00AF54FF">
        <w:rPr>
          <w:b/>
        </w:rPr>
        <w:t>3.2.1.6.9</w:t>
      </w:r>
      <w:r w:rsidRPr="00AF54FF">
        <w:rPr>
          <w:b/>
        </w:rPr>
        <w:tab/>
      </w:r>
      <w:r w:rsidRPr="00AF54FF">
        <w:rPr>
          <w:b/>
        </w:rPr>
        <w:tab/>
        <w:t>Coaching Session Details</w:t>
      </w:r>
    </w:p>
    <w:p w14:paraId="299854FE" w14:textId="77777777" w:rsidR="0025641E" w:rsidRDefault="0025641E" w:rsidP="0025641E">
      <w:pPr>
        <w:ind w:left="1440"/>
      </w:pPr>
      <w:r w:rsidRPr="005E2A80">
        <w:t>When coaching is Direct, CSE or non-CSE, provide the details from the coaching session including action plans developed.</w:t>
      </w:r>
    </w:p>
    <w:p w14:paraId="540168DE" w14:textId="77777777" w:rsidR="0025641E" w:rsidRDefault="0025641E" w:rsidP="0025641E">
      <w:pPr>
        <w:ind w:left="1440"/>
      </w:pPr>
    </w:p>
    <w:p w14:paraId="5520E942" w14:textId="77777777" w:rsidR="0025641E" w:rsidRPr="006F04F9" w:rsidRDefault="0025641E" w:rsidP="0025641E">
      <w:pPr>
        <w:ind w:left="1440"/>
      </w:pPr>
      <w:r w:rsidRPr="005E2A80">
        <w:t>Note: not available if Yes is selected for Progressive Disciplinary Warning.</w:t>
      </w:r>
    </w:p>
    <w:p w14:paraId="6AA1764B" w14:textId="77777777" w:rsidR="0025641E" w:rsidRPr="00AF54FF" w:rsidRDefault="0025641E" w:rsidP="0025641E">
      <w:pPr>
        <w:spacing w:before="120"/>
        <w:rPr>
          <w:b/>
        </w:rPr>
      </w:pPr>
      <w:r w:rsidRPr="00AF54FF">
        <w:rPr>
          <w:b/>
        </w:rPr>
        <w:lastRenderedPageBreak/>
        <w:t>3.2.1.6.10</w:t>
      </w:r>
      <w:r w:rsidRPr="00AF54FF">
        <w:rPr>
          <w:b/>
        </w:rPr>
        <w:tab/>
        <w:t>Identify Source for eCoaching Log</w:t>
      </w:r>
    </w:p>
    <w:p w14:paraId="4F441BF9" w14:textId="77777777" w:rsidR="0025641E" w:rsidRDefault="0025641E" w:rsidP="0025641E">
      <w:pPr>
        <w:ind w:left="1440"/>
      </w:pPr>
      <w:r w:rsidRPr="005E2A80">
        <w:t>Allow for the following selection of how the coaching opportunity was identified.</w:t>
      </w:r>
    </w:p>
    <w:p w14:paraId="02F1FB8C" w14:textId="77777777" w:rsidR="0025641E" w:rsidRDefault="0025641E" w:rsidP="0025641E">
      <w:pPr>
        <w:ind w:left="1440"/>
      </w:pPr>
      <w:r>
        <w:tab/>
        <w:t>Classroom Observation</w:t>
      </w:r>
    </w:p>
    <w:p w14:paraId="184BE667" w14:textId="77777777" w:rsidR="0025641E" w:rsidRDefault="0025641E" w:rsidP="0025641E">
      <w:pPr>
        <w:ind w:left="1440" w:firstLine="720"/>
      </w:pPr>
      <w:r>
        <w:t>CMS Reported Item</w:t>
      </w:r>
    </w:p>
    <w:p w14:paraId="32D2CE45" w14:textId="77777777" w:rsidR="0025641E" w:rsidRDefault="0025641E" w:rsidP="0025641E">
      <w:pPr>
        <w:ind w:left="1440" w:firstLine="720"/>
      </w:pPr>
      <w:r>
        <w:t>CSR Reported Issue</w:t>
      </w:r>
    </w:p>
    <w:p w14:paraId="5C3FF72B" w14:textId="77777777" w:rsidR="0025641E" w:rsidRDefault="0025641E" w:rsidP="0025641E">
      <w:pPr>
        <w:ind w:left="1440" w:firstLine="720"/>
      </w:pPr>
      <w:r>
        <w:t>Floor Walking</w:t>
      </w:r>
    </w:p>
    <w:p w14:paraId="1CFA1F1D" w14:textId="77777777" w:rsidR="0025641E" w:rsidRDefault="0025641E" w:rsidP="0025641E">
      <w:pPr>
        <w:ind w:left="1440" w:firstLine="720"/>
      </w:pPr>
      <w:r>
        <w:t>Internal CCO Reporting</w:t>
      </w:r>
    </w:p>
    <w:p w14:paraId="428863FE" w14:textId="77777777" w:rsidR="0025641E" w:rsidRDefault="0025641E" w:rsidP="0025641E">
      <w:pPr>
        <w:ind w:left="1440" w:firstLine="720"/>
      </w:pPr>
      <w:r>
        <w:t>Leadership Listening</w:t>
      </w:r>
    </w:p>
    <w:p w14:paraId="0570D38E" w14:textId="77777777" w:rsidR="0025641E" w:rsidRDefault="0025641E" w:rsidP="0025641E">
      <w:pPr>
        <w:ind w:left="1440" w:firstLine="720"/>
      </w:pPr>
      <w:r>
        <w:t>Manager Coaching</w:t>
      </w:r>
    </w:p>
    <w:p w14:paraId="54709E9D" w14:textId="77777777" w:rsidR="0025641E" w:rsidRDefault="0025641E" w:rsidP="0025641E">
      <w:pPr>
        <w:ind w:left="1440" w:firstLine="720"/>
      </w:pPr>
      <w:r>
        <w:t>Quality Call Listening</w:t>
      </w:r>
    </w:p>
    <w:p w14:paraId="7F81D76E" w14:textId="77777777" w:rsidR="0025641E" w:rsidRDefault="0025641E" w:rsidP="0025641E">
      <w:pPr>
        <w:ind w:left="1440" w:firstLine="720"/>
      </w:pPr>
      <w:r>
        <w:t>Supervisor Coaching</w:t>
      </w:r>
    </w:p>
    <w:p w14:paraId="33329478" w14:textId="77777777" w:rsidR="0025641E" w:rsidRDefault="0025641E" w:rsidP="0025641E">
      <w:pPr>
        <w:ind w:left="1440"/>
      </w:pPr>
    </w:p>
    <w:p w14:paraId="36767CA9" w14:textId="77777777" w:rsidR="0025641E" w:rsidRPr="006F04F9" w:rsidRDefault="0025641E" w:rsidP="0025641E">
      <w:pPr>
        <w:ind w:left="1440"/>
      </w:pPr>
      <w:r w:rsidRPr="005E2A80">
        <w:t>Note: not available for selection if Yes is selected for Progressive Disciplinary Warning, but should default to Warning.</w:t>
      </w:r>
    </w:p>
    <w:p w14:paraId="7A993AA7" w14:textId="77777777" w:rsidR="0025641E" w:rsidRPr="00AF54FF" w:rsidRDefault="0025641E" w:rsidP="0025641E">
      <w:pPr>
        <w:spacing w:before="120"/>
        <w:rPr>
          <w:b/>
        </w:rPr>
      </w:pPr>
      <w:r w:rsidRPr="00AF54FF">
        <w:rPr>
          <w:b/>
        </w:rPr>
        <w:t>3.2.1.6.11</w:t>
      </w:r>
      <w:r w:rsidRPr="00AF54FF">
        <w:rPr>
          <w:b/>
        </w:rPr>
        <w:tab/>
        <w:t>Associated with a Call Record</w:t>
      </w:r>
    </w:p>
    <w:p w14:paraId="636C2202" w14:textId="77777777" w:rsidR="0025641E" w:rsidRDefault="0025641E" w:rsidP="0025641E">
      <w:pPr>
        <w:ind w:left="1440"/>
      </w:pPr>
      <w:r w:rsidRPr="005E2A80">
        <w:t>If the coaching log is associated with a Call Record, allow for the entry of call record source and corresponding valid identifier.  Available sources are (in display order):</w:t>
      </w:r>
    </w:p>
    <w:p w14:paraId="4661A4FB" w14:textId="77777777" w:rsidR="0025641E" w:rsidRDefault="0025641E" w:rsidP="0025641E">
      <w:pPr>
        <w:ind w:left="1440"/>
      </w:pPr>
      <w:r>
        <w:tab/>
        <w:t>Verint – valid id is numeric, at least 10 but not more than 19 digits</w:t>
      </w:r>
    </w:p>
    <w:p w14:paraId="2B030D7F" w14:textId="77777777" w:rsidR="0025641E" w:rsidRDefault="0025641E" w:rsidP="0025641E">
      <w:pPr>
        <w:ind w:left="2160"/>
      </w:pPr>
      <w:r>
        <w:t>NGD ID – valid id is any letter or number with a dash, at least 9 but not more than 16 characters</w:t>
      </w:r>
    </w:p>
    <w:p w14:paraId="2F299296" w14:textId="77777777" w:rsidR="0025641E" w:rsidRDefault="0025641E" w:rsidP="0025641E">
      <w:pPr>
        <w:ind w:left="1440" w:firstLine="720"/>
      </w:pPr>
      <w:r>
        <w:t>Avoke – valid id is any letter or number with an underscore, 24 characters</w:t>
      </w:r>
    </w:p>
    <w:p w14:paraId="68E948F9" w14:textId="191A76CF" w:rsidR="0025641E" w:rsidRDefault="0025641E" w:rsidP="0025641E">
      <w:pPr>
        <w:ind w:left="1440" w:firstLine="720"/>
      </w:pPr>
      <w:r>
        <w:t>UCID – valid id is any letter or number, 26 characters</w:t>
      </w:r>
    </w:p>
    <w:p w14:paraId="58A17968" w14:textId="77777777" w:rsidR="0025641E" w:rsidRDefault="0025641E" w:rsidP="0025641E">
      <w:pPr>
        <w:ind w:left="1440" w:firstLine="720"/>
      </w:pPr>
    </w:p>
    <w:p w14:paraId="45BB7BC6" w14:textId="77777777" w:rsidR="0025641E" w:rsidRDefault="0025641E" w:rsidP="0025641E">
      <w:pPr>
        <w:ind w:left="1440"/>
      </w:pPr>
      <w:r w:rsidRPr="005E2A80">
        <w:t>Note: not available if Yes is selected for Progressive Disciplinary Warning.</w:t>
      </w:r>
    </w:p>
    <w:p w14:paraId="44883179" w14:textId="77777777" w:rsidR="0025641E" w:rsidRPr="00AF54FF" w:rsidRDefault="0025641E" w:rsidP="0025641E">
      <w:pPr>
        <w:spacing w:before="120"/>
        <w:rPr>
          <w:b/>
        </w:rPr>
      </w:pPr>
      <w:r w:rsidRPr="00AF54FF">
        <w:rPr>
          <w:b/>
        </w:rPr>
        <w:t>3.2.1.6.12</w:t>
      </w:r>
      <w:r w:rsidRPr="00AF54FF">
        <w:rPr>
          <w:b/>
        </w:rPr>
        <w:tab/>
        <w:t>Verification</w:t>
      </w:r>
    </w:p>
    <w:p w14:paraId="37DEC0EE" w14:textId="77777777" w:rsidR="0025641E" w:rsidRDefault="0025641E" w:rsidP="0025641E">
      <w:pPr>
        <w:ind w:left="1440"/>
      </w:pPr>
      <w:r w:rsidRPr="00791C1B">
        <w:t>Submitter must verify that all the information on the form is true and complete to the best of their knowledge.</w:t>
      </w:r>
    </w:p>
    <w:p w14:paraId="779C395B" w14:textId="77777777" w:rsidR="0025641E" w:rsidRDefault="0025641E" w:rsidP="0025641E">
      <w:pPr>
        <w:ind w:left="1440" w:firstLine="720"/>
      </w:pPr>
    </w:p>
    <w:p w14:paraId="3F516287" w14:textId="77777777" w:rsidR="0025641E" w:rsidRDefault="0025641E" w:rsidP="0025641E">
      <w:pPr>
        <w:ind w:left="1440"/>
      </w:pPr>
      <w:r w:rsidRPr="00791C1B">
        <w:t>Note: not available if Yes is selected for Progressive Disciplinary Warning.</w:t>
      </w:r>
    </w:p>
    <w:p w14:paraId="303DA24C" w14:textId="77777777" w:rsidR="0025641E" w:rsidRPr="00962E2B" w:rsidRDefault="0025641E" w:rsidP="0025641E">
      <w:pPr>
        <w:spacing w:before="120"/>
        <w:rPr>
          <w:b/>
        </w:rPr>
      </w:pPr>
      <w:r>
        <w:rPr>
          <w:b/>
        </w:rPr>
        <w:t>3.2.1.6.13</w:t>
      </w:r>
      <w:r w:rsidRPr="00962E2B">
        <w:rPr>
          <w:b/>
        </w:rPr>
        <w:tab/>
      </w:r>
      <w:r>
        <w:rPr>
          <w:b/>
        </w:rPr>
        <w:t>Status of eCoaching Log</w:t>
      </w:r>
    </w:p>
    <w:p w14:paraId="4787FB80" w14:textId="77777777" w:rsidR="0025641E" w:rsidRDefault="0025641E" w:rsidP="0025641E">
      <w:pPr>
        <w:ind w:left="1440"/>
      </w:pPr>
      <w:r>
        <w:t>The status of the eCoaching log shall be as follows:</w:t>
      </w:r>
    </w:p>
    <w:p w14:paraId="46C838B0" w14:textId="77777777" w:rsidR="0025641E" w:rsidRDefault="0025641E" w:rsidP="0025641E">
      <w:pPr>
        <w:ind w:left="1440"/>
      </w:pPr>
      <w:r>
        <w:tab/>
        <w:t>Completed when warning log is submitted</w:t>
      </w:r>
    </w:p>
    <w:p w14:paraId="0A3393F4" w14:textId="77777777" w:rsidR="0025641E" w:rsidRDefault="0025641E" w:rsidP="0025641E">
      <w:pPr>
        <w:ind w:left="2160"/>
      </w:pPr>
      <w:r>
        <w:t xml:space="preserve">Pending Employee Review when coaching log is Direct and not CSE </w:t>
      </w:r>
    </w:p>
    <w:p w14:paraId="77BFAD36" w14:textId="77777777" w:rsidR="0025641E" w:rsidRDefault="0025641E" w:rsidP="0025641E">
      <w:pPr>
        <w:ind w:left="1440"/>
      </w:pPr>
      <w:r>
        <w:tab/>
        <w:t>Pending Manger Review when coaching log is Direct and CSE</w:t>
      </w:r>
    </w:p>
    <w:p w14:paraId="0F64EBF4" w14:textId="77777777" w:rsidR="0025641E" w:rsidRDefault="0025641E" w:rsidP="0025641E">
      <w:pPr>
        <w:ind w:left="1440"/>
      </w:pPr>
      <w:r>
        <w:tab/>
        <w:t>Pending Supervisor Review when coaching log is Indirect and not CSE</w:t>
      </w:r>
    </w:p>
    <w:p w14:paraId="2DBCA285" w14:textId="77777777" w:rsidR="0025641E" w:rsidRDefault="0025641E" w:rsidP="0025641E">
      <w:pPr>
        <w:ind w:left="1440"/>
      </w:pPr>
      <w:r>
        <w:tab/>
        <w:t>Pending Manager Review when coaching log is Indirect and CSE</w:t>
      </w:r>
    </w:p>
    <w:p w14:paraId="38B3889B" w14:textId="77777777" w:rsidR="0025641E" w:rsidRPr="00AF54FF" w:rsidRDefault="0025641E" w:rsidP="0025641E">
      <w:pPr>
        <w:spacing w:before="120"/>
        <w:rPr>
          <w:b/>
        </w:rPr>
      </w:pPr>
      <w:r w:rsidRPr="00AF54FF">
        <w:rPr>
          <w:b/>
        </w:rPr>
        <w:t>3.2.1.6.1</w:t>
      </w:r>
      <w:r>
        <w:rPr>
          <w:b/>
        </w:rPr>
        <w:t>4</w:t>
      </w:r>
      <w:r w:rsidRPr="00AF54FF">
        <w:rPr>
          <w:b/>
        </w:rPr>
        <w:tab/>
        <w:t>Required entry fields</w:t>
      </w:r>
    </w:p>
    <w:p w14:paraId="5A8C764D" w14:textId="77777777" w:rsidR="0025641E" w:rsidRDefault="0025641E" w:rsidP="0025641E">
      <w:pPr>
        <w:ind w:left="1440"/>
      </w:pPr>
      <w:r w:rsidRPr="00791C1B">
        <w:t>The following fields are required (when displayed) for submission of eCoaching Logs:</w:t>
      </w:r>
    </w:p>
    <w:p w14:paraId="59A35990" w14:textId="10B188BD" w:rsidR="0025641E" w:rsidRDefault="0025641E" w:rsidP="0025641E">
      <w:pPr>
        <w:ind w:left="1440"/>
      </w:pPr>
      <w:r>
        <w:tab/>
        <w:t xml:space="preserve">eCoaching </w:t>
      </w:r>
      <w:r w:rsidR="006C5193">
        <w:t>Employee Level</w:t>
      </w:r>
    </w:p>
    <w:p w14:paraId="6AAFD13C" w14:textId="77777777" w:rsidR="0025641E" w:rsidRDefault="0025641E" w:rsidP="0025641E">
      <w:pPr>
        <w:ind w:left="1440"/>
      </w:pPr>
      <w:r>
        <w:tab/>
        <w:t xml:space="preserve">Trainer Name </w:t>
      </w:r>
    </w:p>
    <w:p w14:paraId="75FAE886" w14:textId="77777777" w:rsidR="0025641E" w:rsidRDefault="0025641E" w:rsidP="0025641E">
      <w:pPr>
        <w:ind w:left="1440"/>
      </w:pPr>
      <w:r>
        <w:tab/>
        <w:t xml:space="preserve">Behavior </w:t>
      </w:r>
    </w:p>
    <w:p w14:paraId="35B754F1" w14:textId="77777777" w:rsidR="0025641E" w:rsidRDefault="0025641E" w:rsidP="0025641E">
      <w:pPr>
        <w:ind w:left="1440" w:firstLine="720"/>
      </w:pPr>
      <w:r>
        <w:t>Delivery Option</w:t>
      </w:r>
    </w:p>
    <w:p w14:paraId="5542698E" w14:textId="77777777" w:rsidR="0025641E" w:rsidRDefault="0025641E" w:rsidP="0025641E">
      <w:pPr>
        <w:ind w:left="1440" w:firstLine="720"/>
      </w:pPr>
      <w:r>
        <w:t>Date of coaching, event, or warning given</w:t>
      </w:r>
    </w:p>
    <w:p w14:paraId="6FD85BC7" w14:textId="77777777" w:rsidR="0025641E" w:rsidRDefault="0025641E" w:rsidP="0025641E">
      <w:pPr>
        <w:ind w:left="1440" w:firstLine="720"/>
      </w:pPr>
      <w:r>
        <w:t>Progressive Disciplinary Warnings</w:t>
      </w:r>
    </w:p>
    <w:p w14:paraId="5A45D069" w14:textId="77777777" w:rsidR="0025641E" w:rsidRDefault="0025641E" w:rsidP="0025641E">
      <w:pPr>
        <w:ind w:left="1440" w:firstLine="720"/>
      </w:pPr>
      <w:r>
        <w:t xml:space="preserve">Customer Service Escalation </w:t>
      </w:r>
    </w:p>
    <w:p w14:paraId="4359345F" w14:textId="77777777" w:rsidR="0025641E" w:rsidRDefault="0025641E" w:rsidP="0025641E">
      <w:pPr>
        <w:ind w:left="1440" w:firstLine="720"/>
      </w:pPr>
      <w:r>
        <w:t>Coaching or Warning Reason, Opportunity or Reinforcement, Sub-Coaching/Warning Reason</w:t>
      </w:r>
    </w:p>
    <w:p w14:paraId="503AED63" w14:textId="77777777" w:rsidR="0025641E" w:rsidRDefault="0025641E" w:rsidP="0025641E">
      <w:pPr>
        <w:ind w:left="1440" w:firstLine="720"/>
      </w:pPr>
      <w:r>
        <w:t>Details of the behavior to be coached</w:t>
      </w:r>
    </w:p>
    <w:p w14:paraId="7FB1D6BD" w14:textId="77777777" w:rsidR="0025641E" w:rsidRDefault="0025641E" w:rsidP="0025641E">
      <w:pPr>
        <w:ind w:left="1440" w:firstLine="720"/>
      </w:pPr>
      <w:r>
        <w:t>If Direct coaching then detail from coaching session is required</w:t>
      </w:r>
    </w:p>
    <w:p w14:paraId="64880074" w14:textId="77777777" w:rsidR="0025641E" w:rsidRDefault="0025641E" w:rsidP="0025641E">
      <w:pPr>
        <w:ind w:left="1440" w:firstLine="720"/>
      </w:pPr>
      <w:r>
        <w:t>Call record associated</w:t>
      </w:r>
    </w:p>
    <w:p w14:paraId="50863C47" w14:textId="77777777" w:rsidR="0025641E" w:rsidRDefault="0025641E" w:rsidP="0025641E">
      <w:pPr>
        <w:ind w:left="1440" w:firstLine="720"/>
      </w:pPr>
      <w:r>
        <w:t>If yes call record, then type and valid identifier are required</w:t>
      </w:r>
    </w:p>
    <w:p w14:paraId="48C35D57" w14:textId="77777777" w:rsidR="0025641E" w:rsidRDefault="0025641E" w:rsidP="0025641E">
      <w:pPr>
        <w:ind w:left="1440" w:firstLine="720"/>
      </w:pPr>
      <w:r>
        <w:t>How coaching was identified</w:t>
      </w:r>
    </w:p>
    <w:p w14:paraId="09E09B84" w14:textId="77777777" w:rsidR="0025641E" w:rsidRDefault="0025641E" w:rsidP="0025641E">
      <w:pPr>
        <w:ind w:left="1440" w:firstLine="720"/>
      </w:pPr>
      <w:r>
        <w:t>Verification</w:t>
      </w:r>
    </w:p>
    <w:p w14:paraId="08BAC051" w14:textId="77777777" w:rsidR="0025641E" w:rsidRPr="00AF54FF" w:rsidRDefault="0025641E" w:rsidP="0025641E">
      <w:pPr>
        <w:spacing w:before="120"/>
        <w:rPr>
          <w:b/>
        </w:rPr>
      </w:pPr>
      <w:r w:rsidRPr="00AF54FF">
        <w:rPr>
          <w:b/>
        </w:rPr>
        <w:t>3.2.1.6.1</w:t>
      </w:r>
      <w:r>
        <w:rPr>
          <w:b/>
        </w:rPr>
        <w:t>5</w:t>
      </w:r>
      <w:r w:rsidRPr="00AF54FF">
        <w:rPr>
          <w:b/>
        </w:rPr>
        <w:tab/>
        <w:t>Access to submission</w:t>
      </w:r>
    </w:p>
    <w:p w14:paraId="7F70A117" w14:textId="761F1731" w:rsidR="0025641E" w:rsidRDefault="0025641E" w:rsidP="0025641E">
      <w:pPr>
        <w:ind w:left="1440"/>
      </w:pPr>
      <w:r w:rsidRPr="006F0176">
        <w:lastRenderedPageBreak/>
        <w:t>Employees with the following job codes will have access and ability to submit eCoaching Logs for Trainers/Instructors:</w:t>
      </w:r>
      <w:r w:rsidR="00930DE6">
        <w:t xml:space="preserve"> </w:t>
      </w:r>
    </w:p>
    <w:p w14:paraId="1EE0DC01" w14:textId="77777777" w:rsidR="0025641E" w:rsidRDefault="0025641E" w:rsidP="0025641E">
      <w:pPr>
        <w:ind w:left="2160"/>
      </w:pPr>
      <w:r w:rsidRPr="006F0176">
        <w:t>Trainers – WTTR12, WTTR13, WTID13</w:t>
      </w:r>
    </w:p>
    <w:p w14:paraId="3364D487" w14:textId="77777777" w:rsidR="0025641E" w:rsidRDefault="0025641E" w:rsidP="0025641E">
      <w:r>
        <w:tab/>
      </w:r>
      <w:r>
        <w:tab/>
      </w:r>
      <w:r>
        <w:tab/>
      </w:r>
      <w:r w:rsidRPr="006F0176">
        <w:t>Supervisor – WTTR40</w:t>
      </w:r>
    </w:p>
    <w:p w14:paraId="3E3A016E" w14:textId="77777777" w:rsidR="0025641E" w:rsidRDefault="0025641E" w:rsidP="0025641E">
      <w:pPr>
        <w:ind w:left="1440" w:firstLine="720"/>
      </w:pPr>
      <w:r w:rsidRPr="006F0176">
        <w:t>Manager – WTTR50</w:t>
      </w:r>
    </w:p>
    <w:p w14:paraId="5255B040" w14:textId="328D4A86" w:rsidR="0025641E" w:rsidRDefault="0025641E" w:rsidP="0025641E">
      <w:pPr>
        <w:ind w:left="1440" w:firstLine="720"/>
      </w:pPr>
      <w:r w:rsidRPr="006F0176">
        <w:t xml:space="preserve">Others – </w:t>
      </w:r>
      <w:r w:rsidR="00256EF3">
        <w:t xml:space="preserve">WPSM* </w:t>
      </w:r>
      <w:r>
        <w:t xml:space="preserve">Program Staff Systems Analyst </w:t>
      </w:r>
    </w:p>
    <w:p w14:paraId="3C57788B" w14:textId="77777777" w:rsidR="0025641E" w:rsidRDefault="0025641E" w:rsidP="0025641E">
      <w:pPr>
        <w:ind w:left="2160" w:firstLine="720"/>
      </w:pPr>
      <w:r>
        <w:t>Employees designated by Program Manager</w:t>
      </w:r>
    </w:p>
    <w:p w14:paraId="6C2987C8" w14:textId="77777777" w:rsidR="00256EF3" w:rsidRDefault="00256EF3" w:rsidP="00256EF3">
      <w:pPr>
        <w:ind w:left="2160" w:firstLine="720"/>
      </w:pPr>
      <w:r>
        <w:t>WISO* – Software Engineer</w:t>
      </w:r>
    </w:p>
    <w:p w14:paraId="7170D71C" w14:textId="25144C62" w:rsidR="00256EF3" w:rsidRDefault="00256EF3" w:rsidP="0025641E">
      <w:pPr>
        <w:ind w:left="2160" w:firstLine="720"/>
      </w:pPr>
      <w:r>
        <w:t>WSTE* – Testing Engineer</w:t>
      </w:r>
    </w:p>
    <w:p w14:paraId="02B8388D" w14:textId="77777777" w:rsidR="0025641E" w:rsidRDefault="0025641E" w:rsidP="0025641E">
      <w:pPr>
        <w:ind w:left="2160" w:firstLine="720"/>
      </w:pPr>
      <w:r w:rsidRPr="006F0176">
        <w:t>WPOP70 – Director, Operations</w:t>
      </w:r>
    </w:p>
    <w:p w14:paraId="70A5850D" w14:textId="5A108289" w:rsidR="00AA265A" w:rsidRDefault="00AA265A" w:rsidP="0025641E">
      <w:pPr>
        <w:ind w:left="2160" w:firstLine="720"/>
      </w:pPr>
      <w:r w:rsidRPr="00AA265A">
        <w:t xml:space="preserve">WEEXDV </w:t>
      </w:r>
      <w:r>
        <w:t>–</w:t>
      </w:r>
      <w:r w:rsidRPr="00AA265A">
        <w:t xml:space="preserve"> Division Vice President</w:t>
      </w:r>
    </w:p>
    <w:p w14:paraId="705E3AB5" w14:textId="77777777" w:rsidR="0025641E" w:rsidRDefault="0025641E" w:rsidP="0025641E"/>
    <w:p w14:paraId="69FF2884" w14:textId="77777777" w:rsidR="0025641E" w:rsidRDefault="0025641E" w:rsidP="0025641E">
      <w:r>
        <w:tab/>
      </w:r>
      <w:r>
        <w:tab/>
      </w:r>
      <w:r w:rsidRPr="002955AF">
        <w:t>Note: WTTR12, WTTR13, WTID13 can only submit to instructors with job code WTTI02</w:t>
      </w:r>
    </w:p>
    <w:p w14:paraId="7CC23CF8" w14:textId="77777777" w:rsidR="0025641E" w:rsidRPr="00AF54FF" w:rsidRDefault="0025641E" w:rsidP="0025641E">
      <w:pPr>
        <w:spacing w:before="120"/>
        <w:rPr>
          <w:b/>
        </w:rPr>
      </w:pPr>
      <w:r w:rsidRPr="00AF54FF">
        <w:rPr>
          <w:b/>
        </w:rPr>
        <w:t>3.2.1.6.1</w:t>
      </w:r>
      <w:r>
        <w:rPr>
          <w:b/>
        </w:rPr>
        <w:t>6</w:t>
      </w:r>
      <w:r w:rsidRPr="00AF54FF">
        <w:rPr>
          <w:b/>
        </w:rPr>
        <w:tab/>
        <w:t>No log to self</w:t>
      </w:r>
    </w:p>
    <w:p w14:paraId="42AA0150" w14:textId="77777777" w:rsidR="0025641E" w:rsidRPr="00497082" w:rsidRDefault="0025641E" w:rsidP="0025641E">
      <w:pPr>
        <w:ind w:left="1440"/>
      </w:pPr>
      <w:r w:rsidRPr="006B1155">
        <w:t>Submitters of logs will not be available for selection from the list of supervisors.</w:t>
      </w:r>
    </w:p>
    <w:p w14:paraId="0F01206C" w14:textId="77777777" w:rsidR="0025641E" w:rsidRPr="00AF54FF" w:rsidRDefault="0025641E" w:rsidP="0025641E">
      <w:pPr>
        <w:spacing w:before="120"/>
        <w:rPr>
          <w:b/>
        </w:rPr>
      </w:pPr>
      <w:r>
        <w:rPr>
          <w:b/>
        </w:rPr>
        <w:t>3.2.1.6.17</w:t>
      </w:r>
      <w:r w:rsidRPr="00AF54FF">
        <w:rPr>
          <w:b/>
        </w:rPr>
        <w:tab/>
        <w:t>No Duplicate Warnings</w:t>
      </w:r>
    </w:p>
    <w:p w14:paraId="39459837" w14:textId="77777777" w:rsidR="0025641E" w:rsidRDefault="0025641E" w:rsidP="0025641E">
      <w:pPr>
        <w:ind w:left="1440"/>
      </w:pPr>
      <w:r w:rsidRPr="006B1155">
        <w:t>Do no</w:t>
      </w:r>
      <w:r>
        <w:t>t</w:t>
      </w:r>
      <w:r w:rsidRPr="006B1155">
        <w:t xml:space="preserve"> allow duplicate warnings to be submitted.</w:t>
      </w:r>
    </w:p>
    <w:p w14:paraId="3DED4CAC" w14:textId="77777777" w:rsidR="0025641E" w:rsidRPr="00AF54FF" w:rsidRDefault="0025641E" w:rsidP="0025641E">
      <w:pPr>
        <w:spacing w:before="120"/>
        <w:rPr>
          <w:b/>
        </w:rPr>
      </w:pPr>
      <w:r>
        <w:rPr>
          <w:b/>
        </w:rPr>
        <w:t>3.2.1.6.17</w:t>
      </w:r>
      <w:r w:rsidRPr="00AF54FF">
        <w:rPr>
          <w:b/>
        </w:rPr>
        <w:t>.1</w:t>
      </w:r>
      <w:r w:rsidRPr="00AF54FF">
        <w:rPr>
          <w:b/>
        </w:rPr>
        <w:tab/>
        <w:t xml:space="preserve">Duplicate Warnings </w:t>
      </w:r>
    </w:p>
    <w:p w14:paraId="53A34264" w14:textId="77777777" w:rsidR="0025641E" w:rsidRDefault="0025641E" w:rsidP="0025641E">
      <w:pPr>
        <w:ind w:left="1440"/>
      </w:pPr>
      <w:r>
        <w:t>Duplicate Warnings are defined as logs with the same:</w:t>
      </w:r>
    </w:p>
    <w:p w14:paraId="3936E359" w14:textId="77777777" w:rsidR="0025641E" w:rsidRDefault="0025641E" w:rsidP="0025641E">
      <w:pPr>
        <w:ind w:left="1440"/>
      </w:pPr>
      <w:r>
        <w:tab/>
        <w:t>Employee ID</w:t>
      </w:r>
    </w:p>
    <w:p w14:paraId="09BCB230" w14:textId="77777777" w:rsidR="0025641E" w:rsidRDefault="0025641E" w:rsidP="0025641E">
      <w:pPr>
        <w:ind w:left="1440"/>
      </w:pPr>
      <w:r>
        <w:tab/>
        <w:t>Warning Given Date</w:t>
      </w:r>
    </w:p>
    <w:p w14:paraId="270CA1A6" w14:textId="77777777" w:rsidR="0025641E" w:rsidRDefault="0025641E" w:rsidP="0025641E">
      <w:pPr>
        <w:ind w:left="1440"/>
      </w:pPr>
      <w:r>
        <w:tab/>
        <w:t>Warning Type (Coaching Reason)</w:t>
      </w:r>
    </w:p>
    <w:p w14:paraId="2AA2185A" w14:textId="77777777" w:rsidR="0025641E" w:rsidRDefault="0025641E" w:rsidP="0025641E">
      <w:pPr>
        <w:ind w:left="1440"/>
      </w:pPr>
      <w:r>
        <w:tab/>
        <w:t>Warning Reason (Sub-coaching Reason)</w:t>
      </w:r>
    </w:p>
    <w:p w14:paraId="278CED45" w14:textId="77777777" w:rsidR="0025641E" w:rsidRDefault="0025641E" w:rsidP="0025641E">
      <w:pPr>
        <w:ind w:left="1440"/>
      </w:pPr>
      <w:r>
        <w:tab/>
        <w:t>Also, the log must be Active and have a Status of Complete</w:t>
      </w:r>
    </w:p>
    <w:p w14:paraId="647728DC" w14:textId="77777777" w:rsidR="0025641E" w:rsidRPr="00AF54FF" w:rsidRDefault="0025641E" w:rsidP="0025641E">
      <w:pPr>
        <w:spacing w:before="120"/>
        <w:rPr>
          <w:b/>
        </w:rPr>
      </w:pPr>
      <w:r>
        <w:rPr>
          <w:b/>
        </w:rPr>
        <w:t>3.2.1.6.17</w:t>
      </w:r>
      <w:r w:rsidRPr="00AF54FF">
        <w:rPr>
          <w:b/>
        </w:rPr>
        <w:t>.2</w:t>
      </w:r>
      <w:r w:rsidRPr="00AF54FF">
        <w:rPr>
          <w:b/>
        </w:rPr>
        <w:tab/>
        <w:t xml:space="preserve">Duplicate Error </w:t>
      </w:r>
    </w:p>
    <w:p w14:paraId="4A6773FC" w14:textId="77777777" w:rsidR="0025641E" w:rsidRDefault="0025641E" w:rsidP="0025641E">
      <w:pPr>
        <w:ind w:left="1440"/>
      </w:pPr>
      <w:r>
        <w:t>Display the following error message if a duplicate warning log is found:</w:t>
      </w:r>
    </w:p>
    <w:p w14:paraId="7DD9723F" w14:textId="77777777" w:rsidR="0025641E" w:rsidRDefault="0025641E" w:rsidP="0025641E">
      <w:pPr>
        <w:ind w:left="1440"/>
      </w:pPr>
    </w:p>
    <w:p w14:paraId="1A00C3B7" w14:textId="77777777" w:rsidR="0025641E" w:rsidRDefault="0025641E" w:rsidP="0025641E">
      <w:pPr>
        <w:ind w:left="1440"/>
      </w:pPr>
      <w:r>
        <w:t>“A warning with the same category and type already exists. Please review your warning section in the My Dashboard for details.”</w:t>
      </w:r>
    </w:p>
    <w:p w14:paraId="2A60FB74" w14:textId="1047C5E2" w:rsidR="0025641E" w:rsidRDefault="0025641E" w:rsidP="0025641E">
      <w:pPr>
        <w:pStyle w:val="Heading4"/>
        <w:spacing w:before="120" w:after="120"/>
        <w:rPr>
          <w:rFonts w:ascii="Arial" w:hAnsi="Arial"/>
          <w:b/>
          <w:bCs/>
          <w:sz w:val="22"/>
          <w:szCs w:val="22"/>
          <w:u w:val="none"/>
        </w:rPr>
      </w:pPr>
      <w:bookmarkStart w:id="136" w:name="_Toc171447"/>
      <w:r w:rsidRPr="006B2DCF">
        <w:rPr>
          <w:rFonts w:ascii="Arial" w:hAnsi="Arial"/>
          <w:b/>
          <w:bCs/>
          <w:sz w:val="22"/>
          <w:szCs w:val="22"/>
          <w:u w:val="none"/>
        </w:rPr>
        <w:t>3.2.1.</w:t>
      </w:r>
      <w:r>
        <w:rPr>
          <w:rFonts w:ascii="Arial" w:hAnsi="Arial"/>
          <w:b/>
          <w:bCs/>
          <w:sz w:val="22"/>
          <w:szCs w:val="22"/>
          <w:u w:val="none"/>
        </w:rPr>
        <w:t>7</w:t>
      </w:r>
      <w:r w:rsidRPr="006B2DCF">
        <w:rPr>
          <w:rFonts w:ascii="Arial" w:hAnsi="Arial"/>
          <w:b/>
          <w:bCs/>
          <w:sz w:val="22"/>
          <w:szCs w:val="22"/>
          <w:u w:val="none"/>
        </w:rPr>
        <w:tab/>
      </w:r>
      <w:r>
        <w:rPr>
          <w:rFonts w:ascii="Arial" w:hAnsi="Arial"/>
          <w:b/>
          <w:bCs/>
          <w:sz w:val="22"/>
          <w:szCs w:val="22"/>
          <w:u w:val="none"/>
        </w:rPr>
        <w:t xml:space="preserve">Administration </w:t>
      </w:r>
      <w:bookmarkEnd w:id="136"/>
      <w:r w:rsidR="00805C77">
        <w:rPr>
          <w:rFonts w:ascii="Arial" w:hAnsi="Arial"/>
          <w:b/>
          <w:bCs/>
          <w:sz w:val="22"/>
          <w:szCs w:val="22"/>
          <w:u w:val="none"/>
        </w:rPr>
        <w:t>Employee Level</w:t>
      </w:r>
    </w:p>
    <w:p w14:paraId="659B5EEA" w14:textId="77777777" w:rsidR="0025641E" w:rsidRPr="008B42A0" w:rsidRDefault="0025641E" w:rsidP="0025641E">
      <w:r>
        <w:tab/>
        <w:t>eCoaching Logs will be submitted for the Administration team through feed files.</w:t>
      </w:r>
    </w:p>
    <w:p w14:paraId="149525AE" w14:textId="4A32F61B" w:rsidR="0025641E" w:rsidRDefault="0025641E" w:rsidP="0025641E">
      <w:pPr>
        <w:pStyle w:val="Heading4"/>
        <w:spacing w:before="120" w:after="120"/>
        <w:rPr>
          <w:rFonts w:ascii="Arial" w:hAnsi="Arial"/>
          <w:b/>
          <w:bCs/>
          <w:sz w:val="22"/>
          <w:szCs w:val="22"/>
          <w:u w:val="none"/>
        </w:rPr>
      </w:pPr>
      <w:bookmarkStart w:id="137" w:name="_Toc171448"/>
      <w:r w:rsidRPr="006B2DCF">
        <w:rPr>
          <w:rFonts w:ascii="Arial" w:hAnsi="Arial"/>
          <w:b/>
          <w:bCs/>
          <w:sz w:val="22"/>
          <w:szCs w:val="22"/>
          <w:u w:val="none"/>
        </w:rPr>
        <w:t>3.2.1.</w:t>
      </w:r>
      <w:r>
        <w:rPr>
          <w:rFonts w:ascii="Arial" w:hAnsi="Arial"/>
          <w:b/>
          <w:bCs/>
          <w:sz w:val="22"/>
          <w:szCs w:val="22"/>
          <w:u w:val="none"/>
        </w:rPr>
        <w:t>8</w:t>
      </w:r>
      <w:r w:rsidRPr="006B2DCF">
        <w:rPr>
          <w:rFonts w:ascii="Arial" w:hAnsi="Arial"/>
          <w:b/>
          <w:bCs/>
          <w:sz w:val="22"/>
          <w:szCs w:val="22"/>
          <w:u w:val="none"/>
        </w:rPr>
        <w:tab/>
      </w:r>
      <w:r>
        <w:rPr>
          <w:rFonts w:ascii="Arial" w:hAnsi="Arial"/>
          <w:b/>
          <w:bCs/>
          <w:sz w:val="22"/>
          <w:szCs w:val="22"/>
          <w:u w:val="none"/>
        </w:rPr>
        <w:t xml:space="preserve">Analytics Reporting </w:t>
      </w:r>
      <w:bookmarkEnd w:id="137"/>
      <w:r w:rsidR="00805C77">
        <w:rPr>
          <w:rFonts w:ascii="Arial" w:hAnsi="Arial"/>
          <w:b/>
          <w:bCs/>
          <w:sz w:val="22"/>
          <w:szCs w:val="22"/>
          <w:u w:val="none"/>
        </w:rPr>
        <w:t>Employee Level</w:t>
      </w:r>
    </w:p>
    <w:p w14:paraId="38D3428D" w14:textId="77777777" w:rsidR="0025641E" w:rsidRPr="008B42A0" w:rsidRDefault="0025641E" w:rsidP="0025641E">
      <w:r>
        <w:tab/>
        <w:t>eCoaching Logs will be submitted for the Analytics Reporting team through feed files.</w:t>
      </w:r>
    </w:p>
    <w:p w14:paraId="1BACF9DC" w14:textId="3D0F782B" w:rsidR="0025641E" w:rsidRDefault="0025641E" w:rsidP="0025641E">
      <w:pPr>
        <w:pStyle w:val="Heading4"/>
        <w:spacing w:before="120" w:after="120"/>
        <w:rPr>
          <w:rFonts w:ascii="Arial" w:hAnsi="Arial"/>
          <w:b/>
          <w:bCs/>
          <w:sz w:val="22"/>
          <w:szCs w:val="22"/>
          <w:u w:val="none"/>
        </w:rPr>
      </w:pPr>
      <w:bookmarkStart w:id="138" w:name="_Toc171449"/>
      <w:r w:rsidRPr="006B2DCF">
        <w:rPr>
          <w:rFonts w:ascii="Arial" w:hAnsi="Arial"/>
          <w:b/>
          <w:bCs/>
          <w:sz w:val="22"/>
          <w:szCs w:val="22"/>
          <w:u w:val="none"/>
        </w:rPr>
        <w:t>3.2.1.</w:t>
      </w:r>
      <w:r>
        <w:rPr>
          <w:rFonts w:ascii="Arial" w:hAnsi="Arial"/>
          <w:b/>
          <w:bCs/>
          <w:sz w:val="22"/>
          <w:szCs w:val="22"/>
          <w:u w:val="none"/>
        </w:rPr>
        <w:t>9</w:t>
      </w:r>
      <w:r w:rsidRPr="006B2DCF">
        <w:rPr>
          <w:rFonts w:ascii="Arial" w:hAnsi="Arial"/>
          <w:b/>
          <w:bCs/>
          <w:sz w:val="22"/>
          <w:szCs w:val="22"/>
          <w:u w:val="none"/>
        </w:rPr>
        <w:tab/>
      </w:r>
      <w:r>
        <w:rPr>
          <w:rFonts w:ascii="Arial" w:hAnsi="Arial"/>
          <w:b/>
          <w:bCs/>
          <w:sz w:val="22"/>
          <w:szCs w:val="22"/>
          <w:u w:val="none"/>
        </w:rPr>
        <w:t xml:space="preserve">Production Planning </w:t>
      </w:r>
      <w:bookmarkEnd w:id="138"/>
      <w:r w:rsidR="00805C77">
        <w:rPr>
          <w:rFonts w:ascii="Arial" w:hAnsi="Arial"/>
          <w:b/>
          <w:bCs/>
          <w:sz w:val="22"/>
          <w:szCs w:val="22"/>
          <w:u w:val="none"/>
        </w:rPr>
        <w:t>Employee Level</w:t>
      </w:r>
    </w:p>
    <w:p w14:paraId="55FA3035" w14:textId="77777777" w:rsidR="0025641E" w:rsidRPr="008B42A0" w:rsidRDefault="0025641E" w:rsidP="0025641E">
      <w:r>
        <w:tab/>
        <w:t>eCoaching Logs will be submitted for the Production Planning team through feed files.</w:t>
      </w:r>
    </w:p>
    <w:p w14:paraId="7A183F70" w14:textId="303D9D40" w:rsidR="0025641E" w:rsidRDefault="0025641E" w:rsidP="0025641E">
      <w:pPr>
        <w:pStyle w:val="Heading4"/>
        <w:spacing w:before="120" w:after="120"/>
        <w:rPr>
          <w:rFonts w:ascii="Arial" w:hAnsi="Arial"/>
          <w:b/>
          <w:bCs/>
          <w:sz w:val="22"/>
          <w:szCs w:val="22"/>
          <w:u w:val="none"/>
        </w:rPr>
      </w:pPr>
      <w:bookmarkStart w:id="139" w:name="_Toc171450"/>
      <w:r w:rsidRPr="006B2DCF">
        <w:rPr>
          <w:rFonts w:ascii="Arial" w:hAnsi="Arial"/>
          <w:b/>
          <w:bCs/>
          <w:sz w:val="22"/>
          <w:szCs w:val="22"/>
          <w:u w:val="none"/>
        </w:rPr>
        <w:t>3.2.1.</w:t>
      </w:r>
      <w:r>
        <w:rPr>
          <w:rFonts w:ascii="Arial" w:hAnsi="Arial"/>
          <w:b/>
          <w:bCs/>
          <w:sz w:val="22"/>
          <w:szCs w:val="22"/>
          <w:u w:val="none"/>
        </w:rPr>
        <w:t xml:space="preserve">10 Program Analyst </w:t>
      </w:r>
      <w:bookmarkEnd w:id="139"/>
      <w:r w:rsidR="00805C77">
        <w:rPr>
          <w:rFonts w:ascii="Arial" w:hAnsi="Arial"/>
          <w:b/>
          <w:bCs/>
          <w:sz w:val="22"/>
          <w:szCs w:val="22"/>
          <w:u w:val="none"/>
        </w:rPr>
        <w:t>Employee Level</w:t>
      </w:r>
    </w:p>
    <w:p w14:paraId="0F4691E5" w14:textId="77777777" w:rsidR="0025641E" w:rsidRPr="008B42A0" w:rsidRDefault="0025641E" w:rsidP="0025641E">
      <w:r>
        <w:tab/>
        <w:t>eCoaching Logs will be submitted for the Program Analyst team through feed files.</w:t>
      </w:r>
    </w:p>
    <w:p w14:paraId="2157A861" w14:textId="77777777" w:rsidR="0025641E" w:rsidRPr="00497082" w:rsidRDefault="0025641E" w:rsidP="0025641E"/>
    <w:p w14:paraId="3AE34ED4" w14:textId="77777777" w:rsidR="0025641E" w:rsidRPr="00FE5B49" w:rsidRDefault="0025641E" w:rsidP="0025641E">
      <w:pPr>
        <w:pStyle w:val="Heading3"/>
        <w:rPr>
          <w:rFonts w:ascii="Arial" w:hAnsi="Arial"/>
          <w:bCs/>
          <w:sz w:val="20"/>
          <w:u w:val="none"/>
        </w:rPr>
      </w:pPr>
      <w:bookmarkStart w:id="140" w:name="_Toc446815302"/>
      <w:bookmarkStart w:id="141" w:name="_Toc122506599"/>
      <w:bookmarkStart w:id="142" w:name="_Toc495311740"/>
      <w:bookmarkStart w:id="143" w:name="_Toc171451"/>
      <w:r w:rsidRPr="00FE5B49">
        <w:rPr>
          <w:rFonts w:ascii="Arial" w:hAnsi="Arial"/>
          <w:bCs/>
          <w:sz w:val="20"/>
          <w:u w:val="none"/>
        </w:rPr>
        <w:t>3.2.2</w:t>
      </w:r>
      <w:r w:rsidRPr="00FE5B49">
        <w:rPr>
          <w:rFonts w:ascii="Arial" w:hAnsi="Arial"/>
          <w:bCs/>
          <w:sz w:val="20"/>
          <w:u w:val="none"/>
        </w:rPr>
        <w:tab/>
      </w:r>
      <w:bookmarkEnd w:id="140"/>
      <w:bookmarkEnd w:id="141"/>
      <w:r>
        <w:rPr>
          <w:rFonts w:ascii="Arial" w:hAnsi="Arial"/>
          <w:bCs/>
          <w:sz w:val="20"/>
          <w:u w:val="none"/>
        </w:rPr>
        <w:t>System Generated Emails</w:t>
      </w:r>
      <w:bookmarkEnd w:id="142"/>
      <w:bookmarkEnd w:id="143"/>
    </w:p>
    <w:p w14:paraId="3D5400B2" w14:textId="77777777" w:rsidR="0025641E" w:rsidRPr="000675CA" w:rsidRDefault="0025641E" w:rsidP="0025641E">
      <w:pPr>
        <w:pStyle w:val="Heading4"/>
        <w:spacing w:before="120" w:after="120"/>
        <w:rPr>
          <w:rFonts w:ascii="Arial" w:hAnsi="Arial"/>
          <w:b/>
          <w:bCs/>
          <w:sz w:val="22"/>
          <w:szCs w:val="22"/>
          <w:u w:val="none"/>
        </w:rPr>
      </w:pPr>
      <w:bookmarkStart w:id="144" w:name="_Toc122506600"/>
      <w:bookmarkStart w:id="145" w:name="_Toc495311741"/>
      <w:bookmarkStart w:id="146" w:name="_Toc171452"/>
      <w:r w:rsidRPr="000675CA">
        <w:rPr>
          <w:rFonts w:ascii="Arial" w:hAnsi="Arial"/>
          <w:b/>
          <w:bCs/>
          <w:sz w:val="22"/>
          <w:szCs w:val="22"/>
          <w:u w:val="none"/>
        </w:rPr>
        <w:t>3.2.2.1</w:t>
      </w:r>
      <w:r w:rsidRPr="000675CA">
        <w:rPr>
          <w:rFonts w:ascii="Arial" w:hAnsi="Arial"/>
          <w:b/>
          <w:bCs/>
          <w:sz w:val="22"/>
          <w:szCs w:val="22"/>
          <w:u w:val="none"/>
        </w:rPr>
        <w:tab/>
      </w:r>
      <w:bookmarkEnd w:id="144"/>
      <w:r>
        <w:rPr>
          <w:rFonts w:ascii="Arial" w:hAnsi="Arial"/>
          <w:b/>
          <w:bCs/>
          <w:sz w:val="22"/>
          <w:szCs w:val="22"/>
          <w:u w:val="none"/>
        </w:rPr>
        <w:t>Notification of submitted eCoaching Logs</w:t>
      </w:r>
      <w:bookmarkEnd w:id="145"/>
      <w:bookmarkEnd w:id="146"/>
    </w:p>
    <w:p w14:paraId="5AAB72CC" w14:textId="77777777" w:rsidR="0025641E" w:rsidRPr="008E2828" w:rsidRDefault="0025641E" w:rsidP="0025641E">
      <w:pPr>
        <w:ind w:left="720"/>
      </w:pPr>
      <w:r>
        <w:t xml:space="preserve">System will generate emails when eCoaching Logs are submitted.  The </w:t>
      </w:r>
      <w:r w:rsidRPr="008E2828">
        <w:t xml:space="preserve">email notification </w:t>
      </w:r>
      <w:r>
        <w:t xml:space="preserve">informs them </w:t>
      </w:r>
      <w:r w:rsidRPr="008E2828">
        <w:t>that they have an item to take action on.</w:t>
      </w:r>
    </w:p>
    <w:p w14:paraId="7E5FD68B" w14:textId="77777777" w:rsidR="0025641E" w:rsidRPr="00AF54FF" w:rsidRDefault="0025641E" w:rsidP="0025641E">
      <w:pPr>
        <w:spacing w:before="120"/>
        <w:rPr>
          <w:b/>
        </w:rPr>
      </w:pPr>
      <w:bookmarkStart w:id="147" w:name="_Toc122506601"/>
      <w:r w:rsidRPr="00AF54FF">
        <w:rPr>
          <w:b/>
        </w:rPr>
        <w:t>3.2.2.1.1</w:t>
      </w:r>
      <w:r w:rsidRPr="00AF54FF">
        <w:rPr>
          <w:b/>
        </w:rPr>
        <w:tab/>
      </w:r>
      <w:r w:rsidRPr="00AF54FF">
        <w:rPr>
          <w:b/>
        </w:rPr>
        <w:tab/>
        <w:t>General Format</w:t>
      </w:r>
      <w:bookmarkEnd w:id="147"/>
    </w:p>
    <w:p w14:paraId="3DB69BEA" w14:textId="77777777" w:rsidR="0025641E" w:rsidRDefault="0025641E" w:rsidP="0025641E">
      <w:pPr>
        <w:ind w:left="720" w:firstLine="720"/>
      </w:pPr>
      <w:r w:rsidRPr="00334879">
        <w:t>Details the email formatting and how the conditions fill the email header and body.</w:t>
      </w:r>
    </w:p>
    <w:p w14:paraId="21883EF2" w14:textId="77777777" w:rsidR="0025641E" w:rsidRDefault="0025641E" w:rsidP="0025641E"/>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6D1A4DD1" w14:textId="77777777" w:rsidTr="0066659D">
        <w:tc>
          <w:tcPr>
            <w:tcW w:w="8208" w:type="dxa"/>
            <w:shd w:val="clear" w:color="auto" w:fill="auto"/>
          </w:tcPr>
          <w:p w14:paraId="02E382B7" w14:textId="77777777" w:rsidR="0025641E" w:rsidRPr="0039727F" w:rsidRDefault="0025641E" w:rsidP="0066659D">
            <w:pPr>
              <w:spacing w:before="120" w:after="120"/>
              <w:rPr>
                <w:rFonts w:ascii="Tahoma" w:hAnsi="Tahoma" w:cs="Tahoma"/>
                <w:sz w:val="18"/>
              </w:rPr>
            </w:pPr>
            <w:r w:rsidRPr="0039727F">
              <w:rPr>
                <w:rFonts w:ascii="Tahoma" w:hAnsi="Tahoma" w:cs="Tahoma"/>
                <w:sz w:val="18"/>
              </w:rPr>
              <w:lastRenderedPageBreak/>
              <w:t>To – [to]</w:t>
            </w:r>
          </w:p>
        </w:tc>
      </w:tr>
      <w:tr w:rsidR="0025641E" w14:paraId="122B2408" w14:textId="77777777" w:rsidTr="0066659D">
        <w:tc>
          <w:tcPr>
            <w:tcW w:w="8208" w:type="dxa"/>
            <w:shd w:val="clear" w:color="auto" w:fill="auto"/>
          </w:tcPr>
          <w:p w14:paraId="252832A1"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Subject – [Subject]</w:t>
            </w:r>
          </w:p>
        </w:tc>
      </w:tr>
      <w:tr w:rsidR="0025641E" w14:paraId="4B2765CD" w14:textId="77777777" w:rsidTr="0066659D">
        <w:tc>
          <w:tcPr>
            <w:tcW w:w="8208" w:type="dxa"/>
            <w:shd w:val="clear" w:color="auto" w:fill="auto"/>
          </w:tcPr>
          <w:p w14:paraId="1C11FCB5"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t>[Message]</w:t>
            </w:r>
            <w:r w:rsidRPr="0039727F">
              <w:rPr>
                <w:rFonts w:ascii="Tahoma" w:hAnsi="Tahoma" w:cs="Tahoma"/>
                <w:sz w:val="18"/>
              </w:rPr>
              <w:br/>
            </w:r>
          </w:p>
          <w:p w14:paraId="79186F43"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coaching application and select the </w:t>
            </w:r>
            <w:r>
              <w:rPr>
                <w:rStyle w:val="Hyperlink"/>
                <w:rFonts w:ascii="Tahoma" w:hAnsi="Tahoma" w:cs="Tahoma"/>
                <w:sz w:val="18"/>
                <w:szCs w:val="18"/>
              </w:rPr>
              <w:t>‘</w:t>
            </w:r>
            <w:r w:rsidRPr="005A260F">
              <w:rPr>
                <w:rStyle w:val="Hyperlink"/>
                <w:rFonts w:ascii="Tahoma" w:hAnsi="Tahoma" w:cs="Tahoma"/>
                <w:sz w:val="18"/>
                <w:szCs w:val="18"/>
              </w:rPr>
              <w:t>My Dashboard</w:t>
            </w:r>
            <w:r>
              <w:rPr>
                <w:rStyle w:val="Hyperlink"/>
                <w:rFonts w:ascii="Tahoma" w:hAnsi="Tahoma" w:cs="Tahoma"/>
                <w:sz w:val="18"/>
                <w:szCs w:val="18"/>
              </w:rPr>
              <w:t>’</w:t>
            </w:r>
            <w:r w:rsidRPr="005A260F">
              <w:rPr>
                <w:rStyle w:val="Hyperlink"/>
                <w:rFonts w:ascii="Tahoma" w:hAnsi="Tahoma" w:cs="Tahoma"/>
                <w:sz w:val="18"/>
                <w:szCs w:val="18"/>
              </w:rPr>
              <w:t xml:space="preserve"> tab to view the below form ID for details.</w:t>
            </w:r>
            <w:r w:rsidRPr="005A260F">
              <w:rPr>
                <w:rFonts w:ascii="Tahoma" w:hAnsi="Tahoma" w:cs="Tahoma"/>
                <w:sz w:val="18"/>
                <w:szCs w:val="18"/>
              </w:rPr>
              <w:t xml:space="preserve"> [Link to Dashboard]</w:t>
            </w:r>
          </w:p>
          <w:p w14:paraId="3971506E" w14:textId="77777777" w:rsidR="0025641E" w:rsidRPr="0039727F" w:rsidRDefault="0025641E" w:rsidP="0066659D">
            <w:pPr>
              <w:rPr>
                <w:sz w:val="18"/>
              </w:rPr>
            </w:pPr>
            <w:r w:rsidRPr="0039727F">
              <w:rPr>
                <w:rFonts w:ascii="Tahoma" w:hAnsi="Tahoma" w:cs="Tahoma"/>
                <w:sz w:val="18"/>
              </w:rPr>
              <w:t>Form ID: [</w:t>
            </w:r>
            <w:r w:rsidRPr="00256F59">
              <w:rPr>
                <w:rFonts w:ascii="Tahoma" w:hAnsi="Tahoma" w:cs="Tahoma"/>
                <w:b/>
                <w:sz w:val="18"/>
              </w:rPr>
              <w:t>FormID</w:t>
            </w:r>
            <w:r w:rsidRPr="0039727F">
              <w:rPr>
                <w:rFonts w:ascii="Tahoma" w:hAnsi="Tahoma" w:cs="Tahoma"/>
                <w:sz w:val="18"/>
              </w:rPr>
              <w:t>]</w:t>
            </w:r>
            <w:r w:rsidRPr="0039727F">
              <w:rPr>
                <w:rFonts w:ascii="Tahoma" w:hAnsi="Tahoma" w:cs="Tahoma"/>
                <w:sz w:val="18"/>
              </w:rPr>
              <w:br/>
            </w: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4F62A0D8" wp14:editId="15C15A5F">
                  <wp:extent cx="1746250" cy="381000"/>
                  <wp:effectExtent l="0" t="0" r="0" b="0"/>
                  <wp:docPr id="8" name="Picture 18"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41793B25" w14:textId="77777777" w:rsidR="0025641E" w:rsidRDefault="0025641E" w:rsidP="0025641E"/>
    <w:p w14:paraId="62DED3D4" w14:textId="77777777" w:rsidR="0025641E" w:rsidRPr="00AF54FF" w:rsidRDefault="0025641E" w:rsidP="0025641E">
      <w:pPr>
        <w:spacing w:before="120"/>
        <w:rPr>
          <w:b/>
        </w:rPr>
      </w:pPr>
      <w:r w:rsidRPr="00AF54FF">
        <w:rPr>
          <w:b/>
        </w:rPr>
        <w:t>3.2.2.1.2</w:t>
      </w:r>
      <w:r w:rsidRPr="00AF54FF">
        <w:rPr>
          <w:b/>
        </w:rPr>
        <w:tab/>
      </w:r>
      <w:r w:rsidRPr="00AF54FF">
        <w:rPr>
          <w:b/>
        </w:rPr>
        <w:tab/>
        <w:t>Pending Employee Review</w:t>
      </w:r>
    </w:p>
    <w:p w14:paraId="1971609B" w14:textId="77777777" w:rsidR="0025641E" w:rsidRDefault="0025641E" w:rsidP="0025641E">
      <w:pPr>
        <w:ind w:left="1440"/>
      </w:pPr>
      <w:r w:rsidRPr="008E2828">
        <w:t xml:space="preserve">When an eCoaching Log is submitted and the coaching is Direct </w:t>
      </w:r>
      <w:r>
        <w:t xml:space="preserve">or Indirect </w:t>
      </w:r>
      <w:r w:rsidRPr="008E2828">
        <w:t xml:space="preserve">and is not a Customer Service Escalation and the status is Pending Employee Review, the </w:t>
      </w:r>
      <w:r>
        <w:t>e</w:t>
      </w:r>
      <w:r w:rsidRPr="008E2828">
        <w:t>mployee receives a system generated eMail notification.</w:t>
      </w:r>
    </w:p>
    <w:p w14:paraId="2D93E610" w14:textId="77777777" w:rsidR="0025641E" w:rsidRDefault="0025641E" w:rsidP="0025641E">
      <w:pPr>
        <w:ind w:left="1440"/>
      </w:pPr>
    </w:p>
    <w:p w14:paraId="1DEDBFCB" w14:textId="77777777" w:rsidR="0025641E" w:rsidRDefault="0025641E" w:rsidP="0025641E">
      <w:pPr>
        <w:ind w:left="1440"/>
      </w:pPr>
      <w:r>
        <w:t xml:space="preserve">Subject: </w:t>
      </w:r>
    </w:p>
    <w:p w14:paraId="44E38944" w14:textId="77777777" w:rsidR="0025641E" w:rsidRDefault="0025641E" w:rsidP="0025641E">
      <w:pPr>
        <w:ind w:left="1440"/>
      </w:pPr>
      <w:r>
        <w:t>eCL: Pending Employee Review (&lt;EMPLOYEE NAME&gt;)</w:t>
      </w:r>
    </w:p>
    <w:p w14:paraId="6815CA38" w14:textId="77777777" w:rsidR="0025641E" w:rsidRDefault="0025641E" w:rsidP="0025641E">
      <w:pPr>
        <w:ind w:left="1440"/>
      </w:pPr>
    </w:p>
    <w:p w14:paraId="26FBC25A" w14:textId="77777777" w:rsidR="0025641E" w:rsidRDefault="0025641E" w:rsidP="0025641E">
      <w:pPr>
        <w:ind w:left="1440"/>
      </w:pPr>
      <w:r>
        <w:t>Message:</w:t>
      </w:r>
    </w:p>
    <w:p w14:paraId="235BC1C7" w14:textId="77777777" w:rsidR="0025641E" w:rsidRDefault="0025641E" w:rsidP="0025641E">
      <w:pPr>
        <w:ind w:left="1440"/>
      </w:pPr>
      <w:r>
        <w:t>A new eCoaching Log has been entered on your behalf. Please click on the link below to review and verify the coaching opportunity received on &lt;</w:t>
      </w:r>
      <w:r w:rsidRPr="008E2828">
        <w:rPr>
          <w:b/>
        </w:rPr>
        <w:t>DATE</w:t>
      </w:r>
      <w:r>
        <w:t xml:space="preserve">&gt;. </w:t>
      </w:r>
    </w:p>
    <w:p w14:paraId="1225A2EC" w14:textId="77777777" w:rsidR="0025641E" w:rsidRDefault="0025641E" w:rsidP="0025641E">
      <w:pPr>
        <w:ind w:left="1440"/>
      </w:pPr>
    </w:p>
    <w:p w14:paraId="48E7F0FB" w14:textId="77777777" w:rsidR="0025641E" w:rsidRDefault="0025641E" w:rsidP="0025641E">
      <w:pPr>
        <w:ind w:left="1440"/>
      </w:pPr>
      <w:r>
        <w:t>Where &lt;EMPLOYEE NAME&gt; is the name of the employee the coaching log is for and &lt;DATE&gt; is the date and time the log was submitted.</w:t>
      </w:r>
    </w:p>
    <w:p w14:paraId="05149E56" w14:textId="77777777" w:rsidR="0025641E" w:rsidRPr="00AF54FF" w:rsidRDefault="0025641E" w:rsidP="0025641E">
      <w:pPr>
        <w:spacing w:before="120"/>
        <w:rPr>
          <w:b/>
        </w:rPr>
      </w:pPr>
      <w:r w:rsidRPr="00AF54FF">
        <w:rPr>
          <w:b/>
        </w:rPr>
        <w:t>3.2.2.1.3</w:t>
      </w:r>
      <w:r w:rsidRPr="00AF54FF">
        <w:rPr>
          <w:b/>
        </w:rPr>
        <w:tab/>
      </w:r>
      <w:r w:rsidRPr="00AF54FF">
        <w:rPr>
          <w:b/>
        </w:rPr>
        <w:tab/>
        <w:t>Pending Supervisor Review</w:t>
      </w:r>
    </w:p>
    <w:p w14:paraId="030AF1DB" w14:textId="77777777" w:rsidR="0025641E" w:rsidRDefault="0025641E" w:rsidP="0025641E">
      <w:pPr>
        <w:ind w:left="1440"/>
      </w:pPr>
      <w:r w:rsidRPr="00CD775D">
        <w:t xml:space="preserve">When an eCoaching Log is submitted and the coaching is Indirect and is not a Customer Service Escalation and the status is Pending </w:t>
      </w:r>
      <w:r>
        <w:t xml:space="preserve">Supervisor </w:t>
      </w:r>
      <w:r w:rsidRPr="00CD775D">
        <w:t xml:space="preserve">Review, the immediate </w:t>
      </w:r>
      <w:r>
        <w:t xml:space="preserve">supervisor </w:t>
      </w:r>
      <w:r w:rsidRPr="00CD775D">
        <w:t>of the Employee receives a system generated eMail notification.</w:t>
      </w:r>
    </w:p>
    <w:p w14:paraId="55ED2344" w14:textId="77777777" w:rsidR="0025641E" w:rsidRDefault="0025641E" w:rsidP="0025641E">
      <w:pPr>
        <w:ind w:left="1440"/>
      </w:pPr>
    </w:p>
    <w:p w14:paraId="056ED734" w14:textId="77777777" w:rsidR="0025641E" w:rsidRDefault="0025641E" w:rsidP="0025641E">
      <w:pPr>
        <w:ind w:left="1440"/>
      </w:pPr>
      <w:r>
        <w:t xml:space="preserve">Subject: </w:t>
      </w:r>
    </w:p>
    <w:p w14:paraId="084294CD" w14:textId="77777777" w:rsidR="0025641E" w:rsidRDefault="0025641E" w:rsidP="0025641E">
      <w:pPr>
        <w:ind w:left="1440"/>
      </w:pPr>
      <w:r>
        <w:t>eCL: Pending Supervisor Review (&lt;EMPLOYEE NAME&gt;)</w:t>
      </w:r>
    </w:p>
    <w:p w14:paraId="7D5324B5" w14:textId="77777777" w:rsidR="0025641E" w:rsidRDefault="0025641E" w:rsidP="0025641E">
      <w:pPr>
        <w:ind w:left="1440"/>
      </w:pPr>
    </w:p>
    <w:p w14:paraId="79B42258" w14:textId="77777777" w:rsidR="0025641E" w:rsidRDefault="0025641E" w:rsidP="0025641E">
      <w:pPr>
        <w:ind w:left="1440"/>
      </w:pPr>
      <w:r>
        <w:t>Message:</w:t>
      </w:r>
    </w:p>
    <w:p w14:paraId="0E968E12"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40D50502" w14:textId="77777777" w:rsidR="0025641E" w:rsidRDefault="0025641E" w:rsidP="0025641E">
      <w:pPr>
        <w:ind w:left="1440"/>
      </w:pPr>
    </w:p>
    <w:p w14:paraId="472DE79B" w14:textId="77777777" w:rsidR="0025641E" w:rsidRDefault="0025641E" w:rsidP="0025641E">
      <w:pPr>
        <w:ind w:left="1440"/>
      </w:pPr>
      <w:r>
        <w:t>Where &lt;EMPLOYEE NAME&gt; is the name of the employee the coaching log is for and &lt;DATE&gt; is the date and time the log was submitted.</w:t>
      </w:r>
    </w:p>
    <w:p w14:paraId="471B02E5" w14:textId="77777777" w:rsidR="0025641E" w:rsidRPr="00AF54FF" w:rsidRDefault="0025641E" w:rsidP="0025641E">
      <w:pPr>
        <w:spacing w:before="120"/>
        <w:rPr>
          <w:b/>
        </w:rPr>
      </w:pPr>
      <w:r w:rsidRPr="00AF54FF">
        <w:rPr>
          <w:b/>
        </w:rPr>
        <w:t>3.2.2.1.3.1</w:t>
      </w:r>
      <w:r w:rsidRPr="00AF54FF">
        <w:rPr>
          <w:b/>
        </w:rPr>
        <w:tab/>
        <w:t xml:space="preserve">Substitutions </w:t>
      </w:r>
    </w:p>
    <w:p w14:paraId="724AE002" w14:textId="77777777" w:rsidR="0025641E" w:rsidRDefault="0025641E" w:rsidP="0025641E">
      <w:pPr>
        <w:ind w:left="1440"/>
      </w:pPr>
      <w:r>
        <w:t>The following will be substituted for Pending Supervisor Review in the following modules:</w:t>
      </w:r>
    </w:p>
    <w:p w14:paraId="3D809E3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8CD8E66" w14:textId="77777777" w:rsidTr="0066659D">
        <w:trPr>
          <w:trHeight w:val="300"/>
        </w:trPr>
        <w:tc>
          <w:tcPr>
            <w:tcW w:w="1170" w:type="dxa"/>
            <w:shd w:val="clear" w:color="auto" w:fill="000000"/>
            <w:noWrap/>
            <w:vAlign w:val="center"/>
            <w:hideMark/>
          </w:tcPr>
          <w:p w14:paraId="0A43918F"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5D33D70A"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460E7032" w14:textId="77777777" w:rsidTr="0066659D">
        <w:trPr>
          <w:trHeight w:val="300"/>
        </w:trPr>
        <w:tc>
          <w:tcPr>
            <w:tcW w:w="1170" w:type="dxa"/>
            <w:shd w:val="clear" w:color="auto" w:fill="auto"/>
            <w:vAlign w:val="center"/>
            <w:hideMark/>
          </w:tcPr>
          <w:p w14:paraId="70DCAAE1"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C9473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r w:rsidR="0025641E" w:rsidRPr="00CD775D" w14:paraId="62BABDB5" w14:textId="77777777" w:rsidTr="0066659D">
        <w:trPr>
          <w:trHeight w:val="300"/>
        </w:trPr>
        <w:tc>
          <w:tcPr>
            <w:tcW w:w="1170" w:type="dxa"/>
            <w:shd w:val="clear" w:color="auto" w:fill="auto"/>
            <w:vAlign w:val="center"/>
            <w:hideMark/>
          </w:tcPr>
          <w:p w14:paraId="32F30A07" w14:textId="77777777" w:rsidR="0025641E" w:rsidRPr="00CD775D" w:rsidRDefault="0025641E" w:rsidP="0066659D">
            <w:pPr>
              <w:rPr>
                <w:color w:val="000000"/>
                <w:sz w:val="22"/>
                <w:szCs w:val="22"/>
              </w:rPr>
            </w:pPr>
            <w:r w:rsidRPr="00CD775D">
              <w:rPr>
                <w:color w:val="000000"/>
                <w:sz w:val="22"/>
                <w:szCs w:val="22"/>
              </w:rPr>
              <w:lastRenderedPageBreak/>
              <w:t>Quality</w:t>
            </w:r>
          </w:p>
        </w:tc>
        <w:tc>
          <w:tcPr>
            <w:tcW w:w="3330" w:type="dxa"/>
            <w:shd w:val="clear" w:color="auto" w:fill="auto"/>
            <w:noWrap/>
            <w:vAlign w:val="bottom"/>
            <w:hideMark/>
          </w:tcPr>
          <w:p w14:paraId="30D47C8B" w14:textId="77777777" w:rsidR="0025641E" w:rsidRPr="00CD775D" w:rsidRDefault="0025641E" w:rsidP="0066659D">
            <w:pPr>
              <w:rPr>
                <w:color w:val="000000"/>
                <w:sz w:val="22"/>
                <w:szCs w:val="22"/>
              </w:rPr>
            </w:pPr>
            <w:r w:rsidRPr="003521CF">
              <w:rPr>
                <w:color w:val="000000"/>
                <w:sz w:val="22"/>
                <w:szCs w:val="22"/>
              </w:rPr>
              <w:t>Pending Quality Lead Review</w:t>
            </w:r>
          </w:p>
        </w:tc>
      </w:tr>
    </w:tbl>
    <w:p w14:paraId="310CA118" w14:textId="77777777" w:rsidR="0025641E" w:rsidRPr="00AF54FF" w:rsidRDefault="0025641E" w:rsidP="0025641E">
      <w:pPr>
        <w:spacing w:before="120"/>
        <w:rPr>
          <w:b/>
        </w:rPr>
      </w:pPr>
      <w:r w:rsidRPr="00AF54FF">
        <w:rPr>
          <w:b/>
        </w:rPr>
        <w:t>3.2.2.1.4</w:t>
      </w:r>
      <w:r w:rsidRPr="00AF54FF">
        <w:rPr>
          <w:b/>
        </w:rPr>
        <w:tab/>
      </w:r>
      <w:r w:rsidRPr="00AF54FF">
        <w:rPr>
          <w:b/>
        </w:rPr>
        <w:tab/>
        <w:t>Pending Manager Review</w:t>
      </w:r>
    </w:p>
    <w:p w14:paraId="4C8CF57A" w14:textId="77777777" w:rsidR="0025641E" w:rsidRDefault="0025641E" w:rsidP="0025641E">
      <w:pPr>
        <w:ind w:left="1440"/>
      </w:pPr>
      <w:r w:rsidRPr="003521CF">
        <w:t xml:space="preserve">When an eCoaching Log is submitted and the coaching is Direct and is a Customer Service Escalation and the status is Pending Manager Review, the </w:t>
      </w:r>
      <w:r>
        <w:t>m</w:t>
      </w:r>
      <w:r w:rsidRPr="003521CF">
        <w:t xml:space="preserve">anager of the </w:t>
      </w:r>
      <w:r>
        <w:t>e</w:t>
      </w:r>
      <w:r w:rsidRPr="003521CF">
        <w:t>mployee receives a system generated eMail notification.</w:t>
      </w:r>
    </w:p>
    <w:p w14:paraId="56B22867" w14:textId="77777777" w:rsidR="0025641E" w:rsidRDefault="0025641E" w:rsidP="0025641E">
      <w:pPr>
        <w:ind w:left="1440"/>
      </w:pPr>
    </w:p>
    <w:p w14:paraId="0BC4E484" w14:textId="77777777" w:rsidR="0025641E" w:rsidRDefault="0025641E" w:rsidP="0025641E">
      <w:pPr>
        <w:ind w:left="1440"/>
      </w:pPr>
      <w:r>
        <w:t xml:space="preserve">Subject: </w:t>
      </w:r>
    </w:p>
    <w:p w14:paraId="1B7F616A" w14:textId="77777777" w:rsidR="0025641E" w:rsidRDefault="0025641E" w:rsidP="0025641E">
      <w:pPr>
        <w:ind w:left="1440"/>
      </w:pPr>
      <w:r>
        <w:t>eCL: Pending Manager Review (&lt;EMPLOYEE NAME&gt;)</w:t>
      </w:r>
    </w:p>
    <w:p w14:paraId="00C8E199" w14:textId="77777777" w:rsidR="0025641E" w:rsidRDefault="0025641E" w:rsidP="0025641E">
      <w:pPr>
        <w:ind w:left="1440"/>
      </w:pPr>
    </w:p>
    <w:p w14:paraId="35836600" w14:textId="77777777" w:rsidR="0025641E" w:rsidRDefault="0025641E" w:rsidP="0025641E">
      <w:pPr>
        <w:ind w:left="1440"/>
      </w:pPr>
      <w:r>
        <w:t>Message:</w:t>
      </w:r>
    </w:p>
    <w:p w14:paraId="0CECE96B" w14:textId="77777777" w:rsidR="0025641E" w:rsidRDefault="0025641E" w:rsidP="0025641E">
      <w:pPr>
        <w:ind w:left="1440"/>
      </w:pPr>
      <w:r w:rsidRPr="003521CF">
        <w:t>A new eCoaching Log has been entered and requires your action. Please click on the link below to review and verify that the eCL entered on &lt;</w:t>
      </w:r>
      <w:r w:rsidRPr="003521CF">
        <w:rPr>
          <w:b/>
        </w:rPr>
        <w:t>DATE</w:t>
      </w:r>
      <w:r w:rsidRPr="003521CF">
        <w:t xml:space="preserve"> &gt; for &lt;</w:t>
      </w:r>
      <w:r w:rsidRPr="003521CF">
        <w:rPr>
          <w:b/>
        </w:rPr>
        <w:t>EMPLOYEE NAME</w:t>
      </w:r>
      <w:r w:rsidRPr="003521CF">
        <w:t>&gt; is a valid Customer Service Escalation (CSE). Further directions are provided on the form.</w:t>
      </w:r>
    </w:p>
    <w:p w14:paraId="77C35D86" w14:textId="77777777" w:rsidR="0025641E" w:rsidRDefault="0025641E" w:rsidP="0025641E">
      <w:pPr>
        <w:ind w:left="1440"/>
      </w:pPr>
    </w:p>
    <w:p w14:paraId="1CE7CB9A" w14:textId="77777777" w:rsidR="0025641E" w:rsidRDefault="0025641E" w:rsidP="0025641E">
      <w:pPr>
        <w:ind w:left="1440"/>
      </w:pPr>
      <w:r>
        <w:t>Where &lt;EMPLOYEE NAME&gt; is the name of the employee the coaching log is for and &lt;DATE&gt; is the date and time the log was submitted.</w:t>
      </w:r>
    </w:p>
    <w:p w14:paraId="037A9868" w14:textId="77777777" w:rsidR="0025641E" w:rsidRPr="00AF54FF" w:rsidRDefault="0025641E" w:rsidP="0025641E">
      <w:pPr>
        <w:spacing w:before="120"/>
        <w:rPr>
          <w:b/>
        </w:rPr>
      </w:pPr>
      <w:r w:rsidRPr="00AF54FF">
        <w:rPr>
          <w:b/>
        </w:rPr>
        <w:t>3.2.2.1.4.1</w:t>
      </w:r>
      <w:r w:rsidRPr="00AF54FF">
        <w:rPr>
          <w:b/>
        </w:rPr>
        <w:tab/>
        <w:t xml:space="preserve">Substitutions </w:t>
      </w:r>
    </w:p>
    <w:p w14:paraId="11358FDF" w14:textId="77777777" w:rsidR="0025641E" w:rsidRDefault="0025641E" w:rsidP="0025641E">
      <w:pPr>
        <w:ind w:left="1440"/>
      </w:pPr>
      <w:r>
        <w:t>The following will be substituted for Pending Manager Review in the following modules:</w:t>
      </w:r>
    </w:p>
    <w:p w14:paraId="4EDD196E"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9C87089" w14:textId="77777777" w:rsidTr="0066659D">
        <w:trPr>
          <w:trHeight w:val="300"/>
        </w:trPr>
        <w:tc>
          <w:tcPr>
            <w:tcW w:w="1170" w:type="dxa"/>
            <w:shd w:val="clear" w:color="auto" w:fill="000000"/>
            <w:noWrap/>
            <w:vAlign w:val="center"/>
            <w:hideMark/>
          </w:tcPr>
          <w:p w14:paraId="13256C60"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DBB696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2627DDD4" w14:textId="77777777" w:rsidTr="0066659D">
        <w:trPr>
          <w:trHeight w:val="300"/>
        </w:trPr>
        <w:tc>
          <w:tcPr>
            <w:tcW w:w="1170" w:type="dxa"/>
            <w:shd w:val="clear" w:color="auto" w:fill="auto"/>
            <w:vAlign w:val="center"/>
            <w:hideMark/>
          </w:tcPr>
          <w:p w14:paraId="59920DDC"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532AA5CF"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6275C982" w14:textId="77777777" w:rsidR="0025641E" w:rsidRPr="00AF54FF" w:rsidRDefault="0025641E" w:rsidP="0025641E">
      <w:pPr>
        <w:spacing w:before="120"/>
        <w:rPr>
          <w:b/>
        </w:rPr>
      </w:pPr>
      <w:r w:rsidRPr="00AF54FF">
        <w:rPr>
          <w:b/>
        </w:rPr>
        <w:t>3.2.2.1.5</w:t>
      </w:r>
      <w:r w:rsidRPr="00AF54FF">
        <w:rPr>
          <w:b/>
        </w:rPr>
        <w:tab/>
      </w:r>
      <w:r w:rsidRPr="00AF54FF">
        <w:rPr>
          <w:b/>
        </w:rPr>
        <w:tab/>
        <w:t>Pending Manager Review</w:t>
      </w:r>
    </w:p>
    <w:p w14:paraId="5BC0629B" w14:textId="77777777" w:rsidR="0025641E" w:rsidRDefault="0025641E" w:rsidP="0025641E">
      <w:pPr>
        <w:ind w:left="1440"/>
      </w:pPr>
      <w:r w:rsidRPr="003521CF">
        <w:t>When an eCoaching Log is submitted and the coaching is Indirect and is a Customer Service Escalation and the status is Pending Sr. Manager Review, the immediate Sr. Manager of the Employee (Supervisor) receives a system generated eMail notification.</w:t>
      </w:r>
    </w:p>
    <w:p w14:paraId="7E93C11A" w14:textId="77777777" w:rsidR="0025641E" w:rsidRDefault="0025641E" w:rsidP="0025641E">
      <w:pPr>
        <w:ind w:left="1440"/>
      </w:pPr>
    </w:p>
    <w:p w14:paraId="0563F8C3" w14:textId="77777777" w:rsidR="0025641E" w:rsidRDefault="0025641E" w:rsidP="0025641E">
      <w:pPr>
        <w:ind w:left="1440"/>
      </w:pPr>
      <w:r>
        <w:t xml:space="preserve">Subject: </w:t>
      </w:r>
    </w:p>
    <w:p w14:paraId="674AFD1F" w14:textId="77777777" w:rsidR="0025641E" w:rsidRDefault="0025641E" w:rsidP="0025641E">
      <w:pPr>
        <w:ind w:left="1440"/>
      </w:pPr>
      <w:r>
        <w:t>eCL: Pending Manager Review (&lt;EMPLOYEE NAME&gt;)</w:t>
      </w:r>
    </w:p>
    <w:p w14:paraId="42DD7583" w14:textId="77777777" w:rsidR="0025641E" w:rsidRDefault="0025641E" w:rsidP="0025641E">
      <w:pPr>
        <w:ind w:left="1440"/>
      </w:pPr>
    </w:p>
    <w:p w14:paraId="44F207F8" w14:textId="77777777" w:rsidR="0025641E" w:rsidRDefault="0025641E" w:rsidP="0025641E">
      <w:pPr>
        <w:ind w:left="1440"/>
      </w:pPr>
      <w:r>
        <w:t>Message:</w:t>
      </w:r>
    </w:p>
    <w:p w14:paraId="142885B8" w14:textId="77777777" w:rsidR="0025641E" w:rsidRDefault="0025641E" w:rsidP="0025641E">
      <w:pPr>
        <w:ind w:left="1440"/>
      </w:pPr>
      <w:r w:rsidRPr="00140860">
        <w:t>A new eCoaching Log has been entered and requires your action. Please click on the link below to review and verify that the eCL entered on &lt;</w:t>
      </w:r>
      <w:r w:rsidRPr="00140860">
        <w:rPr>
          <w:b/>
        </w:rPr>
        <w:t>DATE</w:t>
      </w:r>
      <w:r w:rsidRPr="00140860">
        <w:t>&gt; for &lt;</w:t>
      </w:r>
      <w:r w:rsidRPr="00140860">
        <w:rPr>
          <w:b/>
        </w:rPr>
        <w:t>EMPLOYEE NAME</w:t>
      </w:r>
      <w:r w:rsidRPr="00140860">
        <w:t>&gt; is a valid Customer Service Escalation (CSE). Further directions are provided on the form.</w:t>
      </w:r>
    </w:p>
    <w:p w14:paraId="719EA867" w14:textId="77777777" w:rsidR="0025641E" w:rsidRDefault="0025641E" w:rsidP="0025641E">
      <w:pPr>
        <w:ind w:left="1440"/>
      </w:pPr>
    </w:p>
    <w:p w14:paraId="6EAF58F9" w14:textId="77777777" w:rsidR="0025641E" w:rsidRDefault="0025641E" w:rsidP="0025641E">
      <w:pPr>
        <w:ind w:left="1440"/>
      </w:pPr>
      <w:r>
        <w:t>Where &lt;EMPLOYEE NAME&gt; is the name of the employee the coaching log is for and &lt;DATE&gt; is the date and time the log was submitted.</w:t>
      </w:r>
    </w:p>
    <w:p w14:paraId="57F5357A" w14:textId="77777777" w:rsidR="0025641E" w:rsidRPr="00AF54FF" w:rsidRDefault="0025641E" w:rsidP="0025641E">
      <w:pPr>
        <w:spacing w:before="120"/>
        <w:rPr>
          <w:b/>
        </w:rPr>
      </w:pPr>
      <w:r w:rsidRPr="00AF54FF">
        <w:rPr>
          <w:b/>
        </w:rPr>
        <w:t>3.2.2.1.5.1</w:t>
      </w:r>
      <w:r w:rsidRPr="00AF54FF">
        <w:rPr>
          <w:b/>
        </w:rPr>
        <w:tab/>
        <w:t xml:space="preserve">Substitutions </w:t>
      </w:r>
    </w:p>
    <w:p w14:paraId="75116E3F" w14:textId="77777777" w:rsidR="0025641E" w:rsidRDefault="0025641E" w:rsidP="0025641E">
      <w:pPr>
        <w:ind w:left="1440"/>
      </w:pPr>
      <w:r>
        <w:t>The following will be substituted for Pending Manager Review in the following modules:</w:t>
      </w:r>
    </w:p>
    <w:p w14:paraId="38BF5A6D"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35951890" w14:textId="77777777" w:rsidTr="0066659D">
        <w:trPr>
          <w:trHeight w:val="300"/>
        </w:trPr>
        <w:tc>
          <w:tcPr>
            <w:tcW w:w="1170" w:type="dxa"/>
            <w:shd w:val="clear" w:color="auto" w:fill="000000"/>
            <w:noWrap/>
            <w:vAlign w:val="center"/>
            <w:hideMark/>
          </w:tcPr>
          <w:p w14:paraId="1FFCE509"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43EB5127"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6D537533" w14:textId="77777777" w:rsidTr="0066659D">
        <w:trPr>
          <w:trHeight w:val="300"/>
        </w:trPr>
        <w:tc>
          <w:tcPr>
            <w:tcW w:w="1170" w:type="dxa"/>
            <w:shd w:val="clear" w:color="auto" w:fill="auto"/>
            <w:vAlign w:val="center"/>
            <w:hideMark/>
          </w:tcPr>
          <w:p w14:paraId="33DC2C86"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20A4CCD9"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Sr. Manager</w:t>
            </w:r>
            <w:r w:rsidRPr="00CD775D">
              <w:rPr>
                <w:color w:val="000000"/>
                <w:sz w:val="22"/>
                <w:szCs w:val="22"/>
              </w:rPr>
              <w:t xml:space="preserve"> Review</w:t>
            </w:r>
          </w:p>
        </w:tc>
      </w:tr>
    </w:tbl>
    <w:p w14:paraId="35C41399" w14:textId="77777777" w:rsidR="0025641E" w:rsidRPr="00AF54FF" w:rsidRDefault="0025641E" w:rsidP="0025641E">
      <w:pPr>
        <w:spacing w:before="120"/>
        <w:rPr>
          <w:b/>
        </w:rPr>
      </w:pPr>
      <w:r w:rsidRPr="00AF54FF">
        <w:rPr>
          <w:b/>
        </w:rPr>
        <w:t>3.2.2.1.6</w:t>
      </w:r>
      <w:r w:rsidRPr="00AF54FF">
        <w:rPr>
          <w:b/>
        </w:rPr>
        <w:tab/>
      </w:r>
      <w:r w:rsidRPr="00AF54FF">
        <w:rPr>
          <w:b/>
        </w:rPr>
        <w:tab/>
        <w:t>No eMail</w:t>
      </w:r>
    </w:p>
    <w:p w14:paraId="3E30A7FA" w14:textId="77777777" w:rsidR="0025641E" w:rsidRPr="00AF54FF" w:rsidRDefault="0025641E" w:rsidP="0025641E">
      <w:pPr>
        <w:spacing w:before="120"/>
        <w:rPr>
          <w:b/>
        </w:rPr>
      </w:pPr>
      <w:r w:rsidRPr="00AF54FF">
        <w:rPr>
          <w:b/>
        </w:rPr>
        <w:t>3.2.2.1.6.1</w:t>
      </w:r>
      <w:r w:rsidRPr="00AF54FF">
        <w:rPr>
          <w:b/>
        </w:rPr>
        <w:tab/>
        <w:t xml:space="preserve">Progressive Disciplinary Warnings </w:t>
      </w:r>
    </w:p>
    <w:p w14:paraId="6BA90207" w14:textId="77777777" w:rsidR="0025641E" w:rsidRDefault="0025641E" w:rsidP="0025641E">
      <w:pPr>
        <w:ind w:left="1440"/>
      </w:pPr>
      <w:r w:rsidRPr="00140860">
        <w:t>No email notification is sent for Progressive Disciplinary eCoaching Logs</w:t>
      </w:r>
    </w:p>
    <w:p w14:paraId="4DBFA913" w14:textId="322413C5" w:rsidR="0025641E" w:rsidRPr="00AF54FF" w:rsidRDefault="0025641E" w:rsidP="0025641E">
      <w:pPr>
        <w:spacing w:before="120"/>
        <w:rPr>
          <w:b/>
        </w:rPr>
      </w:pPr>
      <w:r w:rsidRPr="00AF54FF">
        <w:rPr>
          <w:b/>
        </w:rPr>
        <w:t>3.2.2.1.6.2</w:t>
      </w:r>
      <w:r w:rsidRPr="00AF54FF">
        <w:rPr>
          <w:b/>
        </w:rPr>
        <w:tab/>
        <w:t>Completed</w:t>
      </w:r>
      <w:r w:rsidR="007A69C9">
        <w:rPr>
          <w:b/>
        </w:rPr>
        <w:t xml:space="preserve"> for </w:t>
      </w:r>
      <w:r w:rsidR="007A69C9" w:rsidRPr="007A69C9">
        <w:rPr>
          <w:b/>
        </w:rPr>
        <w:t>Quality Specialist Coaching</w:t>
      </w:r>
      <w:r w:rsidRPr="00AF54FF">
        <w:rPr>
          <w:b/>
        </w:rPr>
        <w:t xml:space="preserve"> </w:t>
      </w:r>
    </w:p>
    <w:p w14:paraId="4CC61259" w14:textId="77777777" w:rsidR="0025641E" w:rsidRDefault="0025641E" w:rsidP="0025641E">
      <w:pPr>
        <w:ind w:left="1440"/>
      </w:pPr>
      <w:r>
        <w:t>Removed as no longer required.</w:t>
      </w:r>
    </w:p>
    <w:p w14:paraId="65BAAF01" w14:textId="77777777" w:rsidR="0025641E" w:rsidRDefault="0025641E" w:rsidP="0025641E">
      <w:pPr>
        <w:ind w:left="1440"/>
      </w:pPr>
    </w:p>
    <w:p w14:paraId="45D8AEED" w14:textId="77777777" w:rsidR="0025641E" w:rsidRPr="000675CA" w:rsidRDefault="0025641E" w:rsidP="0025641E">
      <w:pPr>
        <w:pStyle w:val="Heading4"/>
        <w:spacing w:before="120" w:after="120"/>
        <w:rPr>
          <w:rFonts w:ascii="Arial" w:hAnsi="Arial"/>
          <w:b/>
          <w:bCs/>
          <w:sz w:val="22"/>
          <w:szCs w:val="22"/>
          <w:u w:val="none"/>
        </w:rPr>
      </w:pPr>
      <w:bookmarkStart w:id="148" w:name="_Toc495311742"/>
      <w:bookmarkStart w:id="149" w:name="_Toc171453"/>
      <w:r w:rsidRPr="000675CA">
        <w:rPr>
          <w:rFonts w:ascii="Arial" w:hAnsi="Arial"/>
          <w:b/>
          <w:bCs/>
          <w:sz w:val="22"/>
          <w:szCs w:val="22"/>
          <w:u w:val="none"/>
        </w:rPr>
        <w:lastRenderedPageBreak/>
        <w:t>3.2.2.</w:t>
      </w:r>
      <w:r>
        <w:rPr>
          <w:rFonts w:ascii="Arial" w:hAnsi="Arial"/>
          <w:b/>
          <w:bCs/>
          <w:sz w:val="22"/>
          <w:szCs w:val="22"/>
          <w:u w:val="none"/>
        </w:rPr>
        <w:t>2</w:t>
      </w:r>
      <w:r w:rsidRPr="000675CA">
        <w:rPr>
          <w:rFonts w:ascii="Arial" w:hAnsi="Arial"/>
          <w:b/>
          <w:bCs/>
          <w:sz w:val="22"/>
          <w:szCs w:val="22"/>
          <w:u w:val="none"/>
        </w:rPr>
        <w:tab/>
      </w:r>
      <w:r>
        <w:rPr>
          <w:rFonts w:ascii="Arial" w:hAnsi="Arial"/>
          <w:b/>
          <w:bCs/>
          <w:sz w:val="22"/>
          <w:szCs w:val="22"/>
          <w:u w:val="none"/>
        </w:rPr>
        <w:t>Outlier Management Reporting eCoaching Logs</w:t>
      </w:r>
      <w:bookmarkEnd w:id="148"/>
      <w:bookmarkEnd w:id="149"/>
    </w:p>
    <w:p w14:paraId="24BB93B7" w14:textId="77777777" w:rsidR="0025641E" w:rsidRDefault="0025641E" w:rsidP="0025641E">
      <w:pPr>
        <w:ind w:left="720"/>
      </w:pPr>
      <w:r>
        <w:t>System will generate emails when eCoaching Logs are submitted through the Outlier Management Reporting (OMR) data feed.  eCoaching Logs from OMR are considered to be Indirect.</w:t>
      </w:r>
    </w:p>
    <w:p w14:paraId="4B1E903F" w14:textId="77777777" w:rsidR="0025641E" w:rsidRPr="00AF54FF" w:rsidRDefault="0025641E" w:rsidP="0025641E">
      <w:pPr>
        <w:spacing w:before="120"/>
        <w:rPr>
          <w:b/>
        </w:rPr>
      </w:pPr>
      <w:r w:rsidRPr="00AF54FF">
        <w:rPr>
          <w:b/>
        </w:rPr>
        <w:t>3.2.2.2.1</w:t>
      </w:r>
      <w:r w:rsidRPr="00AF54FF">
        <w:rPr>
          <w:b/>
        </w:rPr>
        <w:tab/>
      </w:r>
      <w:r w:rsidRPr="00AF54FF">
        <w:rPr>
          <w:b/>
        </w:rPr>
        <w:tab/>
        <w:t>General Format</w:t>
      </w:r>
    </w:p>
    <w:p w14:paraId="6E90A6A3" w14:textId="77777777" w:rsidR="0025641E" w:rsidRDefault="0025641E" w:rsidP="0025641E">
      <w:pPr>
        <w:ind w:left="1440"/>
      </w:pPr>
      <w:r>
        <w:t>The general format of eMails generated from OMR are the same as those through Notification of Submitted eCoaching Logs</w:t>
      </w:r>
      <w:r w:rsidRPr="00334879">
        <w:t>.</w:t>
      </w:r>
    </w:p>
    <w:p w14:paraId="3E55AEAE" w14:textId="77777777" w:rsidR="0025641E" w:rsidRPr="00AF54FF" w:rsidRDefault="0025641E" w:rsidP="0025641E">
      <w:pPr>
        <w:spacing w:before="120"/>
        <w:rPr>
          <w:b/>
        </w:rPr>
      </w:pPr>
      <w:r w:rsidRPr="00AF54FF">
        <w:rPr>
          <w:b/>
        </w:rPr>
        <w:t>3.2.2.2.2</w:t>
      </w:r>
      <w:r w:rsidRPr="00AF54FF">
        <w:rPr>
          <w:b/>
        </w:rPr>
        <w:tab/>
      </w:r>
      <w:r w:rsidRPr="00AF54FF">
        <w:rPr>
          <w:b/>
        </w:rPr>
        <w:tab/>
        <w:t>Pending Employee Review</w:t>
      </w:r>
    </w:p>
    <w:p w14:paraId="781B1F9A" w14:textId="77777777" w:rsidR="0025641E" w:rsidRDefault="0025641E" w:rsidP="0025641E">
      <w:pPr>
        <w:ind w:left="1440"/>
      </w:pPr>
      <w:r>
        <w:t>The subject and message for OMR Pending Employee Review eMails are the same as described in Notification of Submitted eCoaching Logs Pending Employee Review except the condition will be Indirect instead of Direct</w:t>
      </w:r>
      <w:r w:rsidRPr="00334879">
        <w:t>.</w:t>
      </w:r>
    </w:p>
    <w:p w14:paraId="43984158" w14:textId="77777777" w:rsidR="0025641E" w:rsidRPr="00AF54FF" w:rsidRDefault="0025641E" w:rsidP="0025641E">
      <w:pPr>
        <w:spacing w:before="120"/>
        <w:rPr>
          <w:b/>
        </w:rPr>
      </w:pPr>
      <w:r w:rsidRPr="00AF54FF">
        <w:rPr>
          <w:b/>
        </w:rPr>
        <w:t>3.2.2.2.3</w:t>
      </w:r>
      <w:r w:rsidRPr="00AF54FF">
        <w:rPr>
          <w:b/>
        </w:rPr>
        <w:tab/>
      </w:r>
      <w:r w:rsidRPr="00AF54FF">
        <w:rPr>
          <w:b/>
        </w:rPr>
        <w:tab/>
        <w:t>Pending Supervisor Review</w:t>
      </w:r>
    </w:p>
    <w:p w14:paraId="430FA41C" w14:textId="77777777" w:rsidR="0025641E" w:rsidRDefault="0025641E" w:rsidP="0025641E">
      <w:pPr>
        <w:ind w:left="1440"/>
      </w:pPr>
      <w:r>
        <w:t>The condition, subject, and message for OMR Pending Supervisor Review eMails are the same as described in Notification of Submitted eCoaching Logs Pending Supervisor Review</w:t>
      </w:r>
      <w:r w:rsidRPr="00334879">
        <w:t>.</w:t>
      </w:r>
    </w:p>
    <w:p w14:paraId="4A17A987" w14:textId="77777777" w:rsidR="0025641E" w:rsidRPr="00AF54FF" w:rsidRDefault="0025641E" w:rsidP="0025641E">
      <w:pPr>
        <w:spacing w:before="120"/>
        <w:rPr>
          <w:b/>
        </w:rPr>
      </w:pPr>
      <w:r w:rsidRPr="00AF54FF">
        <w:rPr>
          <w:b/>
        </w:rPr>
        <w:t>3.2.2.2.3.1</w:t>
      </w:r>
      <w:r w:rsidRPr="00AF54FF">
        <w:rPr>
          <w:b/>
        </w:rPr>
        <w:tab/>
        <w:t>Exception for IAE, IAT</w:t>
      </w:r>
      <w:r>
        <w:rPr>
          <w:b/>
        </w:rPr>
        <w:t>, IAEF</w:t>
      </w:r>
    </w:p>
    <w:p w14:paraId="08CF7457" w14:textId="77777777" w:rsidR="0025641E" w:rsidRDefault="0025641E" w:rsidP="0025641E">
      <w:pPr>
        <w:ind w:left="1440"/>
      </w:pPr>
      <w:r>
        <w:t>When an eCoaching Log is submitted for an IAE (Inappropriate ARC Escalation), IAEF (Inappropriate ARC Escalation FFM) or IAT (Inappropriate ARC Transfer) report item, the status is Pending Supervisor Review, the Supervisor receives a system generated eMail notification.</w:t>
      </w:r>
    </w:p>
    <w:p w14:paraId="19AEEE59" w14:textId="77777777" w:rsidR="0025641E" w:rsidRDefault="0025641E" w:rsidP="0025641E">
      <w:pPr>
        <w:ind w:left="1440"/>
      </w:pPr>
    </w:p>
    <w:p w14:paraId="66FA7D68" w14:textId="77777777" w:rsidR="0025641E" w:rsidRDefault="0025641E" w:rsidP="0025641E">
      <w:pPr>
        <w:ind w:left="1440"/>
      </w:pPr>
      <w:r>
        <w:t xml:space="preserve">Subject: </w:t>
      </w:r>
    </w:p>
    <w:p w14:paraId="32A9FE03" w14:textId="77777777" w:rsidR="0025641E" w:rsidRDefault="0025641E" w:rsidP="0025641E">
      <w:pPr>
        <w:ind w:left="1440"/>
      </w:pPr>
      <w:r>
        <w:t>eCL: Pending Supervisor Review (&lt;EMPLOYEE NAME&gt;)</w:t>
      </w:r>
    </w:p>
    <w:p w14:paraId="3E827CE6" w14:textId="77777777" w:rsidR="0025641E" w:rsidRDefault="0025641E" w:rsidP="0025641E">
      <w:pPr>
        <w:ind w:left="1440"/>
      </w:pPr>
    </w:p>
    <w:p w14:paraId="2EFE6C28" w14:textId="77777777" w:rsidR="0025641E" w:rsidRDefault="0025641E" w:rsidP="0025641E">
      <w:pPr>
        <w:ind w:left="1440"/>
      </w:pPr>
      <w:r>
        <w:t>Message:</w:t>
      </w:r>
    </w:p>
    <w:p w14:paraId="718803E2" w14:textId="77777777" w:rsidR="0025641E" w:rsidRDefault="0025641E" w:rsidP="0025641E">
      <w:pPr>
        <w:ind w:left="1440"/>
      </w:pPr>
      <w:r>
        <w:t>This eCoaching Log has been created in reference to an inappropriate escalation or transfer to the ARC.  Please review and coach your CSR accordingly.</w:t>
      </w:r>
    </w:p>
    <w:p w14:paraId="0A09EEA4" w14:textId="77777777" w:rsidR="0025641E" w:rsidRDefault="0025641E" w:rsidP="0025641E">
      <w:pPr>
        <w:ind w:left="1440"/>
      </w:pPr>
    </w:p>
    <w:p w14:paraId="3A14AEAB" w14:textId="77777777" w:rsidR="0025641E" w:rsidRDefault="0025641E" w:rsidP="0025641E">
      <w:pPr>
        <w:ind w:left="1440"/>
      </w:pPr>
      <w:r>
        <w:t>Where &lt;EMPLOYEE NAME&gt; is the name of the employee the coaching log is for.</w:t>
      </w:r>
    </w:p>
    <w:p w14:paraId="467DAC97" w14:textId="77777777" w:rsidR="0025641E" w:rsidRPr="00AF54FF" w:rsidRDefault="0025641E" w:rsidP="0025641E">
      <w:pPr>
        <w:spacing w:before="120"/>
        <w:rPr>
          <w:b/>
        </w:rPr>
      </w:pPr>
      <w:r w:rsidRPr="00AF54FF">
        <w:rPr>
          <w:b/>
        </w:rPr>
        <w:t>3.2.2.</w:t>
      </w:r>
      <w:r>
        <w:rPr>
          <w:b/>
        </w:rPr>
        <w:t>2</w:t>
      </w:r>
      <w:r w:rsidRPr="00AF54FF">
        <w:rPr>
          <w:b/>
        </w:rPr>
        <w:t>.</w:t>
      </w:r>
      <w:r>
        <w:rPr>
          <w:b/>
        </w:rPr>
        <w:t>3</w:t>
      </w:r>
      <w:r w:rsidRPr="00AF54FF">
        <w:rPr>
          <w:b/>
        </w:rPr>
        <w:t>.</w:t>
      </w:r>
      <w:r>
        <w:rPr>
          <w:b/>
        </w:rPr>
        <w:t>2</w:t>
      </w:r>
      <w:r w:rsidRPr="00AF54FF">
        <w:rPr>
          <w:b/>
        </w:rPr>
        <w:tab/>
        <w:t xml:space="preserve">Substitutions </w:t>
      </w:r>
    </w:p>
    <w:p w14:paraId="5E52E7DB" w14:textId="77777777" w:rsidR="0025641E" w:rsidRDefault="0025641E" w:rsidP="0025641E">
      <w:pPr>
        <w:ind w:left="1440"/>
      </w:pPr>
      <w:r>
        <w:t>The following will be substituted for Pending Supervisor Review in the following modules:</w:t>
      </w:r>
    </w:p>
    <w:p w14:paraId="2D95B5F2"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422AC0F5" w14:textId="77777777" w:rsidTr="0066659D">
        <w:trPr>
          <w:trHeight w:val="300"/>
        </w:trPr>
        <w:tc>
          <w:tcPr>
            <w:tcW w:w="1170" w:type="dxa"/>
            <w:shd w:val="clear" w:color="auto" w:fill="000000"/>
            <w:noWrap/>
            <w:vAlign w:val="center"/>
            <w:hideMark/>
          </w:tcPr>
          <w:p w14:paraId="6371C247" w14:textId="77777777" w:rsidR="0025641E" w:rsidRPr="001F657F" w:rsidRDefault="0025641E" w:rsidP="0066659D">
            <w:pPr>
              <w:jc w:val="center"/>
              <w:rPr>
                <w:b/>
                <w:color w:val="FFFFFF"/>
                <w:sz w:val="22"/>
                <w:szCs w:val="22"/>
              </w:rPr>
            </w:pPr>
            <w:r w:rsidRPr="001F657F">
              <w:rPr>
                <w:b/>
                <w:color w:val="FFFFFF"/>
                <w:sz w:val="22"/>
                <w:szCs w:val="22"/>
              </w:rPr>
              <w:t>Module</w:t>
            </w:r>
          </w:p>
        </w:tc>
        <w:tc>
          <w:tcPr>
            <w:tcW w:w="3330" w:type="dxa"/>
            <w:shd w:val="clear" w:color="auto" w:fill="000000"/>
            <w:noWrap/>
            <w:vAlign w:val="center"/>
            <w:hideMark/>
          </w:tcPr>
          <w:p w14:paraId="1E3714EE" w14:textId="77777777" w:rsidR="0025641E" w:rsidRPr="001F657F" w:rsidRDefault="0025641E" w:rsidP="0066659D">
            <w:pPr>
              <w:jc w:val="center"/>
              <w:rPr>
                <w:b/>
                <w:color w:val="FFFFFF"/>
                <w:sz w:val="22"/>
                <w:szCs w:val="22"/>
              </w:rPr>
            </w:pPr>
            <w:r w:rsidRPr="001F657F">
              <w:rPr>
                <w:b/>
                <w:color w:val="FFFFFF"/>
                <w:sz w:val="22"/>
                <w:szCs w:val="22"/>
              </w:rPr>
              <w:t>Substitution</w:t>
            </w:r>
          </w:p>
        </w:tc>
      </w:tr>
      <w:tr w:rsidR="0025641E" w:rsidRPr="00CD775D" w14:paraId="7DBF994E" w14:textId="77777777" w:rsidTr="0066659D">
        <w:trPr>
          <w:trHeight w:val="300"/>
        </w:trPr>
        <w:tc>
          <w:tcPr>
            <w:tcW w:w="1170" w:type="dxa"/>
            <w:shd w:val="clear" w:color="auto" w:fill="auto"/>
            <w:vAlign w:val="center"/>
            <w:hideMark/>
          </w:tcPr>
          <w:p w14:paraId="7D395051" w14:textId="77777777" w:rsidR="0025641E" w:rsidRPr="00CD775D" w:rsidRDefault="0025641E" w:rsidP="0066659D">
            <w:pPr>
              <w:rPr>
                <w:color w:val="000000"/>
                <w:sz w:val="22"/>
                <w:szCs w:val="22"/>
              </w:rPr>
            </w:pPr>
            <w:r>
              <w:rPr>
                <w:color w:val="000000"/>
                <w:sz w:val="22"/>
                <w:szCs w:val="22"/>
              </w:rPr>
              <w:t>Quality</w:t>
            </w:r>
          </w:p>
        </w:tc>
        <w:tc>
          <w:tcPr>
            <w:tcW w:w="3330" w:type="dxa"/>
            <w:shd w:val="clear" w:color="auto" w:fill="auto"/>
            <w:noWrap/>
            <w:vAlign w:val="bottom"/>
            <w:hideMark/>
          </w:tcPr>
          <w:p w14:paraId="1ACB210C"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Quality Lead</w:t>
            </w:r>
            <w:r w:rsidRPr="00CD775D">
              <w:rPr>
                <w:color w:val="000000"/>
                <w:sz w:val="22"/>
                <w:szCs w:val="22"/>
              </w:rPr>
              <w:t xml:space="preserve"> Review</w:t>
            </w:r>
          </w:p>
        </w:tc>
      </w:tr>
      <w:tr w:rsidR="0025641E" w:rsidRPr="00CD775D" w14:paraId="3620A893" w14:textId="77777777" w:rsidTr="0066659D">
        <w:trPr>
          <w:trHeight w:val="300"/>
        </w:trPr>
        <w:tc>
          <w:tcPr>
            <w:tcW w:w="1170" w:type="dxa"/>
            <w:shd w:val="clear" w:color="auto" w:fill="auto"/>
            <w:vAlign w:val="center"/>
          </w:tcPr>
          <w:p w14:paraId="3A693E45" w14:textId="77777777" w:rsidR="0025641E" w:rsidRDefault="0025641E" w:rsidP="0066659D">
            <w:pPr>
              <w:rPr>
                <w:color w:val="000000"/>
                <w:sz w:val="22"/>
                <w:szCs w:val="22"/>
              </w:rPr>
            </w:pPr>
            <w:r>
              <w:rPr>
                <w:color w:val="000000"/>
                <w:sz w:val="22"/>
                <w:szCs w:val="22"/>
              </w:rPr>
              <w:t>Supervisor</w:t>
            </w:r>
          </w:p>
        </w:tc>
        <w:tc>
          <w:tcPr>
            <w:tcW w:w="3330" w:type="dxa"/>
            <w:shd w:val="clear" w:color="auto" w:fill="auto"/>
            <w:noWrap/>
            <w:vAlign w:val="bottom"/>
          </w:tcPr>
          <w:p w14:paraId="7286BD7F" w14:textId="77777777" w:rsidR="0025641E" w:rsidRPr="00CD775D" w:rsidRDefault="0025641E" w:rsidP="0066659D">
            <w:pPr>
              <w:rPr>
                <w:color w:val="000000"/>
                <w:sz w:val="22"/>
                <w:szCs w:val="22"/>
              </w:rPr>
            </w:pPr>
            <w:r>
              <w:rPr>
                <w:color w:val="000000"/>
                <w:sz w:val="22"/>
                <w:szCs w:val="22"/>
              </w:rPr>
              <w:t>Pending Manager Review</w:t>
            </w:r>
          </w:p>
        </w:tc>
      </w:tr>
    </w:tbl>
    <w:p w14:paraId="1DEFD790" w14:textId="77777777" w:rsidR="0025641E" w:rsidRDefault="0025641E" w:rsidP="0025641E">
      <w:pPr>
        <w:ind w:left="1440"/>
      </w:pPr>
    </w:p>
    <w:p w14:paraId="152D5FB8" w14:textId="77777777" w:rsidR="0025641E" w:rsidRPr="00AF54FF" w:rsidRDefault="0025641E" w:rsidP="0025641E">
      <w:pPr>
        <w:spacing w:before="120"/>
        <w:rPr>
          <w:b/>
        </w:rPr>
      </w:pPr>
      <w:r w:rsidRPr="00AF54FF">
        <w:rPr>
          <w:b/>
        </w:rPr>
        <w:t>3.2.2.2.4</w:t>
      </w:r>
      <w:r w:rsidRPr="00AF54FF">
        <w:rPr>
          <w:b/>
        </w:rPr>
        <w:tab/>
      </w:r>
      <w:r w:rsidRPr="00AF54FF">
        <w:rPr>
          <w:b/>
        </w:rPr>
        <w:tab/>
        <w:t>Pending Manager Review</w:t>
      </w:r>
    </w:p>
    <w:p w14:paraId="08BDD65C" w14:textId="77777777" w:rsidR="0025641E" w:rsidRDefault="0025641E" w:rsidP="0025641E">
      <w:pPr>
        <w:ind w:left="1440"/>
      </w:pPr>
      <w:r>
        <w:t>The condition, subject, and message for OMR Pending Manager eMails are the same as described in Notification of Submitted eCoaching Logs Pending Manager Review for Indirect logs.</w:t>
      </w:r>
    </w:p>
    <w:p w14:paraId="75D549F5" w14:textId="77777777" w:rsidR="0025641E" w:rsidRPr="00AF54FF" w:rsidRDefault="0025641E" w:rsidP="0025641E">
      <w:pPr>
        <w:spacing w:before="120"/>
        <w:rPr>
          <w:b/>
        </w:rPr>
      </w:pPr>
      <w:r w:rsidRPr="00AF54FF">
        <w:rPr>
          <w:b/>
        </w:rPr>
        <w:t>3.2.2.2.5</w:t>
      </w:r>
      <w:r w:rsidRPr="00AF54FF">
        <w:rPr>
          <w:b/>
        </w:rPr>
        <w:tab/>
      </w:r>
      <w:r w:rsidRPr="00AF54FF">
        <w:rPr>
          <w:b/>
        </w:rPr>
        <w:tab/>
        <w:t>Pending Acknowledgement</w:t>
      </w:r>
    </w:p>
    <w:p w14:paraId="1283213C" w14:textId="77777777" w:rsidR="0025641E" w:rsidRDefault="0025641E" w:rsidP="0025641E">
      <w:pPr>
        <w:ind w:left="1440"/>
      </w:pPr>
      <w:r w:rsidRPr="003521CF">
        <w:t xml:space="preserve">When an </w:t>
      </w:r>
      <w:r>
        <w:t xml:space="preserve">OMR </w:t>
      </w:r>
      <w:r w:rsidRPr="003521CF">
        <w:t>eCoaching Log is submitted</w:t>
      </w:r>
      <w:r>
        <w:t xml:space="preserve">, </w:t>
      </w:r>
      <w:r w:rsidRPr="003521CF">
        <w:t xml:space="preserve">the coaching is Indirect the status is Pending </w:t>
      </w:r>
      <w:r>
        <w:t>Acknowledgement</w:t>
      </w:r>
      <w:r w:rsidRPr="003521CF">
        <w:t xml:space="preserve">, the </w:t>
      </w:r>
      <w:r>
        <w:t xml:space="preserve">employee </w:t>
      </w:r>
      <w:r w:rsidRPr="003521CF">
        <w:t>receives a syst</w:t>
      </w:r>
      <w:r>
        <w:t>em generated eMail notification while the immediate supervisor is copied on the email.</w:t>
      </w:r>
    </w:p>
    <w:p w14:paraId="4B9EBD8F" w14:textId="77777777" w:rsidR="0025641E" w:rsidRDefault="0025641E" w:rsidP="0025641E">
      <w:pPr>
        <w:ind w:left="1440"/>
      </w:pPr>
    </w:p>
    <w:p w14:paraId="23DAEAB9" w14:textId="77777777" w:rsidR="0025641E" w:rsidRDefault="0025641E" w:rsidP="0025641E">
      <w:pPr>
        <w:ind w:left="1440"/>
      </w:pPr>
      <w:r>
        <w:t xml:space="preserve">Subject: </w:t>
      </w:r>
    </w:p>
    <w:p w14:paraId="206B7188" w14:textId="77777777" w:rsidR="0025641E" w:rsidRDefault="0025641E" w:rsidP="0025641E">
      <w:pPr>
        <w:ind w:left="1440"/>
      </w:pPr>
      <w:r>
        <w:t>eCL: Pending Acknowledgement (&lt;EMPLOYEE NAME&gt;)</w:t>
      </w:r>
    </w:p>
    <w:p w14:paraId="54EF3C55" w14:textId="77777777" w:rsidR="0025641E" w:rsidRDefault="0025641E" w:rsidP="0025641E">
      <w:pPr>
        <w:ind w:left="1440"/>
      </w:pPr>
    </w:p>
    <w:p w14:paraId="78EA5F1E" w14:textId="77777777" w:rsidR="0025641E" w:rsidRDefault="0025641E" w:rsidP="0025641E">
      <w:pPr>
        <w:ind w:left="1440"/>
      </w:pPr>
      <w:r>
        <w:t>Message:</w:t>
      </w:r>
    </w:p>
    <w:p w14:paraId="525004B9" w14:textId="77777777" w:rsidR="0025641E" w:rsidRDefault="0025641E" w:rsidP="0025641E">
      <w:pPr>
        <w:ind w:left="1440"/>
      </w:pPr>
      <w:r w:rsidRPr="00102CDD">
        <w:t>A new eCoaching Log has been entered and requires your action. Please click on the link below to review and acknowledge the eCL entered on &lt;</w:t>
      </w:r>
      <w:r w:rsidRPr="00102CDD">
        <w:rPr>
          <w:b/>
        </w:rPr>
        <w:t>DATE</w:t>
      </w:r>
      <w:r w:rsidRPr="00102CDD">
        <w:t>&gt;</w:t>
      </w:r>
      <w:r>
        <w:t xml:space="preserve">. </w:t>
      </w:r>
      <w:r w:rsidRPr="00102CDD">
        <w:t>Please click on the link below to review the eCoaching log.</w:t>
      </w:r>
    </w:p>
    <w:p w14:paraId="62D20CBD" w14:textId="77777777" w:rsidR="0025641E" w:rsidRDefault="0025641E" w:rsidP="0025641E">
      <w:pPr>
        <w:ind w:left="1440"/>
      </w:pPr>
    </w:p>
    <w:p w14:paraId="2F3F9F34" w14:textId="77777777" w:rsidR="0025641E" w:rsidRDefault="0025641E" w:rsidP="0025641E">
      <w:pPr>
        <w:ind w:left="1440"/>
      </w:pPr>
      <w:r>
        <w:lastRenderedPageBreak/>
        <w:t>Where &lt;EMPLOYEE NAME&gt; is the name of the employee the coaching log is for and &lt;DATE&gt; is the date and time the log was submitted.</w:t>
      </w:r>
    </w:p>
    <w:p w14:paraId="36CB60FD" w14:textId="77777777" w:rsidR="0025641E" w:rsidRPr="00497082" w:rsidRDefault="0025641E" w:rsidP="0025641E">
      <w:pPr>
        <w:ind w:left="1440"/>
      </w:pPr>
    </w:p>
    <w:p w14:paraId="33548E3F" w14:textId="77777777" w:rsidR="0025641E" w:rsidRPr="000675CA" w:rsidRDefault="0025641E" w:rsidP="0025641E">
      <w:pPr>
        <w:pStyle w:val="Heading4"/>
        <w:spacing w:before="120" w:after="120"/>
        <w:rPr>
          <w:rFonts w:ascii="Arial" w:hAnsi="Arial"/>
          <w:b/>
          <w:bCs/>
          <w:sz w:val="22"/>
          <w:szCs w:val="22"/>
          <w:u w:val="none"/>
        </w:rPr>
      </w:pPr>
      <w:bookmarkStart w:id="150" w:name="_Toc495311743"/>
      <w:bookmarkStart w:id="151" w:name="_Toc171454"/>
      <w:r w:rsidRPr="000675CA">
        <w:rPr>
          <w:rFonts w:ascii="Arial" w:hAnsi="Arial"/>
          <w:b/>
          <w:bCs/>
          <w:sz w:val="22"/>
          <w:szCs w:val="22"/>
          <w:u w:val="none"/>
        </w:rPr>
        <w:t>3.2.2.</w:t>
      </w:r>
      <w:r>
        <w:rPr>
          <w:rFonts w:ascii="Arial" w:hAnsi="Arial"/>
          <w:b/>
          <w:bCs/>
          <w:sz w:val="22"/>
          <w:szCs w:val="22"/>
          <w:u w:val="none"/>
        </w:rPr>
        <w:t>3</w:t>
      </w:r>
      <w:r w:rsidRPr="000675CA">
        <w:rPr>
          <w:rFonts w:ascii="Arial" w:hAnsi="Arial"/>
          <w:b/>
          <w:bCs/>
          <w:sz w:val="22"/>
          <w:szCs w:val="22"/>
          <w:u w:val="none"/>
        </w:rPr>
        <w:tab/>
      </w:r>
      <w:r>
        <w:rPr>
          <w:rFonts w:ascii="Arial" w:hAnsi="Arial"/>
          <w:b/>
          <w:bCs/>
          <w:sz w:val="22"/>
          <w:szCs w:val="22"/>
          <w:u w:val="none"/>
        </w:rPr>
        <w:t>Interface to Quality Systems eCoaching Logs</w:t>
      </w:r>
      <w:bookmarkEnd w:id="150"/>
      <w:bookmarkEnd w:id="151"/>
    </w:p>
    <w:p w14:paraId="4DE1D38A" w14:textId="77777777" w:rsidR="0025641E" w:rsidRDefault="0025641E" w:rsidP="0025641E">
      <w:pPr>
        <w:ind w:left="720"/>
      </w:pPr>
      <w:r>
        <w:t>System will generate emails when eCoaching Logs are submitted through the Interface to Quality Systems (IQS) or Quality Reports data feed.  eCoaching Logs from IQS are considered to be Indirect in the CSR module only.  Quality Reports eCoaching logs may be in the CSR or Supervisor module.</w:t>
      </w:r>
    </w:p>
    <w:p w14:paraId="6B7D2800" w14:textId="77777777" w:rsidR="0025641E" w:rsidRPr="00AF54FF" w:rsidRDefault="0025641E" w:rsidP="0025641E">
      <w:pPr>
        <w:spacing w:before="120"/>
        <w:rPr>
          <w:b/>
        </w:rPr>
      </w:pPr>
      <w:r w:rsidRPr="00AF54FF">
        <w:rPr>
          <w:b/>
        </w:rPr>
        <w:t>3.2.2.3.1</w:t>
      </w:r>
      <w:r w:rsidRPr="00AF54FF">
        <w:rPr>
          <w:b/>
        </w:rPr>
        <w:tab/>
      </w:r>
      <w:r w:rsidRPr="00AF54FF">
        <w:rPr>
          <w:b/>
        </w:rPr>
        <w:tab/>
        <w:t>General Format</w:t>
      </w:r>
    </w:p>
    <w:p w14:paraId="3B748428" w14:textId="77777777" w:rsidR="0025641E" w:rsidRDefault="0025641E" w:rsidP="0025641E">
      <w:pPr>
        <w:ind w:left="1440"/>
      </w:pPr>
      <w:r>
        <w:t>The general format of eMails generated from IQS are the same as those through Notification of Submitted eCoaching Logs</w:t>
      </w:r>
      <w:r w:rsidRPr="00334879">
        <w:t>.</w:t>
      </w:r>
    </w:p>
    <w:p w14:paraId="7FFECB9E" w14:textId="77777777" w:rsidR="0025641E" w:rsidRPr="00AF54FF" w:rsidRDefault="0025641E" w:rsidP="0025641E">
      <w:pPr>
        <w:spacing w:before="120"/>
        <w:rPr>
          <w:b/>
        </w:rPr>
      </w:pPr>
      <w:r w:rsidRPr="00AF54FF">
        <w:rPr>
          <w:b/>
        </w:rPr>
        <w:t>3.2.2.3.2</w:t>
      </w:r>
      <w:r w:rsidRPr="00AF54FF">
        <w:rPr>
          <w:b/>
        </w:rPr>
        <w:tab/>
      </w:r>
      <w:r w:rsidRPr="00AF54FF">
        <w:rPr>
          <w:b/>
        </w:rPr>
        <w:tab/>
        <w:t>Pending Supervisor Review</w:t>
      </w:r>
    </w:p>
    <w:p w14:paraId="6CD66B79" w14:textId="77777777" w:rsidR="0025641E" w:rsidRDefault="0025641E" w:rsidP="0025641E">
      <w:pPr>
        <w:ind w:left="1440"/>
      </w:pPr>
      <w:r>
        <w:t>The condition, subject, and message for IQS Pending Supervisor Review eMails are the same as described in Notification of Submitted eCoaching Logs Pending Supervisor Review</w:t>
      </w:r>
      <w:r w:rsidRPr="00334879">
        <w:t>.</w:t>
      </w:r>
    </w:p>
    <w:p w14:paraId="78E6038E" w14:textId="77777777" w:rsidR="0025641E" w:rsidRPr="00AF54FF" w:rsidRDefault="0025641E" w:rsidP="0025641E">
      <w:pPr>
        <w:spacing w:before="120"/>
        <w:rPr>
          <w:b/>
        </w:rPr>
      </w:pPr>
      <w:r w:rsidRPr="00AF54FF">
        <w:rPr>
          <w:b/>
        </w:rPr>
        <w:t>3.2.2.3.</w:t>
      </w:r>
      <w:r>
        <w:rPr>
          <w:b/>
        </w:rPr>
        <w:t>3</w:t>
      </w:r>
      <w:r w:rsidRPr="00AF54FF">
        <w:rPr>
          <w:b/>
        </w:rPr>
        <w:tab/>
      </w:r>
      <w:r w:rsidRPr="00AF54FF">
        <w:rPr>
          <w:b/>
        </w:rPr>
        <w:tab/>
        <w:t>Pending Manager Review</w:t>
      </w:r>
    </w:p>
    <w:p w14:paraId="2B234F81" w14:textId="77777777" w:rsidR="0025641E" w:rsidRDefault="0025641E" w:rsidP="0025641E">
      <w:pPr>
        <w:ind w:left="1440"/>
      </w:pPr>
      <w:r>
        <w:t>The condition, subject, and message for IQS Pending Manager eMails are the same as described in Notification of Submitted eCoaching Logs Pending Manager Review for Indirect logs.</w:t>
      </w:r>
    </w:p>
    <w:p w14:paraId="04ADD784" w14:textId="77777777" w:rsidR="0025641E" w:rsidRPr="00AF54FF" w:rsidRDefault="0025641E" w:rsidP="0025641E">
      <w:pPr>
        <w:spacing w:before="120"/>
        <w:rPr>
          <w:b/>
        </w:rPr>
      </w:pPr>
      <w:r w:rsidRPr="00AF54FF">
        <w:rPr>
          <w:b/>
        </w:rPr>
        <w:t>3.2.2.3.</w:t>
      </w:r>
      <w:r>
        <w:rPr>
          <w:b/>
        </w:rPr>
        <w:t>4</w:t>
      </w:r>
      <w:r w:rsidRPr="00AF54FF">
        <w:rPr>
          <w:b/>
        </w:rPr>
        <w:tab/>
      </w:r>
      <w:r w:rsidRPr="00AF54FF">
        <w:rPr>
          <w:b/>
        </w:rPr>
        <w:tab/>
        <w:t>Pending Acknowledgement</w:t>
      </w:r>
    </w:p>
    <w:p w14:paraId="1C3199A7" w14:textId="77777777" w:rsidR="0025641E" w:rsidRDefault="0025641E" w:rsidP="0025641E">
      <w:pPr>
        <w:ind w:left="1440"/>
      </w:pPr>
      <w:r>
        <w:t>The condition, subject, and message for IQS Pending Acknowledgement eMails are the same as described in Outlier Management Reporting eCoaching Logs Pending Acknowledgement</w:t>
      </w:r>
      <w:r w:rsidRPr="00334879">
        <w:t>.</w:t>
      </w:r>
    </w:p>
    <w:p w14:paraId="35E06613" w14:textId="77777777" w:rsidR="0025641E" w:rsidRDefault="0025641E" w:rsidP="0025641E"/>
    <w:p w14:paraId="7CB8A889" w14:textId="77777777" w:rsidR="0025641E" w:rsidRPr="000675CA" w:rsidRDefault="0025641E" w:rsidP="0025641E">
      <w:pPr>
        <w:pStyle w:val="Heading4"/>
        <w:spacing w:before="120" w:after="120"/>
        <w:rPr>
          <w:rFonts w:ascii="Arial" w:hAnsi="Arial"/>
          <w:b/>
          <w:bCs/>
          <w:sz w:val="22"/>
          <w:szCs w:val="22"/>
          <w:u w:val="none"/>
        </w:rPr>
      </w:pPr>
      <w:bookmarkStart w:id="152" w:name="_Toc495311744"/>
      <w:bookmarkStart w:id="153" w:name="_Toc171455"/>
      <w:r w:rsidRPr="000675CA">
        <w:rPr>
          <w:rFonts w:ascii="Arial" w:hAnsi="Arial"/>
          <w:b/>
          <w:bCs/>
          <w:sz w:val="22"/>
          <w:szCs w:val="22"/>
          <w:u w:val="none"/>
        </w:rPr>
        <w:t>3.2.2.</w:t>
      </w:r>
      <w:r>
        <w:rPr>
          <w:rFonts w:ascii="Arial" w:hAnsi="Arial"/>
          <w:b/>
          <w:bCs/>
          <w:sz w:val="22"/>
          <w:szCs w:val="22"/>
          <w:u w:val="none"/>
        </w:rPr>
        <w:t>4</w:t>
      </w:r>
      <w:r w:rsidRPr="000675CA">
        <w:rPr>
          <w:rFonts w:ascii="Arial" w:hAnsi="Arial"/>
          <w:b/>
          <w:bCs/>
          <w:sz w:val="22"/>
          <w:szCs w:val="22"/>
          <w:u w:val="none"/>
        </w:rPr>
        <w:tab/>
      </w:r>
      <w:r>
        <w:rPr>
          <w:rFonts w:ascii="Arial" w:hAnsi="Arial"/>
          <w:b/>
          <w:bCs/>
          <w:sz w:val="22"/>
          <w:szCs w:val="22"/>
          <w:u w:val="none"/>
        </w:rPr>
        <w:t>Electronic Timekeeping System eCoaching Logs</w:t>
      </w:r>
      <w:bookmarkEnd w:id="152"/>
      <w:bookmarkEnd w:id="153"/>
    </w:p>
    <w:p w14:paraId="53269477" w14:textId="77777777" w:rsidR="0025641E" w:rsidRDefault="0025641E" w:rsidP="0025641E">
      <w:pPr>
        <w:ind w:left="720"/>
      </w:pPr>
      <w:r>
        <w:t>System will generate emails when eCoaching Logs are submitted through the Electronic Timekeeping System (ETS) data feed.  eCoaching Logs from ETS are considered to be Indirect in the CSR and Supervisor module.</w:t>
      </w:r>
    </w:p>
    <w:p w14:paraId="0A1A8D73" w14:textId="77777777" w:rsidR="0025641E" w:rsidRPr="00AF54FF" w:rsidRDefault="0025641E" w:rsidP="0025641E">
      <w:pPr>
        <w:spacing w:before="120"/>
        <w:rPr>
          <w:b/>
        </w:rPr>
      </w:pPr>
      <w:r w:rsidRPr="00AF54FF">
        <w:rPr>
          <w:b/>
        </w:rPr>
        <w:t>3.2.2.4.1</w:t>
      </w:r>
      <w:r w:rsidRPr="00AF54FF">
        <w:rPr>
          <w:b/>
        </w:rPr>
        <w:tab/>
      </w:r>
      <w:r w:rsidRPr="00AF54FF">
        <w:rPr>
          <w:b/>
        </w:rPr>
        <w:tab/>
        <w:t>General Format</w:t>
      </w:r>
    </w:p>
    <w:p w14:paraId="37B11DB0" w14:textId="77777777" w:rsidR="0025641E" w:rsidRDefault="0025641E" w:rsidP="0025641E">
      <w:pPr>
        <w:ind w:left="1440"/>
      </w:pPr>
      <w:r>
        <w:t>The general format of eMails generated from ETS are the same as those through Notification of Submitted eCoaching Logs</w:t>
      </w:r>
      <w:r w:rsidRPr="00334879">
        <w:t>.</w:t>
      </w:r>
    </w:p>
    <w:p w14:paraId="20CCC986" w14:textId="77777777" w:rsidR="0025641E" w:rsidRPr="00AF54FF" w:rsidRDefault="0025641E" w:rsidP="0025641E">
      <w:pPr>
        <w:spacing w:before="120"/>
        <w:rPr>
          <w:b/>
        </w:rPr>
      </w:pPr>
      <w:r w:rsidRPr="00AF54FF">
        <w:rPr>
          <w:b/>
        </w:rPr>
        <w:t>3.2.2.4.1.1</w:t>
      </w:r>
      <w:r w:rsidRPr="00AF54FF">
        <w:rPr>
          <w:b/>
        </w:rPr>
        <w:tab/>
        <w:t>CSR Module</w:t>
      </w:r>
    </w:p>
    <w:p w14:paraId="6B5BD253" w14:textId="77777777" w:rsidR="0025641E" w:rsidRDefault="0025641E" w:rsidP="0025641E">
      <w:pPr>
        <w:ind w:left="1440"/>
      </w:pPr>
      <w:r w:rsidRPr="00EA2174">
        <w:t>Email notifications for ETS data feed eCoaching Logs from report codes EOT, EA, HOL, ITD, ITI, FWH</w:t>
      </w:r>
      <w:r>
        <w:t>, HNC, ICC</w:t>
      </w:r>
      <w:r w:rsidRPr="00EA2174">
        <w:t xml:space="preserve"> shall follow the same form as those submitted though the user interface as Pending Supervisor Review.  The current employee hierarchy will be used to determine the employee’s supervisor and manager.</w:t>
      </w:r>
    </w:p>
    <w:p w14:paraId="3CA0A048" w14:textId="77777777" w:rsidR="0025641E" w:rsidRPr="00AF54FF" w:rsidRDefault="0025641E" w:rsidP="0025641E">
      <w:pPr>
        <w:spacing w:before="120"/>
        <w:rPr>
          <w:b/>
        </w:rPr>
      </w:pPr>
      <w:r>
        <w:rPr>
          <w:b/>
        </w:rPr>
        <w:t>3.2.2.4.1</w:t>
      </w:r>
      <w:r>
        <w:rPr>
          <w:b/>
        </w:rPr>
        <w:tab/>
        <w:t>.2</w:t>
      </w:r>
      <w:r>
        <w:rPr>
          <w:b/>
        </w:rPr>
        <w:tab/>
      </w:r>
      <w:r w:rsidRPr="00AF54FF">
        <w:rPr>
          <w:b/>
        </w:rPr>
        <w:t>Supervisor Module</w:t>
      </w:r>
    </w:p>
    <w:p w14:paraId="7931B3CF" w14:textId="77777777" w:rsidR="0025641E" w:rsidRDefault="0025641E" w:rsidP="0025641E">
      <w:pPr>
        <w:ind w:left="1440"/>
      </w:pPr>
      <w:r w:rsidRPr="00EA2174">
        <w:t>Email notifications for ETS eCoaching Logs from report codes EOT, EA, HOLA, ITDA, ITIA, FWHA shall follow the same form as those submitted though the user interface as Pending Manager Review.  The current employee hierarchy will be used to determine the employee’s supervisor and manager.</w:t>
      </w:r>
    </w:p>
    <w:p w14:paraId="02CBFB3F" w14:textId="77777777" w:rsidR="0025641E" w:rsidRPr="00AF54FF" w:rsidRDefault="0025641E" w:rsidP="0025641E">
      <w:pPr>
        <w:spacing w:before="120"/>
        <w:rPr>
          <w:b/>
        </w:rPr>
      </w:pPr>
      <w:r w:rsidRPr="00AF54FF">
        <w:rPr>
          <w:b/>
        </w:rPr>
        <w:t>3.2.2.4.2</w:t>
      </w:r>
      <w:r w:rsidRPr="00AF54FF">
        <w:rPr>
          <w:b/>
        </w:rPr>
        <w:tab/>
      </w:r>
      <w:r w:rsidRPr="00AF54FF">
        <w:rPr>
          <w:b/>
        </w:rPr>
        <w:tab/>
        <w:t>Notification for Outstanding Action</w:t>
      </w:r>
    </w:p>
    <w:p w14:paraId="66725ADA" w14:textId="77777777" w:rsidR="0025641E" w:rsidRDefault="0025641E" w:rsidP="0025641E">
      <w:pPr>
        <w:ind w:left="1440"/>
      </w:pPr>
      <w:r>
        <w:t>The general format of eMails generated from ETS are the same as those through Notification of Submitted eCoaching Logs</w:t>
      </w:r>
      <w:r w:rsidRPr="00334879">
        <w:t>.</w:t>
      </w:r>
    </w:p>
    <w:p w14:paraId="4C145B87" w14:textId="77777777" w:rsidR="0025641E" w:rsidRPr="00AF54FF" w:rsidRDefault="0025641E" w:rsidP="0025641E">
      <w:pPr>
        <w:spacing w:before="120"/>
        <w:rPr>
          <w:b/>
        </w:rPr>
      </w:pPr>
      <w:r w:rsidRPr="00AF54FF">
        <w:rPr>
          <w:b/>
        </w:rPr>
        <w:t>3.2.2.4.2.1</w:t>
      </w:r>
      <w:r w:rsidRPr="00AF54FF">
        <w:rPr>
          <w:b/>
        </w:rPr>
        <w:tab/>
        <w:t>Pending Supervisor Review</w:t>
      </w:r>
    </w:p>
    <w:p w14:paraId="44081DF6" w14:textId="77777777" w:rsidR="0025641E" w:rsidRDefault="0025641E" w:rsidP="0025641E">
      <w:pPr>
        <w:ind w:left="1440"/>
      </w:pPr>
      <w:r w:rsidRPr="00EA2174">
        <w:t>When an eCoaching Log is submitted for an OAE report item</w:t>
      </w:r>
      <w:r>
        <w:t xml:space="preserve"> in the CSR module</w:t>
      </w:r>
      <w:r w:rsidRPr="00EA2174">
        <w:t>, the status is Pending Supervisor Review, the Supervisor receives a system generated eMail notification.</w:t>
      </w:r>
    </w:p>
    <w:p w14:paraId="067250FE" w14:textId="77777777" w:rsidR="0025641E" w:rsidRDefault="0025641E" w:rsidP="0025641E">
      <w:pPr>
        <w:ind w:left="1440"/>
      </w:pPr>
    </w:p>
    <w:p w14:paraId="6A99E5F4" w14:textId="77777777" w:rsidR="0025641E" w:rsidRDefault="0025641E" w:rsidP="0025641E">
      <w:pPr>
        <w:ind w:left="1440"/>
      </w:pPr>
      <w:r>
        <w:t xml:space="preserve">Subject: </w:t>
      </w:r>
    </w:p>
    <w:p w14:paraId="2D17BEFF" w14:textId="77777777" w:rsidR="0025641E" w:rsidRDefault="0025641E" w:rsidP="0025641E">
      <w:pPr>
        <w:ind w:left="1440"/>
      </w:pPr>
      <w:r>
        <w:t>eCL: Pending Supervisor Review (&lt;EMPLOYEE NAME&gt;)</w:t>
      </w:r>
    </w:p>
    <w:p w14:paraId="0307120F" w14:textId="77777777" w:rsidR="0025641E" w:rsidRDefault="0025641E" w:rsidP="0025641E">
      <w:pPr>
        <w:ind w:left="1440"/>
      </w:pPr>
    </w:p>
    <w:p w14:paraId="414C7F9F" w14:textId="77777777" w:rsidR="0025641E" w:rsidRDefault="0025641E" w:rsidP="0025641E">
      <w:pPr>
        <w:ind w:left="1440"/>
      </w:pPr>
      <w:r>
        <w:t>Message:</w:t>
      </w:r>
    </w:p>
    <w:p w14:paraId="2EC8DD1E" w14:textId="77777777" w:rsidR="0025641E" w:rsidRDefault="0025641E" w:rsidP="0025641E">
      <w:pPr>
        <w:ind w:left="1440"/>
      </w:pPr>
      <w:r>
        <w:t>A new eCoaching Log has been entered on behalf of &lt;</w:t>
      </w:r>
      <w:r w:rsidRPr="00CD775D">
        <w:rPr>
          <w:b/>
        </w:rPr>
        <w:t>EMPLOYEE NAME</w:t>
      </w:r>
      <w:r>
        <w:t>&gt; on &lt;</w:t>
      </w:r>
      <w:r w:rsidRPr="00CD775D">
        <w:rPr>
          <w:b/>
        </w:rPr>
        <w:t>DATE</w:t>
      </w:r>
      <w:r>
        <w:t>&gt; that requires your action. Please click on the link below to review the eCoaching log.</w:t>
      </w:r>
    </w:p>
    <w:p w14:paraId="6AD79705" w14:textId="77777777" w:rsidR="0025641E" w:rsidRDefault="0025641E" w:rsidP="0025641E">
      <w:pPr>
        <w:ind w:left="1440"/>
      </w:pPr>
    </w:p>
    <w:p w14:paraId="6BC993D3" w14:textId="77777777" w:rsidR="0025641E" w:rsidRDefault="0025641E" w:rsidP="0025641E">
      <w:pPr>
        <w:ind w:left="1440"/>
      </w:pPr>
      <w:r>
        <w:lastRenderedPageBreak/>
        <w:t>Where &lt;EMPLOYEE NAME&gt; is the name of the employee the coaching log is for and &lt;DATE&gt; is the date and time the log was submitted.</w:t>
      </w:r>
    </w:p>
    <w:p w14:paraId="2F38ECFB" w14:textId="77777777" w:rsidR="0025641E" w:rsidRPr="00AF54FF" w:rsidRDefault="0025641E" w:rsidP="0025641E">
      <w:pPr>
        <w:spacing w:before="120"/>
        <w:rPr>
          <w:b/>
        </w:rPr>
      </w:pPr>
      <w:r w:rsidRPr="00AF54FF">
        <w:rPr>
          <w:b/>
        </w:rPr>
        <w:t>3.2.2.4.2.1</w:t>
      </w:r>
      <w:r>
        <w:rPr>
          <w:b/>
        </w:rPr>
        <w:t>.1</w:t>
      </w:r>
      <w:r w:rsidRPr="00AF54FF">
        <w:rPr>
          <w:b/>
        </w:rPr>
        <w:tab/>
        <w:t xml:space="preserve">Substitutions </w:t>
      </w:r>
    </w:p>
    <w:p w14:paraId="35E81F3E" w14:textId="77777777" w:rsidR="0025641E" w:rsidRDefault="0025641E" w:rsidP="0025641E">
      <w:pPr>
        <w:ind w:left="1440"/>
      </w:pPr>
      <w:r>
        <w:t xml:space="preserve">The following will be substituted for Pending Supervisor Review in the following modules when the log is submitted </w:t>
      </w:r>
      <w:r w:rsidRPr="00C64921">
        <w:t>an OAE or OAS report item</w:t>
      </w:r>
      <w:r>
        <w:t>:</w:t>
      </w:r>
    </w:p>
    <w:p w14:paraId="250360FF" w14:textId="77777777" w:rsidR="0025641E" w:rsidRDefault="0025641E" w:rsidP="0025641E">
      <w:pPr>
        <w:ind w:left="1440"/>
      </w:pPr>
    </w:p>
    <w:tbl>
      <w:tblPr>
        <w:tblW w:w="450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330"/>
      </w:tblGrid>
      <w:tr w:rsidR="0025641E" w:rsidRPr="00CD775D" w14:paraId="2D4F472F" w14:textId="77777777" w:rsidTr="0066659D">
        <w:trPr>
          <w:trHeight w:val="300"/>
        </w:trPr>
        <w:tc>
          <w:tcPr>
            <w:tcW w:w="1170" w:type="dxa"/>
            <w:shd w:val="clear" w:color="auto" w:fill="000000"/>
            <w:noWrap/>
            <w:vAlign w:val="center"/>
            <w:hideMark/>
          </w:tcPr>
          <w:p w14:paraId="0DACD774" w14:textId="77777777" w:rsidR="0025641E" w:rsidRPr="00C64921" w:rsidRDefault="0025641E" w:rsidP="0066659D">
            <w:pPr>
              <w:jc w:val="center"/>
              <w:rPr>
                <w:b/>
                <w:color w:val="FFFFFF"/>
                <w:sz w:val="22"/>
                <w:szCs w:val="22"/>
              </w:rPr>
            </w:pPr>
            <w:r w:rsidRPr="00C64921">
              <w:rPr>
                <w:b/>
                <w:color w:val="FFFFFF"/>
                <w:sz w:val="22"/>
                <w:szCs w:val="22"/>
              </w:rPr>
              <w:t>Module</w:t>
            </w:r>
          </w:p>
        </w:tc>
        <w:tc>
          <w:tcPr>
            <w:tcW w:w="3330" w:type="dxa"/>
            <w:shd w:val="clear" w:color="auto" w:fill="000000"/>
            <w:noWrap/>
            <w:vAlign w:val="center"/>
            <w:hideMark/>
          </w:tcPr>
          <w:p w14:paraId="3AD23530" w14:textId="77777777" w:rsidR="0025641E" w:rsidRPr="00C64921" w:rsidRDefault="0025641E" w:rsidP="0066659D">
            <w:pPr>
              <w:jc w:val="center"/>
              <w:rPr>
                <w:b/>
                <w:color w:val="FFFFFF"/>
                <w:sz w:val="22"/>
                <w:szCs w:val="22"/>
              </w:rPr>
            </w:pPr>
            <w:r w:rsidRPr="00C64921">
              <w:rPr>
                <w:b/>
                <w:color w:val="FFFFFF"/>
                <w:sz w:val="22"/>
                <w:szCs w:val="22"/>
              </w:rPr>
              <w:t>Substitution</w:t>
            </w:r>
          </w:p>
        </w:tc>
      </w:tr>
      <w:tr w:rsidR="0025641E" w:rsidRPr="00CD775D" w14:paraId="7E90E332" w14:textId="77777777" w:rsidTr="0066659D">
        <w:trPr>
          <w:trHeight w:val="300"/>
        </w:trPr>
        <w:tc>
          <w:tcPr>
            <w:tcW w:w="1170" w:type="dxa"/>
            <w:shd w:val="clear" w:color="auto" w:fill="auto"/>
            <w:vAlign w:val="center"/>
            <w:hideMark/>
          </w:tcPr>
          <w:p w14:paraId="556A9A42" w14:textId="77777777" w:rsidR="0025641E" w:rsidRPr="00CD775D" w:rsidRDefault="0025641E" w:rsidP="0066659D">
            <w:pPr>
              <w:rPr>
                <w:color w:val="000000"/>
                <w:sz w:val="22"/>
                <w:szCs w:val="22"/>
              </w:rPr>
            </w:pPr>
            <w:r w:rsidRPr="00CD775D">
              <w:rPr>
                <w:color w:val="000000"/>
                <w:sz w:val="22"/>
                <w:szCs w:val="22"/>
              </w:rPr>
              <w:t>Supervisor</w:t>
            </w:r>
          </w:p>
        </w:tc>
        <w:tc>
          <w:tcPr>
            <w:tcW w:w="3330" w:type="dxa"/>
            <w:shd w:val="clear" w:color="auto" w:fill="auto"/>
            <w:noWrap/>
            <w:vAlign w:val="bottom"/>
            <w:hideMark/>
          </w:tcPr>
          <w:p w14:paraId="75ACBB0D" w14:textId="77777777" w:rsidR="0025641E" w:rsidRPr="00CD775D" w:rsidRDefault="0025641E" w:rsidP="0066659D">
            <w:pPr>
              <w:rPr>
                <w:color w:val="000000"/>
                <w:sz w:val="22"/>
                <w:szCs w:val="22"/>
              </w:rPr>
            </w:pPr>
            <w:r w:rsidRPr="00CD775D">
              <w:rPr>
                <w:color w:val="000000"/>
                <w:sz w:val="22"/>
                <w:szCs w:val="22"/>
              </w:rPr>
              <w:t xml:space="preserve">Pending </w:t>
            </w:r>
            <w:r>
              <w:rPr>
                <w:color w:val="000000"/>
                <w:sz w:val="22"/>
                <w:szCs w:val="22"/>
              </w:rPr>
              <w:t>Manager</w:t>
            </w:r>
            <w:r w:rsidRPr="00CD775D">
              <w:rPr>
                <w:color w:val="000000"/>
                <w:sz w:val="22"/>
                <w:szCs w:val="22"/>
              </w:rPr>
              <w:t xml:space="preserve"> Review</w:t>
            </w:r>
          </w:p>
        </w:tc>
      </w:tr>
    </w:tbl>
    <w:p w14:paraId="1768F093" w14:textId="77777777" w:rsidR="0025641E" w:rsidRDefault="0025641E" w:rsidP="0025641E">
      <w:pPr>
        <w:ind w:left="1440"/>
      </w:pPr>
    </w:p>
    <w:p w14:paraId="2FE1F12C" w14:textId="77777777" w:rsidR="0025641E" w:rsidRPr="000675CA" w:rsidRDefault="0025641E" w:rsidP="0025641E">
      <w:pPr>
        <w:pStyle w:val="Heading4"/>
        <w:spacing w:before="120" w:after="120"/>
        <w:rPr>
          <w:rFonts w:ascii="Arial" w:hAnsi="Arial"/>
          <w:b/>
          <w:bCs/>
          <w:sz w:val="22"/>
          <w:szCs w:val="22"/>
          <w:u w:val="none"/>
        </w:rPr>
      </w:pPr>
      <w:bookmarkStart w:id="154" w:name="_Toc495311745"/>
      <w:bookmarkStart w:id="155" w:name="_Toc171456"/>
      <w:r w:rsidRPr="000675CA">
        <w:rPr>
          <w:rFonts w:ascii="Arial" w:hAnsi="Arial"/>
          <w:b/>
          <w:bCs/>
          <w:sz w:val="22"/>
          <w:szCs w:val="22"/>
          <w:u w:val="none"/>
        </w:rPr>
        <w:t>3.2.2.</w:t>
      </w:r>
      <w:r>
        <w:rPr>
          <w:rFonts w:ascii="Arial" w:hAnsi="Arial"/>
          <w:b/>
          <w:bCs/>
          <w:sz w:val="22"/>
          <w:szCs w:val="22"/>
          <w:u w:val="none"/>
        </w:rPr>
        <w:t>5</w:t>
      </w:r>
      <w:r w:rsidRPr="000675CA">
        <w:rPr>
          <w:rFonts w:ascii="Arial" w:hAnsi="Arial"/>
          <w:b/>
          <w:bCs/>
          <w:sz w:val="22"/>
          <w:szCs w:val="22"/>
          <w:u w:val="none"/>
        </w:rPr>
        <w:tab/>
      </w:r>
      <w:r>
        <w:rPr>
          <w:rFonts w:ascii="Arial" w:hAnsi="Arial"/>
          <w:b/>
          <w:bCs/>
          <w:sz w:val="22"/>
          <w:szCs w:val="22"/>
          <w:u w:val="none"/>
        </w:rPr>
        <w:t>Email Reminder</w:t>
      </w:r>
      <w:bookmarkEnd w:id="154"/>
      <w:bookmarkEnd w:id="155"/>
      <w:r>
        <w:rPr>
          <w:rFonts w:ascii="Arial" w:hAnsi="Arial"/>
          <w:b/>
          <w:bCs/>
          <w:sz w:val="22"/>
          <w:szCs w:val="22"/>
          <w:u w:val="none"/>
        </w:rPr>
        <w:t xml:space="preserve"> </w:t>
      </w:r>
    </w:p>
    <w:p w14:paraId="09EE008D" w14:textId="77777777" w:rsidR="0025641E" w:rsidRDefault="0025641E" w:rsidP="0025641E">
      <w:pPr>
        <w:ind w:left="720"/>
      </w:pPr>
      <w:r>
        <w:t>System will generate emails when eCoaching Logs meeting the selection criteria have not yet been reviewed and coached.</w:t>
      </w:r>
    </w:p>
    <w:p w14:paraId="0A97D35A" w14:textId="77777777" w:rsidR="0025641E" w:rsidRPr="00AF54FF" w:rsidRDefault="0025641E" w:rsidP="0025641E">
      <w:pPr>
        <w:spacing w:before="120"/>
        <w:rPr>
          <w:b/>
        </w:rPr>
      </w:pPr>
      <w:r w:rsidRPr="00AF54FF">
        <w:rPr>
          <w:b/>
        </w:rPr>
        <w:t>3.2.2.</w:t>
      </w:r>
      <w:r>
        <w:rPr>
          <w:b/>
        </w:rPr>
        <w:t>5</w:t>
      </w:r>
      <w:r w:rsidRPr="00AF54FF">
        <w:rPr>
          <w:b/>
        </w:rPr>
        <w:t>.1</w:t>
      </w:r>
      <w:r w:rsidRPr="00AF54FF">
        <w:rPr>
          <w:b/>
        </w:rPr>
        <w:tab/>
      </w:r>
      <w:r w:rsidRPr="00AF54FF">
        <w:rPr>
          <w:b/>
        </w:rPr>
        <w:tab/>
        <w:t>General Format</w:t>
      </w:r>
    </w:p>
    <w:p w14:paraId="7D93EB06" w14:textId="77777777" w:rsidR="0025641E" w:rsidRDefault="0025641E" w:rsidP="0025641E">
      <w:pPr>
        <w:ind w:left="1440"/>
      </w:pPr>
      <w:r>
        <w:t>The general format of eMails generated for reminders are the same as those through Notification of Submitted eCoaching Logs</w:t>
      </w:r>
      <w:r w:rsidRPr="00334879">
        <w:t>.</w:t>
      </w:r>
    </w:p>
    <w:p w14:paraId="2EAC4263" w14:textId="77777777" w:rsidR="0025641E" w:rsidRPr="00AF54FF" w:rsidRDefault="0025641E" w:rsidP="0025641E">
      <w:pPr>
        <w:spacing w:before="120"/>
        <w:rPr>
          <w:b/>
        </w:rPr>
      </w:pPr>
      <w:r>
        <w:rPr>
          <w:b/>
        </w:rPr>
        <w:t>3.2.2.5.2</w:t>
      </w:r>
      <w:r>
        <w:rPr>
          <w:b/>
        </w:rPr>
        <w:tab/>
      </w:r>
      <w:r w:rsidRPr="00AF54FF">
        <w:rPr>
          <w:b/>
        </w:rPr>
        <w:tab/>
      </w:r>
      <w:r>
        <w:rPr>
          <w:b/>
        </w:rPr>
        <w:t xml:space="preserve">Selection Criteria </w:t>
      </w:r>
    </w:p>
    <w:p w14:paraId="217B9786" w14:textId="77777777" w:rsidR="0025641E" w:rsidRDefault="0025641E" w:rsidP="0025641E">
      <w:pPr>
        <w:ind w:left="1440"/>
      </w:pPr>
      <w:r>
        <w:t>The eCoaching logs subject to reminders will those which meet the following criteria.</w:t>
      </w:r>
    </w:p>
    <w:p w14:paraId="1D70B511" w14:textId="77777777" w:rsidR="0025641E" w:rsidRDefault="0025641E" w:rsidP="0025641E">
      <w:pPr>
        <w:ind w:left="1440"/>
      </w:pPr>
    </w:p>
    <w:tbl>
      <w:tblPr>
        <w:tblW w:w="8388"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127"/>
        <w:gridCol w:w="2331"/>
        <w:gridCol w:w="1978"/>
        <w:gridCol w:w="1782"/>
      </w:tblGrid>
      <w:tr w:rsidR="0025641E" w:rsidRPr="009605ED" w14:paraId="1C8ADC12" w14:textId="77777777" w:rsidTr="0066659D">
        <w:trPr>
          <w:trHeight w:val="300"/>
        </w:trPr>
        <w:tc>
          <w:tcPr>
            <w:tcW w:w="1170" w:type="dxa"/>
            <w:shd w:val="clear" w:color="auto" w:fill="000000"/>
            <w:noWrap/>
            <w:vAlign w:val="center"/>
            <w:hideMark/>
          </w:tcPr>
          <w:p w14:paraId="07DF084C" w14:textId="77777777" w:rsidR="0025641E" w:rsidRPr="009605ED" w:rsidRDefault="0025641E" w:rsidP="0066659D">
            <w:pPr>
              <w:jc w:val="center"/>
              <w:rPr>
                <w:b/>
                <w:color w:val="FFFFFF"/>
              </w:rPr>
            </w:pPr>
            <w:r w:rsidRPr="009605ED">
              <w:rPr>
                <w:b/>
                <w:color w:val="FFFFFF"/>
              </w:rPr>
              <w:t>Source</w:t>
            </w:r>
          </w:p>
        </w:tc>
        <w:tc>
          <w:tcPr>
            <w:tcW w:w="1105" w:type="dxa"/>
            <w:shd w:val="clear" w:color="auto" w:fill="000000"/>
            <w:noWrap/>
            <w:vAlign w:val="center"/>
            <w:hideMark/>
          </w:tcPr>
          <w:p w14:paraId="124E0B27" w14:textId="77777777" w:rsidR="0025641E" w:rsidRPr="009605ED" w:rsidRDefault="0025641E" w:rsidP="0066659D">
            <w:pPr>
              <w:jc w:val="center"/>
              <w:rPr>
                <w:b/>
                <w:color w:val="FFFFFF"/>
              </w:rPr>
            </w:pPr>
            <w:r w:rsidRPr="009605ED">
              <w:rPr>
                <w:b/>
                <w:color w:val="FFFFFF"/>
              </w:rPr>
              <w:t>Coaching Reason</w:t>
            </w:r>
          </w:p>
        </w:tc>
        <w:tc>
          <w:tcPr>
            <w:tcW w:w="2340" w:type="dxa"/>
            <w:shd w:val="clear" w:color="auto" w:fill="000000"/>
          </w:tcPr>
          <w:p w14:paraId="570E8BD7" w14:textId="77777777" w:rsidR="0025641E" w:rsidRPr="009605ED" w:rsidRDefault="0025641E" w:rsidP="0066659D">
            <w:pPr>
              <w:jc w:val="center"/>
              <w:rPr>
                <w:b/>
                <w:color w:val="FFFFFF"/>
              </w:rPr>
            </w:pPr>
            <w:r w:rsidRPr="009605ED">
              <w:rPr>
                <w:b/>
                <w:color w:val="FFFFFF"/>
              </w:rPr>
              <w:t>Sub-Coaching Reason</w:t>
            </w:r>
          </w:p>
        </w:tc>
        <w:tc>
          <w:tcPr>
            <w:tcW w:w="1985" w:type="dxa"/>
            <w:shd w:val="clear" w:color="auto" w:fill="000000"/>
          </w:tcPr>
          <w:p w14:paraId="6417AB8B" w14:textId="77777777" w:rsidR="0025641E" w:rsidRPr="009605ED" w:rsidRDefault="0025641E" w:rsidP="0066659D">
            <w:pPr>
              <w:jc w:val="center"/>
              <w:rPr>
                <w:b/>
                <w:color w:val="FFFFFF"/>
              </w:rPr>
            </w:pPr>
            <w:r>
              <w:rPr>
                <w:b/>
                <w:color w:val="FFFFFF"/>
              </w:rPr>
              <w:t>Value</w:t>
            </w:r>
          </w:p>
        </w:tc>
        <w:tc>
          <w:tcPr>
            <w:tcW w:w="1788" w:type="dxa"/>
            <w:shd w:val="clear" w:color="auto" w:fill="000000"/>
          </w:tcPr>
          <w:p w14:paraId="7B1CD7AC" w14:textId="77777777" w:rsidR="0025641E" w:rsidRDefault="0025641E" w:rsidP="0066659D">
            <w:pPr>
              <w:jc w:val="center"/>
              <w:rPr>
                <w:b/>
                <w:color w:val="FFFFFF"/>
              </w:rPr>
            </w:pPr>
            <w:r>
              <w:rPr>
                <w:b/>
                <w:color w:val="FFFFFF"/>
              </w:rPr>
              <w:t>Status</w:t>
            </w:r>
          </w:p>
        </w:tc>
      </w:tr>
      <w:tr w:rsidR="0025641E" w:rsidRPr="009605ED" w14:paraId="3E1DC6ED" w14:textId="77777777" w:rsidTr="0066659D">
        <w:trPr>
          <w:trHeight w:val="300"/>
        </w:trPr>
        <w:tc>
          <w:tcPr>
            <w:tcW w:w="1170" w:type="dxa"/>
            <w:shd w:val="clear" w:color="auto" w:fill="auto"/>
            <w:hideMark/>
          </w:tcPr>
          <w:p w14:paraId="16295850" w14:textId="3A8D3059" w:rsidR="0025641E" w:rsidRPr="009605ED" w:rsidRDefault="0025641E" w:rsidP="00ED6200">
            <w:pPr>
              <w:rPr>
                <w:color w:val="000000"/>
              </w:rPr>
            </w:pPr>
            <w:r w:rsidRPr="009605ED">
              <w:rPr>
                <w:color w:val="000000"/>
              </w:rPr>
              <w:t>Verint-</w:t>
            </w:r>
            <w:r w:rsidR="00ED6200">
              <w:rPr>
                <w:color w:val="000000"/>
              </w:rPr>
              <w:t>CCO</w:t>
            </w:r>
          </w:p>
        </w:tc>
        <w:tc>
          <w:tcPr>
            <w:tcW w:w="1105" w:type="dxa"/>
            <w:shd w:val="clear" w:color="auto" w:fill="auto"/>
            <w:noWrap/>
            <w:hideMark/>
          </w:tcPr>
          <w:p w14:paraId="4B2DAA43" w14:textId="77777777" w:rsidR="0025641E" w:rsidRPr="009605ED" w:rsidRDefault="0025641E" w:rsidP="0066659D">
            <w:pPr>
              <w:rPr>
                <w:color w:val="000000"/>
              </w:rPr>
            </w:pPr>
            <w:r w:rsidRPr="009605ED">
              <w:rPr>
                <w:color w:val="000000"/>
              </w:rPr>
              <w:t>Quality</w:t>
            </w:r>
          </w:p>
        </w:tc>
        <w:tc>
          <w:tcPr>
            <w:tcW w:w="2340" w:type="dxa"/>
          </w:tcPr>
          <w:p w14:paraId="31E9A4D5" w14:textId="77777777" w:rsidR="0025641E" w:rsidRPr="009605ED" w:rsidRDefault="0025641E" w:rsidP="0066659D">
            <w:pPr>
              <w:rPr>
                <w:color w:val="000000"/>
              </w:rPr>
            </w:pPr>
            <w:r w:rsidRPr="009605ED">
              <w:rPr>
                <w:color w:val="000000"/>
              </w:rPr>
              <w:t>Other: Specify reason under coaching details.</w:t>
            </w:r>
          </w:p>
        </w:tc>
        <w:tc>
          <w:tcPr>
            <w:tcW w:w="1985" w:type="dxa"/>
          </w:tcPr>
          <w:p w14:paraId="6B6546B5" w14:textId="77777777" w:rsidR="0025641E" w:rsidRPr="009605ED" w:rsidRDefault="0025641E" w:rsidP="0066659D">
            <w:pPr>
              <w:rPr>
                <w:color w:val="000000"/>
              </w:rPr>
            </w:pPr>
            <w:r>
              <w:rPr>
                <w:color w:val="000000"/>
              </w:rPr>
              <w:t>Did not meet goal</w:t>
            </w:r>
          </w:p>
        </w:tc>
        <w:tc>
          <w:tcPr>
            <w:tcW w:w="1788" w:type="dxa"/>
          </w:tcPr>
          <w:p w14:paraId="27568AF6" w14:textId="77777777" w:rsidR="0025641E" w:rsidRDefault="0025641E" w:rsidP="0066659D">
            <w:pPr>
              <w:rPr>
                <w:color w:val="000000"/>
              </w:rPr>
            </w:pPr>
            <w:r>
              <w:rPr>
                <w:color w:val="000000"/>
              </w:rPr>
              <w:t>Pending Supervisor Review</w:t>
            </w:r>
          </w:p>
        </w:tc>
      </w:tr>
      <w:tr w:rsidR="0025641E" w:rsidRPr="009605ED" w14:paraId="41FA28BC" w14:textId="77777777" w:rsidTr="0066659D">
        <w:trPr>
          <w:trHeight w:val="300"/>
        </w:trPr>
        <w:tc>
          <w:tcPr>
            <w:tcW w:w="1170" w:type="dxa"/>
            <w:shd w:val="clear" w:color="auto" w:fill="auto"/>
          </w:tcPr>
          <w:p w14:paraId="1765377C" w14:textId="77777777" w:rsidR="0025641E" w:rsidRDefault="0025641E" w:rsidP="0066659D">
            <w:pPr>
              <w:rPr>
                <w:color w:val="000000"/>
              </w:rPr>
            </w:pPr>
            <w:r>
              <w:rPr>
                <w:color w:val="000000"/>
              </w:rPr>
              <w:t>OMR</w:t>
            </w:r>
          </w:p>
        </w:tc>
        <w:tc>
          <w:tcPr>
            <w:tcW w:w="1105" w:type="dxa"/>
            <w:shd w:val="clear" w:color="auto" w:fill="auto"/>
            <w:noWrap/>
          </w:tcPr>
          <w:p w14:paraId="210E4B2B" w14:textId="77777777" w:rsidR="0025641E" w:rsidRDefault="0025641E" w:rsidP="0066659D">
            <w:pPr>
              <w:rPr>
                <w:color w:val="000000"/>
              </w:rPr>
            </w:pPr>
            <w:r>
              <w:rPr>
                <w:color w:val="000000"/>
              </w:rPr>
              <w:t>OMR / Exceptions</w:t>
            </w:r>
          </w:p>
        </w:tc>
        <w:tc>
          <w:tcPr>
            <w:tcW w:w="2340" w:type="dxa"/>
          </w:tcPr>
          <w:p w14:paraId="3C667029" w14:textId="77777777" w:rsidR="0025641E" w:rsidRPr="009605ED" w:rsidRDefault="0025641E" w:rsidP="0066659D">
            <w:pPr>
              <w:rPr>
                <w:color w:val="000000"/>
              </w:rPr>
            </w:pPr>
            <w:r>
              <w:rPr>
                <w:color w:val="000000"/>
              </w:rPr>
              <w:t>OMR: Low CSAT</w:t>
            </w:r>
          </w:p>
        </w:tc>
        <w:tc>
          <w:tcPr>
            <w:tcW w:w="1985" w:type="dxa"/>
          </w:tcPr>
          <w:p w14:paraId="40E9AFEF" w14:textId="77777777" w:rsidR="0025641E" w:rsidRDefault="0025641E" w:rsidP="0066659D">
            <w:pPr>
              <w:rPr>
                <w:color w:val="000000"/>
              </w:rPr>
            </w:pPr>
            <w:r>
              <w:rPr>
                <w:color w:val="000000"/>
              </w:rPr>
              <w:t>Research Required</w:t>
            </w:r>
          </w:p>
        </w:tc>
        <w:tc>
          <w:tcPr>
            <w:tcW w:w="1788" w:type="dxa"/>
          </w:tcPr>
          <w:p w14:paraId="600F31E6" w14:textId="77777777" w:rsidR="0025641E" w:rsidRDefault="0025641E" w:rsidP="0066659D">
            <w:pPr>
              <w:rPr>
                <w:color w:val="000000"/>
              </w:rPr>
            </w:pPr>
            <w:r>
              <w:rPr>
                <w:color w:val="000000"/>
              </w:rPr>
              <w:t>Pending Manager Review</w:t>
            </w:r>
          </w:p>
        </w:tc>
      </w:tr>
      <w:tr w:rsidR="0025641E" w:rsidRPr="009605ED" w14:paraId="759AA56C" w14:textId="77777777" w:rsidTr="0066659D">
        <w:trPr>
          <w:trHeight w:val="300"/>
        </w:trPr>
        <w:tc>
          <w:tcPr>
            <w:tcW w:w="1170" w:type="dxa"/>
            <w:shd w:val="clear" w:color="auto" w:fill="auto"/>
          </w:tcPr>
          <w:p w14:paraId="34F98884" w14:textId="77777777" w:rsidR="0025641E" w:rsidRDefault="0025641E" w:rsidP="0066659D">
            <w:pPr>
              <w:rPr>
                <w:color w:val="000000"/>
              </w:rPr>
            </w:pPr>
            <w:r>
              <w:rPr>
                <w:color w:val="000000"/>
              </w:rPr>
              <w:t>OMR</w:t>
            </w:r>
          </w:p>
        </w:tc>
        <w:tc>
          <w:tcPr>
            <w:tcW w:w="1105" w:type="dxa"/>
            <w:shd w:val="clear" w:color="auto" w:fill="auto"/>
            <w:noWrap/>
          </w:tcPr>
          <w:p w14:paraId="63F71016" w14:textId="77777777" w:rsidR="0025641E" w:rsidRDefault="0025641E" w:rsidP="0066659D">
            <w:pPr>
              <w:rPr>
                <w:color w:val="000000"/>
              </w:rPr>
            </w:pPr>
            <w:r>
              <w:rPr>
                <w:color w:val="000000"/>
              </w:rPr>
              <w:t>OMR / Exceptions</w:t>
            </w:r>
          </w:p>
        </w:tc>
        <w:tc>
          <w:tcPr>
            <w:tcW w:w="2340" w:type="dxa"/>
          </w:tcPr>
          <w:p w14:paraId="1830F78F" w14:textId="77777777" w:rsidR="0025641E" w:rsidRDefault="0025641E" w:rsidP="0066659D">
            <w:pPr>
              <w:rPr>
                <w:color w:val="000000"/>
              </w:rPr>
            </w:pPr>
            <w:r>
              <w:rPr>
                <w:color w:val="000000"/>
              </w:rPr>
              <w:t>OMR: Low CSAT</w:t>
            </w:r>
          </w:p>
        </w:tc>
        <w:tc>
          <w:tcPr>
            <w:tcW w:w="1985" w:type="dxa"/>
          </w:tcPr>
          <w:p w14:paraId="2995DB14" w14:textId="77777777" w:rsidR="0025641E" w:rsidRDefault="0025641E" w:rsidP="0066659D">
            <w:pPr>
              <w:rPr>
                <w:color w:val="000000"/>
              </w:rPr>
            </w:pPr>
            <w:r>
              <w:rPr>
                <w:color w:val="000000"/>
              </w:rPr>
              <w:t>Opportunity</w:t>
            </w:r>
          </w:p>
        </w:tc>
        <w:tc>
          <w:tcPr>
            <w:tcW w:w="1788" w:type="dxa"/>
          </w:tcPr>
          <w:p w14:paraId="75025598" w14:textId="77777777" w:rsidR="0025641E" w:rsidRDefault="0025641E" w:rsidP="0066659D">
            <w:pPr>
              <w:rPr>
                <w:color w:val="000000"/>
              </w:rPr>
            </w:pPr>
            <w:r>
              <w:rPr>
                <w:color w:val="000000"/>
              </w:rPr>
              <w:t>Pending Supervisor Review</w:t>
            </w:r>
          </w:p>
        </w:tc>
      </w:tr>
      <w:tr w:rsidR="0025641E" w:rsidRPr="009605ED" w14:paraId="74AA4EE3" w14:textId="77777777" w:rsidTr="0066659D">
        <w:trPr>
          <w:trHeight w:val="300"/>
        </w:trPr>
        <w:tc>
          <w:tcPr>
            <w:tcW w:w="1170" w:type="dxa"/>
            <w:shd w:val="clear" w:color="auto" w:fill="auto"/>
          </w:tcPr>
          <w:p w14:paraId="48C90E27" w14:textId="77777777" w:rsidR="0025641E" w:rsidRDefault="0025641E" w:rsidP="0066659D">
            <w:pPr>
              <w:rPr>
                <w:color w:val="000000"/>
              </w:rPr>
            </w:pPr>
            <w:r>
              <w:rPr>
                <w:color w:val="000000"/>
              </w:rPr>
              <w:t>Empower</w:t>
            </w:r>
          </w:p>
        </w:tc>
        <w:tc>
          <w:tcPr>
            <w:tcW w:w="1105" w:type="dxa"/>
            <w:shd w:val="clear" w:color="auto" w:fill="auto"/>
            <w:noWrap/>
          </w:tcPr>
          <w:p w14:paraId="6430D9FD" w14:textId="77777777" w:rsidR="0025641E" w:rsidRDefault="0025641E" w:rsidP="0066659D">
            <w:pPr>
              <w:rPr>
                <w:color w:val="000000"/>
              </w:rPr>
            </w:pPr>
            <w:r>
              <w:rPr>
                <w:color w:val="000000"/>
              </w:rPr>
              <w:t>Attendance</w:t>
            </w:r>
          </w:p>
        </w:tc>
        <w:tc>
          <w:tcPr>
            <w:tcW w:w="2340" w:type="dxa"/>
          </w:tcPr>
          <w:p w14:paraId="4127A75C" w14:textId="77777777" w:rsidR="0025641E" w:rsidRDefault="0025641E" w:rsidP="0066659D">
            <w:pPr>
              <w:rPr>
                <w:color w:val="000000"/>
              </w:rPr>
            </w:pPr>
            <w:r>
              <w:rPr>
                <w:color w:val="000000"/>
              </w:rPr>
              <w:t>Discrepancy Tracking</w:t>
            </w:r>
          </w:p>
        </w:tc>
        <w:tc>
          <w:tcPr>
            <w:tcW w:w="1985" w:type="dxa"/>
          </w:tcPr>
          <w:p w14:paraId="294C5634" w14:textId="77777777" w:rsidR="0025641E" w:rsidRDefault="0025641E" w:rsidP="0066659D">
            <w:pPr>
              <w:rPr>
                <w:color w:val="000000"/>
              </w:rPr>
            </w:pPr>
            <w:r>
              <w:rPr>
                <w:color w:val="000000"/>
              </w:rPr>
              <w:t>Opportunity</w:t>
            </w:r>
          </w:p>
        </w:tc>
        <w:tc>
          <w:tcPr>
            <w:tcW w:w="1788" w:type="dxa"/>
          </w:tcPr>
          <w:p w14:paraId="7093E44D" w14:textId="77777777" w:rsidR="0025641E" w:rsidRDefault="0025641E" w:rsidP="0066659D">
            <w:pPr>
              <w:rPr>
                <w:color w:val="000000"/>
              </w:rPr>
            </w:pPr>
            <w:r>
              <w:rPr>
                <w:color w:val="000000"/>
              </w:rPr>
              <w:t>Pending Employee Review</w:t>
            </w:r>
          </w:p>
        </w:tc>
      </w:tr>
    </w:tbl>
    <w:p w14:paraId="44A1507A" w14:textId="77777777" w:rsidR="0025641E" w:rsidRDefault="0025641E" w:rsidP="0025641E">
      <w:pPr>
        <w:ind w:left="1440"/>
      </w:pPr>
    </w:p>
    <w:p w14:paraId="7B993574" w14:textId="77777777" w:rsidR="0025641E" w:rsidRPr="00AF54FF" w:rsidRDefault="0025641E" w:rsidP="0025641E">
      <w:pPr>
        <w:spacing w:before="120"/>
        <w:rPr>
          <w:b/>
        </w:rPr>
      </w:pPr>
      <w:r>
        <w:rPr>
          <w:b/>
        </w:rPr>
        <w:t>3.2.2.5.3</w:t>
      </w:r>
      <w:r>
        <w:rPr>
          <w:b/>
        </w:rPr>
        <w:tab/>
      </w:r>
      <w:r w:rsidRPr="00AF54FF">
        <w:rPr>
          <w:b/>
        </w:rPr>
        <w:tab/>
      </w:r>
      <w:r>
        <w:rPr>
          <w:b/>
        </w:rPr>
        <w:t>Time Frame</w:t>
      </w:r>
    </w:p>
    <w:p w14:paraId="3FA49AE0" w14:textId="77777777" w:rsidR="0025641E" w:rsidRDefault="0025641E" w:rsidP="0025641E">
      <w:pPr>
        <w:ind w:left="1440"/>
      </w:pPr>
      <w:r w:rsidRPr="009A277B">
        <w:t>The eCoaching log reminder email will be sent using the following time frames:</w:t>
      </w:r>
    </w:p>
    <w:p w14:paraId="28D66768"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3420"/>
        <w:gridCol w:w="3780"/>
      </w:tblGrid>
      <w:tr w:rsidR="0025641E" w:rsidRPr="009605ED" w14:paraId="26A9F3C9" w14:textId="77777777" w:rsidTr="0066659D">
        <w:trPr>
          <w:trHeight w:val="300"/>
        </w:trPr>
        <w:tc>
          <w:tcPr>
            <w:tcW w:w="1170" w:type="dxa"/>
            <w:shd w:val="clear" w:color="auto" w:fill="000000"/>
            <w:noWrap/>
            <w:vAlign w:val="center"/>
            <w:hideMark/>
          </w:tcPr>
          <w:p w14:paraId="4449C710" w14:textId="77777777" w:rsidR="0025641E" w:rsidRPr="009605ED" w:rsidRDefault="0025641E" w:rsidP="0066659D">
            <w:pPr>
              <w:jc w:val="center"/>
              <w:rPr>
                <w:b/>
                <w:color w:val="FFFFFF"/>
              </w:rPr>
            </w:pPr>
            <w:r w:rsidRPr="009605ED">
              <w:rPr>
                <w:b/>
                <w:color w:val="FFFFFF"/>
              </w:rPr>
              <w:t>Source</w:t>
            </w:r>
          </w:p>
        </w:tc>
        <w:tc>
          <w:tcPr>
            <w:tcW w:w="3420" w:type="dxa"/>
            <w:shd w:val="clear" w:color="auto" w:fill="000000"/>
            <w:noWrap/>
            <w:vAlign w:val="center"/>
            <w:hideMark/>
          </w:tcPr>
          <w:p w14:paraId="5D669930" w14:textId="77777777" w:rsidR="0025641E" w:rsidRPr="009605ED" w:rsidRDefault="0025641E" w:rsidP="0066659D">
            <w:pPr>
              <w:jc w:val="center"/>
              <w:rPr>
                <w:b/>
                <w:color w:val="FFFFFF"/>
              </w:rPr>
            </w:pPr>
            <w:r>
              <w:rPr>
                <w:b/>
                <w:color w:val="FFFFFF"/>
              </w:rPr>
              <w:t>First Reminder</w:t>
            </w:r>
          </w:p>
        </w:tc>
        <w:tc>
          <w:tcPr>
            <w:tcW w:w="3780" w:type="dxa"/>
            <w:shd w:val="clear" w:color="auto" w:fill="000000"/>
          </w:tcPr>
          <w:p w14:paraId="440FA140" w14:textId="77777777" w:rsidR="0025641E" w:rsidRDefault="0025641E" w:rsidP="0066659D">
            <w:pPr>
              <w:jc w:val="center"/>
              <w:rPr>
                <w:b/>
                <w:color w:val="FFFFFF"/>
              </w:rPr>
            </w:pPr>
            <w:r>
              <w:rPr>
                <w:b/>
                <w:color w:val="FFFFFF"/>
              </w:rPr>
              <w:t>Second Reminder</w:t>
            </w:r>
          </w:p>
        </w:tc>
      </w:tr>
      <w:tr w:rsidR="0025641E" w:rsidRPr="009605ED" w14:paraId="7DFAE084" w14:textId="77777777" w:rsidTr="0066659D">
        <w:trPr>
          <w:trHeight w:val="300"/>
        </w:trPr>
        <w:tc>
          <w:tcPr>
            <w:tcW w:w="1170" w:type="dxa"/>
            <w:shd w:val="clear" w:color="auto" w:fill="auto"/>
            <w:hideMark/>
          </w:tcPr>
          <w:p w14:paraId="60FA3032" w14:textId="45812F53" w:rsidR="0025641E" w:rsidRPr="009605ED" w:rsidRDefault="0025641E" w:rsidP="00ED6200">
            <w:pPr>
              <w:rPr>
                <w:color w:val="000000"/>
              </w:rPr>
            </w:pPr>
            <w:r w:rsidRPr="009605ED">
              <w:rPr>
                <w:color w:val="000000"/>
              </w:rPr>
              <w:t>Verint-</w:t>
            </w:r>
            <w:r w:rsidR="00ED6200">
              <w:rPr>
                <w:color w:val="000000"/>
              </w:rPr>
              <w:t>CCO</w:t>
            </w:r>
          </w:p>
        </w:tc>
        <w:tc>
          <w:tcPr>
            <w:tcW w:w="3420" w:type="dxa"/>
            <w:shd w:val="clear" w:color="auto" w:fill="auto"/>
            <w:noWrap/>
            <w:hideMark/>
          </w:tcPr>
          <w:p w14:paraId="7917E79F"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251DA976" w14:textId="77777777" w:rsidR="0025641E" w:rsidRDefault="0025641E" w:rsidP="0066659D">
            <w:pPr>
              <w:rPr>
                <w:color w:val="000000"/>
              </w:rPr>
            </w:pPr>
            <w:r>
              <w:rPr>
                <w:color w:val="000000"/>
              </w:rPr>
              <w:t>48 hours after date/time last email reminder sent or reassignment date</w:t>
            </w:r>
          </w:p>
        </w:tc>
      </w:tr>
      <w:tr w:rsidR="0025641E" w:rsidRPr="009605ED" w14:paraId="46ECF54E" w14:textId="77777777" w:rsidTr="0066659D">
        <w:trPr>
          <w:trHeight w:val="300"/>
        </w:trPr>
        <w:tc>
          <w:tcPr>
            <w:tcW w:w="1170" w:type="dxa"/>
            <w:shd w:val="clear" w:color="auto" w:fill="auto"/>
          </w:tcPr>
          <w:p w14:paraId="1C842131" w14:textId="77777777" w:rsidR="0025641E" w:rsidRDefault="0025641E" w:rsidP="0066659D">
            <w:pPr>
              <w:rPr>
                <w:color w:val="000000"/>
              </w:rPr>
            </w:pPr>
            <w:r>
              <w:rPr>
                <w:color w:val="000000"/>
              </w:rPr>
              <w:t>OMR</w:t>
            </w:r>
          </w:p>
        </w:tc>
        <w:tc>
          <w:tcPr>
            <w:tcW w:w="3420" w:type="dxa"/>
            <w:shd w:val="clear" w:color="auto" w:fill="auto"/>
            <w:noWrap/>
          </w:tcPr>
          <w:p w14:paraId="13FA0462" w14:textId="77777777" w:rsidR="0025641E" w:rsidRDefault="0025641E" w:rsidP="0066659D">
            <w:pPr>
              <w:rPr>
                <w:color w:val="000000"/>
              </w:rPr>
            </w:pPr>
            <w:r>
              <w:rPr>
                <w:color w:val="000000"/>
              </w:rPr>
              <w:t>72 hours after date/time initial email sent, manger review date, or reassignment date/time</w:t>
            </w:r>
          </w:p>
        </w:tc>
        <w:tc>
          <w:tcPr>
            <w:tcW w:w="3780" w:type="dxa"/>
          </w:tcPr>
          <w:p w14:paraId="7986E430" w14:textId="77777777" w:rsidR="0025641E" w:rsidRDefault="0025641E" w:rsidP="0066659D">
            <w:pPr>
              <w:rPr>
                <w:color w:val="000000"/>
              </w:rPr>
            </w:pPr>
            <w:r>
              <w:rPr>
                <w:color w:val="000000"/>
              </w:rPr>
              <w:t>72 hours after date/time last email reminder sent or reassignment date</w:t>
            </w:r>
          </w:p>
        </w:tc>
      </w:tr>
      <w:tr w:rsidR="0025641E" w:rsidRPr="009605ED" w14:paraId="29EFCF5A" w14:textId="77777777" w:rsidTr="0066659D">
        <w:trPr>
          <w:trHeight w:val="300"/>
        </w:trPr>
        <w:tc>
          <w:tcPr>
            <w:tcW w:w="1170" w:type="dxa"/>
            <w:shd w:val="clear" w:color="auto" w:fill="auto"/>
          </w:tcPr>
          <w:p w14:paraId="0B8B9285" w14:textId="77777777" w:rsidR="0025641E" w:rsidRDefault="0025641E" w:rsidP="0066659D">
            <w:pPr>
              <w:rPr>
                <w:color w:val="000000"/>
              </w:rPr>
            </w:pPr>
            <w:r>
              <w:rPr>
                <w:color w:val="000000"/>
              </w:rPr>
              <w:t>Empower</w:t>
            </w:r>
          </w:p>
        </w:tc>
        <w:tc>
          <w:tcPr>
            <w:tcW w:w="3420" w:type="dxa"/>
            <w:shd w:val="clear" w:color="auto" w:fill="auto"/>
            <w:noWrap/>
          </w:tcPr>
          <w:p w14:paraId="0480C259" w14:textId="77777777" w:rsidR="0025641E" w:rsidRPr="009605ED" w:rsidRDefault="0025641E" w:rsidP="0066659D">
            <w:pPr>
              <w:rPr>
                <w:color w:val="000000"/>
              </w:rPr>
            </w:pPr>
            <w:r>
              <w:rPr>
                <w:color w:val="000000"/>
              </w:rPr>
              <w:t>48 hours after date/time initial email sent or reassignment date/time</w:t>
            </w:r>
          </w:p>
        </w:tc>
        <w:tc>
          <w:tcPr>
            <w:tcW w:w="3780" w:type="dxa"/>
          </w:tcPr>
          <w:p w14:paraId="5AAC957D" w14:textId="77777777" w:rsidR="0025641E" w:rsidRDefault="0025641E" w:rsidP="0066659D">
            <w:pPr>
              <w:rPr>
                <w:color w:val="000000"/>
              </w:rPr>
            </w:pPr>
            <w:r>
              <w:rPr>
                <w:color w:val="000000"/>
              </w:rPr>
              <w:t>48 hours after date/time last email reminder sent</w:t>
            </w:r>
          </w:p>
        </w:tc>
      </w:tr>
    </w:tbl>
    <w:p w14:paraId="6FF27B98" w14:textId="77777777" w:rsidR="0025641E" w:rsidRDefault="0025641E" w:rsidP="0025641E">
      <w:pPr>
        <w:ind w:left="1440"/>
      </w:pPr>
    </w:p>
    <w:p w14:paraId="447C767F" w14:textId="77777777" w:rsidR="0025641E" w:rsidRDefault="0025641E" w:rsidP="0025641E">
      <w:pPr>
        <w:ind w:left="1440"/>
      </w:pPr>
      <w:r>
        <w:t>Note: the maximum number of email reminders will be limited to two per reviewer/status.  When a log is reassigned to a different reviewer, the email reminders count will be reset for the new reviewer.</w:t>
      </w:r>
    </w:p>
    <w:p w14:paraId="75DABEC6" w14:textId="77777777" w:rsidR="0025641E" w:rsidRPr="00AF54FF" w:rsidRDefault="0025641E" w:rsidP="0025641E">
      <w:pPr>
        <w:spacing w:before="120"/>
        <w:rPr>
          <w:b/>
        </w:rPr>
      </w:pPr>
      <w:r>
        <w:rPr>
          <w:b/>
        </w:rPr>
        <w:t>3.2.2.5.4</w:t>
      </w:r>
      <w:r>
        <w:rPr>
          <w:b/>
        </w:rPr>
        <w:tab/>
      </w:r>
      <w:r w:rsidRPr="00AF54FF">
        <w:rPr>
          <w:b/>
        </w:rPr>
        <w:tab/>
      </w:r>
      <w:r>
        <w:rPr>
          <w:b/>
        </w:rPr>
        <w:t>Email Priority</w:t>
      </w:r>
    </w:p>
    <w:p w14:paraId="63D5AD8F" w14:textId="77777777" w:rsidR="0025641E" w:rsidRDefault="0025641E" w:rsidP="0025641E">
      <w:pPr>
        <w:ind w:left="1440"/>
      </w:pPr>
      <w:r>
        <w:t>The eCoaching log reminder email will be sent with High Importance setting.</w:t>
      </w:r>
    </w:p>
    <w:p w14:paraId="17703C11" w14:textId="77777777" w:rsidR="0025641E" w:rsidRPr="00AF54FF" w:rsidRDefault="0025641E" w:rsidP="0025641E">
      <w:pPr>
        <w:spacing w:before="120"/>
        <w:rPr>
          <w:b/>
        </w:rPr>
      </w:pPr>
      <w:r>
        <w:rPr>
          <w:b/>
        </w:rPr>
        <w:t>3.2.2.5.5</w:t>
      </w:r>
      <w:r>
        <w:rPr>
          <w:b/>
        </w:rPr>
        <w:tab/>
      </w:r>
      <w:r w:rsidRPr="00AF54FF">
        <w:rPr>
          <w:b/>
        </w:rPr>
        <w:tab/>
      </w:r>
      <w:r>
        <w:rPr>
          <w:b/>
        </w:rPr>
        <w:t>Email Recipient</w:t>
      </w:r>
    </w:p>
    <w:p w14:paraId="47BD07FB" w14:textId="77777777" w:rsidR="0025641E" w:rsidRDefault="0025641E" w:rsidP="0025641E">
      <w:pPr>
        <w:ind w:left="1440"/>
      </w:pPr>
      <w:r>
        <w:t>The eCoaching log reminder email will be sent to the following:</w:t>
      </w:r>
    </w:p>
    <w:p w14:paraId="39E7FDAD" w14:textId="77777777" w:rsidR="0025641E" w:rsidRDefault="0025641E" w:rsidP="0025641E">
      <w:pPr>
        <w:ind w:left="1440"/>
      </w:pPr>
    </w:p>
    <w:tbl>
      <w:tblPr>
        <w:tblW w:w="1026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40"/>
        <w:gridCol w:w="1800"/>
        <w:gridCol w:w="1620"/>
        <w:gridCol w:w="1620"/>
        <w:gridCol w:w="1890"/>
        <w:gridCol w:w="1890"/>
      </w:tblGrid>
      <w:tr w:rsidR="0025641E" w:rsidRPr="009605ED" w14:paraId="18516E40" w14:textId="77777777" w:rsidTr="0066659D">
        <w:trPr>
          <w:trHeight w:val="300"/>
        </w:trPr>
        <w:tc>
          <w:tcPr>
            <w:tcW w:w="1440" w:type="dxa"/>
            <w:shd w:val="clear" w:color="auto" w:fill="000000"/>
            <w:noWrap/>
            <w:vAlign w:val="center"/>
            <w:hideMark/>
          </w:tcPr>
          <w:p w14:paraId="13FBB95B" w14:textId="77777777" w:rsidR="0025641E" w:rsidRPr="009605ED" w:rsidRDefault="0025641E" w:rsidP="0066659D">
            <w:pPr>
              <w:jc w:val="center"/>
              <w:rPr>
                <w:b/>
                <w:color w:val="FFFFFF"/>
              </w:rPr>
            </w:pPr>
            <w:r w:rsidRPr="009605ED">
              <w:rPr>
                <w:b/>
                <w:color w:val="FFFFFF"/>
              </w:rPr>
              <w:t>Source</w:t>
            </w:r>
          </w:p>
        </w:tc>
        <w:tc>
          <w:tcPr>
            <w:tcW w:w="1800" w:type="dxa"/>
            <w:shd w:val="clear" w:color="auto" w:fill="000000"/>
            <w:vAlign w:val="center"/>
          </w:tcPr>
          <w:p w14:paraId="3B0293ED" w14:textId="77777777" w:rsidR="0025641E" w:rsidRDefault="0025641E" w:rsidP="0066659D">
            <w:pPr>
              <w:jc w:val="center"/>
              <w:rPr>
                <w:b/>
                <w:color w:val="FFFFFF"/>
              </w:rPr>
            </w:pPr>
            <w:r>
              <w:rPr>
                <w:b/>
                <w:color w:val="FFFFFF"/>
              </w:rPr>
              <w:t>Status</w:t>
            </w:r>
          </w:p>
        </w:tc>
        <w:tc>
          <w:tcPr>
            <w:tcW w:w="1620" w:type="dxa"/>
            <w:shd w:val="clear" w:color="auto" w:fill="000000"/>
            <w:noWrap/>
            <w:vAlign w:val="center"/>
            <w:hideMark/>
          </w:tcPr>
          <w:p w14:paraId="6CF1C9F4" w14:textId="77777777" w:rsidR="0025641E" w:rsidRPr="009605ED" w:rsidRDefault="0025641E" w:rsidP="0066659D">
            <w:pPr>
              <w:jc w:val="center"/>
              <w:rPr>
                <w:b/>
                <w:color w:val="FFFFFF"/>
              </w:rPr>
            </w:pPr>
            <w:r>
              <w:rPr>
                <w:b/>
                <w:color w:val="FFFFFF"/>
              </w:rPr>
              <w:t>First Reminder To</w:t>
            </w:r>
          </w:p>
        </w:tc>
        <w:tc>
          <w:tcPr>
            <w:tcW w:w="1620" w:type="dxa"/>
            <w:shd w:val="clear" w:color="auto" w:fill="000000"/>
          </w:tcPr>
          <w:p w14:paraId="12DD9433" w14:textId="77777777" w:rsidR="0025641E" w:rsidRDefault="0025641E" w:rsidP="0066659D">
            <w:pPr>
              <w:jc w:val="center"/>
              <w:rPr>
                <w:b/>
                <w:color w:val="FFFFFF"/>
              </w:rPr>
            </w:pPr>
            <w:r>
              <w:rPr>
                <w:b/>
                <w:color w:val="FFFFFF"/>
              </w:rPr>
              <w:t>First Reminder CC</w:t>
            </w:r>
          </w:p>
        </w:tc>
        <w:tc>
          <w:tcPr>
            <w:tcW w:w="1890" w:type="dxa"/>
            <w:shd w:val="clear" w:color="auto" w:fill="000000"/>
          </w:tcPr>
          <w:p w14:paraId="598B140F" w14:textId="77777777" w:rsidR="0025641E" w:rsidRDefault="0025641E" w:rsidP="0066659D">
            <w:pPr>
              <w:jc w:val="center"/>
              <w:rPr>
                <w:b/>
                <w:color w:val="FFFFFF"/>
              </w:rPr>
            </w:pPr>
            <w:r>
              <w:rPr>
                <w:b/>
                <w:color w:val="FFFFFF"/>
              </w:rPr>
              <w:t>Second Reminder To</w:t>
            </w:r>
          </w:p>
        </w:tc>
        <w:tc>
          <w:tcPr>
            <w:tcW w:w="1890" w:type="dxa"/>
            <w:shd w:val="clear" w:color="auto" w:fill="000000"/>
          </w:tcPr>
          <w:p w14:paraId="478D71BE" w14:textId="77777777" w:rsidR="0025641E" w:rsidRDefault="0025641E" w:rsidP="0066659D">
            <w:pPr>
              <w:jc w:val="center"/>
              <w:rPr>
                <w:b/>
                <w:color w:val="FFFFFF"/>
              </w:rPr>
            </w:pPr>
            <w:r>
              <w:rPr>
                <w:b/>
                <w:color w:val="FFFFFF"/>
              </w:rPr>
              <w:t>Second Reminder CC</w:t>
            </w:r>
          </w:p>
        </w:tc>
      </w:tr>
      <w:tr w:rsidR="0025641E" w:rsidRPr="009605ED" w14:paraId="1473EEC6" w14:textId="77777777" w:rsidTr="0066659D">
        <w:trPr>
          <w:trHeight w:val="300"/>
        </w:trPr>
        <w:tc>
          <w:tcPr>
            <w:tcW w:w="1440" w:type="dxa"/>
            <w:shd w:val="clear" w:color="auto" w:fill="auto"/>
            <w:hideMark/>
          </w:tcPr>
          <w:p w14:paraId="06FF5A21" w14:textId="711AC870" w:rsidR="0025641E" w:rsidRPr="009605ED" w:rsidRDefault="0025641E" w:rsidP="00ED6200">
            <w:pPr>
              <w:rPr>
                <w:color w:val="000000"/>
              </w:rPr>
            </w:pPr>
            <w:r w:rsidRPr="009605ED">
              <w:rPr>
                <w:color w:val="000000"/>
              </w:rPr>
              <w:lastRenderedPageBreak/>
              <w:t>Verint-</w:t>
            </w:r>
            <w:r w:rsidR="00ED6200">
              <w:rPr>
                <w:color w:val="000000"/>
              </w:rPr>
              <w:t>CCO</w:t>
            </w:r>
          </w:p>
        </w:tc>
        <w:tc>
          <w:tcPr>
            <w:tcW w:w="1800" w:type="dxa"/>
          </w:tcPr>
          <w:p w14:paraId="0D316567" w14:textId="77777777" w:rsidR="0025641E" w:rsidRDefault="0025641E" w:rsidP="0066659D">
            <w:pPr>
              <w:rPr>
                <w:color w:val="000000"/>
              </w:rPr>
            </w:pPr>
            <w:r>
              <w:rPr>
                <w:color w:val="000000"/>
              </w:rPr>
              <w:t>Pending Supervisor Review</w:t>
            </w:r>
          </w:p>
        </w:tc>
        <w:tc>
          <w:tcPr>
            <w:tcW w:w="1620" w:type="dxa"/>
            <w:shd w:val="clear" w:color="auto" w:fill="auto"/>
            <w:noWrap/>
            <w:hideMark/>
          </w:tcPr>
          <w:p w14:paraId="3B0BE9D9" w14:textId="77777777" w:rsidR="0025641E" w:rsidRPr="009605ED" w:rsidRDefault="0025641E" w:rsidP="0066659D">
            <w:pPr>
              <w:rPr>
                <w:color w:val="000000"/>
              </w:rPr>
            </w:pPr>
            <w:r>
              <w:rPr>
                <w:color w:val="000000"/>
              </w:rPr>
              <w:t>Hierarchy Supervisor</w:t>
            </w:r>
          </w:p>
        </w:tc>
        <w:tc>
          <w:tcPr>
            <w:tcW w:w="1620" w:type="dxa"/>
          </w:tcPr>
          <w:p w14:paraId="531703F8" w14:textId="77777777" w:rsidR="0025641E" w:rsidRDefault="0025641E" w:rsidP="0066659D">
            <w:pPr>
              <w:rPr>
                <w:color w:val="000000"/>
              </w:rPr>
            </w:pPr>
            <w:r>
              <w:rPr>
                <w:color w:val="000000"/>
              </w:rPr>
              <w:t>Hierarchy Manager</w:t>
            </w:r>
          </w:p>
        </w:tc>
        <w:tc>
          <w:tcPr>
            <w:tcW w:w="1890" w:type="dxa"/>
          </w:tcPr>
          <w:p w14:paraId="35002EA4" w14:textId="77777777" w:rsidR="0025641E" w:rsidRDefault="0025641E" w:rsidP="0066659D">
            <w:pPr>
              <w:rPr>
                <w:color w:val="000000"/>
              </w:rPr>
            </w:pPr>
            <w:r>
              <w:rPr>
                <w:color w:val="000000"/>
              </w:rPr>
              <w:t>Supervisor</w:t>
            </w:r>
          </w:p>
        </w:tc>
        <w:tc>
          <w:tcPr>
            <w:tcW w:w="1890" w:type="dxa"/>
          </w:tcPr>
          <w:p w14:paraId="630A127B" w14:textId="77777777" w:rsidR="0025641E" w:rsidRDefault="0025641E" w:rsidP="0066659D">
            <w:pPr>
              <w:rPr>
                <w:color w:val="000000"/>
              </w:rPr>
            </w:pPr>
            <w:r>
              <w:rPr>
                <w:color w:val="000000"/>
              </w:rPr>
              <w:t>Manager, Senior Manager</w:t>
            </w:r>
          </w:p>
        </w:tc>
      </w:tr>
      <w:tr w:rsidR="0025641E" w:rsidRPr="009605ED" w14:paraId="0BC9C49D" w14:textId="77777777" w:rsidTr="0066659D">
        <w:trPr>
          <w:trHeight w:val="300"/>
        </w:trPr>
        <w:tc>
          <w:tcPr>
            <w:tcW w:w="1440" w:type="dxa"/>
            <w:shd w:val="clear" w:color="auto" w:fill="auto"/>
          </w:tcPr>
          <w:p w14:paraId="3E9BDF99" w14:textId="77777777" w:rsidR="0025641E" w:rsidRDefault="0025641E" w:rsidP="0066659D">
            <w:pPr>
              <w:rPr>
                <w:color w:val="000000"/>
              </w:rPr>
            </w:pPr>
            <w:r>
              <w:rPr>
                <w:color w:val="000000"/>
              </w:rPr>
              <w:t>OMR</w:t>
            </w:r>
          </w:p>
        </w:tc>
        <w:tc>
          <w:tcPr>
            <w:tcW w:w="1800" w:type="dxa"/>
          </w:tcPr>
          <w:p w14:paraId="7CDDB6DD" w14:textId="77777777" w:rsidR="0025641E" w:rsidRDefault="0025641E" w:rsidP="0066659D">
            <w:pPr>
              <w:rPr>
                <w:color w:val="000000"/>
              </w:rPr>
            </w:pPr>
            <w:r>
              <w:rPr>
                <w:color w:val="000000"/>
              </w:rPr>
              <w:t>Pending Manager Review</w:t>
            </w:r>
          </w:p>
        </w:tc>
        <w:tc>
          <w:tcPr>
            <w:tcW w:w="1620" w:type="dxa"/>
            <w:shd w:val="clear" w:color="auto" w:fill="auto"/>
            <w:noWrap/>
          </w:tcPr>
          <w:p w14:paraId="60BD24A9" w14:textId="77777777" w:rsidR="0025641E" w:rsidRDefault="0025641E" w:rsidP="0066659D">
            <w:pPr>
              <w:rPr>
                <w:color w:val="000000"/>
              </w:rPr>
            </w:pPr>
            <w:r>
              <w:rPr>
                <w:color w:val="000000"/>
              </w:rPr>
              <w:t>Assigned Reviewing Manager</w:t>
            </w:r>
          </w:p>
        </w:tc>
        <w:tc>
          <w:tcPr>
            <w:tcW w:w="1620" w:type="dxa"/>
          </w:tcPr>
          <w:p w14:paraId="53344248" w14:textId="77777777" w:rsidR="0025641E" w:rsidRDefault="0025641E" w:rsidP="0066659D">
            <w:pPr>
              <w:rPr>
                <w:color w:val="000000"/>
              </w:rPr>
            </w:pPr>
            <w:r>
              <w:rPr>
                <w:color w:val="000000"/>
              </w:rPr>
              <w:t>Senior Manager (supervisor of assigned reviewing manager)</w:t>
            </w:r>
          </w:p>
        </w:tc>
        <w:tc>
          <w:tcPr>
            <w:tcW w:w="1890" w:type="dxa"/>
          </w:tcPr>
          <w:p w14:paraId="16DFAAA9" w14:textId="77777777" w:rsidR="0025641E" w:rsidRDefault="0025641E" w:rsidP="0066659D">
            <w:pPr>
              <w:rPr>
                <w:color w:val="000000"/>
              </w:rPr>
            </w:pPr>
            <w:r>
              <w:rPr>
                <w:color w:val="000000"/>
              </w:rPr>
              <w:t>Assigned Reviewing Manager</w:t>
            </w:r>
          </w:p>
        </w:tc>
        <w:tc>
          <w:tcPr>
            <w:tcW w:w="1890" w:type="dxa"/>
          </w:tcPr>
          <w:p w14:paraId="1DA2DB74" w14:textId="77777777" w:rsidR="0025641E" w:rsidRDefault="0025641E" w:rsidP="0066659D">
            <w:pPr>
              <w:rPr>
                <w:color w:val="000000"/>
              </w:rPr>
            </w:pPr>
            <w:r>
              <w:rPr>
                <w:color w:val="000000"/>
              </w:rPr>
              <w:t>Senior Manager (supervisor of assigned reviewing manager)</w:t>
            </w:r>
          </w:p>
        </w:tc>
      </w:tr>
      <w:tr w:rsidR="0025641E" w:rsidRPr="009605ED" w14:paraId="5B6CDE88" w14:textId="77777777" w:rsidTr="0066659D">
        <w:trPr>
          <w:trHeight w:val="300"/>
        </w:trPr>
        <w:tc>
          <w:tcPr>
            <w:tcW w:w="1440" w:type="dxa"/>
            <w:shd w:val="clear" w:color="auto" w:fill="auto"/>
          </w:tcPr>
          <w:p w14:paraId="56887BD9" w14:textId="77777777" w:rsidR="0025641E" w:rsidRDefault="0025641E" w:rsidP="0066659D">
            <w:pPr>
              <w:rPr>
                <w:color w:val="000000"/>
              </w:rPr>
            </w:pPr>
            <w:r>
              <w:rPr>
                <w:color w:val="000000"/>
              </w:rPr>
              <w:t xml:space="preserve">OMR </w:t>
            </w:r>
          </w:p>
        </w:tc>
        <w:tc>
          <w:tcPr>
            <w:tcW w:w="1800" w:type="dxa"/>
          </w:tcPr>
          <w:p w14:paraId="4D04123E" w14:textId="77777777" w:rsidR="0025641E" w:rsidRDefault="0025641E" w:rsidP="0066659D">
            <w:pPr>
              <w:rPr>
                <w:color w:val="000000"/>
              </w:rPr>
            </w:pPr>
            <w:r>
              <w:rPr>
                <w:color w:val="000000"/>
              </w:rPr>
              <w:t>Pending Supervisor Review</w:t>
            </w:r>
          </w:p>
        </w:tc>
        <w:tc>
          <w:tcPr>
            <w:tcW w:w="1620" w:type="dxa"/>
            <w:shd w:val="clear" w:color="auto" w:fill="auto"/>
            <w:noWrap/>
          </w:tcPr>
          <w:p w14:paraId="303CA945" w14:textId="77777777" w:rsidR="0025641E" w:rsidRDefault="0025641E" w:rsidP="0066659D">
            <w:pPr>
              <w:rPr>
                <w:color w:val="000000"/>
              </w:rPr>
            </w:pPr>
            <w:r>
              <w:rPr>
                <w:color w:val="000000"/>
              </w:rPr>
              <w:t>Hierarchy Supervisor</w:t>
            </w:r>
          </w:p>
        </w:tc>
        <w:tc>
          <w:tcPr>
            <w:tcW w:w="1620" w:type="dxa"/>
          </w:tcPr>
          <w:p w14:paraId="22368041" w14:textId="77777777" w:rsidR="0025641E" w:rsidRDefault="0025641E" w:rsidP="0066659D">
            <w:pPr>
              <w:rPr>
                <w:color w:val="000000"/>
              </w:rPr>
            </w:pPr>
            <w:r>
              <w:rPr>
                <w:color w:val="000000"/>
              </w:rPr>
              <w:t>Hierarchy Manager</w:t>
            </w:r>
          </w:p>
        </w:tc>
        <w:tc>
          <w:tcPr>
            <w:tcW w:w="1890" w:type="dxa"/>
          </w:tcPr>
          <w:p w14:paraId="1FE2FC55" w14:textId="77777777" w:rsidR="0025641E" w:rsidRDefault="0025641E" w:rsidP="0066659D">
            <w:pPr>
              <w:rPr>
                <w:color w:val="000000"/>
              </w:rPr>
            </w:pPr>
            <w:r>
              <w:rPr>
                <w:color w:val="000000"/>
              </w:rPr>
              <w:t>Hierarchy Supervisor</w:t>
            </w:r>
          </w:p>
        </w:tc>
        <w:tc>
          <w:tcPr>
            <w:tcW w:w="1890" w:type="dxa"/>
          </w:tcPr>
          <w:p w14:paraId="61F6FDA0" w14:textId="77777777" w:rsidR="0025641E" w:rsidRDefault="0025641E" w:rsidP="0066659D">
            <w:pPr>
              <w:rPr>
                <w:color w:val="000000"/>
              </w:rPr>
            </w:pPr>
            <w:r>
              <w:rPr>
                <w:color w:val="000000"/>
              </w:rPr>
              <w:t>Hierarchy Manager, Hierarchy Senior Manager</w:t>
            </w:r>
          </w:p>
        </w:tc>
      </w:tr>
      <w:tr w:rsidR="0025641E" w:rsidRPr="009605ED" w14:paraId="54BB5B96" w14:textId="77777777" w:rsidTr="0066659D">
        <w:trPr>
          <w:trHeight w:val="300"/>
        </w:trPr>
        <w:tc>
          <w:tcPr>
            <w:tcW w:w="1440" w:type="dxa"/>
            <w:shd w:val="clear" w:color="auto" w:fill="auto"/>
          </w:tcPr>
          <w:p w14:paraId="7AA1E776" w14:textId="77777777" w:rsidR="0025641E" w:rsidRDefault="0025641E" w:rsidP="0066659D">
            <w:pPr>
              <w:rPr>
                <w:color w:val="000000"/>
              </w:rPr>
            </w:pPr>
            <w:r>
              <w:rPr>
                <w:color w:val="000000"/>
              </w:rPr>
              <w:t>Empower</w:t>
            </w:r>
          </w:p>
        </w:tc>
        <w:tc>
          <w:tcPr>
            <w:tcW w:w="1800" w:type="dxa"/>
          </w:tcPr>
          <w:p w14:paraId="303994D3" w14:textId="77777777" w:rsidR="0025641E" w:rsidRDefault="0025641E" w:rsidP="0066659D">
            <w:pPr>
              <w:rPr>
                <w:color w:val="000000"/>
              </w:rPr>
            </w:pPr>
            <w:r>
              <w:rPr>
                <w:color w:val="000000"/>
              </w:rPr>
              <w:t>Pending Employee Review</w:t>
            </w:r>
          </w:p>
        </w:tc>
        <w:tc>
          <w:tcPr>
            <w:tcW w:w="1620" w:type="dxa"/>
            <w:shd w:val="clear" w:color="auto" w:fill="auto"/>
            <w:noWrap/>
          </w:tcPr>
          <w:p w14:paraId="2C0F3F57" w14:textId="77777777" w:rsidR="0025641E" w:rsidRDefault="0025641E" w:rsidP="0066659D">
            <w:pPr>
              <w:rPr>
                <w:color w:val="000000"/>
              </w:rPr>
            </w:pPr>
            <w:r>
              <w:rPr>
                <w:color w:val="000000"/>
              </w:rPr>
              <w:t>Recipient  Supervisor</w:t>
            </w:r>
          </w:p>
        </w:tc>
        <w:tc>
          <w:tcPr>
            <w:tcW w:w="1620" w:type="dxa"/>
          </w:tcPr>
          <w:p w14:paraId="5FFDBA87" w14:textId="77777777" w:rsidR="0025641E" w:rsidRDefault="0025641E" w:rsidP="0066659D">
            <w:pPr>
              <w:rPr>
                <w:color w:val="000000"/>
              </w:rPr>
            </w:pPr>
            <w:r>
              <w:rPr>
                <w:color w:val="000000"/>
              </w:rPr>
              <w:t>Hierarchy Supervisor</w:t>
            </w:r>
          </w:p>
        </w:tc>
        <w:tc>
          <w:tcPr>
            <w:tcW w:w="1890" w:type="dxa"/>
          </w:tcPr>
          <w:p w14:paraId="23E9C9A7" w14:textId="77777777" w:rsidR="0025641E" w:rsidRDefault="0025641E" w:rsidP="0066659D">
            <w:pPr>
              <w:rPr>
                <w:color w:val="000000"/>
              </w:rPr>
            </w:pPr>
            <w:r>
              <w:rPr>
                <w:color w:val="000000"/>
              </w:rPr>
              <w:t>Recipient Supervisor</w:t>
            </w:r>
          </w:p>
        </w:tc>
        <w:tc>
          <w:tcPr>
            <w:tcW w:w="1890" w:type="dxa"/>
          </w:tcPr>
          <w:p w14:paraId="5AE9C1C4" w14:textId="77777777" w:rsidR="0025641E" w:rsidRDefault="0025641E" w:rsidP="0066659D">
            <w:pPr>
              <w:rPr>
                <w:color w:val="000000"/>
              </w:rPr>
            </w:pPr>
            <w:r>
              <w:rPr>
                <w:color w:val="000000"/>
              </w:rPr>
              <w:t xml:space="preserve">Hierarchy Supervisor, Hierarchy Manager </w:t>
            </w:r>
          </w:p>
        </w:tc>
      </w:tr>
    </w:tbl>
    <w:p w14:paraId="32B56C19" w14:textId="77777777" w:rsidR="0025641E" w:rsidRDefault="0025641E" w:rsidP="0025641E">
      <w:pPr>
        <w:ind w:left="1440"/>
      </w:pPr>
      <w:r>
        <w:tab/>
      </w:r>
    </w:p>
    <w:p w14:paraId="7500D66B" w14:textId="77777777" w:rsidR="0025641E" w:rsidRDefault="0025641E" w:rsidP="0025641E">
      <w:pPr>
        <w:ind w:left="1440"/>
      </w:pPr>
      <w:r>
        <w:t xml:space="preserve">Where </w:t>
      </w:r>
    </w:p>
    <w:p w14:paraId="3C2EB0D2" w14:textId="77777777" w:rsidR="0025641E" w:rsidRDefault="0025641E" w:rsidP="0025641E">
      <w:pPr>
        <w:ind w:left="1440"/>
      </w:pPr>
      <w:r>
        <w:t>Assigned Reviewing Manager is the manager in the OMR LCS feed file assigned to review the log</w:t>
      </w:r>
    </w:p>
    <w:p w14:paraId="66423C22" w14:textId="77777777" w:rsidR="0025641E" w:rsidRDefault="0025641E" w:rsidP="0025641E">
      <w:pPr>
        <w:ind w:left="1440"/>
      </w:pPr>
      <w:r>
        <w:t>Senior Manager (supervisor of assigned reviewing manger) is the reviewing manager’s immediate supervisor in the employee hierarchy table</w:t>
      </w:r>
    </w:p>
    <w:p w14:paraId="1609C802" w14:textId="77777777" w:rsidR="0025641E" w:rsidRDefault="0025641E" w:rsidP="0025641E">
      <w:pPr>
        <w:ind w:left="1440"/>
      </w:pPr>
      <w:r>
        <w:t>Hierarchy Supervisor is the employee’s immediate supervisor in the employee hierarchy table</w:t>
      </w:r>
    </w:p>
    <w:p w14:paraId="104ABE89" w14:textId="77777777" w:rsidR="0025641E" w:rsidRDefault="0025641E" w:rsidP="0025641E">
      <w:pPr>
        <w:ind w:left="1440"/>
      </w:pPr>
      <w:r>
        <w:t>Hierarchy Manager is the employee’s manager in the employee hierarchy table</w:t>
      </w:r>
    </w:p>
    <w:p w14:paraId="1E7C3E07" w14:textId="77777777" w:rsidR="0025641E" w:rsidRDefault="0025641E" w:rsidP="0025641E">
      <w:pPr>
        <w:ind w:left="1440"/>
      </w:pPr>
      <w:r>
        <w:t>Hierarchy Senior Manager is the employee’s manager’s immediate supervisor in the employee hierarchy table</w:t>
      </w:r>
    </w:p>
    <w:p w14:paraId="1F64451F" w14:textId="77777777" w:rsidR="0025641E" w:rsidRDefault="0025641E" w:rsidP="0025641E">
      <w:pPr>
        <w:ind w:left="1440"/>
      </w:pPr>
      <w:r>
        <w:t>For Empower source reminders, the recipient of the email is a Supervisor, their hierarchy supervisor is a Manager, and their hierarchy manager is a Senior Manager</w:t>
      </w:r>
    </w:p>
    <w:p w14:paraId="64BC810A" w14:textId="77777777" w:rsidR="0025641E" w:rsidRDefault="0025641E" w:rsidP="0025641E">
      <w:pPr>
        <w:ind w:left="1440"/>
      </w:pPr>
    </w:p>
    <w:p w14:paraId="2EAF411D" w14:textId="77777777" w:rsidR="0025641E" w:rsidRDefault="0025641E" w:rsidP="0025641E">
      <w:pPr>
        <w:ind w:left="1440"/>
      </w:pPr>
      <w:r>
        <w:t>Note: when a log is reassigned to a different reviewer, the email reminders will be sent to the new reviewer.</w:t>
      </w:r>
    </w:p>
    <w:p w14:paraId="1461BF45" w14:textId="77777777" w:rsidR="0025641E" w:rsidRPr="00AF54FF" w:rsidRDefault="0025641E" w:rsidP="0025641E">
      <w:pPr>
        <w:spacing w:before="120"/>
        <w:rPr>
          <w:b/>
        </w:rPr>
      </w:pPr>
      <w:r>
        <w:rPr>
          <w:b/>
        </w:rPr>
        <w:t>3.2.2.5.6</w:t>
      </w:r>
      <w:r>
        <w:rPr>
          <w:b/>
        </w:rPr>
        <w:tab/>
      </w:r>
      <w:r w:rsidRPr="00AF54FF">
        <w:rPr>
          <w:b/>
        </w:rPr>
        <w:tab/>
      </w:r>
      <w:r>
        <w:rPr>
          <w:b/>
        </w:rPr>
        <w:t>Email Subject</w:t>
      </w:r>
    </w:p>
    <w:p w14:paraId="04F3635B" w14:textId="77777777" w:rsidR="0025641E" w:rsidRDefault="0025641E" w:rsidP="0025641E">
      <w:pPr>
        <w:ind w:left="1440"/>
      </w:pPr>
      <w:r>
        <w:t>The subject line of the email reminder will be the following:</w:t>
      </w:r>
    </w:p>
    <w:p w14:paraId="083750C3" w14:textId="77777777" w:rsidR="0025641E" w:rsidRDefault="0025641E" w:rsidP="0025641E">
      <w:pPr>
        <w:ind w:left="1440"/>
      </w:pPr>
    </w:p>
    <w:p w14:paraId="4D21ECE1" w14:textId="77777777" w:rsidR="0025641E" w:rsidRDefault="0025641E" w:rsidP="0025641E">
      <w:pPr>
        <w:ind w:left="1440"/>
      </w:pPr>
      <w:r>
        <w:t>Alert! eCoaching Log Past Due Follow-up: [FormID]</w:t>
      </w:r>
    </w:p>
    <w:p w14:paraId="29895BBE" w14:textId="77777777" w:rsidR="0025641E" w:rsidRDefault="0025641E" w:rsidP="0025641E">
      <w:pPr>
        <w:ind w:left="1440"/>
      </w:pPr>
    </w:p>
    <w:p w14:paraId="15913FFF" w14:textId="77777777" w:rsidR="0025641E" w:rsidRDefault="0025641E" w:rsidP="0025641E">
      <w:pPr>
        <w:ind w:left="1440"/>
      </w:pPr>
      <w:r>
        <w:t>Where [FormID] represents the eCoaching Log form name.</w:t>
      </w:r>
    </w:p>
    <w:p w14:paraId="0050E76B" w14:textId="77777777" w:rsidR="0025641E" w:rsidRDefault="0025641E" w:rsidP="0025641E">
      <w:pPr>
        <w:ind w:left="1440"/>
      </w:pPr>
    </w:p>
    <w:p w14:paraId="3ACA95D0" w14:textId="77777777" w:rsidR="0025641E" w:rsidRPr="00AF54FF" w:rsidRDefault="0025641E" w:rsidP="0025641E">
      <w:pPr>
        <w:spacing w:before="120"/>
        <w:rPr>
          <w:b/>
        </w:rPr>
      </w:pPr>
      <w:r>
        <w:rPr>
          <w:b/>
        </w:rPr>
        <w:t>3.2.2.5.7</w:t>
      </w:r>
      <w:r>
        <w:rPr>
          <w:b/>
        </w:rPr>
        <w:tab/>
      </w:r>
      <w:r w:rsidRPr="00AF54FF">
        <w:rPr>
          <w:b/>
        </w:rPr>
        <w:tab/>
      </w:r>
      <w:r>
        <w:rPr>
          <w:b/>
        </w:rPr>
        <w:t>Email Message</w:t>
      </w:r>
    </w:p>
    <w:p w14:paraId="08E23145" w14:textId="77777777" w:rsidR="0025641E" w:rsidRDefault="0025641E" w:rsidP="0025641E">
      <w:pPr>
        <w:ind w:left="1440"/>
      </w:pPr>
      <w:r>
        <w:t>The message body of the email reminder will include the following:</w:t>
      </w:r>
    </w:p>
    <w:p w14:paraId="6888EAB9" w14:textId="77777777" w:rsidR="0025641E" w:rsidRDefault="0025641E" w:rsidP="0025641E">
      <w:pPr>
        <w:ind w:left="1440"/>
      </w:pPr>
    </w:p>
    <w:p w14:paraId="67A1A00F" w14:textId="77777777" w:rsidR="0025641E" w:rsidRDefault="0025641E" w:rsidP="0025641E">
      <w:pPr>
        <w:ind w:left="1440"/>
      </w:pPr>
      <w:r>
        <w:t>[FormID] requires your attention.  Please review and discuss with the employee.</w:t>
      </w:r>
    </w:p>
    <w:p w14:paraId="3E864C05" w14:textId="77777777" w:rsidR="0025641E" w:rsidRDefault="0025641E" w:rsidP="0025641E">
      <w:pPr>
        <w:ind w:left="1440"/>
      </w:pPr>
    </w:p>
    <w:p w14:paraId="411F3D39" w14:textId="77777777" w:rsidR="0025641E" w:rsidRDefault="0025641E" w:rsidP="0025641E">
      <w:pPr>
        <w:ind w:left="1440"/>
      </w:pPr>
    </w:p>
    <w:p w14:paraId="667C92A4" w14:textId="77777777" w:rsidR="0025641E" w:rsidRDefault="0025641E" w:rsidP="0025641E">
      <w:pPr>
        <w:ind w:left="1440"/>
      </w:pPr>
      <w:r>
        <w:t>The message body of the email reminder for source of Empower will include the following:</w:t>
      </w:r>
    </w:p>
    <w:p w14:paraId="54127CBC" w14:textId="77777777" w:rsidR="0025641E" w:rsidRDefault="0025641E" w:rsidP="0025641E">
      <w:pPr>
        <w:ind w:left="1440"/>
      </w:pPr>
    </w:p>
    <w:p w14:paraId="64482C5C" w14:textId="77777777" w:rsidR="0025641E" w:rsidRDefault="0025641E" w:rsidP="0025641E">
      <w:pPr>
        <w:ind w:left="1440"/>
      </w:pPr>
      <w:r>
        <w:t>[FormID] requires your attention.  Please review the log and take appropriate action.</w:t>
      </w:r>
    </w:p>
    <w:p w14:paraId="3FDAAD1F" w14:textId="77777777" w:rsidR="0025641E" w:rsidRDefault="0025641E" w:rsidP="0025641E">
      <w:pPr>
        <w:ind w:left="1440"/>
      </w:pPr>
    </w:p>
    <w:p w14:paraId="43306716" w14:textId="77777777" w:rsidR="0025641E" w:rsidRDefault="0025641E" w:rsidP="0025641E">
      <w:pPr>
        <w:ind w:left="1440"/>
      </w:pPr>
    </w:p>
    <w:p w14:paraId="32EF9541" w14:textId="77777777" w:rsidR="0025641E" w:rsidRDefault="0025641E" w:rsidP="0025641E">
      <w:pPr>
        <w:ind w:left="1440"/>
      </w:pPr>
      <w:r>
        <w:t>Where [FormID] represents the eCoaching Log form name.</w:t>
      </w:r>
    </w:p>
    <w:p w14:paraId="2C3DA56C" w14:textId="77777777" w:rsidR="0025641E" w:rsidRDefault="0025641E" w:rsidP="0025641E">
      <w:pPr>
        <w:ind w:left="1440"/>
      </w:pPr>
    </w:p>
    <w:p w14:paraId="53FFECA9" w14:textId="77777777" w:rsidR="0025641E" w:rsidRPr="000675CA" w:rsidRDefault="0025641E" w:rsidP="0025641E">
      <w:pPr>
        <w:pStyle w:val="Heading4"/>
        <w:spacing w:before="120" w:after="120"/>
        <w:rPr>
          <w:rFonts w:ascii="Arial" w:hAnsi="Arial"/>
          <w:b/>
          <w:bCs/>
          <w:sz w:val="22"/>
          <w:szCs w:val="22"/>
          <w:u w:val="none"/>
        </w:rPr>
      </w:pPr>
      <w:bookmarkStart w:id="156" w:name="_Toc495311746"/>
      <w:bookmarkStart w:id="157" w:name="_Toc171457"/>
      <w:r w:rsidRPr="000675CA">
        <w:rPr>
          <w:rFonts w:ascii="Arial" w:hAnsi="Arial"/>
          <w:b/>
          <w:bCs/>
          <w:sz w:val="22"/>
          <w:szCs w:val="22"/>
          <w:u w:val="none"/>
        </w:rPr>
        <w:t>3.2.2.</w:t>
      </w:r>
      <w:r>
        <w:rPr>
          <w:rFonts w:ascii="Arial" w:hAnsi="Arial"/>
          <w:b/>
          <w:bCs/>
          <w:sz w:val="22"/>
          <w:szCs w:val="22"/>
          <w:u w:val="none"/>
        </w:rPr>
        <w:t>6</w:t>
      </w:r>
      <w:r w:rsidRPr="000675CA">
        <w:rPr>
          <w:rFonts w:ascii="Arial" w:hAnsi="Arial"/>
          <w:b/>
          <w:bCs/>
          <w:sz w:val="22"/>
          <w:szCs w:val="22"/>
          <w:u w:val="none"/>
        </w:rPr>
        <w:tab/>
      </w:r>
      <w:r>
        <w:rPr>
          <w:rFonts w:ascii="Arial" w:hAnsi="Arial"/>
          <w:b/>
          <w:bCs/>
          <w:sz w:val="22"/>
          <w:szCs w:val="22"/>
          <w:u w:val="none"/>
        </w:rPr>
        <w:t>Email Notification for Reactivated Logs</w:t>
      </w:r>
      <w:bookmarkEnd w:id="156"/>
      <w:bookmarkEnd w:id="157"/>
      <w:r>
        <w:rPr>
          <w:rFonts w:ascii="Arial" w:hAnsi="Arial"/>
          <w:b/>
          <w:bCs/>
          <w:sz w:val="22"/>
          <w:szCs w:val="22"/>
          <w:u w:val="none"/>
        </w:rPr>
        <w:t xml:space="preserve"> </w:t>
      </w:r>
    </w:p>
    <w:p w14:paraId="1C26F3BA" w14:textId="77777777" w:rsidR="0025641E" w:rsidRDefault="0025641E" w:rsidP="0025641E">
      <w:pPr>
        <w:ind w:left="720"/>
      </w:pPr>
      <w:r>
        <w:t>System will generate emails when eCoaching Logs have been reactivated.</w:t>
      </w:r>
    </w:p>
    <w:p w14:paraId="1D60E25E" w14:textId="77777777" w:rsidR="0025641E" w:rsidRPr="00AF54FF" w:rsidRDefault="0025641E" w:rsidP="0025641E">
      <w:pPr>
        <w:spacing w:before="120"/>
        <w:rPr>
          <w:b/>
        </w:rPr>
      </w:pPr>
      <w:r w:rsidRPr="00AF54FF">
        <w:rPr>
          <w:b/>
        </w:rPr>
        <w:t>3.2.2.</w:t>
      </w:r>
      <w:r>
        <w:rPr>
          <w:b/>
        </w:rPr>
        <w:t>6</w:t>
      </w:r>
      <w:r w:rsidRPr="00AF54FF">
        <w:rPr>
          <w:b/>
        </w:rPr>
        <w:t>.1</w:t>
      </w:r>
      <w:r w:rsidRPr="00AF54FF">
        <w:rPr>
          <w:b/>
        </w:rPr>
        <w:tab/>
      </w:r>
      <w:r w:rsidRPr="00AF54FF">
        <w:rPr>
          <w:b/>
        </w:rPr>
        <w:tab/>
        <w:t>General Format</w:t>
      </w:r>
    </w:p>
    <w:p w14:paraId="28D8E1AE" w14:textId="77777777" w:rsidR="0025641E" w:rsidRDefault="0025641E" w:rsidP="0025641E">
      <w:pPr>
        <w:ind w:left="1440"/>
      </w:pPr>
      <w:r>
        <w:t>The general format of eMails generated when reactivated are the same as those through Notification of Submitted eCoaching Logs</w:t>
      </w:r>
      <w:r w:rsidRPr="00334879">
        <w:t>.</w:t>
      </w:r>
    </w:p>
    <w:p w14:paraId="23568629" w14:textId="77777777" w:rsidR="0025641E" w:rsidRPr="00AF54FF" w:rsidRDefault="0025641E" w:rsidP="0025641E">
      <w:pPr>
        <w:spacing w:before="120"/>
        <w:rPr>
          <w:b/>
        </w:rPr>
      </w:pPr>
      <w:r>
        <w:rPr>
          <w:b/>
        </w:rPr>
        <w:lastRenderedPageBreak/>
        <w:t>3.2.2.6.2</w:t>
      </w:r>
      <w:r>
        <w:rPr>
          <w:b/>
        </w:rPr>
        <w:tab/>
      </w:r>
      <w:r w:rsidRPr="00AF54FF">
        <w:rPr>
          <w:b/>
        </w:rPr>
        <w:tab/>
      </w:r>
      <w:r>
        <w:rPr>
          <w:b/>
        </w:rPr>
        <w:t>Email Recipient</w:t>
      </w:r>
    </w:p>
    <w:p w14:paraId="4965A457" w14:textId="77777777" w:rsidR="0025641E" w:rsidRDefault="0025641E" w:rsidP="0025641E">
      <w:pPr>
        <w:ind w:left="1440"/>
      </w:pPr>
      <w:r>
        <w:t>The eCoaching log email will be sent to the appropriate employee, supervisor or manager in the current hierarchy depending on the status of the log when reactivated.</w:t>
      </w:r>
    </w:p>
    <w:p w14:paraId="5B5E8874" w14:textId="77777777" w:rsidR="0025641E" w:rsidRPr="00AF54FF" w:rsidRDefault="0025641E" w:rsidP="0025641E">
      <w:pPr>
        <w:spacing w:before="120"/>
        <w:rPr>
          <w:b/>
        </w:rPr>
      </w:pPr>
      <w:r>
        <w:rPr>
          <w:b/>
        </w:rPr>
        <w:t>3.2.2.6.3</w:t>
      </w:r>
      <w:r>
        <w:rPr>
          <w:b/>
        </w:rPr>
        <w:tab/>
      </w:r>
      <w:r w:rsidRPr="00AF54FF">
        <w:rPr>
          <w:b/>
        </w:rPr>
        <w:tab/>
      </w:r>
      <w:r>
        <w:rPr>
          <w:b/>
        </w:rPr>
        <w:t>Email Subject</w:t>
      </w:r>
    </w:p>
    <w:p w14:paraId="54A5A4BA" w14:textId="77777777" w:rsidR="0025641E" w:rsidRDefault="0025641E" w:rsidP="0025641E">
      <w:pPr>
        <w:ind w:left="1440"/>
      </w:pPr>
      <w:r>
        <w:t>The subject line of the email will be the following:</w:t>
      </w:r>
    </w:p>
    <w:p w14:paraId="71AD648F" w14:textId="77777777" w:rsidR="0025641E" w:rsidRDefault="0025641E" w:rsidP="0025641E">
      <w:pPr>
        <w:ind w:left="1440"/>
      </w:pPr>
    </w:p>
    <w:p w14:paraId="23F7BEDB" w14:textId="77777777" w:rsidR="0025641E" w:rsidRDefault="0025641E" w:rsidP="0025641E">
      <w:pPr>
        <w:ind w:left="1440"/>
      </w:pPr>
      <w:r>
        <w:t>eCoaching Log Reactivated</w:t>
      </w:r>
    </w:p>
    <w:p w14:paraId="7261A99A" w14:textId="77777777" w:rsidR="0025641E" w:rsidRPr="00AF54FF" w:rsidRDefault="0025641E" w:rsidP="0025641E">
      <w:pPr>
        <w:spacing w:before="120"/>
        <w:rPr>
          <w:b/>
        </w:rPr>
      </w:pPr>
      <w:r>
        <w:rPr>
          <w:b/>
        </w:rPr>
        <w:t>3.2.2.6.4</w:t>
      </w:r>
      <w:r>
        <w:rPr>
          <w:b/>
        </w:rPr>
        <w:tab/>
      </w:r>
      <w:r w:rsidRPr="00AF54FF">
        <w:rPr>
          <w:b/>
        </w:rPr>
        <w:tab/>
      </w:r>
      <w:r>
        <w:rPr>
          <w:b/>
        </w:rPr>
        <w:t>Email Message</w:t>
      </w:r>
    </w:p>
    <w:p w14:paraId="27B4752E" w14:textId="77777777" w:rsidR="0025641E" w:rsidRDefault="0025641E" w:rsidP="0025641E">
      <w:pPr>
        <w:ind w:left="1440"/>
      </w:pPr>
      <w:r>
        <w:t>The message body of the email will include the following:</w:t>
      </w:r>
    </w:p>
    <w:p w14:paraId="51001F7B" w14:textId="77777777" w:rsidR="0025641E" w:rsidRDefault="0025641E" w:rsidP="0025641E">
      <w:pPr>
        <w:ind w:left="1440"/>
      </w:pPr>
    </w:p>
    <w:p w14:paraId="0CC48D40" w14:textId="77777777" w:rsidR="0025641E" w:rsidRDefault="0025641E" w:rsidP="0025641E">
      <w:pPr>
        <w:ind w:left="1440"/>
      </w:pPr>
      <w:r>
        <w:t>The following eCoaching logs have been reactivated and require your attention.</w:t>
      </w:r>
    </w:p>
    <w:p w14:paraId="6B6B8260" w14:textId="77777777" w:rsidR="0025641E" w:rsidRDefault="0025641E" w:rsidP="0025641E">
      <w:pPr>
        <w:ind w:left="1440"/>
      </w:pPr>
      <w:r>
        <w:t>[FormID]</w:t>
      </w:r>
    </w:p>
    <w:p w14:paraId="16758A93" w14:textId="77777777" w:rsidR="0025641E" w:rsidRDefault="0025641E" w:rsidP="0025641E">
      <w:pPr>
        <w:ind w:left="1440"/>
      </w:pPr>
    </w:p>
    <w:p w14:paraId="3651D9E2" w14:textId="77777777" w:rsidR="0025641E" w:rsidRDefault="0025641E" w:rsidP="0025641E">
      <w:pPr>
        <w:ind w:left="1440"/>
      </w:pPr>
      <w:r>
        <w:t>Where [FormID] represents one or more eCoaching Log form names, each on a separate line.</w:t>
      </w:r>
    </w:p>
    <w:p w14:paraId="7D207A94" w14:textId="77777777" w:rsidR="0025641E" w:rsidRDefault="0025641E" w:rsidP="0025641E">
      <w:pPr>
        <w:ind w:left="1440"/>
      </w:pPr>
    </w:p>
    <w:p w14:paraId="620B8AE8"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6FDCCBF5" w14:textId="77777777" w:rsidR="0025641E" w:rsidRPr="00AF54FF" w:rsidRDefault="0025641E" w:rsidP="0025641E">
      <w:pPr>
        <w:spacing w:before="120"/>
        <w:rPr>
          <w:b/>
        </w:rPr>
      </w:pPr>
      <w:r>
        <w:rPr>
          <w:b/>
        </w:rPr>
        <w:t>3.2.2.6.5</w:t>
      </w:r>
      <w:r>
        <w:rPr>
          <w:b/>
        </w:rPr>
        <w:tab/>
      </w:r>
      <w:r w:rsidRPr="00AF54FF">
        <w:rPr>
          <w:b/>
        </w:rPr>
        <w:tab/>
      </w:r>
      <w:r>
        <w:rPr>
          <w:b/>
        </w:rPr>
        <w:t>Warning Logs</w:t>
      </w:r>
    </w:p>
    <w:p w14:paraId="04896281" w14:textId="77777777" w:rsidR="0025641E" w:rsidRDefault="0025641E" w:rsidP="0025641E">
      <w:pPr>
        <w:ind w:left="1440"/>
      </w:pPr>
      <w:r>
        <w:t>Reactivated Warning Logs will not send notification emails.</w:t>
      </w:r>
    </w:p>
    <w:p w14:paraId="2594A2F1" w14:textId="77777777" w:rsidR="0025641E" w:rsidRDefault="0025641E" w:rsidP="0025641E">
      <w:pPr>
        <w:ind w:left="1440"/>
      </w:pPr>
    </w:p>
    <w:p w14:paraId="523BB43E" w14:textId="77777777" w:rsidR="0025641E" w:rsidRPr="000675CA" w:rsidRDefault="0025641E" w:rsidP="0025641E">
      <w:pPr>
        <w:pStyle w:val="Heading4"/>
        <w:spacing w:before="120" w:after="120"/>
        <w:rPr>
          <w:rFonts w:ascii="Arial" w:hAnsi="Arial"/>
          <w:b/>
          <w:bCs/>
          <w:sz w:val="22"/>
          <w:szCs w:val="22"/>
          <w:u w:val="none"/>
        </w:rPr>
      </w:pPr>
      <w:bookmarkStart w:id="158" w:name="_Toc495311747"/>
      <w:bookmarkStart w:id="159" w:name="_Toc171458"/>
      <w:r w:rsidRPr="000675CA">
        <w:rPr>
          <w:rFonts w:ascii="Arial" w:hAnsi="Arial"/>
          <w:b/>
          <w:bCs/>
          <w:sz w:val="22"/>
          <w:szCs w:val="22"/>
          <w:u w:val="none"/>
        </w:rPr>
        <w:t>3.2.2.</w:t>
      </w:r>
      <w:r>
        <w:rPr>
          <w:rFonts w:ascii="Arial" w:hAnsi="Arial"/>
          <w:b/>
          <w:bCs/>
          <w:sz w:val="22"/>
          <w:szCs w:val="22"/>
          <w:u w:val="none"/>
        </w:rPr>
        <w:t>7</w:t>
      </w:r>
      <w:r w:rsidRPr="000675CA">
        <w:rPr>
          <w:rFonts w:ascii="Arial" w:hAnsi="Arial"/>
          <w:b/>
          <w:bCs/>
          <w:sz w:val="22"/>
          <w:szCs w:val="22"/>
          <w:u w:val="none"/>
        </w:rPr>
        <w:tab/>
      </w:r>
      <w:r>
        <w:rPr>
          <w:rFonts w:ascii="Arial" w:hAnsi="Arial"/>
          <w:b/>
          <w:bCs/>
          <w:sz w:val="22"/>
          <w:szCs w:val="22"/>
          <w:u w:val="none"/>
        </w:rPr>
        <w:t>Email Notification for Reassigned Logs</w:t>
      </w:r>
      <w:bookmarkEnd w:id="158"/>
      <w:bookmarkEnd w:id="159"/>
      <w:r>
        <w:rPr>
          <w:rFonts w:ascii="Arial" w:hAnsi="Arial"/>
          <w:b/>
          <w:bCs/>
          <w:sz w:val="22"/>
          <w:szCs w:val="22"/>
          <w:u w:val="none"/>
        </w:rPr>
        <w:t xml:space="preserve"> </w:t>
      </w:r>
    </w:p>
    <w:p w14:paraId="577E8D4E" w14:textId="77777777" w:rsidR="0025641E" w:rsidRDefault="0025641E" w:rsidP="0025641E">
      <w:pPr>
        <w:ind w:left="720"/>
      </w:pPr>
      <w:r>
        <w:t>System will generate emails when eCoaching Logs have been reassigned.</w:t>
      </w:r>
    </w:p>
    <w:p w14:paraId="2CFFE0EC" w14:textId="77777777" w:rsidR="0025641E" w:rsidRPr="00AF54FF" w:rsidRDefault="0025641E" w:rsidP="0025641E">
      <w:pPr>
        <w:spacing w:before="120"/>
        <w:rPr>
          <w:b/>
        </w:rPr>
      </w:pPr>
      <w:r w:rsidRPr="00AF54FF">
        <w:rPr>
          <w:b/>
        </w:rPr>
        <w:t>3.2.2.</w:t>
      </w:r>
      <w:r>
        <w:rPr>
          <w:b/>
        </w:rPr>
        <w:t>7</w:t>
      </w:r>
      <w:r w:rsidRPr="00AF54FF">
        <w:rPr>
          <w:b/>
        </w:rPr>
        <w:t>.1</w:t>
      </w:r>
      <w:r w:rsidRPr="00AF54FF">
        <w:rPr>
          <w:b/>
        </w:rPr>
        <w:tab/>
      </w:r>
      <w:r w:rsidRPr="00AF54FF">
        <w:rPr>
          <w:b/>
        </w:rPr>
        <w:tab/>
        <w:t>General Format</w:t>
      </w:r>
    </w:p>
    <w:p w14:paraId="6F6493AD" w14:textId="77777777" w:rsidR="0025641E" w:rsidRDefault="0025641E" w:rsidP="0025641E">
      <w:pPr>
        <w:ind w:left="1440"/>
      </w:pPr>
      <w:r>
        <w:t>The general format of eMails generated when reassigned are the same as those through Notification of Submitted eCoaching Logs</w:t>
      </w:r>
      <w:r w:rsidRPr="00334879">
        <w:t>.</w:t>
      </w:r>
    </w:p>
    <w:p w14:paraId="00823ACE" w14:textId="77777777" w:rsidR="0025641E" w:rsidRPr="00AF54FF" w:rsidRDefault="0025641E" w:rsidP="0025641E">
      <w:pPr>
        <w:spacing w:before="120"/>
        <w:rPr>
          <w:b/>
        </w:rPr>
      </w:pPr>
      <w:r>
        <w:rPr>
          <w:b/>
        </w:rPr>
        <w:t>3.2.2.7.2</w:t>
      </w:r>
      <w:r>
        <w:rPr>
          <w:b/>
        </w:rPr>
        <w:tab/>
      </w:r>
      <w:r w:rsidRPr="00AF54FF">
        <w:rPr>
          <w:b/>
        </w:rPr>
        <w:tab/>
      </w:r>
      <w:r>
        <w:rPr>
          <w:b/>
        </w:rPr>
        <w:t>Email Recipient</w:t>
      </w:r>
    </w:p>
    <w:p w14:paraId="1F169421" w14:textId="77777777" w:rsidR="0025641E" w:rsidRDefault="0025641E" w:rsidP="0025641E">
      <w:pPr>
        <w:ind w:left="1440"/>
      </w:pPr>
      <w:r>
        <w:t>The eCoaching log email will be sent to the person the log is being reassigned to.  A Carbon Copy email will be sent to the person the log is being reassigned from.</w:t>
      </w:r>
    </w:p>
    <w:p w14:paraId="403D7EAC" w14:textId="77777777" w:rsidR="0025641E" w:rsidRPr="00AF54FF" w:rsidRDefault="0025641E" w:rsidP="0025641E">
      <w:pPr>
        <w:spacing w:before="120"/>
        <w:rPr>
          <w:b/>
        </w:rPr>
      </w:pPr>
      <w:r>
        <w:rPr>
          <w:b/>
        </w:rPr>
        <w:t>3.2.2.7.3</w:t>
      </w:r>
      <w:r>
        <w:rPr>
          <w:b/>
        </w:rPr>
        <w:tab/>
      </w:r>
      <w:r w:rsidRPr="00AF54FF">
        <w:rPr>
          <w:b/>
        </w:rPr>
        <w:tab/>
      </w:r>
      <w:r>
        <w:rPr>
          <w:b/>
        </w:rPr>
        <w:t>Email Subject</w:t>
      </w:r>
    </w:p>
    <w:p w14:paraId="123152CF" w14:textId="77777777" w:rsidR="0025641E" w:rsidRDefault="0025641E" w:rsidP="0025641E">
      <w:pPr>
        <w:ind w:left="1440"/>
      </w:pPr>
      <w:r>
        <w:t>The subject line of the email will be the following:</w:t>
      </w:r>
    </w:p>
    <w:p w14:paraId="0942818E" w14:textId="77777777" w:rsidR="0025641E" w:rsidRDefault="0025641E" w:rsidP="0025641E">
      <w:pPr>
        <w:ind w:left="1440"/>
      </w:pPr>
    </w:p>
    <w:p w14:paraId="5770DA75" w14:textId="77777777" w:rsidR="0025641E" w:rsidRDefault="0025641E" w:rsidP="0025641E">
      <w:pPr>
        <w:ind w:left="1440"/>
      </w:pPr>
      <w:r>
        <w:t>eCoaching Log Reassigned</w:t>
      </w:r>
    </w:p>
    <w:p w14:paraId="1F79AB59" w14:textId="77777777" w:rsidR="0025641E" w:rsidRPr="00AF54FF" w:rsidRDefault="0025641E" w:rsidP="0025641E">
      <w:pPr>
        <w:spacing w:before="120"/>
        <w:rPr>
          <w:b/>
        </w:rPr>
      </w:pPr>
      <w:r>
        <w:rPr>
          <w:b/>
        </w:rPr>
        <w:t>3.2.2.7.4</w:t>
      </w:r>
      <w:r>
        <w:rPr>
          <w:b/>
        </w:rPr>
        <w:tab/>
      </w:r>
      <w:r w:rsidRPr="00AF54FF">
        <w:rPr>
          <w:b/>
        </w:rPr>
        <w:tab/>
      </w:r>
      <w:r>
        <w:rPr>
          <w:b/>
        </w:rPr>
        <w:t>Email Message</w:t>
      </w:r>
    </w:p>
    <w:p w14:paraId="19AF3DF1" w14:textId="77777777" w:rsidR="0025641E" w:rsidRDefault="0025641E" w:rsidP="0025641E">
      <w:pPr>
        <w:ind w:left="1440"/>
      </w:pPr>
      <w:r>
        <w:t>The message body of the email will include the following:</w:t>
      </w:r>
    </w:p>
    <w:p w14:paraId="72E7FA66" w14:textId="77777777" w:rsidR="0025641E" w:rsidRDefault="0025641E" w:rsidP="0025641E">
      <w:pPr>
        <w:ind w:left="1440"/>
      </w:pPr>
    </w:p>
    <w:p w14:paraId="487E0F91" w14:textId="77777777" w:rsidR="0025641E" w:rsidRDefault="0025641E" w:rsidP="0025641E">
      <w:pPr>
        <w:ind w:left="1440"/>
      </w:pPr>
      <w:r w:rsidRPr="00076DE3">
        <w:t>The following eCoaching Logs have been reassigned to you and require your attention.  Please review and discuss with the employee.</w:t>
      </w:r>
    </w:p>
    <w:p w14:paraId="272818E6" w14:textId="77777777" w:rsidR="0025641E" w:rsidRDefault="0025641E" w:rsidP="0025641E">
      <w:pPr>
        <w:ind w:left="1440"/>
      </w:pPr>
      <w:r>
        <w:t>[FormID]</w:t>
      </w:r>
    </w:p>
    <w:p w14:paraId="4850069F" w14:textId="77777777" w:rsidR="0025641E" w:rsidRDefault="0025641E" w:rsidP="0025641E">
      <w:pPr>
        <w:ind w:left="1440"/>
      </w:pPr>
    </w:p>
    <w:p w14:paraId="411ADE26" w14:textId="77777777" w:rsidR="0025641E" w:rsidRDefault="0025641E" w:rsidP="0025641E">
      <w:pPr>
        <w:ind w:left="1440"/>
      </w:pPr>
      <w:r>
        <w:t>Where [FormID] represents one or more eCoaching Log form names, each on a separate line.</w:t>
      </w:r>
    </w:p>
    <w:p w14:paraId="3EC93038" w14:textId="77777777" w:rsidR="0025641E" w:rsidRDefault="0025641E" w:rsidP="0025641E">
      <w:pPr>
        <w:ind w:left="1440"/>
      </w:pPr>
    </w:p>
    <w:p w14:paraId="474BBB12" w14:textId="77777777" w:rsidR="0025641E" w:rsidRDefault="0025641E" w:rsidP="0025641E">
      <w:pPr>
        <w:ind w:left="1440"/>
      </w:pPr>
      <w:r>
        <w:t>Note: the text following the form ids listed (‘</w:t>
      </w:r>
      <w:r w:rsidRPr="00076DE3">
        <w:t xml:space="preserve">Please click here to open the coaching application and select the </w:t>
      </w:r>
      <w:r>
        <w:t>‘</w:t>
      </w:r>
      <w:r w:rsidRPr="00076DE3">
        <w:t>My Dashboard</w:t>
      </w:r>
      <w:r>
        <w:t>’</w:t>
      </w:r>
      <w:r w:rsidRPr="00076DE3">
        <w:t xml:space="preserve"> tab to view the below form ID for details.</w:t>
      </w:r>
      <w:r>
        <w:t>’) will contain a link to the default eCoaching Log page.</w:t>
      </w:r>
    </w:p>
    <w:p w14:paraId="3F547C81" w14:textId="77777777" w:rsidR="0025641E" w:rsidRDefault="0025641E" w:rsidP="0025641E">
      <w:pPr>
        <w:ind w:left="1440"/>
      </w:pPr>
    </w:p>
    <w:p w14:paraId="273927F9" w14:textId="77777777" w:rsidR="0025641E" w:rsidRPr="000675CA" w:rsidRDefault="0025641E" w:rsidP="0025641E">
      <w:pPr>
        <w:pStyle w:val="Heading4"/>
        <w:spacing w:before="120" w:after="120"/>
        <w:rPr>
          <w:rFonts w:ascii="Arial" w:hAnsi="Arial"/>
          <w:b/>
          <w:bCs/>
          <w:sz w:val="22"/>
          <w:szCs w:val="22"/>
          <w:u w:val="none"/>
        </w:rPr>
      </w:pPr>
      <w:bookmarkStart w:id="160" w:name="_Toc495311748"/>
      <w:bookmarkStart w:id="161" w:name="_Toc171459"/>
      <w:r w:rsidRPr="000675CA">
        <w:rPr>
          <w:rFonts w:ascii="Arial" w:hAnsi="Arial"/>
          <w:b/>
          <w:bCs/>
          <w:sz w:val="22"/>
          <w:szCs w:val="22"/>
          <w:u w:val="none"/>
        </w:rPr>
        <w:t>3.2.2.</w:t>
      </w:r>
      <w:r>
        <w:rPr>
          <w:rFonts w:ascii="Arial" w:hAnsi="Arial"/>
          <w:b/>
          <w:bCs/>
          <w:sz w:val="22"/>
          <w:szCs w:val="22"/>
          <w:u w:val="none"/>
        </w:rPr>
        <w:t>8</w:t>
      </w:r>
      <w:r w:rsidRPr="000675CA">
        <w:rPr>
          <w:rFonts w:ascii="Arial" w:hAnsi="Arial"/>
          <w:b/>
          <w:bCs/>
          <w:sz w:val="22"/>
          <w:szCs w:val="22"/>
          <w:u w:val="none"/>
        </w:rPr>
        <w:tab/>
      </w:r>
      <w:r>
        <w:rPr>
          <w:rFonts w:ascii="Arial" w:hAnsi="Arial"/>
          <w:b/>
          <w:bCs/>
          <w:sz w:val="22"/>
          <w:szCs w:val="22"/>
          <w:u w:val="none"/>
        </w:rPr>
        <w:t>Email Notification for Completed Logs</w:t>
      </w:r>
      <w:bookmarkEnd w:id="160"/>
      <w:bookmarkEnd w:id="161"/>
      <w:r>
        <w:rPr>
          <w:rFonts w:ascii="Arial" w:hAnsi="Arial"/>
          <w:b/>
          <w:bCs/>
          <w:sz w:val="22"/>
          <w:szCs w:val="22"/>
          <w:u w:val="none"/>
        </w:rPr>
        <w:t xml:space="preserve"> </w:t>
      </w:r>
    </w:p>
    <w:p w14:paraId="56BF3D65" w14:textId="77777777" w:rsidR="0025641E" w:rsidRDefault="0025641E" w:rsidP="0025641E">
      <w:pPr>
        <w:ind w:left="720"/>
      </w:pPr>
      <w:r>
        <w:t>System will generate emails when eCoaching Logs have been completed.</w:t>
      </w:r>
    </w:p>
    <w:p w14:paraId="01A31F8A" w14:textId="77777777" w:rsidR="0025641E" w:rsidRPr="00AF54FF" w:rsidRDefault="0025641E" w:rsidP="0025641E">
      <w:pPr>
        <w:spacing w:before="120"/>
        <w:rPr>
          <w:b/>
        </w:rPr>
      </w:pPr>
      <w:r w:rsidRPr="00AF54FF">
        <w:rPr>
          <w:b/>
        </w:rPr>
        <w:t>3.2.2.</w:t>
      </w:r>
      <w:r>
        <w:rPr>
          <w:b/>
        </w:rPr>
        <w:t>8</w:t>
      </w:r>
      <w:r w:rsidRPr="00AF54FF">
        <w:rPr>
          <w:b/>
        </w:rPr>
        <w:t>.1</w:t>
      </w:r>
      <w:r w:rsidRPr="00AF54FF">
        <w:rPr>
          <w:b/>
        </w:rPr>
        <w:tab/>
      </w:r>
      <w:r w:rsidRPr="00AF54FF">
        <w:rPr>
          <w:b/>
        </w:rPr>
        <w:tab/>
        <w:t>General Format</w:t>
      </w:r>
    </w:p>
    <w:p w14:paraId="69FDAE6C" w14:textId="77777777" w:rsidR="0025641E" w:rsidRDefault="0025641E" w:rsidP="0025641E">
      <w:pPr>
        <w:ind w:left="1440"/>
      </w:pPr>
      <w:r>
        <w:lastRenderedPageBreak/>
        <w:t>The general format of eMails generated when completed are the same as those through Notification of Submitted eCoaching Logs</w:t>
      </w:r>
      <w:r w:rsidRPr="00334879">
        <w:t>.</w:t>
      </w:r>
    </w:p>
    <w:p w14:paraId="44195567" w14:textId="77777777" w:rsidR="0025641E" w:rsidRPr="00AF54FF" w:rsidRDefault="0025641E" w:rsidP="0025641E">
      <w:pPr>
        <w:spacing w:before="120"/>
        <w:rPr>
          <w:b/>
        </w:rPr>
      </w:pPr>
      <w:r>
        <w:rPr>
          <w:b/>
        </w:rPr>
        <w:t>3.2.2.8.2</w:t>
      </w:r>
      <w:r>
        <w:rPr>
          <w:b/>
        </w:rPr>
        <w:tab/>
      </w:r>
      <w:r w:rsidRPr="00AF54FF">
        <w:rPr>
          <w:b/>
        </w:rPr>
        <w:tab/>
      </w:r>
      <w:r>
        <w:rPr>
          <w:b/>
        </w:rPr>
        <w:t>Email Recipient</w:t>
      </w:r>
    </w:p>
    <w:p w14:paraId="1AEE3280" w14:textId="77777777" w:rsidR="0025641E" w:rsidRDefault="0025641E" w:rsidP="0025641E">
      <w:pPr>
        <w:ind w:left="1440"/>
      </w:pPr>
      <w:r>
        <w:t>The eCoaching log email will be sent to the supervisor and manager in the hierarchy of the log’s recipient/owner.</w:t>
      </w:r>
    </w:p>
    <w:p w14:paraId="3F14296C" w14:textId="77777777" w:rsidR="0025641E" w:rsidRPr="00AF54FF" w:rsidRDefault="0025641E" w:rsidP="0025641E">
      <w:pPr>
        <w:spacing w:before="120"/>
        <w:rPr>
          <w:b/>
        </w:rPr>
      </w:pPr>
      <w:r>
        <w:rPr>
          <w:b/>
        </w:rPr>
        <w:t>3.2.2.8.3</w:t>
      </w:r>
      <w:r>
        <w:rPr>
          <w:b/>
        </w:rPr>
        <w:tab/>
      </w:r>
      <w:r w:rsidRPr="00AF54FF">
        <w:rPr>
          <w:b/>
        </w:rPr>
        <w:tab/>
      </w:r>
      <w:r>
        <w:rPr>
          <w:b/>
        </w:rPr>
        <w:t>Email Subject</w:t>
      </w:r>
    </w:p>
    <w:p w14:paraId="0385F4AC" w14:textId="77777777" w:rsidR="0025641E" w:rsidRDefault="0025641E" w:rsidP="0025641E">
      <w:pPr>
        <w:ind w:left="1440"/>
      </w:pPr>
      <w:r>
        <w:t>The subject line of the email will be the following:</w:t>
      </w:r>
    </w:p>
    <w:p w14:paraId="45081532" w14:textId="77777777" w:rsidR="0025641E" w:rsidRDefault="0025641E" w:rsidP="0025641E">
      <w:pPr>
        <w:ind w:left="1440"/>
      </w:pPr>
    </w:p>
    <w:p w14:paraId="6221E72B" w14:textId="77777777" w:rsidR="0025641E" w:rsidRDefault="0025641E" w:rsidP="0025641E">
      <w:pPr>
        <w:ind w:left="1440"/>
      </w:pPr>
      <w:r>
        <w:t>eCoaching Log Completed (&lt;EMPLOYEE NAME&gt;)</w:t>
      </w:r>
    </w:p>
    <w:p w14:paraId="49AE4BD0" w14:textId="77777777" w:rsidR="0025641E" w:rsidRDefault="0025641E" w:rsidP="0025641E">
      <w:pPr>
        <w:ind w:left="1440"/>
      </w:pPr>
    </w:p>
    <w:p w14:paraId="3E9F59AE" w14:textId="77777777" w:rsidR="0025641E" w:rsidRDefault="0025641E" w:rsidP="0025641E">
      <w:pPr>
        <w:ind w:left="1440"/>
      </w:pPr>
      <w:r>
        <w:t>Where [EMPLOYEE NAME] is the name of the employee recipient/owner of the completed log.</w:t>
      </w:r>
    </w:p>
    <w:p w14:paraId="0240505E" w14:textId="77777777" w:rsidR="0025641E" w:rsidRPr="00AF54FF" w:rsidRDefault="0025641E" w:rsidP="0025641E">
      <w:pPr>
        <w:spacing w:before="120"/>
        <w:rPr>
          <w:b/>
        </w:rPr>
      </w:pPr>
      <w:r>
        <w:rPr>
          <w:b/>
        </w:rPr>
        <w:t>3.2.2.8.4</w:t>
      </w:r>
      <w:r>
        <w:rPr>
          <w:b/>
        </w:rPr>
        <w:tab/>
      </w:r>
      <w:r w:rsidRPr="00AF54FF">
        <w:rPr>
          <w:b/>
        </w:rPr>
        <w:tab/>
      </w:r>
      <w:r>
        <w:rPr>
          <w:b/>
        </w:rPr>
        <w:t>Email Message</w:t>
      </w:r>
    </w:p>
    <w:p w14:paraId="7857C5B1" w14:textId="77777777" w:rsidR="0025641E" w:rsidRDefault="0025641E" w:rsidP="0025641E">
      <w:pPr>
        <w:ind w:left="1440"/>
      </w:pPr>
      <w:r>
        <w:t>The message body of the email will include the following:</w:t>
      </w:r>
    </w:p>
    <w:p w14:paraId="5A480333" w14:textId="77777777" w:rsidR="0025641E" w:rsidRDefault="0025641E" w:rsidP="0025641E">
      <w:pPr>
        <w:ind w:left="1440"/>
      </w:pPr>
    </w:p>
    <w:p w14:paraId="17AF9BAA" w14:textId="77777777" w:rsidR="0025641E" w:rsidRDefault="0025641E" w:rsidP="0025641E">
      <w:pPr>
        <w:ind w:left="1440"/>
      </w:pPr>
      <w:r w:rsidRPr="00076DE3">
        <w:t>The following eCoaching Log</w:t>
      </w:r>
      <w:r>
        <w:t xml:space="preserve"> has been completed.  Please see the employee’s comments below:</w:t>
      </w:r>
    </w:p>
    <w:p w14:paraId="46F37DF5" w14:textId="77777777" w:rsidR="0025641E" w:rsidRDefault="0025641E" w:rsidP="0025641E">
      <w:pPr>
        <w:ind w:left="1440"/>
      </w:pPr>
    </w:p>
    <w:p w14:paraId="0633F880" w14:textId="77777777" w:rsidR="0025641E" w:rsidRDefault="0025641E" w:rsidP="0025641E">
      <w:pPr>
        <w:ind w:left="1440"/>
      </w:pPr>
      <w:r>
        <w:t>[FormID]</w:t>
      </w:r>
    </w:p>
    <w:p w14:paraId="12D0E779" w14:textId="77777777" w:rsidR="0025641E" w:rsidRDefault="0025641E" w:rsidP="0025641E">
      <w:pPr>
        <w:ind w:left="1440"/>
      </w:pPr>
      <w:r>
        <w:t>[CSRComments]</w:t>
      </w:r>
    </w:p>
    <w:p w14:paraId="734CBD6F" w14:textId="77777777" w:rsidR="0025641E" w:rsidRDefault="0025641E" w:rsidP="0025641E">
      <w:pPr>
        <w:ind w:left="1440"/>
      </w:pPr>
    </w:p>
    <w:p w14:paraId="620C392B" w14:textId="77777777" w:rsidR="0025641E" w:rsidRDefault="0025641E" w:rsidP="0025641E">
      <w:pPr>
        <w:ind w:left="1440"/>
      </w:pPr>
      <w:r>
        <w:t>Where [FormID] represents the eCoaching Log form name and [CSRComments] represents the text comments the employee submitted when completing the eCoaching Log.</w:t>
      </w:r>
    </w:p>
    <w:p w14:paraId="09FA0B8E" w14:textId="77777777" w:rsidR="0025641E" w:rsidRPr="00AF54FF" w:rsidRDefault="0025641E" w:rsidP="0025641E">
      <w:pPr>
        <w:spacing w:before="120"/>
        <w:rPr>
          <w:b/>
        </w:rPr>
      </w:pPr>
      <w:r>
        <w:rPr>
          <w:b/>
        </w:rPr>
        <w:t>3.2.2.8.5</w:t>
      </w:r>
      <w:r>
        <w:rPr>
          <w:b/>
        </w:rPr>
        <w:tab/>
      </w:r>
      <w:r w:rsidRPr="00AF54FF">
        <w:rPr>
          <w:b/>
        </w:rPr>
        <w:tab/>
      </w:r>
      <w:r>
        <w:rPr>
          <w:b/>
        </w:rPr>
        <w:t>Module</w:t>
      </w:r>
    </w:p>
    <w:p w14:paraId="5899ED66" w14:textId="77777777" w:rsidR="0025641E" w:rsidRDefault="0025641E" w:rsidP="0025641E">
      <w:pPr>
        <w:ind w:left="1440"/>
      </w:pPr>
      <w:r>
        <w:t>The completion notification will be for eCoaching log in the CSR module only.</w:t>
      </w:r>
    </w:p>
    <w:p w14:paraId="24353F58" w14:textId="77777777" w:rsidR="0025641E" w:rsidRPr="00AF54FF" w:rsidRDefault="0025641E" w:rsidP="0025641E">
      <w:pPr>
        <w:spacing w:before="120"/>
        <w:rPr>
          <w:b/>
        </w:rPr>
      </w:pPr>
      <w:r>
        <w:rPr>
          <w:b/>
        </w:rPr>
        <w:t>3.2.2.8.6</w:t>
      </w:r>
      <w:r>
        <w:rPr>
          <w:b/>
        </w:rPr>
        <w:tab/>
      </w:r>
      <w:r w:rsidRPr="00AF54FF">
        <w:rPr>
          <w:b/>
        </w:rPr>
        <w:tab/>
      </w:r>
      <w:r>
        <w:rPr>
          <w:b/>
        </w:rPr>
        <w:t>eCoaching Logs</w:t>
      </w:r>
    </w:p>
    <w:p w14:paraId="29CBCBEA" w14:textId="77777777" w:rsidR="0025641E" w:rsidRDefault="0025641E" w:rsidP="0025641E">
      <w:pPr>
        <w:ind w:left="1440"/>
      </w:pPr>
      <w:r>
        <w:t>All eCoaching logs regardless of source, reason, sub-reason, or value will send email notification upon completion.</w:t>
      </w:r>
    </w:p>
    <w:p w14:paraId="0A5AABA6" w14:textId="77777777" w:rsidR="0025641E" w:rsidRPr="00AF54FF" w:rsidRDefault="0025641E" w:rsidP="0025641E">
      <w:pPr>
        <w:spacing w:before="120"/>
        <w:rPr>
          <w:b/>
        </w:rPr>
      </w:pPr>
      <w:r>
        <w:rPr>
          <w:b/>
        </w:rPr>
        <w:t>3.2.2.8.7</w:t>
      </w:r>
      <w:r>
        <w:rPr>
          <w:b/>
        </w:rPr>
        <w:tab/>
      </w:r>
      <w:r w:rsidRPr="00AF54FF">
        <w:rPr>
          <w:b/>
        </w:rPr>
        <w:tab/>
      </w:r>
      <w:r>
        <w:rPr>
          <w:b/>
        </w:rPr>
        <w:t xml:space="preserve">Notification </w:t>
      </w:r>
    </w:p>
    <w:p w14:paraId="5377B866" w14:textId="77777777" w:rsidR="0025641E" w:rsidRDefault="0025641E" w:rsidP="0025641E">
      <w:pPr>
        <w:ind w:left="1440"/>
      </w:pPr>
      <w:r>
        <w:t>The email notification will be sent immediately when the log is submitted as complete.</w:t>
      </w:r>
    </w:p>
    <w:p w14:paraId="41EFEDA6" w14:textId="0AC942FF" w:rsidR="001F553D" w:rsidRPr="000675CA" w:rsidRDefault="001F553D" w:rsidP="001F553D">
      <w:pPr>
        <w:pStyle w:val="Heading4"/>
        <w:spacing w:before="120" w:after="120"/>
        <w:rPr>
          <w:rFonts w:ascii="Arial" w:hAnsi="Arial"/>
          <w:b/>
          <w:bCs/>
          <w:sz w:val="22"/>
          <w:szCs w:val="22"/>
          <w:u w:val="none"/>
        </w:rPr>
      </w:pPr>
      <w:r w:rsidRPr="000675CA">
        <w:rPr>
          <w:rFonts w:ascii="Arial" w:hAnsi="Arial"/>
          <w:b/>
          <w:bCs/>
          <w:sz w:val="22"/>
          <w:szCs w:val="22"/>
          <w:u w:val="none"/>
        </w:rPr>
        <w:t>3.2.2.</w:t>
      </w:r>
      <w:r>
        <w:rPr>
          <w:rFonts w:ascii="Arial" w:hAnsi="Arial"/>
          <w:b/>
          <w:bCs/>
          <w:sz w:val="22"/>
          <w:szCs w:val="22"/>
          <w:u w:val="none"/>
        </w:rPr>
        <w:t>9 Email Notification for Follow-up</w:t>
      </w:r>
    </w:p>
    <w:p w14:paraId="2C7CDE03" w14:textId="325AEB99" w:rsidR="001F553D" w:rsidRDefault="001F553D" w:rsidP="001F553D">
      <w:pPr>
        <w:ind w:left="720"/>
      </w:pPr>
      <w:r>
        <w:t>System will generate emails when eCoaching Logs have been flagged for follow-up and the follow-up date has been reached.</w:t>
      </w:r>
    </w:p>
    <w:p w14:paraId="4D5DD15C" w14:textId="538DEC95" w:rsidR="001F553D" w:rsidRPr="00AF54FF" w:rsidRDefault="001F553D" w:rsidP="001F553D">
      <w:pPr>
        <w:spacing w:before="120"/>
        <w:rPr>
          <w:b/>
        </w:rPr>
      </w:pPr>
      <w:r w:rsidRPr="00AF54FF">
        <w:rPr>
          <w:b/>
        </w:rPr>
        <w:t>3.2.2.</w:t>
      </w:r>
      <w:r w:rsidR="00256A90">
        <w:rPr>
          <w:b/>
        </w:rPr>
        <w:t>9</w:t>
      </w:r>
      <w:r w:rsidRPr="00AF54FF">
        <w:rPr>
          <w:b/>
        </w:rPr>
        <w:t>.1</w:t>
      </w:r>
      <w:r w:rsidRPr="00AF54FF">
        <w:rPr>
          <w:b/>
        </w:rPr>
        <w:tab/>
      </w:r>
      <w:r w:rsidRPr="00AF54FF">
        <w:rPr>
          <w:b/>
        </w:rPr>
        <w:tab/>
        <w:t>General Format</w:t>
      </w:r>
    </w:p>
    <w:p w14:paraId="2335A013" w14:textId="77777777" w:rsidR="001F553D" w:rsidRDefault="001F553D" w:rsidP="001F553D">
      <w:pPr>
        <w:ind w:left="1440"/>
      </w:pPr>
      <w:r>
        <w:t>The general format of eMails generated when completed are the same as those through Notification of Submitted eCoaching Logs</w:t>
      </w:r>
      <w:r w:rsidRPr="00334879">
        <w:t>.</w:t>
      </w:r>
    </w:p>
    <w:p w14:paraId="5B4AB0B9" w14:textId="2828E00C" w:rsidR="001F553D" w:rsidRPr="00AF54FF" w:rsidRDefault="00256A90" w:rsidP="001F553D">
      <w:pPr>
        <w:spacing w:before="120"/>
        <w:rPr>
          <w:b/>
        </w:rPr>
      </w:pPr>
      <w:r>
        <w:rPr>
          <w:b/>
        </w:rPr>
        <w:t>3.2.2.9</w:t>
      </w:r>
      <w:r w:rsidR="001F553D">
        <w:rPr>
          <w:b/>
        </w:rPr>
        <w:t>.2</w:t>
      </w:r>
      <w:r w:rsidR="001F553D">
        <w:rPr>
          <w:b/>
        </w:rPr>
        <w:tab/>
      </w:r>
      <w:r w:rsidR="001F553D" w:rsidRPr="00AF54FF">
        <w:rPr>
          <w:b/>
        </w:rPr>
        <w:tab/>
      </w:r>
      <w:r w:rsidR="001F553D">
        <w:rPr>
          <w:b/>
        </w:rPr>
        <w:t>Email Recipient</w:t>
      </w:r>
    </w:p>
    <w:p w14:paraId="5B6A8F68" w14:textId="650D0C7E" w:rsidR="001F553D" w:rsidRDefault="001F553D" w:rsidP="001F553D">
      <w:pPr>
        <w:ind w:left="1440"/>
      </w:pPr>
      <w:r>
        <w:t>The eCoaching log email will be sent to the supervisor in the hierarchy of the log’s recipient/owner.</w:t>
      </w:r>
    </w:p>
    <w:p w14:paraId="220C7FB2" w14:textId="706BD0BE" w:rsidR="001F553D" w:rsidRPr="00AF54FF" w:rsidRDefault="00256A90" w:rsidP="001F553D">
      <w:pPr>
        <w:spacing w:before="120"/>
        <w:rPr>
          <w:b/>
        </w:rPr>
      </w:pPr>
      <w:r>
        <w:rPr>
          <w:b/>
        </w:rPr>
        <w:t>3.2.2.9</w:t>
      </w:r>
      <w:r w:rsidR="001F553D">
        <w:rPr>
          <w:b/>
        </w:rPr>
        <w:t>.3</w:t>
      </w:r>
      <w:r w:rsidR="001F553D">
        <w:rPr>
          <w:b/>
        </w:rPr>
        <w:tab/>
      </w:r>
      <w:r w:rsidR="001F553D" w:rsidRPr="00AF54FF">
        <w:rPr>
          <w:b/>
        </w:rPr>
        <w:tab/>
      </w:r>
      <w:r w:rsidR="001F553D">
        <w:rPr>
          <w:b/>
        </w:rPr>
        <w:t>Email Subject</w:t>
      </w:r>
    </w:p>
    <w:p w14:paraId="548B8D41" w14:textId="77777777" w:rsidR="001F553D" w:rsidRDefault="001F553D" w:rsidP="001F553D">
      <w:pPr>
        <w:ind w:left="1440"/>
      </w:pPr>
      <w:r>
        <w:t>The subject line of the email will be the following:</w:t>
      </w:r>
    </w:p>
    <w:p w14:paraId="08B6DC4B" w14:textId="77777777" w:rsidR="001F553D" w:rsidRDefault="001F553D" w:rsidP="001F553D">
      <w:pPr>
        <w:ind w:left="1440"/>
      </w:pPr>
    </w:p>
    <w:p w14:paraId="6A2DEF60" w14:textId="5B52F58D" w:rsidR="001F553D" w:rsidRDefault="001F553D" w:rsidP="001F553D">
      <w:pPr>
        <w:ind w:left="1440"/>
      </w:pPr>
      <w:r>
        <w:t>eCoaching Log Follow-up (&lt;EMPLOYEE NAME&gt;)</w:t>
      </w:r>
    </w:p>
    <w:p w14:paraId="7F4536AC" w14:textId="77777777" w:rsidR="001F553D" w:rsidRDefault="001F553D" w:rsidP="001F553D">
      <w:pPr>
        <w:ind w:left="1440"/>
      </w:pPr>
    </w:p>
    <w:p w14:paraId="1D4F6DE8" w14:textId="77777777" w:rsidR="001F553D" w:rsidRDefault="001F553D" w:rsidP="001F553D">
      <w:pPr>
        <w:ind w:left="1440"/>
      </w:pPr>
      <w:r>
        <w:t>Where [EMPLOYEE NAME] is the name of the employee recipient/owner of the completed log.</w:t>
      </w:r>
    </w:p>
    <w:p w14:paraId="0B3815DB" w14:textId="2AEBCEEE" w:rsidR="001F553D" w:rsidRPr="00AF54FF" w:rsidRDefault="00256A90" w:rsidP="001F553D">
      <w:pPr>
        <w:spacing w:before="120"/>
        <w:rPr>
          <w:b/>
        </w:rPr>
      </w:pPr>
      <w:r>
        <w:rPr>
          <w:b/>
        </w:rPr>
        <w:t>3.2.2.9</w:t>
      </w:r>
      <w:r w:rsidR="001F553D">
        <w:rPr>
          <w:b/>
        </w:rPr>
        <w:t>.4</w:t>
      </w:r>
      <w:r w:rsidR="001F553D">
        <w:rPr>
          <w:b/>
        </w:rPr>
        <w:tab/>
      </w:r>
      <w:r w:rsidR="001F553D" w:rsidRPr="00AF54FF">
        <w:rPr>
          <w:b/>
        </w:rPr>
        <w:tab/>
      </w:r>
      <w:r w:rsidR="001F553D">
        <w:rPr>
          <w:b/>
        </w:rPr>
        <w:t>Email Message</w:t>
      </w:r>
    </w:p>
    <w:p w14:paraId="01AB2B5C" w14:textId="77777777" w:rsidR="001F553D" w:rsidRDefault="001F553D" w:rsidP="001F553D">
      <w:pPr>
        <w:ind w:left="1440"/>
      </w:pPr>
      <w:r>
        <w:t>The message body of the email will include the following:</w:t>
      </w:r>
    </w:p>
    <w:p w14:paraId="1EAB0FC3" w14:textId="77777777" w:rsidR="001F553D" w:rsidRDefault="001F553D" w:rsidP="001F553D">
      <w:pPr>
        <w:ind w:left="1440"/>
      </w:pPr>
    </w:p>
    <w:p w14:paraId="23886D2F" w14:textId="15B8784D" w:rsidR="001F553D" w:rsidRDefault="001F553D" w:rsidP="001F553D">
      <w:pPr>
        <w:ind w:left="1440"/>
      </w:pPr>
      <w:r>
        <w:t xml:space="preserve">You are required to follow-up with the employee on the following </w:t>
      </w:r>
      <w:r w:rsidRPr="00076DE3">
        <w:t>eCoaching Log</w:t>
      </w:r>
      <w:r>
        <w:t>:</w:t>
      </w:r>
    </w:p>
    <w:p w14:paraId="43D1572D" w14:textId="77777777" w:rsidR="001F553D" w:rsidRDefault="001F553D" w:rsidP="001F553D">
      <w:pPr>
        <w:ind w:left="1440"/>
      </w:pPr>
    </w:p>
    <w:p w14:paraId="0EA85222" w14:textId="533A4502" w:rsidR="001F553D" w:rsidRDefault="001F553D" w:rsidP="001F553D">
      <w:pPr>
        <w:ind w:left="1440"/>
      </w:pPr>
      <w:r>
        <w:t>[FormID]</w:t>
      </w:r>
    </w:p>
    <w:p w14:paraId="6A638857" w14:textId="77777777" w:rsidR="001F553D" w:rsidRDefault="001F553D" w:rsidP="001F553D">
      <w:pPr>
        <w:ind w:left="1440"/>
      </w:pPr>
    </w:p>
    <w:p w14:paraId="07724EF8" w14:textId="377C4099" w:rsidR="001F553D" w:rsidRDefault="001F553D" w:rsidP="001F553D">
      <w:pPr>
        <w:ind w:left="1440"/>
      </w:pPr>
      <w:r>
        <w:lastRenderedPageBreak/>
        <w:t>Where [FormID] represents the eCoaching Log form name.</w:t>
      </w:r>
    </w:p>
    <w:p w14:paraId="474C4002" w14:textId="28E4AC2B" w:rsidR="001F553D" w:rsidRPr="00AF54FF" w:rsidRDefault="001F553D" w:rsidP="001F553D">
      <w:pPr>
        <w:spacing w:before="120"/>
        <w:rPr>
          <w:b/>
        </w:rPr>
      </w:pPr>
      <w:r>
        <w:rPr>
          <w:b/>
        </w:rPr>
        <w:t>3.2.2.</w:t>
      </w:r>
      <w:r w:rsidR="00256A90">
        <w:rPr>
          <w:b/>
        </w:rPr>
        <w:t>9</w:t>
      </w:r>
      <w:r>
        <w:rPr>
          <w:b/>
        </w:rPr>
        <w:t>.5</w:t>
      </w:r>
      <w:r>
        <w:rPr>
          <w:b/>
        </w:rPr>
        <w:tab/>
      </w:r>
      <w:r w:rsidRPr="00AF54FF">
        <w:rPr>
          <w:b/>
        </w:rPr>
        <w:tab/>
      </w:r>
      <w:r>
        <w:rPr>
          <w:b/>
        </w:rPr>
        <w:t>Module</w:t>
      </w:r>
    </w:p>
    <w:p w14:paraId="5340643E" w14:textId="503885A4" w:rsidR="001F553D" w:rsidRDefault="001F553D" w:rsidP="001F553D">
      <w:pPr>
        <w:ind w:left="1440"/>
      </w:pPr>
      <w:r>
        <w:t>The follow-up notification will be for eCoaching log in the CSR module only.</w:t>
      </w:r>
    </w:p>
    <w:p w14:paraId="68527E5B" w14:textId="0CFE3741" w:rsidR="001F553D" w:rsidRPr="00AF54FF" w:rsidRDefault="001F553D" w:rsidP="001F553D">
      <w:pPr>
        <w:spacing w:before="120"/>
        <w:rPr>
          <w:b/>
        </w:rPr>
      </w:pPr>
      <w:r>
        <w:rPr>
          <w:b/>
        </w:rPr>
        <w:t>3.2</w:t>
      </w:r>
      <w:r w:rsidR="00256A90">
        <w:rPr>
          <w:b/>
        </w:rPr>
        <w:t>.2.9</w:t>
      </w:r>
      <w:r>
        <w:rPr>
          <w:b/>
        </w:rPr>
        <w:t>.6</w:t>
      </w:r>
      <w:r>
        <w:rPr>
          <w:b/>
        </w:rPr>
        <w:tab/>
      </w:r>
      <w:r w:rsidRPr="00AF54FF">
        <w:rPr>
          <w:b/>
        </w:rPr>
        <w:tab/>
      </w:r>
      <w:r>
        <w:rPr>
          <w:b/>
        </w:rPr>
        <w:t>eCoaching Logs</w:t>
      </w:r>
    </w:p>
    <w:p w14:paraId="3FC64F1C" w14:textId="77BA9C0D" w:rsidR="001F553D" w:rsidRDefault="001F553D" w:rsidP="001F553D">
      <w:pPr>
        <w:ind w:left="1440"/>
      </w:pPr>
      <w:r>
        <w:t xml:space="preserve">All eCoaching logs identified as requiring a follow-up will send email notification upon </w:t>
      </w:r>
      <w:r w:rsidR="00256A90">
        <w:t>reaching the follow-up date</w:t>
      </w:r>
      <w:r>
        <w:t>.</w:t>
      </w:r>
    </w:p>
    <w:p w14:paraId="57A699B4" w14:textId="77777777" w:rsidR="0025641E" w:rsidRPr="001E2ED2" w:rsidRDefault="0025641E" w:rsidP="0025641E">
      <w:pPr>
        <w:pStyle w:val="Heading3"/>
        <w:rPr>
          <w:rFonts w:ascii="Arial" w:hAnsi="Arial"/>
          <w:bCs/>
          <w:sz w:val="20"/>
          <w:u w:val="none"/>
        </w:rPr>
      </w:pPr>
      <w:bookmarkStart w:id="162" w:name="_Toc446815303"/>
      <w:bookmarkStart w:id="163" w:name="_Toc122506602"/>
      <w:bookmarkStart w:id="164" w:name="_Toc495311749"/>
      <w:bookmarkStart w:id="165" w:name="_Toc171460"/>
      <w:r w:rsidRPr="001E2ED2">
        <w:rPr>
          <w:rFonts w:ascii="Arial" w:hAnsi="Arial"/>
          <w:bCs/>
          <w:sz w:val="20"/>
          <w:u w:val="none"/>
        </w:rPr>
        <w:t>3.2.3</w:t>
      </w:r>
      <w:r w:rsidRPr="001E2ED2">
        <w:rPr>
          <w:rFonts w:ascii="Arial" w:hAnsi="Arial"/>
          <w:bCs/>
          <w:sz w:val="20"/>
          <w:u w:val="none"/>
        </w:rPr>
        <w:tab/>
      </w:r>
      <w:bookmarkEnd w:id="162"/>
      <w:bookmarkEnd w:id="163"/>
      <w:r>
        <w:rPr>
          <w:rFonts w:ascii="Arial" w:hAnsi="Arial"/>
          <w:bCs/>
          <w:sz w:val="20"/>
          <w:u w:val="none"/>
        </w:rPr>
        <w:t>eCoaching Log Data Feeds</w:t>
      </w:r>
      <w:bookmarkEnd w:id="164"/>
      <w:bookmarkEnd w:id="165"/>
    </w:p>
    <w:p w14:paraId="2D6378B7" w14:textId="77777777" w:rsidR="0025641E" w:rsidRPr="001E2ED2" w:rsidRDefault="0025641E" w:rsidP="0025641E">
      <w:pPr>
        <w:pStyle w:val="Heading4"/>
        <w:spacing w:before="120" w:after="120"/>
        <w:rPr>
          <w:rFonts w:ascii="Arial" w:hAnsi="Arial"/>
          <w:b/>
          <w:bCs/>
          <w:sz w:val="22"/>
          <w:szCs w:val="22"/>
          <w:u w:val="none"/>
        </w:rPr>
      </w:pPr>
      <w:bookmarkStart w:id="166" w:name="_Toc122506603"/>
      <w:bookmarkStart w:id="167" w:name="_Toc495311750"/>
      <w:bookmarkStart w:id="168" w:name="_Toc171461"/>
      <w:r w:rsidRPr="001E2ED2">
        <w:rPr>
          <w:rFonts w:ascii="Arial" w:hAnsi="Arial"/>
          <w:b/>
          <w:bCs/>
          <w:sz w:val="22"/>
          <w:szCs w:val="22"/>
          <w:u w:val="none"/>
        </w:rPr>
        <w:t>3.2.3.1</w:t>
      </w:r>
      <w:r w:rsidRPr="001E2ED2">
        <w:rPr>
          <w:rFonts w:ascii="Arial" w:hAnsi="Arial"/>
          <w:b/>
          <w:bCs/>
          <w:sz w:val="22"/>
          <w:szCs w:val="22"/>
          <w:u w:val="none"/>
        </w:rPr>
        <w:tab/>
      </w:r>
      <w:bookmarkEnd w:id="166"/>
      <w:r>
        <w:rPr>
          <w:rFonts w:ascii="Arial" w:hAnsi="Arial"/>
          <w:b/>
          <w:bCs/>
          <w:sz w:val="22"/>
          <w:szCs w:val="22"/>
          <w:u w:val="none"/>
        </w:rPr>
        <w:t>Outlier Management Reporting</w:t>
      </w:r>
      <w:bookmarkEnd w:id="167"/>
      <w:bookmarkEnd w:id="168"/>
    </w:p>
    <w:p w14:paraId="5C1AD4A7" w14:textId="77777777" w:rsidR="0025641E" w:rsidRDefault="0025641E" w:rsidP="0025641E">
      <w:pPr>
        <w:ind w:left="720"/>
      </w:pPr>
      <w:bookmarkStart w:id="169" w:name="_Toc122506604"/>
      <w:r w:rsidRPr="001E2ED2">
        <w:t>The eCL outlier research and coaching process is a standard process to facilitate consistent communication when a performance opportunity exists.  It provides a method to make a determination of whether coaching is needed, when to initiate coaching and verification that the performance issue has been addressed</w:t>
      </w:r>
      <w:r w:rsidRPr="008E2828">
        <w:t>.</w:t>
      </w:r>
    </w:p>
    <w:p w14:paraId="0C5CF226" w14:textId="77777777" w:rsidR="0025641E" w:rsidRDefault="0025641E" w:rsidP="0025641E">
      <w:pPr>
        <w:ind w:left="720"/>
      </w:pPr>
    </w:p>
    <w:p w14:paraId="64C2495C" w14:textId="77777777" w:rsidR="0025641E" w:rsidRPr="008E2828" w:rsidRDefault="0025641E" w:rsidP="0025641E">
      <w:pPr>
        <w:ind w:left="720"/>
      </w:pPr>
      <w:r w:rsidRPr="001E2ED2">
        <w:t>Outlier reports are created by the Analytics team which identifies thresholds and exceptions that require coaching or further research by Call Center Mangers (CCM). All items are entered into the eCL either through a Point of Contact (POC) via the standard entry form or through a data feed. Utilizing the eCL work-flow, items can be tracked from start to finish to verify if items have been addressed. The eCL will also provide reporting on the number of outliers entered into the system, the number coached, pending coaching, pending review or reasons why coaching was not required.</w:t>
      </w:r>
    </w:p>
    <w:p w14:paraId="0C85390C" w14:textId="77777777" w:rsidR="0025641E" w:rsidRPr="00AF54FF" w:rsidRDefault="0025641E" w:rsidP="0025641E">
      <w:pPr>
        <w:spacing w:before="120"/>
        <w:rPr>
          <w:b/>
        </w:rPr>
      </w:pPr>
      <w:r w:rsidRPr="00AF54FF">
        <w:rPr>
          <w:b/>
        </w:rPr>
        <w:t>3.2.3.1.1</w:t>
      </w:r>
      <w:r w:rsidRPr="00AF54FF">
        <w:rPr>
          <w:b/>
        </w:rPr>
        <w:tab/>
      </w:r>
      <w:r w:rsidRPr="00AF54FF">
        <w:rPr>
          <w:b/>
        </w:rPr>
        <w:tab/>
        <w:t>eCoaching Logs</w:t>
      </w:r>
    </w:p>
    <w:p w14:paraId="6DEA470A" w14:textId="77777777" w:rsidR="0025641E" w:rsidRDefault="0025641E" w:rsidP="0025641E">
      <w:pPr>
        <w:ind w:left="1440"/>
      </w:pPr>
      <w:r w:rsidRPr="00166548">
        <w:t>The eCoaching Log</w:t>
      </w:r>
      <w:r>
        <w:t>s</w:t>
      </w:r>
      <w:r w:rsidRPr="00166548">
        <w:t xml:space="preserve"> </w:t>
      </w:r>
      <w:r>
        <w:t xml:space="preserve">for OMR </w:t>
      </w:r>
      <w:r w:rsidRPr="00166548">
        <w:t>will</w:t>
      </w:r>
      <w:r>
        <w:t xml:space="preserve"> be initiated in the Employee/CSR module except as described below:</w:t>
      </w:r>
    </w:p>
    <w:p w14:paraId="4FB447FD"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16"/>
        <w:gridCol w:w="2334"/>
        <w:gridCol w:w="4590"/>
      </w:tblGrid>
      <w:tr w:rsidR="0025641E" w:rsidRPr="00752FC7" w14:paraId="19CDD998" w14:textId="77777777" w:rsidTr="0066659D">
        <w:tc>
          <w:tcPr>
            <w:tcW w:w="1716" w:type="dxa"/>
            <w:shd w:val="clear" w:color="auto" w:fill="000000"/>
            <w:vAlign w:val="center"/>
          </w:tcPr>
          <w:p w14:paraId="523A8A6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334" w:type="dxa"/>
            <w:shd w:val="clear" w:color="auto" w:fill="000000"/>
          </w:tcPr>
          <w:p w14:paraId="2ADC74ED" w14:textId="691B45CC" w:rsidR="0025641E" w:rsidRDefault="006C5193" w:rsidP="0066659D">
            <w:pPr>
              <w:jc w:val="center"/>
              <w:rPr>
                <w:rFonts w:eastAsia="Calibri"/>
                <w:b/>
                <w:color w:val="FFFFFF"/>
              </w:rPr>
            </w:pPr>
            <w:r>
              <w:rPr>
                <w:rFonts w:eastAsia="Calibri"/>
                <w:b/>
                <w:color w:val="FFFFFF"/>
              </w:rPr>
              <w:t>Employee Level</w:t>
            </w:r>
          </w:p>
        </w:tc>
        <w:tc>
          <w:tcPr>
            <w:tcW w:w="4590" w:type="dxa"/>
            <w:shd w:val="clear" w:color="auto" w:fill="000000"/>
            <w:vAlign w:val="center"/>
          </w:tcPr>
          <w:p w14:paraId="667E63F7" w14:textId="77777777" w:rsidR="0025641E" w:rsidRPr="00B17067" w:rsidRDefault="0025641E" w:rsidP="0066659D">
            <w:pPr>
              <w:jc w:val="center"/>
              <w:rPr>
                <w:rFonts w:eastAsia="Calibri"/>
                <w:b/>
                <w:color w:val="FFFFFF"/>
              </w:rPr>
            </w:pPr>
            <w:r>
              <w:rPr>
                <w:rFonts w:eastAsia="Calibri"/>
                <w:b/>
                <w:color w:val="FFFFFF"/>
              </w:rPr>
              <w:t>Condition</w:t>
            </w:r>
          </w:p>
        </w:tc>
      </w:tr>
      <w:tr w:rsidR="0025641E" w:rsidRPr="00752FC7" w14:paraId="493DF59E" w14:textId="77777777" w:rsidTr="0066659D">
        <w:tc>
          <w:tcPr>
            <w:tcW w:w="1716" w:type="dxa"/>
            <w:vMerge w:val="restart"/>
            <w:shd w:val="clear" w:color="auto" w:fill="auto"/>
            <w:vAlign w:val="center"/>
          </w:tcPr>
          <w:p w14:paraId="09214E0D" w14:textId="77777777" w:rsidR="0025641E" w:rsidRPr="00B17067" w:rsidRDefault="0025641E" w:rsidP="0066659D">
            <w:pPr>
              <w:rPr>
                <w:rFonts w:eastAsia="Calibri"/>
                <w:color w:val="000000"/>
              </w:rPr>
            </w:pPr>
            <w:r>
              <w:rPr>
                <w:rFonts w:eastAsia="Calibri"/>
                <w:color w:val="000000"/>
              </w:rPr>
              <w:t>BRL/BRN</w:t>
            </w:r>
          </w:p>
        </w:tc>
        <w:tc>
          <w:tcPr>
            <w:tcW w:w="2334" w:type="dxa"/>
          </w:tcPr>
          <w:p w14:paraId="5DBBF42E" w14:textId="77777777" w:rsidR="0025641E" w:rsidRPr="00AF780C" w:rsidRDefault="0025641E" w:rsidP="0066659D">
            <w:r w:rsidRPr="00AF780C">
              <w:t>CSR</w:t>
            </w:r>
          </w:p>
        </w:tc>
        <w:tc>
          <w:tcPr>
            <w:tcW w:w="4590" w:type="dxa"/>
            <w:shd w:val="clear" w:color="auto" w:fill="auto"/>
            <w:vAlign w:val="center"/>
          </w:tcPr>
          <w:p w14:paraId="0E93700A" w14:textId="77777777" w:rsidR="0025641E" w:rsidRPr="00B17067" w:rsidRDefault="0025641E" w:rsidP="0066659D">
            <w:pPr>
              <w:rPr>
                <w:rFonts w:eastAsia="Calibri"/>
                <w:color w:val="000000"/>
              </w:rPr>
            </w:pPr>
            <w:r>
              <w:rPr>
                <w:rFonts w:eastAsia="Calibri"/>
                <w:color w:val="000000"/>
              </w:rPr>
              <w:t>When employee job code is WACS01, WACS02 or WACS03</w:t>
            </w:r>
          </w:p>
        </w:tc>
      </w:tr>
      <w:tr w:rsidR="0025641E" w:rsidRPr="00752FC7" w14:paraId="48EAC8C6" w14:textId="77777777" w:rsidTr="0066659D">
        <w:tc>
          <w:tcPr>
            <w:tcW w:w="1716" w:type="dxa"/>
            <w:vMerge/>
            <w:shd w:val="clear" w:color="auto" w:fill="auto"/>
            <w:vAlign w:val="center"/>
          </w:tcPr>
          <w:p w14:paraId="69047AE6" w14:textId="77777777" w:rsidR="0025641E" w:rsidRDefault="0025641E" w:rsidP="0066659D">
            <w:pPr>
              <w:rPr>
                <w:rFonts w:eastAsia="Calibri"/>
                <w:color w:val="000000"/>
              </w:rPr>
            </w:pPr>
          </w:p>
        </w:tc>
        <w:tc>
          <w:tcPr>
            <w:tcW w:w="2334" w:type="dxa"/>
          </w:tcPr>
          <w:p w14:paraId="6BEBB4DA" w14:textId="77777777" w:rsidR="0025641E" w:rsidRPr="00AF780C" w:rsidRDefault="0025641E" w:rsidP="0066659D">
            <w:r w:rsidRPr="00AF780C">
              <w:t>Quality</w:t>
            </w:r>
          </w:p>
        </w:tc>
        <w:tc>
          <w:tcPr>
            <w:tcW w:w="4590" w:type="dxa"/>
            <w:shd w:val="clear" w:color="auto" w:fill="auto"/>
            <w:vAlign w:val="center"/>
          </w:tcPr>
          <w:p w14:paraId="4C85ED3B" w14:textId="77777777" w:rsidR="0025641E" w:rsidRDefault="0025641E" w:rsidP="0066659D">
            <w:pPr>
              <w:rPr>
                <w:rFonts w:eastAsia="Calibri"/>
                <w:color w:val="000000"/>
              </w:rPr>
            </w:pPr>
            <w:r>
              <w:rPr>
                <w:rFonts w:eastAsia="Calibri"/>
                <w:color w:val="000000"/>
              </w:rPr>
              <w:t xml:space="preserve">Quality Module when employee job code is </w:t>
            </w:r>
            <w:r w:rsidRPr="008D1D4E">
              <w:rPr>
                <w:rFonts w:eastAsia="Calibri"/>
                <w:color w:val="000000"/>
              </w:rPr>
              <w:t>WACQ02, WACQ03</w:t>
            </w:r>
            <w:r>
              <w:rPr>
                <w:rFonts w:eastAsia="Calibri"/>
                <w:color w:val="000000"/>
              </w:rPr>
              <w:t xml:space="preserve"> or</w:t>
            </w:r>
            <w:r w:rsidRPr="008D1D4E">
              <w:rPr>
                <w:rFonts w:eastAsia="Calibri"/>
                <w:color w:val="000000"/>
              </w:rPr>
              <w:t xml:space="preserve"> WACQ12.</w:t>
            </w:r>
          </w:p>
        </w:tc>
      </w:tr>
      <w:tr w:rsidR="0025641E" w:rsidRPr="00752FC7" w14:paraId="1697A857" w14:textId="77777777" w:rsidTr="0066659D">
        <w:tc>
          <w:tcPr>
            <w:tcW w:w="1716" w:type="dxa"/>
            <w:vMerge/>
            <w:shd w:val="clear" w:color="auto" w:fill="auto"/>
            <w:vAlign w:val="center"/>
          </w:tcPr>
          <w:p w14:paraId="722533AF" w14:textId="77777777" w:rsidR="0025641E" w:rsidRDefault="0025641E" w:rsidP="0066659D">
            <w:pPr>
              <w:rPr>
                <w:rFonts w:eastAsia="Calibri"/>
                <w:color w:val="000000"/>
              </w:rPr>
            </w:pPr>
          </w:p>
        </w:tc>
        <w:tc>
          <w:tcPr>
            <w:tcW w:w="2334" w:type="dxa"/>
          </w:tcPr>
          <w:p w14:paraId="183CC606" w14:textId="77777777" w:rsidR="0025641E" w:rsidRPr="00AF780C" w:rsidRDefault="0025641E" w:rsidP="0066659D">
            <w:r w:rsidRPr="00AF780C">
              <w:t>Supervisor</w:t>
            </w:r>
          </w:p>
        </w:tc>
        <w:tc>
          <w:tcPr>
            <w:tcW w:w="4590" w:type="dxa"/>
            <w:shd w:val="clear" w:color="auto" w:fill="auto"/>
            <w:vAlign w:val="center"/>
          </w:tcPr>
          <w:p w14:paraId="6E859AFC" w14:textId="77777777" w:rsidR="0025641E" w:rsidRDefault="0025641E" w:rsidP="0066659D">
            <w:pPr>
              <w:rPr>
                <w:rFonts w:eastAsia="Calibri"/>
                <w:color w:val="000000"/>
              </w:rPr>
            </w:pPr>
            <w:r>
              <w:rPr>
                <w:rFonts w:eastAsia="Calibri"/>
                <w:color w:val="000000"/>
              </w:rPr>
              <w:t>When employee job code is WACS40</w:t>
            </w:r>
          </w:p>
        </w:tc>
      </w:tr>
      <w:tr w:rsidR="0025641E" w:rsidRPr="00752FC7" w14:paraId="11D95967" w14:textId="77777777" w:rsidTr="0066659D">
        <w:tc>
          <w:tcPr>
            <w:tcW w:w="1716" w:type="dxa"/>
            <w:vMerge/>
            <w:shd w:val="clear" w:color="auto" w:fill="auto"/>
            <w:vAlign w:val="center"/>
          </w:tcPr>
          <w:p w14:paraId="5321CF92" w14:textId="77777777" w:rsidR="0025641E" w:rsidRDefault="0025641E" w:rsidP="0066659D">
            <w:pPr>
              <w:rPr>
                <w:rFonts w:eastAsia="Calibri"/>
                <w:color w:val="000000"/>
              </w:rPr>
            </w:pPr>
          </w:p>
        </w:tc>
        <w:tc>
          <w:tcPr>
            <w:tcW w:w="2334" w:type="dxa"/>
          </w:tcPr>
          <w:p w14:paraId="5324F632" w14:textId="77777777" w:rsidR="0025641E" w:rsidRPr="00AF780C" w:rsidRDefault="0025641E" w:rsidP="0066659D">
            <w:r w:rsidRPr="00AF780C">
              <w:t>LSA</w:t>
            </w:r>
          </w:p>
        </w:tc>
        <w:tc>
          <w:tcPr>
            <w:tcW w:w="4590" w:type="dxa"/>
            <w:shd w:val="clear" w:color="auto" w:fill="auto"/>
            <w:vAlign w:val="center"/>
          </w:tcPr>
          <w:p w14:paraId="4C05B40E" w14:textId="77777777" w:rsidR="0025641E" w:rsidRDefault="0025641E" w:rsidP="0066659D">
            <w:pPr>
              <w:rPr>
                <w:rFonts w:eastAsia="Calibri"/>
                <w:color w:val="000000"/>
              </w:rPr>
            </w:pPr>
            <w:r>
              <w:rPr>
                <w:rFonts w:eastAsia="Calibri"/>
                <w:color w:val="000000"/>
              </w:rPr>
              <w:t xml:space="preserve">When employee job code is </w:t>
            </w:r>
            <w:r w:rsidRPr="006B2DCF">
              <w:t>WIHD01, WIHD02, WIHD03, WIHD04</w:t>
            </w:r>
            <w:r>
              <w:t>, WABA11, WISA03</w:t>
            </w:r>
          </w:p>
        </w:tc>
      </w:tr>
      <w:tr w:rsidR="0025641E" w:rsidRPr="00752FC7" w14:paraId="0B99645E" w14:textId="77777777" w:rsidTr="0066659D">
        <w:tc>
          <w:tcPr>
            <w:tcW w:w="1716" w:type="dxa"/>
            <w:vMerge/>
            <w:shd w:val="clear" w:color="auto" w:fill="auto"/>
            <w:vAlign w:val="center"/>
          </w:tcPr>
          <w:p w14:paraId="5A476F80" w14:textId="77777777" w:rsidR="0025641E" w:rsidRDefault="0025641E" w:rsidP="0066659D">
            <w:pPr>
              <w:rPr>
                <w:rFonts w:eastAsia="Calibri"/>
                <w:color w:val="000000"/>
              </w:rPr>
            </w:pPr>
          </w:p>
        </w:tc>
        <w:tc>
          <w:tcPr>
            <w:tcW w:w="2334" w:type="dxa"/>
          </w:tcPr>
          <w:p w14:paraId="018D6C5A" w14:textId="77777777" w:rsidR="0025641E" w:rsidRPr="00AF780C" w:rsidRDefault="0025641E" w:rsidP="0066659D">
            <w:r w:rsidRPr="00AF780C">
              <w:t>Training</w:t>
            </w:r>
          </w:p>
        </w:tc>
        <w:tc>
          <w:tcPr>
            <w:tcW w:w="4590" w:type="dxa"/>
            <w:shd w:val="clear" w:color="auto" w:fill="auto"/>
            <w:vAlign w:val="center"/>
          </w:tcPr>
          <w:p w14:paraId="29826CEC" w14:textId="77777777" w:rsidR="0025641E" w:rsidRDefault="0025641E" w:rsidP="0066659D">
            <w:pPr>
              <w:rPr>
                <w:rFonts w:eastAsia="Calibri"/>
                <w:color w:val="000000"/>
              </w:rPr>
            </w:pPr>
            <w:r>
              <w:rPr>
                <w:rFonts w:eastAsia="Calibri"/>
                <w:color w:val="000000"/>
              </w:rPr>
              <w:t xml:space="preserve">When employee job code is WTTR02, </w:t>
            </w:r>
            <w:r w:rsidRPr="00A978E7">
              <w:rPr>
                <w:rFonts w:eastAsia="Calibri"/>
                <w:color w:val="000000"/>
              </w:rPr>
              <w:t>WTTI02, WTTR12, WTTR13, WTID13</w:t>
            </w:r>
          </w:p>
        </w:tc>
      </w:tr>
      <w:tr w:rsidR="0025641E" w:rsidRPr="00752FC7" w14:paraId="52B31DF7" w14:textId="77777777" w:rsidTr="0066659D">
        <w:tc>
          <w:tcPr>
            <w:tcW w:w="1716" w:type="dxa"/>
            <w:vMerge/>
            <w:shd w:val="clear" w:color="auto" w:fill="auto"/>
            <w:vAlign w:val="center"/>
          </w:tcPr>
          <w:p w14:paraId="16AC25D5" w14:textId="77777777" w:rsidR="0025641E" w:rsidRDefault="0025641E" w:rsidP="0066659D">
            <w:pPr>
              <w:rPr>
                <w:rFonts w:eastAsia="Calibri"/>
                <w:color w:val="000000"/>
              </w:rPr>
            </w:pPr>
          </w:p>
        </w:tc>
        <w:tc>
          <w:tcPr>
            <w:tcW w:w="2334" w:type="dxa"/>
          </w:tcPr>
          <w:p w14:paraId="653416A2" w14:textId="77777777" w:rsidR="0025641E" w:rsidRDefault="0025641E" w:rsidP="0066659D">
            <w:r>
              <w:t>Administration</w:t>
            </w:r>
          </w:p>
        </w:tc>
        <w:tc>
          <w:tcPr>
            <w:tcW w:w="4590" w:type="dxa"/>
            <w:shd w:val="clear" w:color="auto" w:fill="auto"/>
            <w:vAlign w:val="center"/>
          </w:tcPr>
          <w:p w14:paraId="1A553A87" w14:textId="77777777" w:rsidR="0025641E" w:rsidRDefault="0025641E" w:rsidP="0066659D">
            <w:pPr>
              <w:rPr>
                <w:color w:val="000000"/>
              </w:rPr>
            </w:pPr>
            <w:r>
              <w:rPr>
                <w:color w:val="000000"/>
              </w:rPr>
              <w:t>When employee job code is WABA01, WABA02, WABA03</w:t>
            </w:r>
          </w:p>
        </w:tc>
      </w:tr>
      <w:tr w:rsidR="0025641E" w:rsidRPr="00752FC7" w14:paraId="21B7DE4C" w14:textId="77777777" w:rsidTr="0066659D">
        <w:tc>
          <w:tcPr>
            <w:tcW w:w="1716" w:type="dxa"/>
            <w:vMerge/>
            <w:shd w:val="clear" w:color="auto" w:fill="auto"/>
            <w:vAlign w:val="center"/>
          </w:tcPr>
          <w:p w14:paraId="3C916D2A" w14:textId="77777777" w:rsidR="0025641E" w:rsidRDefault="0025641E" w:rsidP="0066659D">
            <w:pPr>
              <w:rPr>
                <w:rFonts w:eastAsia="Calibri"/>
                <w:color w:val="000000"/>
              </w:rPr>
            </w:pPr>
          </w:p>
        </w:tc>
        <w:tc>
          <w:tcPr>
            <w:tcW w:w="2334" w:type="dxa"/>
          </w:tcPr>
          <w:p w14:paraId="3215B555" w14:textId="77777777" w:rsidR="0025641E" w:rsidRDefault="0025641E" w:rsidP="0066659D">
            <w:r>
              <w:t>Analytics Reporting</w:t>
            </w:r>
          </w:p>
        </w:tc>
        <w:tc>
          <w:tcPr>
            <w:tcW w:w="4590" w:type="dxa"/>
            <w:shd w:val="clear" w:color="auto" w:fill="auto"/>
            <w:vAlign w:val="center"/>
          </w:tcPr>
          <w:p w14:paraId="05DA45E4" w14:textId="77777777" w:rsidR="0025641E" w:rsidRDefault="0025641E" w:rsidP="0066659D">
            <w:pPr>
              <w:rPr>
                <w:color w:val="000000"/>
              </w:rPr>
            </w:pPr>
            <w:r>
              <w:rPr>
                <w:color w:val="000000"/>
              </w:rPr>
              <w:t xml:space="preserve">When employee job code is WPSM11 </w:t>
            </w:r>
          </w:p>
        </w:tc>
      </w:tr>
      <w:tr w:rsidR="0025641E" w:rsidRPr="00752FC7" w14:paraId="28E8169E" w14:textId="77777777" w:rsidTr="0066659D">
        <w:tc>
          <w:tcPr>
            <w:tcW w:w="1716" w:type="dxa"/>
            <w:vMerge/>
            <w:shd w:val="clear" w:color="auto" w:fill="auto"/>
            <w:vAlign w:val="center"/>
          </w:tcPr>
          <w:p w14:paraId="25D7D25E" w14:textId="77777777" w:rsidR="0025641E" w:rsidRDefault="0025641E" w:rsidP="0066659D">
            <w:pPr>
              <w:rPr>
                <w:rFonts w:eastAsia="Calibri"/>
                <w:color w:val="000000"/>
              </w:rPr>
            </w:pPr>
          </w:p>
        </w:tc>
        <w:tc>
          <w:tcPr>
            <w:tcW w:w="2334" w:type="dxa"/>
          </w:tcPr>
          <w:p w14:paraId="63AE21EF" w14:textId="77777777" w:rsidR="0025641E" w:rsidRDefault="0025641E" w:rsidP="0066659D">
            <w:r>
              <w:t>Production Planning</w:t>
            </w:r>
          </w:p>
        </w:tc>
        <w:tc>
          <w:tcPr>
            <w:tcW w:w="4590" w:type="dxa"/>
            <w:shd w:val="clear" w:color="auto" w:fill="auto"/>
            <w:vAlign w:val="center"/>
          </w:tcPr>
          <w:p w14:paraId="2A58BA19" w14:textId="77777777" w:rsidR="0025641E" w:rsidRDefault="0025641E" w:rsidP="0066659D">
            <w:pPr>
              <w:rPr>
                <w:color w:val="000000"/>
              </w:rPr>
            </w:pPr>
            <w:r>
              <w:rPr>
                <w:color w:val="000000"/>
              </w:rPr>
              <w:t>When employee job code is WMPL02, WMPL03</w:t>
            </w:r>
          </w:p>
        </w:tc>
      </w:tr>
      <w:tr w:rsidR="0025641E" w:rsidRPr="00752FC7" w14:paraId="5E60505F" w14:textId="77777777" w:rsidTr="0066659D">
        <w:tc>
          <w:tcPr>
            <w:tcW w:w="1716" w:type="dxa"/>
            <w:vMerge/>
            <w:shd w:val="clear" w:color="auto" w:fill="auto"/>
            <w:vAlign w:val="center"/>
          </w:tcPr>
          <w:p w14:paraId="6AB87474" w14:textId="77777777" w:rsidR="0025641E" w:rsidRDefault="0025641E" w:rsidP="0066659D">
            <w:pPr>
              <w:rPr>
                <w:rFonts w:eastAsia="Calibri"/>
                <w:color w:val="000000"/>
              </w:rPr>
            </w:pPr>
          </w:p>
        </w:tc>
        <w:tc>
          <w:tcPr>
            <w:tcW w:w="2334" w:type="dxa"/>
          </w:tcPr>
          <w:p w14:paraId="415863CD" w14:textId="77777777" w:rsidR="0025641E" w:rsidRDefault="0025641E" w:rsidP="0066659D">
            <w:r>
              <w:t>Program Analyst</w:t>
            </w:r>
          </w:p>
        </w:tc>
        <w:tc>
          <w:tcPr>
            <w:tcW w:w="4590" w:type="dxa"/>
            <w:shd w:val="clear" w:color="auto" w:fill="auto"/>
          </w:tcPr>
          <w:p w14:paraId="76F98B42" w14:textId="77777777" w:rsidR="0025641E" w:rsidRDefault="0025641E" w:rsidP="0066659D">
            <w:r>
              <w:t>When employee job code is WPPM11</w:t>
            </w:r>
          </w:p>
        </w:tc>
      </w:tr>
      <w:tr w:rsidR="0025641E" w:rsidRPr="00752FC7" w14:paraId="41F99FA3" w14:textId="77777777" w:rsidTr="0066659D">
        <w:tc>
          <w:tcPr>
            <w:tcW w:w="1716" w:type="dxa"/>
            <w:shd w:val="clear" w:color="auto" w:fill="auto"/>
            <w:vAlign w:val="bottom"/>
          </w:tcPr>
          <w:p w14:paraId="2FF82DD8" w14:textId="77777777" w:rsidR="0025641E" w:rsidRPr="00B17067" w:rsidRDefault="0025641E" w:rsidP="0066659D">
            <w:pPr>
              <w:rPr>
                <w:rFonts w:eastAsia="Calibri"/>
                <w:color w:val="000000"/>
              </w:rPr>
            </w:pPr>
            <w:r>
              <w:rPr>
                <w:rFonts w:eastAsia="Calibri"/>
                <w:color w:val="000000"/>
              </w:rPr>
              <w:t>MSRS</w:t>
            </w:r>
          </w:p>
        </w:tc>
        <w:tc>
          <w:tcPr>
            <w:tcW w:w="2334" w:type="dxa"/>
          </w:tcPr>
          <w:p w14:paraId="5F038F6F" w14:textId="33AC11C5" w:rsidR="0025641E" w:rsidRPr="00B17067" w:rsidRDefault="0025641E" w:rsidP="006C5193">
            <w:pPr>
              <w:rPr>
                <w:rFonts w:eastAsia="Calibri"/>
                <w:color w:val="000000"/>
              </w:rPr>
            </w:pPr>
            <w:r>
              <w:rPr>
                <w:rFonts w:eastAsia="Calibri"/>
                <w:color w:val="000000"/>
              </w:rPr>
              <w:t xml:space="preserve">Supervisor </w:t>
            </w:r>
          </w:p>
        </w:tc>
        <w:tc>
          <w:tcPr>
            <w:tcW w:w="4590" w:type="dxa"/>
          </w:tcPr>
          <w:p w14:paraId="26A2789B" w14:textId="77777777" w:rsidR="0025641E" w:rsidRPr="00B17067" w:rsidRDefault="0025641E" w:rsidP="0066659D">
            <w:pPr>
              <w:rPr>
                <w:rFonts w:eastAsia="Calibri"/>
                <w:color w:val="000000"/>
              </w:rPr>
            </w:pPr>
            <w:r>
              <w:rPr>
                <w:rFonts w:eastAsia="Calibri"/>
                <w:color w:val="000000"/>
              </w:rPr>
              <w:t>When employee job code is WACS40</w:t>
            </w:r>
          </w:p>
        </w:tc>
      </w:tr>
    </w:tbl>
    <w:p w14:paraId="206DF514" w14:textId="77777777" w:rsidR="0025641E" w:rsidRDefault="0025641E" w:rsidP="0025641E">
      <w:pPr>
        <w:ind w:left="720" w:firstLine="720"/>
      </w:pPr>
    </w:p>
    <w:p w14:paraId="355FB0F8" w14:textId="77777777" w:rsidR="0025641E" w:rsidRPr="00AF54FF" w:rsidRDefault="0025641E" w:rsidP="0025641E">
      <w:pPr>
        <w:spacing w:before="120"/>
        <w:rPr>
          <w:b/>
        </w:rPr>
      </w:pPr>
      <w:r w:rsidRPr="00AF54FF">
        <w:rPr>
          <w:b/>
        </w:rPr>
        <w:t>3.2.3.1.2</w:t>
      </w:r>
      <w:r w:rsidRPr="00AF54FF">
        <w:rPr>
          <w:b/>
        </w:rPr>
        <w:tab/>
      </w:r>
      <w:r w:rsidRPr="00AF54FF">
        <w:rPr>
          <w:b/>
        </w:rPr>
        <w:tab/>
        <w:t>Generic Reports</w:t>
      </w:r>
    </w:p>
    <w:p w14:paraId="3314F67B" w14:textId="77777777" w:rsidR="0025641E" w:rsidRDefault="0025641E" w:rsidP="0025641E">
      <w:pPr>
        <w:ind w:left="720" w:firstLine="720"/>
      </w:pPr>
      <w:r w:rsidRPr="00752FC7">
        <w:t xml:space="preserve">The </w:t>
      </w:r>
      <w:r>
        <w:t xml:space="preserve">following are the generic </w:t>
      </w:r>
      <w:r w:rsidRPr="00752FC7">
        <w:t xml:space="preserve">OMR data feed </w:t>
      </w:r>
      <w:r>
        <w:t>reports.</w:t>
      </w:r>
    </w:p>
    <w:p w14:paraId="4640A519" w14:textId="77777777" w:rsidR="0025641E" w:rsidRDefault="0025641E" w:rsidP="0025641E">
      <w:pPr>
        <w:ind w:left="72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0151385E" w14:textId="77777777" w:rsidTr="0066659D">
        <w:tc>
          <w:tcPr>
            <w:tcW w:w="2340" w:type="dxa"/>
            <w:shd w:val="clear" w:color="auto" w:fill="000000"/>
            <w:vAlign w:val="center"/>
          </w:tcPr>
          <w:p w14:paraId="390A96C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66485E29"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752FC7" w14:paraId="3883F3E6" w14:textId="77777777" w:rsidTr="00F82BC7">
        <w:tc>
          <w:tcPr>
            <w:tcW w:w="2340" w:type="dxa"/>
            <w:shd w:val="clear" w:color="auto" w:fill="auto"/>
          </w:tcPr>
          <w:p w14:paraId="23EC3016" w14:textId="5418DC40" w:rsidR="00420D22" w:rsidRPr="00B17067" w:rsidRDefault="00420D22" w:rsidP="00420D22">
            <w:pPr>
              <w:rPr>
                <w:rFonts w:eastAsia="Calibri"/>
              </w:rPr>
            </w:pPr>
            <w:r w:rsidRPr="00967F21">
              <w:t>ACO</w:t>
            </w:r>
          </w:p>
        </w:tc>
        <w:tc>
          <w:tcPr>
            <w:tcW w:w="6300" w:type="dxa"/>
            <w:shd w:val="clear" w:color="auto" w:fill="auto"/>
          </w:tcPr>
          <w:p w14:paraId="36FD8FD7" w14:textId="4C31C576" w:rsidR="00420D22" w:rsidRPr="00B17067" w:rsidRDefault="00420D22" w:rsidP="00420D22">
            <w:pPr>
              <w:rPr>
                <w:rFonts w:eastAsia="Calibri"/>
              </w:rPr>
            </w:pPr>
            <w:r w:rsidRPr="00967F21">
              <w:t>OMR: Inappropriate ACO Escalation</w:t>
            </w:r>
          </w:p>
        </w:tc>
      </w:tr>
      <w:tr w:rsidR="00420D22" w:rsidRPr="00752FC7" w14:paraId="1A9FE941" w14:textId="77777777" w:rsidTr="00F82BC7">
        <w:tc>
          <w:tcPr>
            <w:tcW w:w="2340" w:type="dxa"/>
            <w:shd w:val="clear" w:color="auto" w:fill="auto"/>
          </w:tcPr>
          <w:p w14:paraId="393096F9" w14:textId="09924AD4" w:rsidR="00420D22" w:rsidRPr="00B17067" w:rsidRDefault="00420D22" w:rsidP="00420D22">
            <w:pPr>
              <w:rPr>
                <w:rFonts w:eastAsia="Calibri"/>
              </w:rPr>
            </w:pPr>
            <w:r w:rsidRPr="00967F21">
              <w:t>ACW</w:t>
            </w:r>
          </w:p>
        </w:tc>
        <w:tc>
          <w:tcPr>
            <w:tcW w:w="6300" w:type="dxa"/>
            <w:shd w:val="clear" w:color="auto" w:fill="auto"/>
          </w:tcPr>
          <w:p w14:paraId="181C8ED3" w14:textId="4C847D3E" w:rsidR="00420D22" w:rsidRPr="00B17067" w:rsidRDefault="00420D22" w:rsidP="00420D22">
            <w:pPr>
              <w:rPr>
                <w:rFonts w:eastAsia="Calibri"/>
              </w:rPr>
            </w:pPr>
            <w:r w:rsidRPr="00967F21">
              <w:t>OMR: ACW</w:t>
            </w:r>
          </w:p>
        </w:tc>
      </w:tr>
      <w:tr w:rsidR="00420D22" w:rsidRPr="00752FC7" w14:paraId="59523F49" w14:textId="77777777" w:rsidTr="00F82BC7">
        <w:tc>
          <w:tcPr>
            <w:tcW w:w="2340" w:type="dxa"/>
            <w:shd w:val="clear" w:color="auto" w:fill="auto"/>
          </w:tcPr>
          <w:p w14:paraId="03C429B9" w14:textId="6162CAC0" w:rsidR="00420D22" w:rsidRPr="00B17067" w:rsidRDefault="00420D22" w:rsidP="00420D22">
            <w:pPr>
              <w:rPr>
                <w:rFonts w:eastAsia="Calibri"/>
              </w:rPr>
            </w:pPr>
            <w:r w:rsidRPr="00967F21">
              <w:t>AHT</w:t>
            </w:r>
          </w:p>
        </w:tc>
        <w:tc>
          <w:tcPr>
            <w:tcW w:w="6300" w:type="dxa"/>
            <w:shd w:val="clear" w:color="auto" w:fill="auto"/>
          </w:tcPr>
          <w:p w14:paraId="17816026" w14:textId="45912CDE" w:rsidR="00420D22" w:rsidRPr="00B17067" w:rsidRDefault="00420D22" w:rsidP="00420D22">
            <w:pPr>
              <w:rPr>
                <w:rFonts w:eastAsia="Calibri"/>
              </w:rPr>
            </w:pPr>
            <w:r w:rsidRPr="00967F21">
              <w:t>OMR: AHT</w:t>
            </w:r>
          </w:p>
        </w:tc>
      </w:tr>
      <w:tr w:rsidR="00420D22" w:rsidRPr="00752FC7" w14:paraId="4D67C5C9" w14:textId="77777777" w:rsidTr="00F82BC7">
        <w:tc>
          <w:tcPr>
            <w:tcW w:w="2340" w:type="dxa"/>
            <w:shd w:val="clear" w:color="auto" w:fill="auto"/>
          </w:tcPr>
          <w:p w14:paraId="4352B72D" w14:textId="74F131E3" w:rsidR="00420D22" w:rsidRPr="00B17067" w:rsidRDefault="00420D22" w:rsidP="00420D22">
            <w:pPr>
              <w:rPr>
                <w:rFonts w:eastAsia="Calibri"/>
              </w:rPr>
            </w:pPr>
            <w:r w:rsidRPr="00967F21">
              <w:t>CAN</w:t>
            </w:r>
          </w:p>
        </w:tc>
        <w:tc>
          <w:tcPr>
            <w:tcW w:w="6300" w:type="dxa"/>
            <w:shd w:val="clear" w:color="auto" w:fill="auto"/>
          </w:tcPr>
          <w:p w14:paraId="574A0327" w14:textId="678D5CCC" w:rsidR="00420D22" w:rsidRPr="00B17067" w:rsidRDefault="00420D22" w:rsidP="00420D22">
            <w:pPr>
              <w:rPr>
                <w:rFonts w:eastAsia="Calibri"/>
              </w:rPr>
            </w:pPr>
            <w:r w:rsidRPr="00967F21">
              <w:t>OMR: Cancelled Calls</w:t>
            </w:r>
          </w:p>
        </w:tc>
      </w:tr>
      <w:tr w:rsidR="00420D22" w:rsidRPr="00752FC7" w14:paraId="25123FEC" w14:textId="77777777" w:rsidTr="00F82BC7">
        <w:tc>
          <w:tcPr>
            <w:tcW w:w="2340" w:type="dxa"/>
            <w:shd w:val="clear" w:color="auto" w:fill="auto"/>
          </w:tcPr>
          <w:p w14:paraId="211B88F6" w14:textId="3D5A5913" w:rsidR="00420D22" w:rsidRPr="00B17067" w:rsidRDefault="00420D22" w:rsidP="00420D22">
            <w:pPr>
              <w:rPr>
                <w:rFonts w:eastAsia="Calibri"/>
              </w:rPr>
            </w:pPr>
            <w:r w:rsidRPr="00967F21">
              <w:t>DFQ</w:t>
            </w:r>
          </w:p>
        </w:tc>
        <w:tc>
          <w:tcPr>
            <w:tcW w:w="6300" w:type="dxa"/>
            <w:shd w:val="clear" w:color="auto" w:fill="auto"/>
          </w:tcPr>
          <w:p w14:paraId="38621025" w14:textId="0BEDAA30" w:rsidR="00420D22" w:rsidRPr="00B17067" w:rsidRDefault="00420D22" w:rsidP="00420D22">
            <w:pPr>
              <w:rPr>
                <w:rFonts w:eastAsia="Calibri"/>
              </w:rPr>
            </w:pPr>
            <w:r w:rsidRPr="00967F21">
              <w:t>OMR: Default Qualifiers</w:t>
            </w:r>
          </w:p>
        </w:tc>
      </w:tr>
      <w:tr w:rsidR="00420D22" w:rsidRPr="00752FC7" w14:paraId="67D502CC" w14:textId="77777777" w:rsidTr="00F82BC7">
        <w:tc>
          <w:tcPr>
            <w:tcW w:w="2340" w:type="dxa"/>
            <w:shd w:val="clear" w:color="auto" w:fill="auto"/>
          </w:tcPr>
          <w:p w14:paraId="482B0A77" w14:textId="11D3B45C" w:rsidR="00420D22" w:rsidRPr="00B17067" w:rsidRDefault="00420D22" w:rsidP="00420D22">
            <w:pPr>
              <w:rPr>
                <w:rFonts w:eastAsia="Calibri"/>
              </w:rPr>
            </w:pPr>
            <w:r w:rsidRPr="00967F21">
              <w:t>IDE</w:t>
            </w:r>
          </w:p>
        </w:tc>
        <w:tc>
          <w:tcPr>
            <w:tcW w:w="6300" w:type="dxa"/>
            <w:shd w:val="clear" w:color="auto" w:fill="auto"/>
          </w:tcPr>
          <w:p w14:paraId="363D46E1" w14:textId="7BFBEA93" w:rsidR="00420D22" w:rsidRPr="00B17067" w:rsidRDefault="00420D22" w:rsidP="00420D22">
            <w:pPr>
              <w:rPr>
                <w:rFonts w:eastAsia="Calibri"/>
              </w:rPr>
            </w:pPr>
            <w:r w:rsidRPr="00967F21">
              <w:t>OMR: Inappropriate DME Escalation</w:t>
            </w:r>
          </w:p>
        </w:tc>
      </w:tr>
      <w:tr w:rsidR="00420D22" w:rsidRPr="00752FC7" w14:paraId="69CF5235" w14:textId="77777777" w:rsidTr="00F82BC7">
        <w:tc>
          <w:tcPr>
            <w:tcW w:w="2340" w:type="dxa"/>
            <w:shd w:val="clear" w:color="auto" w:fill="auto"/>
          </w:tcPr>
          <w:p w14:paraId="71D93CE0" w14:textId="11BFA73B" w:rsidR="00420D22" w:rsidRPr="00B17067" w:rsidRDefault="00420D22" w:rsidP="00420D22">
            <w:pPr>
              <w:rPr>
                <w:rFonts w:eastAsia="Calibri"/>
              </w:rPr>
            </w:pPr>
            <w:r w:rsidRPr="00967F21">
              <w:t>IEE</w:t>
            </w:r>
          </w:p>
        </w:tc>
        <w:tc>
          <w:tcPr>
            <w:tcW w:w="6300" w:type="dxa"/>
            <w:shd w:val="clear" w:color="auto" w:fill="auto"/>
          </w:tcPr>
          <w:p w14:paraId="36014560" w14:textId="2A3E6916" w:rsidR="00420D22" w:rsidRPr="00B17067" w:rsidRDefault="00420D22" w:rsidP="00420D22">
            <w:pPr>
              <w:rPr>
                <w:rFonts w:eastAsia="Calibri"/>
              </w:rPr>
            </w:pPr>
            <w:r w:rsidRPr="00967F21">
              <w:t>OMR: Inappropriate EE/MM Escalation</w:t>
            </w:r>
          </w:p>
        </w:tc>
      </w:tr>
      <w:tr w:rsidR="00420D22" w:rsidRPr="00752FC7" w14:paraId="43A88457" w14:textId="77777777" w:rsidTr="00F82BC7">
        <w:tc>
          <w:tcPr>
            <w:tcW w:w="2340" w:type="dxa"/>
            <w:shd w:val="clear" w:color="auto" w:fill="auto"/>
          </w:tcPr>
          <w:p w14:paraId="5191AF64" w14:textId="69B1DA33" w:rsidR="00420D22" w:rsidRPr="00B17067" w:rsidRDefault="00420D22" w:rsidP="00420D22">
            <w:pPr>
              <w:rPr>
                <w:rFonts w:eastAsia="Calibri"/>
              </w:rPr>
            </w:pPr>
            <w:r w:rsidRPr="00967F21">
              <w:lastRenderedPageBreak/>
              <w:t>INF</w:t>
            </w:r>
          </w:p>
        </w:tc>
        <w:tc>
          <w:tcPr>
            <w:tcW w:w="6300" w:type="dxa"/>
            <w:shd w:val="clear" w:color="auto" w:fill="auto"/>
          </w:tcPr>
          <w:p w14:paraId="5D027DFF" w14:textId="6EF61F60" w:rsidR="00420D22" w:rsidRPr="00B17067" w:rsidRDefault="00420D22" w:rsidP="00420D22">
            <w:pPr>
              <w:rPr>
                <w:rFonts w:eastAsia="Calibri"/>
              </w:rPr>
            </w:pPr>
            <w:r w:rsidRPr="00967F21">
              <w:t>OMR: Inappropriate NGD Feedback</w:t>
            </w:r>
          </w:p>
        </w:tc>
      </w:tr>
      <w:tr w:rsidR="00420D22" w:rsidRPr="00752FC7" w14:paraId="7D265861" w14:textId="77777777" w:rsidTr="00F82BC7">
        <w:tc>
          <w:tcPr>
            <w:tcW w:w="2340" w:type="dxa"/>
            <w:shd w:val="clear" w:color="auto" w:fill="auto"/>
          </w:tcPr>
          <w:p w14:paraId="32E9DC3E" w14:textId="780753E8" w:rsidR="00420D22" w:rsidRPr="00B17067" w:rsidRDefault="00420D22" w:rsidP="00420D22">
            <w:pPr>
              <w:rPr>
                <w:rFonts w:eastAsia="Calibri"/>
              </w:rPr>
            </w:pPr>
            <w:r w:rsidRPr="00967F21">
              <w:t>ISG</w:t>
            </w:r>
          </w:p>
        </w:tc>
        <w:tc>
          <w:tcPr>
            <w:tcW w:w="6300" w:type="dxa"/>
            <w:shd w:val="clear" w:color="auto" w:fill="auto"/>
          </w:tcPr>
          <w:p w14:paraId="50B2F9CF" w14:textId="23935D13" w:rsidR="00420D22" w:rsidRPr="00B17067" w:rsidRDefault="00420D22" w:rsidP="00420D22">
            <w:pPr>
              <w:rPr>
                <w:rFonts w:eastAsia="Calibri"/>
              </w:rPr>
            </w:pPr>
            <w:r w:rsidRPr="00967F21">
              <w:t>OMR: ISG Consults</w:t>
            </w:r>
          </w:p>
        </w:tc>
      </w:tr>
      <w:tr w:rsidR="00420D22" w:rsidRPr="00752FC7" w14:paraId="351CDB8F" w14:textId="77777777" w:rsidTr="00F82BC7">
        <w:tc>
          <w:tcPr>
            <w:tcW w:w="2340" w:type="dxa"/>
            <w:shd w:val="clear" w:color="auto" w:fill="auto"/>
          </w:tcPr>
          <w:p w14:paraId="43198DCE" w14:textId="5ECEBA6A" w:rsidR="00420D22" w:rsidRPr="00B17067" w:rsidRDefault="00420D22" w:rsidP="00420D22">
            <w:pPr>
              <w:rPr>
                <w:rFonts w:eastAsia="Calibri"/>
              </w:rPr>
            </w:pPr>
            <w:r w:rsidRPr="00967F21">
              <w:t>ISQ</w:t>
            </w:r>
          </w:p>
        </w:tc>
        <w:tc>
          <w:tcPr>
            <w:tcW w:w="6300" w:type="dxa"/>
            <w:shd w:val="clear" w:color="auto" w:fill="auto"/>
          </w:tcPr>
          <w:p w14:paraId="4661E862" w14:textId="0F08D304" w:rsidR="00420D22" w:rsidRPr="00B17067" w:rsidRDefault="00420D22" w:rsidP="00420D22">
            <w:pPr>
              <w:rPr>
                <w:rFonts w:eastAsia="Calibri"/>
              </w:rPr>
            </w:pPr>
            <w:r w:rsidRPr="00967F21">
              <w:t>OMR: Short Calls Inbound</w:t>
            </w:r>
          </w:p>
        </w:tc>
      </w:tr>
      <w:tr w:rsidR="00420D22" w:rsidRPr="00752FC7" w14:paraId="0CBEE62F" w14:textId="77777777" w:rsidTr="00F82BC7">
        <w:tc>
          <w:tcPr>
            <w:tcW w:w="2340" w:type="dxa"/>
            <w:shd w:val="clear" w:color="auto" w:fill="auto"/>
          </w:tcPr>
          <w:p w14:paraId="2F1FBC44" w14:textId="262FEC93" w:rsidR="00420D22" w:rsidRPr="00B17067" w:rsidRDefault="00420D22" w:rsidP="00420D22">
            <w:pPr>
              <w:rPr>
                <w:rFonts w:eastAsia="Calibri"/>
              </w:rPr>
            </w:pPr>
            <w:r w:rsidRPr="00967F21">
              <w:t>MSR</w:t>
            </w:r>
          </w:p>
        </w:tc>
        <w:tc>
          <w:tcPr>
            <w:tcW w:w="6300" w:type="dxa"/>
            <w:shd w:val="clear" w:color="auto" w:fill="auto"/>
          </w:tcPr>
          <w:p w14:paraId="6F8642D5" w14:textId="140A1073" w:rsidR="00420D22" w:rsidRPr="00B17067" w:rsidRDefault="00420D22" w:rsidP="00420D22">
            <w:pPr>
              <w:rPr>
                <w:rFonts w:eastAsia="Calibri"/>
              </w:rPr>
            </w:pPr>
            <w:r w:rsidRPr="00967F21">
              <w:t>Monthly Scorecard Review</w:t>
            </w:r>
          </w:p>
        </w:tc>
      </w:tr>
      <w:tr w:rsidR="00420D22" w:rsidRPr="00752FC7" w14:paraId="77BC0B05" w14:textId="77777777" w:rsidTr="00F82BC7">
        <w:tc>
          <w:tcPr>
            <w:tcW w:w="2340" w:type="dxa"/>
            <w:shd w:val="clear" w:color="auto" w:fill="auto"/>
          </w:tcPr>
          <w:p w14:paraId="129155D8" w14:textId="02127C2D" w:rsidR="00420D22" w:rsidRPr="00B17067" w:rsidRDefault="00420D22" w:rsidP="00420D22">
            <w:pPr>
              <w:rPr>
                <w:rFonts w:eastAsia="Calibri"/>
              </w:rPr>
            </w:pPr>
            <w:r w:rsidRPr="00967F21">
              <w:t>NIT</w:t>
            </w:r>
          </w:p>
        </w:tc>
        <w:tc>
          <w:tcPr>
            <w:tcW w:w="6300" w:type="dxa"/>
            <w:shd w:val="clear" w:color="auto" w:fill="auto"/>
          </w:tcPr>
          <w:p w14:paraId="6C96FEDB" w14:textId="1BE1528C" w:rsidR="00420D22" w:rsidRPr="00B17067" w:rsidRDefault="00420D22" w:rsidP="00420D22">
            <w:pPr>
              <w:rPr>
                <w:rFonts w:eastAsia="Calibri"/>
              </w:rPr>
            </w:pPr>
            <w:r w:rsidRPr="00967F21">
              <w:t>OMR: NGD Inappropriate Transfer</w:t>
            </w:r>
          </w:p>
        </w:tc>
      </w:tr>
      <w:tr w:rsidR="00420D22" w:rsidRPr="00752FC7" w14:paraId="16BF11B4" w14:textId="77777777" w:rsidTr="00F82BC7">
        <w:tc>
          <w:tcPr>
            <w:tcW w:w="2340" w:type="dxa"/>
            <w:shd w:val="clear" w:color="auto" w:fill="auto"/>
          </w:tcPr>
          <w:p w14:paraId="03FFBB93" w14:textId="64B0E97A" w:rsidR="00420D22" w:rsidRPr="00B17067" w:rsidRDefault="00420D22" w:rsidP="00420D22">
            <w:pPr>
              <w:rPr>
                <w:rFonts w:eastAsia="Calibri"/>
              </w:rPr>
            </w:pPr>
            <w:r w:rsidRPr="00967F21">
              <w:t>OPN</w:t>
            </w:r>
          </w:p>
        </w:tc>
        <w:tc>
          <w:tcPr>
            <w:tcW w:w="6300" w:type="dxa"/>
            <w:shd w:val="clear" w:color="auto" w:fill="auto"/>
          </w:tcPr>
          <w:p w14:paraId="04CBBA84" w14:textId="198A9CD7" w:rsidR="00420D22" w:rsidRPr="00B17067" w:rsidRDefault="00420D22" w:rsidP="00420D22">
            <w:pPr>
              <w:rPr>
                <w:rFonts w:eastAsia="Calibri"/>
              </w:rPr>
            </w:pPr>
            <w:r w:rsidRPr="00967F21">
              <w:t>OMR: Open Calls</w:t>
            </w:r>
          </w:p>
        </w:tc>
      </w:tr>
      <w:tr w:rsidR="00420D22" w:rsidRPr="00752FC7" w14:paraId="000E4A4F" w14:textId="77777777" w:rsidTr="00F82BC7">
        <w:tc>
          <w:tcPr>
            <w:tcW w:w="2340" w:type="dxa"/>
            <w:shd w:val="clear" w:color="auto" w:fill="auto"/>
          </w:tcPr>
          <w:p w14:paraId="3B16DF43" w14:textId="6F1FE0BA" w:rsidR="00420D22" w:rsidRPr="00B17067" w:rsidRDefault="00420D22" w:rsidP="00420D22">
            <w:pPr>
              <w:rPr>
                <w:rFonts w:eastAsia="Calibri"/>
                <w:color w:val="000000"/>
              </w:rPr>
            </w:pPr>
            <w:r w:rsidRPr="00967F21">
              <w:t>OSC</w:t>
            </w:r>
          </w:p>
        </w:tc>
        <w:tc>
          <w:tcPr>
            <w:tcW w:w="6300" w:type="dxa"/>
            <w:shd w:val="clear" w:color="auto" w:fill="auto"/>
          </w:tcPr>
          <w:p w14:paraId="777FE201" w14:textId="6ECA0B9C" w:rsidR="00420D22" w:rsidRPr="00B17067" w:rsidRDefault="00420D22" w:rsidP="00420D22">
            <w:pPr>
              <w:rPr>
                <w:rFonts w:eastAsia="Calibri"/>
                <w:color w:val="000000"/>
              </w:rPr>
            </w:pPr>
            <w:r w:rsidRPr="00967F21">
              <w:t>OMR: Short Calls Outbound</w:t>
            </w:r>
          </w:p>
        </w:tc>
      </w:tr>
      <w:tr w:rsidR="00420D22" w:rsidRPr="00752FC7" w14:paraId="176FF852" w14:textId="77777777" w:rsidTr="0066659D">
        <w:tc>
          <w:tcPr>
            <w:tcW w:w="2340" w:type="dxa"/>
            <w:shd w:val="clear" w:color="auto" w:fill="auto"/>
          </w:tcPr>
          <w:p w14:paraId="3F457B9C" w14:textId="38729131" w:rsidR="00420D22" w:rsidRPr="00B17067" w:rsidRDefault="00420D22" w:rsidP="00420D22">
            <w:pPr>
              <w:rPr>
                <w:rFonts w:eastAsia="Calibri"/>
                <w:color w:val="000000"/>
              </w:rPr>
            </w:pPr>
            <w:r w:rsidRPr="00967F21">
              <w:t>PBH</w:t>
            </w:r>
          </w:p>
        </w:tc>
        <w:tc>
          <w:tcPr>
            <w:tcW w:w="6300" w:type="dxa"/>
            <w:shd w:val="clear" w:color="auto" w:fill="auto"/>
          </w:tcPr>
          <w:p w14:paraId="67A3F161" w14:textId="03C84D86" w:rsidR="00420D22" w:rsidRPr="00B17067" w:rsidRDefault="00420D22" w:rsidP="00420D22">
            <w:pPr>
              <w:rPr>
                <w:rFonts w:eastAsia="Calibri"/>
                <w:color w:val="000000"/>
              </w:rPr>
            </w:pPr>
            <w:r w:rsidRPr="00967F21">
              <w:t>OMR: Potential Hardship</w:t>
            </w:r>
          </w:p>
        </w:tc>
      </w:tr>
      <w:tr w:rsidR="00420D22" w:rsidRPr="00752FC7" w14:paraId="7A33024B" w14:textId="77777777" w:rsidTr="00F82BC7">
        <w:tc>
          <w:tcPr>
            <w:tcW w:w="2340" w:type="dxa"/>
            <w:shd w:val="clear" w:color="auto" w:fill="auto"/>
          </w:tcPr>
          <w:p w14:paraId="3D9632B6" w14:textId="2266AF13" w:rsidR="00420D22" w:rsidRPr="00B17067" w:rsidRDefault="00420D22" w:rsidP="00420D22">
            <w:pPr>
              <w:rPr>
                <w:rFonts w:eastAsia="Calibri"/>
                <w:color w:val="000000"/>
              </w:rPr>
            </w:pPr>
            <w:r w:rsidRPr="00967F21">
              <w:t>RME</w:t>
            </w:r>
          </w:p>
        </w:tc>
        <w:tc>
          <w:tcPr>
            <w:tcW w:w="6300" w:type="dxa"/>
            <w:shd w:val="clear" w:color="auto" w:fill="auto"/>
          </w:tcPr>
          <w:p w14:paraId="4624508D" w14:textId="211F40A1" w:rsidR="00420D22" w:rsidRPr="00B17067" w:rsidRDefault="00420D22" w:rsidP="00420D22">
            <w:pPr>
              <w:rPr>
                <w:rFonts w:eastAsia="Calibri"/>
                <w:color w:val="000000"/>
              </w:rPr>
            </w:pPr>
            <w:r w:rsidRPr="00967F21">
              <w:t>OMR: Returned MAC Escalation</w:t>
            </w:r>
          </w:p>
        </w:tc>
      </w:tr>
      <w:tr w:rsidR="00420D22" w:rsidRPr="00752FC7" w14:paraId="76232B0F" w14:textId="77777777" w:rsidTr="00F82BC7">
        <w:tc>
          <w:tcPr>
            <w:tcW w:w="2340" w:type="dxa"/>
            <w:shd w:val="clear" w:color="auto" w:fill="auto"/>
          </w:tcPr>
          <w:p w14:paraId="11EBE59E" w14:textId="44150C3D" w:rsidR="00420D22" w:rsidRPr="00B17067" w:rsidRDefault="00420D22" w:rsidP="00420D22">
            <w:pPr>
              <w:rPr>
                <w:rFonts w:eastAsia="Calibri"/>
                <w:color w:val="000000"/>
              </w:rPr>
            </w:pPr>
            <w:r w:rsidRPr="00967F21">
              <w:t>SLG</w:t>
            </w:r>
          </w:p>
        </w:tc>
        <w:tc>
          <w:tcPr>
            <w:tcW w:w="6300" w:type="dxa"/>
            <w:shd w:val="clear" w:color="auto" w:fill="auto"/>
          </w:tcPr>
          <w:p w14:paraId="21D4A74E" w14:textId="2599C0C6" w:rsidR="00420D22" w:rsidRPr="00B17067" w:rsidRDefault="00420D22" w:rsidP="00420D22">
            <w:pPr>
              <w:rPr>
                <w:rFonts w:eastAsia="Calibri"/>
                <w:color w:val="000000"/>
              </w:rPr>
            </w:pPr>
            <w:r w:rsidRPr="00967F21">
              <w:t>OMR: Scripts Logged</w:t>
            </w:r>
          </w:p>
        </w:tc>
      </w:tr>
      <w:tr w:rsidR="00420D22" w:rsidRPr="00752FC7" w14:paraId="594401FA" w14:textId="77777777" w:rsidTr="00F82BC7">
        <w:tc>
          <w:tcPr>
            <w:tcW w:w="2340" w:type="dxa"/>
            <w:shd w:val="clear" w:color="auto" w:fill="auto"/>
          </w:tcPr>
          <w:p w14:paraId="3E37C27B" w14:textId="0CFE5FDA" w:rsidR="00420D22" w:rsidRPr="00B17067" w:rsidRDefault="00420D22" w:rsidP="00420D22">
            <w:pPr>
              <w:rPr>
                <w:rFonts w:eastAsia="Calibri"/>
                <w:color w:val="000000"/>
              </w:rPr>
            </w:pPr>
            <w:r w:rsidRPr="00967F21">
              <w:t>SPI</w:t>
            </w:r>
          </w:p>
        </w:tc>
        <w:tc>
          <w:tcPr>
            <w:tcW w:w="6300" w:type="dxa"/>
            <w:shd w:val="clear" w:color="auto" w:fill="auto"/>
          </w:tcPr>
          <w:p w14:paraId="7C2CAF0A" w14:textId="1879C943" w:rsidR="00420D22" w:rsidRPr="00B17067" w:rsidRDefault="00420D22" w:rsidP="00420D22">
            <w:pPr>
              <w:rPr>
                <w:rFonts w:eastAsia="Calibri"/>
                <w:color w:val="000000"/>
              </w:rPr>
            </w:pPr>
            <w:r w:rsidRPr="00967F21">
              <w:t>OMR: CCO Security and Privacy Incident Coaching</w:t>
            </w:r>
          </w:p>
        </w:tc>
      </w:tr>
      <w:tr w:rsidR="00420D22" w:rsidRPr="00752FC7" w14:paraId="48151FF0" w14:textId="77777777" w:rsidTr="00F82BC7">
        <w:tc>
          <w:tcPr>
            <w:tcW w:w="2340" w:type="dxa"/>
            <w:shd w:val="clear" w:color="auto" w:fill="auto"/>
          </w:tcPr>
          <w:p w14:paraId="210CAAAA" w14:textId="6B1BD69D" w:rsidR="00420D22" w:rsidRPr="00B17067" w:rsidRDefault="00420D22" w:rsidP="00420D22">
            <w:pPr>
              <w:rPr>
                <w:rFonts w:eastAsia="Calibri"/>
                <w:color w:val="000000"/>
              </w:rPr>
            </w:pPr>
            <w:r w:rsidRPr="00967F21">
              <w:t>TR2</w:t>
            </w:r>
          </w:p>
        </w:tc>
        <w:tc>
          <w:tcPr>
            <w:tcW w:w="6300" w:type="dxa"/>
            <w:shd w:val="clear" w:color="auto" w:fill="auto"/>
          </w:tcPr>
          <w:p w14:paraId="7DFC033C" w14:textId="2E923CB5" w:rsidR="00420D22" w:rsidRPr="00B17067" w:rsidRDefault="00420D22" w:rsidP="00420D22">
            <w:pPr>
              <w:rPr>
                <w:rFonts w:eastAsia="Calibri"/>
                <w:color w:val="000000"/>
              </w:rPr>
            </w:pPr>
            <w:r w:rsidRPr="00967F21">
              <w:t>OMR: FFM T2 Transfers</w:t>
            </w:r>
          </w:p>
        </w:tc>
      </w:tr>
      <w:tr w:rsidR="00420D22" w:rsidRPr="00752FC7" w14:paraId="0D004494" w14:textId="77777777" w:rsidTr="00F82BC7">
        <w:tc>
          <w:tcPr>
            <w:tcW w:w="2340" w:type="dxa"/>
            <w:shd w:val="clear" w:color="auto" w:fill="auto"/>
          </w:tcPr>
          <w:p w14:paraId="19216021" w14:textId="31EA5355" w:rsidR="00420D22" w:rsidRDefault="00420D22" w:rsidP="00420D22">
            <w:pPr>
              <w:rPr>
                <w:rFonts w:eastAsia="Calibri"/>
                <w:color w:val="000000"/>
              </w:rPr>
            </w:pPr>
            <w:r w:rsidRPr="00967F21">
              <w:t>TRN</w:t>
            </w:r>
          </w:p>
        </w:tc>
        <w:tc>
          <w:tcPr>
            <w:tcW w:w="6300" w:type="dxa"/>
            <w:shd w:val="clear" w:color="auto" w:fill="auto"/>
          </w:tcPr>
          <w:p w14:paraId="30717E1F" w14:textId="5BFFF8C4" w:rsidR="00420D22" w:rsidRPr="00420D22" w:rsidRDefault="00420D22" w:rsidP="00420D22">
            <w:pPr>
              <w:rPr>
                <w:color w:val="000000"/>
              </w:rPr>
            </w:pPr>
            <w:r w:rsidRPr="00967F21">
              <w:t>OMR: Transfers</w:t>
            </w:r>
          </w:p>
        </w:tc>
      </w:tr>
    </w:tbl>
    <w:p w14:paraId="6D771FDD" w14:textId="77777777" w:rsidR="0025641E" w:rsidRDefault="0025641E" w:rsidP="0025641E">
      <w:pPr>
        <w:rPr>
          <w:b/>
        </w:rPr>
      </w:pPr>
    </w:p>
    <w:p w14:paraId="0E0E4DC9" w14:textId="77777777" w:rsidR="0025641E" w:rsidRPr="00AF54FF" w:rsidRDefault="0025641E" w:rsidP="0025641E">
      <w:pPr>
        <w:spacing w:before="120"/>
        <w:rPr>
          <w:b/>
        </w:rPr>
      </w:pPr>
      <w:r w:rsidRPr="00AF54FF">
        <w:rPr>
          <w:b/>
        </w:rPr>
        <w:t>3.2.3.1.3</w:t>
      </w:r>
      <w:r w:rsidRPr="00AF54FF">
        <w:rPr>
          <w:b/>
        </w:rPr>
        <w:tab/>
      </w:r>
      <w:r w:rsidRPr="00AF54FF">
        <w:rPr>
          <w:b/>
        </w:rPr>
        <w:tab/>
        <w:t>Assigned Manager Review Reports</w:t>
      </w:r>
    </w:p>
    <w:p w14:paraId="55CACC18" w14:textId="77777777" w:rsidR="0025641E" w:rsidRDefault="0025641E" w:rsidP="0025641E">
      <w:pPr>
        <w:ind w:left="1440"/>
      </w:pPr>
      <w:r w:rsidRPr="00752FC7">
        <w:t xml:space="preserve">The </w:t>
      </w:r>
      <w:r>
        <w:t xml:space="preserve">following is the </w:t>
      </w:r>
      <w:r w:rsidRPr="00752FC7">
        <w:t xml:space="preserve">OMR data feed </w:t>
      </w:r>
      <w:r>
        <w:t>reports for assignment to a specific assigned manger to review.</w:t>
      </w:r>
    </w:p>
    <w:p w14:paraId="600497C6"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F2B4556" w14:textId="77777777" w:rsidTr="0066659D">
        <w:tc>
          <w:tcPr>
            <w:tcW w:w="2340" w:type="dxa"/>
            <w:shd w:val="clear" w:color="auto" w:fill="000000"/>
            <w:vAlign w:val="center"/>
          </w:tcPr>
          <w:p w14:paraId="2B3F65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3A2DEEB4"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675C7735" w14:textId="77777777" w:rsidTr="0066659D">
        <w:tc>
          <w:tcPr>
            <w:tcW w:w="2340" w:type="dxa"/>
            <w:shd w:val="clear" w:color="auto" w:fill="auto"/>
            <w:vAlign w:val="bottom"/>
          </w:tcPr>
          <w:p w14:paraId="0A0FB4D6" w14:textId="77777777" w:rsidR="0025641E" w:rsidRPr="00B17067" w:rsidRDefault="0025641E" w:rsidP="0066659D">
            <w:pPr>
              <w:rPr>
                <w:rFonts w:eastAsia="Calibri"/>
              </w:rPr>
            </w:pPr>
            <w:r w:rsidRPr="00B17067">
              <w:rPr>
                <w:rFonts w:eastAsia="Calibri"/>
                <w:color w:val="000000"/>
              </w:rPr>
              <w:t>LCS</w:t>
            </w:r>
          </w:p>
        </w:tc>
        <w:tc>
          <w:tcPr>
            <w:tcW w:w="6300" w:type="dxa"/>
            <w:shd w:val="clear" w:color="auto" w:fill="auto"/>
            <w:vAlign w:val="center"/>
          </w:tcPr>
          <w:p w14:paraId="179918E3" w14:textId="77777777" w:rsidR="0025641E" w:rsidRPr="00B17067" w:rsidRDefault="0025641E" w:rsidP="0066659D">
            <w:pPr>
              <w:rPr>
                <w:rFonts w:eastAsia="Calibri"/>
              </w:rPr>
            </w:pPr>
            <w:r w:rsidRPr="00B17067">
              <w:rPr>
                <w:rFonts w:eastAsia="Calibri"/>
                <w:color w:val="000000"/>
              </w:rPr>
              <w:t>OMR: Low CSAT</w:t>
            </w:r>
          </w:p>
        </w:tc>
      </w:tr>
    </w:tbl>
    <w:p w14:paraId="615615AD" w14:textId="77777777" w:rsidR="0025641E" w:rsidRDefault="0025641E" w:rsidP="0025641E">
      <w:pPr>
        <w:ind w:left="720" w:firstLine="720"/>
      </w:pPr>
    </w:p>
    <w:p w14:paraId="3E8A7D7E" w14:textId="77777777" w:rsidR="0025641E" w:rsidRPr="00AF54FF" w:rsidRDefault="0025641E" w:rsidP="0025641E">
      <w:pPr>
        <w:spacing w:before="120"/>
        <w:rPr>
          <w:b/>
        </w:rPr>
      </w:pPr>
      <w:r w:rsidRPr="00AF54FF">
        <w:rPr>
          <w:b/>
        </w:rPr>
        <w:t>3.2.3.1.4</w:t>
      </w:r>
      <w:r w:rsidRPr="00AF54FF">
        <w:rPr>
          <w:b/>
        </w:rPr>
        <w:tab/>
      </w:r>
      <w:r w:rsidRPr="00AF54FF">
        <w:rPr>
          <w:b/>
        </w:rPr>
        <w:tab/>
        <w:t>Supervisor Review Reports</w:t>
      </w:r>
    </w:p>
    <w:p w14:paraId="61FD16F9" w14:textId="77777777" w:rsidR="0025641E" w:rsidRDefault="0025641E" w:rsidP="0025641E">
      <w:pPr>
        <w:ind w:left="1440"/>
      </w:pPr>
      <w:r>
        <w:t>The supervisor of record is the immediate supervisor of the employee recipient of the log regardless of job code or module the log is submitted in.</w:t>
      </w:r>
    </w:p>
    <w:p w14:paraId="4567443F" w14:textId="77777777" w:rsidR="0025641E" w:rsidRDefault="0025641E" w:rsidP="0025641E">
      <w:pPr>
        <w:ind w:left="1440"/>
      </w:pPr>
    </w:p>
    <w:p w14:paraId="25B1ED0B" w14:textId="77777777" w:rsidR="0025641E" w:rsidRDefault="0025641E" w:rsidP="0025641E">
      <w:pPr>
        <w:ind w:left="1440"/>
      </w:pPr>
      <w:r w:rsidRPr="00752FC7">
        <w:t xml:space="preserve">The </w:t>
      </w:r>
      <w:r>
        <w:t xml:space="preserve">following are the </w:t>
      </w:r>
      <w:r w:rsidRPr="00752FC7">
        <w:t xml:space="preserve">OMR data feed </w:t>
      </w:r>
      <w:r>
        <w:t>reports for assignment to the employee’s supervisor to review.</w:t>
      </w:r>
    </w:p>
    <w:p w14:paraId="35DF95C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C1B8F78" w14:textId="77777777" w:rsidTr="0066659D">
        <w:tc>
          <w:tcPr>
            <w:tcW w:w="2340" w:type="dxa"/>
            <w:shd w:val="clear" w:color="auto" w:fill="000000"/>
            <w:vAlign w:val="center"/>
          </w:tcPr>
          <w:p w14:paraId="5D8140B7"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6300" w:type="dxa"/>
            <w:shd w:val="clear" w:color="auto" w:fill="000000"/>
            <w:vAlign w:val="center"/>
          </w:tcPr>
          <w:p w14:paraId="429C956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420D22" w:rsidRPr="00166548" w14:paraId="3273433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77D3AB8" w14:textId="77777777" w:rsidR="00420D22" w:rsidRPr="00B17067" w:rsidRDefault="00420D22" w:rsidP="00F82BC7">
            <w:pPr>
              <w:rPr>
                <w:rFonts w:eastAsia="Calibri"/>
                <w:color w:val="000000"/>
              </w:rPr>
            </w:pPr>
            <w:r>
              <w:rPr>
                <w:rFonts w:eastAsia="Calibri"/>
                <w:color w:val="000000"/>
              </w:rPr>
              <w:t>BRL</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0A427445" w14:textId="77777777" w:rsidR="00420D22" w:rsidRPr="00B17067" w:rsidRDefault="00420D22" w:rsidP="00F82BC7">
            <w:pPr>
              <w:rPr>
                <w:rFonts w:eastAsia="Calibri"/>
                <w:color w:val="000000"/>
              </w:rPr>
            </w:pPr>
            <w:r>
              <w:rPr>
                <w:rFonts w:eastAsia="Calibri"/>
                <w:color w:val="000000"/>
              </w:rPr>
              <w:t>Exceed Break Length</w:t>
            </w:r>
          </w:p>
        </w:tc>
      </w:tr>
      <w:tr w:rsidR="00420D22" w:rsidRPr="00166548" w14:paraId="5379AE99" w14:textId="77777777" w:rsidTr="00420D22">
        <w:tc>
          <w:tcPr>
            <w:tcW w:w="2340"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C5F6D05" w14:textId="77777777" w:rsidR="00420D22" w:rsidRPr="00B17067" w:rsidRDefault="00420D22" w:rsidP="00F82BC7">
            <w:pPr>
              <w:rPr>
                <w:rFonts w:eastAsia="Calibri"/>
                <w:color w:val="000000"/>
              </w:rPr>
            </w:pPr>
            <w:r>
              <w:rPr>
                <w:rFonts w:eastAsia="Calibri"/>
                <w:color w:val="000000"/>
              </w:rPr>
              <w:t>BRN</w:t>
            </w:r>
          </w:p>
        </w:tc>
        <w:tc>
          <w:tcPr>
            <w:tcW w:w="6300" w:type="dxa"/>
            <w:tcBorders>
              <w:top w:val="single" w:sz="4" w:space="0" w:color="000000"/>
              <w:left w:val="single" w:sz="4" w:space="0" w:color="000000"/>
              <w:bottom w:val="single" w:sz="4" w:space="0" w:color="000000"/>
              <w:right w:val="single" w:sz="4" w:space="0" w:color="000000"/>
            </w:tcBorders>
            <w:shd w:val="clear" w:color="auto" w:fill="auto"/>
            <w:vAlign w:val="center"/>
          </w:tcPr>
          <w:p w14:paraId="23E641DE" w14:textId="77777777" w:rsidR="00420D22" w:rsidRPr="00B17067" w:rsidRDefault="00420D22" w:rsidP="00F82BC7">
            <w:pPr>
              <w:rPr>
                <w:rFonts w:eastAsia="Calibri"/>
                <w:color w:val="000000"/>
              </w:rPr>
            </w:pPr>
            <w:r>
              <w:rPr>
                <w:rFonts w:eastAsia="Calibri"/>
                <w:color w:val="000000"/>
              </w:rPr>
              <w:t>Exceed Number of Breaks</w:t>
            </w:r>
          </w:p>
        </w:tc>
      </w:tr>
      <w:tr w:rsidR="0025641E" w:rsidRPr="00166548" w14:paraId="53B20ECF" w14:textId="77777777" w:rsidTr="0066659D">
        <w:tc>
          <w:tcPr>
            <w:tcW w:w="2340" w:type="dxa"/>
            <w:shd w:val="clear" w:color="auto" w:fill="auto"/>
            <w:vAlign w:val="bottom"/>
          </w:tcPr>
          <w:p w14:paraId="185BB148" w14:textId="77777777" w:rsidR="0025641E" w:rsidRPr="00B17067" w:rsidRDefault="0025641E" w:rsidP="0066659D">
            <w:pPr>
              <w:rPr>
                <w:rFonts w:eastAsia="Calibri"/>
              </w:rPr>
            </w:pPr>
            <w:r w:rsidRPr="00B17067">
              <w:rPr>
                <w:rFonts w:eastAsia="Calibri"/>
                <w:color w:val="000000"/>
              </w:rPr>
              <w:t>IAE</w:t>
            </w:r>
          </w:p>
        </w:tc>
        <w:tc>
          <w:tcPr>
            <w:tcW w:w="6300" w:type="dxa"/>
            <w:shd w:val="clear" w:color="auto" w:fill="auto"/>
            <w:vAlign w:val="center"/>
          </w:tcPr>
          <w:p w14:paraId="10ACE3F6" w14:textId="77777777" w:rsidR="0025641E" w:rsidRPr="00B17067" w:rsidRDefault="0025641E" w:rsidP="0066659D">
            <w:pPr>
              <w:rPr>
                <w:rFonts w:eastAsia="Calibri"/>
              </w:rPr>
            </w:pPr>
            <w:r w:rsidRPr="00B17067">
              <w:rPr>
                <w:rFonts w:eastAsia="Calibri"/>
                <w:color w:val="000000"/>
              </w:rPr>
              <w:t>OMR: Inappropriate ARC Escalation</w:t>
            </w:r>
          </w:p>
        </w:tc>
      </w:tr>
      <w:tr w:rsidR="0025641E" w:rsidRPr="00166548" w14:paraId="588945D3" w14:textId="77777777" w:rsidTr="0066659D">
        <w:tc>
          <w:tcPr>
            <w:tcW w:w="2340" w:type="dxa"/>
            <w:shd w:val="clear" w:color="auto" w:fill="auto"/>
            <w:vAlign w:val="bottom"/>
          </w:tcPr>
          <w:p w14:paraId="70EF0F1C" w14:textId="77777777" w:rsidR="0025641E" w:rsidRPr="00B17067" w:rsidRDefault="0025641E" w:rsidP="0066659D">
            <w:pPr>
              <w:rPr>
                <w:rFonts w:eastAsia="Calibri"/>
                <w:color w:val="000000"/>
              </w:rPr>
            </w:pPr>
            <w:r>
              <w:rPr>
                <w:rFonts w:eastAsia="Calibri"/>
                <w:color w:val="000000"/>
              </w:rPr>
              <w:t>IAEF</w:t>
            </w:r>
          </w:p>
        </w:tc>
        <w:tc>
          <w:tcPr>
            <w:tcW w:w="6300" w:type="dxa"/>
            <w:shd w:val="clear" w:color="auto" w:fill="auto"/>
            <w:vAlign w:val="center"/>
          </w:tcPr>
          <w:p w14:paraId="1E23A54D" w14:textId="77777777" w:rsidR="0025641E" w:rsidRPr="00B17067" w:rsidRDefault="0025641E" w:rsidP="0066659D">
            <w:pPr>
              <w:rPr>
                <w:rFonts w:eastAsia="Calibri"/>
                <w:color w:val="000000"/>
              </w:rPr>
            </w:pPr>
            <w:r w:rsidRPr="00B17067">
              <w:rPr>
                <w:rFonts w:eastAsia="Calibri"/>
                <w:color w:val="000000"/>
              </w:rPr>
              <w:t>OMR: Inappropriate ARC Escalation</w:t>
            </w:r>
            <w:r>
              <w:rPr>
                <w:rFonts w:eastAsia="Calibri"/>
                <w:color w:val="000000"/>
              </w:rPr>
              <w:t xml:space="preserve"> FFM</w:t>
            </w:r>
          </w:p>
        </w:tc>
      </w:tr>
      <w:tr w:rsidR="0025641E" w:rsidRPr="00166548" w14:paraId="6EEFBB1B" w14:textId="77777777" w:rsidTr="0066659D">
        <w:tc>
          <w:tcPr>
            <w:tcW w:w="2340" w:type="dxa"/>
            <w:shd w:val="clear" w:color="auto" w:fill="auto"/>
            <w:vAlign w:val="bottom"/>
          </w:tcPr>
          <w:p w14:paraId="25489B1A" w14:textId="77777777" w:rsidR="0025641E" w:rsidRPr="00B17067" w:rsidRDefault="0025641E" w:rsidP="0066659D">
            <w:pPr>
              <w:rPr>
                <w:rFonts w:eastAsia="Calibri"/>
                <w:color w:val="000000"/>
              </w:rPr>
            </w:pPr>
            <w:r w:rsidRPr="00B17067">
              <w:rPr>
                <w:rFonts w:eastAsia="Calibri"/>
                <w:color w:val="000000"/>
              </w:rPr>
              <w:t>IAT</w:t>
            </w:r>
          </w:p>
        </w:tc>
        <w:tc>
          <w:tcPr>
            <w:tcW w:w="6300" w:type="dxa"/>
            <w:shd w:val="clear" w:color="auto" w:fill="auto"/>
            <w:vAlign w:val="center"/>
          </w:tcPr>
          <w:p w14:paraId="6D72FA0D" w14:textId="77777777" w:rsidR="0025641E" w:rsidRPr="00B17067" w:rsidRDefault="0025641E" w:rsidP="0066659D">
            <w:pPr>
              <w:rPr>
                <w:rFonts w:eastAsia="Calibri"/>
                <w:color w:val="000000"/>
              </w:rPr>
            </w:pPr>
            <w:r w:rsidRPr="00B17067">
              <w:rPr>
                <w:rFonts w:eastAsia="Calibri"/>
                <w:color w:val="000000"/>
              </w:rPr>
              <w:t>OMR: Inappropriate ARC Transfers</w:t>
            </w:r>
          </w:p>
        </w:tc>
      </w:tr>
      <w:tr w:rsidR="0025641E" w:rsidRPr="00166548" w14:paraId="2EF07D61" w14:textId="77777777" w:rsidTr="0066659D">
        <w:tc>
          <w:tcPr>
            <w:tcW w:w="2340" w:type="dxa"/>
            <w:shd w:val="clear" w:color="auto" w:fill="auto"/>
            <w:vAlign w:val="bottom"/>
          </w:tcPr>
          <w:p w14:paraId="42E220B3" w14:textId="77777777" w:rsidR="0025641E" w:rsidRPr="00B17067" w:rsidRDefault="0025641E" w:rsidP="0066659D">
            <w:pPr>
              <w:rPr>
                <w:rFonts w:eastAsia="Calibri"/>
              </w:rPr>
            </w:pPr>
            <w:r>
              <w:rPr>
                <w:rFonts w:eastAsia="Calibri"/>
                <w:color w:val="000000"/>
              </w:rPr>
              <w:t>MSRS</w:t>
            </w:r>
          </w:p>
        </w:tc>
        <w:tc>
          <w:tcPr>
            <w:tcW w:w="6300" w:type="dxa"/>
            <w:shd w:val="clear" w:color="auto" w:fill="auto"/>
            <w:vAlign w:val="center"/>
          </w:tcPr>
          <w:p w14:paraId="780D3D2A" w14:textId="77777777" w:rsidR="0025641E" w:rsidRPr="00B17067" w:rsidRDefault="0025641E" w:rsidP="0066659D">
            <w:pPr>
              <w:rPr>
                <w:rFonts w:eastAsia="Calibri"/>
              </w:rPr>
            </w:pPr>
            <w:r>
              <w:rPr>
                <w:rFonts w:eastAsia="Calibri"/>
                <w:color w:val="000000"/>
              </w:rPr>
              <w:t>Monthly Scorecard Review – Supervisor</w:t>
            </w:r>
          </w:p>
        </w:tc>
      </w:tr>
      <w:tr w:rsidR="00420D22" w:rsidRPr="00166548" w14:paraId="4AE2EB0B" w14:textId="77777777" w:rsidTr="0066659D">
        <w:tc>
          <w:tcPr>
            <w:tcW w:w="2340" w:type="dxa"/>
            <w:shd w:val="clear" w:color="auto" w:fill="auto"/>
            <w:vAlign w:val="bottom"/>
          </w:tcPr>
          <w:p w14:paraId="29DB2414" w14:textId="7E5FE174" w:rsidR="00420D22" w:rsidRDefault="00420D22" w:rsidP="0066659D">
            <w:pPr>
              <w:rPr>
                <w:rFonts w:eastAsia="Calibri"/>
                <w:color w:val="000000"/>
              </w:rPr>
            </w:pPr>
            <w:r>
              <w:rPr>
                <w:rFonts w:eastAsia="Calibri"/>
                <w:color w:val="000000"/>
              </w:rPr>
              <w:t>PBH</w:t>
            </w:r>
          </w:p>
        </w:tc>
        <w:tc>
          <w:tcPr>
            <w:tcW w:w="6300" w:type="dxa"/>
            <w:shd w:val="clear" w:color="auto" w:fill="auto"/>
            <w:vAlign w:val="center"/>
          </w:tcPr>
          <w:p w14:paraId="5703E131" w14:textId="787DDF0C" w:rsidR="00420D22" w:rsidRDefault="00420D22" w:rsidP="0066659D">
            <w:pPr>
              <w:rPr>
                <w:rFonts w:eastAsia="Calibri"/>
                <w:color w:val="000000"/>
              </w:rPr>
            </w:pPr>
            <w:r>
              <w:rPr>
                <w:color w:val="000000"/>
              </w:rPr>
              <w:t>OMR: Potential Hardship</w:t>
            </w:r>
          </w:p>
        </w:tc>
      </w:tr>
    </w:tbl>
    <w:p w14:paraId="5B06B54C" w14:textId="77777777" w:rsidR="0025641E" w:rsidRDefault="0025641E" w:rsidP="0025641E">
      <w:pPr>
        <w:ind w:left="720" w:firstLine="720"/>
      </w:pPr>
    </w:p>
    <w:p w14:paraId="2B661441" w14:textId="77777777" w:rsidR="0025641E" w:rsidRPr="00AF54FF" w:rsidRDefault="0025641E" w:rsidP="0025641E">
      <w:pPr>
        <w:spacing w:before="120"/>
        <w:rPr>
          <w:b/>
        </w:rPr>
      </w:pPr>
      <w:r w:rsidRPr="00AF54FF">
        <w:rPr>
          <w:b/>
        </w:rPr>
        <w:t>3.2.3.1.5</w:t>
      </w:r>
      <w:r w:rsidRPr="00AF54FF">
        <w:rPr>
          <w:b/>
        </w:rPr>
        <w:tab/>
      </w:r>
      <w:r w:rsidRPr="00AF54FF">
        <w:rPr>
          <w:b/>
        </w:rPr>
        <w:tab/>
        <w:t>OMR Feed File Layout</w:t>
      </w:r>
    </w:p>
    <w:p w14:paraId="0623CDD2" w14:textId="77777777" w:rsidR="0025641E" w:rsidRDefault="0025641E" w:rsidP="0025641E">
      <w:pPr>
        <w:ind w:left="1440"/>
      </w:pPr>
      <w:r w:rsidRPr="00166548">
        <w:t xml:space="preserve">CCO_eCoaching_Log_OMR_Layout.docx identifies the fields and layout of </w:t>
      </w:r>
      <w:r>
        <w:t>all OMR</w:t>
      </w:r>
      <w:r w:rsidRPr="00166548">
        <w:t xml:space="preserve"> reports.  The report files will be a comma separated value (CSV) file.</w:t>
      </w:r>
    </w:p>
    <w:p w14:paraId="269B9A5A" w14:textId="77777777" w:rsidR="0025641E" w:rsidRPr="00AF54FF" w:rsidRDefault="0025641E" w:rsidP="0025641E">
      <w:pPr>
        <w:spacing w:before="120"/>
        <w:rPr>
          <w:b/>
        </w:rPr>
      </w:pPr>
      <w:r w:rsidRPr="00AF54FF">
        <w:rPr>
          <w:b/>
        </w:rPr>
        <w:t>3.2.3.1.6</w:t>
      </w:r>
      <w:r w:rsidRPr="00AF54FF">
        <w:rPr>
          <w:b/>
        </w:rPr>
        <w:tab/>
      </w:r>
      <w:r w:rsidRPr="00AF54FF">
        <w:rPr>
          <w:b/>
        </w:rPr>
        <w:tab/>
        <w:t>Location</w:t>
      </w:r>
    </w:p>
    <w:p w14:paraId="3A7D36DA" w14:textId="77777777" w:rsidR="0025641E" w:rsidRDefault="0025641E" w:rsidP="0025641E">
      <w:pPr>
        <w:ind w:left="1440"/>
      </w:pPr>
      <w:r>
        <w:t>Each report will placed in the following location to be processed:</w:t>
      </w:r>
    </w:p>
    <w:p w14:paraId="70AE1FF6" w14:textId="77777777" w:rsidR="0025641E" w:rsidRDefault="0025641E" w:rsidP="0025641E">
      <w:pPr>
        <w:ind w:left="1440"/>
      </w:pPr>
    </w:p>
    <w:p w14:paraId="630D073E" w14:textId="40CF23FB" w:rsidR="0025641E" w:rsidRDefault="0025641E" w:rsidP="0025641E">
      <w:pPr>
        <w:ind w:left="1440"/>
      </w:pPr>
      <w:r>
        <w:tab/>
      </w:r>
      <w:r w:rsidR="000B004B" w:rsidRPr="000B004B">
        <w:t>\\F3420-ECLDB</w:t>
      </w:r>
      <w:r w:rsidR="00E560EA">
        <w:t>P</w:t>
      </w:r>
      <w:r w:rsidR="000B004B" w:rsidRPr="000B004B">
        <w:t>01\data\Coaching\Outliers\Encrypt_In</w:t>
      </w:r>
    </w:p>
    <w:p w14:paraId="35925089" w14:textId="77777777" w:rsidR="00E560EA" w:rsidRDefault="00E560EA" w:rsidP="0025641E">
      <w:pPr>
        <w:ind w:left="1440"/>
      </w:pPr>
    </w:p>
    <w:p w14:paraId="056F8AB6" w14:textId="77777777" w:rsidR="00E560EA" w:rsidRDefault="00E560EA" w:rsidP="0025641E">
      <w:pPr>
        <w:ind w:left="1440"/>
      </w:pPr>
      <w:r>
        <w:t xml:space="preserve">Note: </w:t>
      </w:r>
    </w:p>
    <w:p w14:paraId="6E22EA93" w14:textId="40E18603" w:rsidR="00E560EA" w:rsidRDefault="00E560EA" w:rsidP="0025641E">
      <w:pPr>
        <w:ind w:left="1440"/>
      </w:pPr>
      <w:r>
        <w:t>The file will be encrypted and placed in Encrypt_Out folder and decrypted for processing</w:t>
      </w:r>
    </w:p>
    <w:p w14:paraId="3959FC67" w14:textId="73247766" w:rsidR="00E560EA" w:rsidRDefault="00E560EA" w:rsidP="00E560EA">
      <w:pPr>
        <w:ind w:left="1440"/>
      </w:pPr>
      <w:r>
        <w:t>The location for the development environment is: \\F3420-ECLDBD01\Data\Coaching\</w:t>
      </w:r>
      <w:r w:rsidRPr="000B004B">
        <w:t>Outliers\Encrypt_In</w:t>
      </w:r>
    </w:p>
    <w:p w14:paraId="06B6E974" w14:textId="27F167B6" w:rsidR="00E560EA" w:rsidRDefault="00E560EA" w:rsidP="00E560EA">
      <w:pPr>
        <w:ind w:left="1440"/>
      </w:pPr>
      <w:r>
        <w:t>The location for the test environment is: \\F3420-ECLDBT01\Data\Coaching\</w:t>
      </w:r>
      <w:r w:rsidRPr="000B004B">
        <w:t>Outliers\Encrypt_In</w:t>
      </w:r>
    </w:p>
    <w:p w14:paraId="05DBBE80" w14:textId="77777777" w:rsidR="0025641E" w:rsidRPr="00AF54FF" w:rsidRDefault="0025641E" w:rsidP="0025641E">
      <w:pPr>
        <w:spacing w:before="120"/>
        <w:rPr>
          <w:b/>
        </w:rPr>
      </w:pPr>
      <w:r w:rsidRPr="00AF54FF">
        <w:rPr>
          <w:b/>
        </w:rPr>
        <w:t>3.2.3.1.7</w:t>
      </w:r>
      <w:r w:rsidRPr="00AF54FF">
        <w:rPr>
          <w:b/>
        </w:rPr>
        <w:tab/>
      </w:r>
      <w:r w:rsidRPr="00AF54FF">
        <w:rPr>
          <w:b/>
        </w:rPr>
        <w:tab/>
        <w:t>Naming Convention</w:t>
      </w:r>
    </w:p>
    <w:p w14:paraId="5A27FA55" w14:textId="77777777" w:rsidR="0025641E" w:rsidRDefault="0025641E" w:rsidP="0025641E">
      <w:pPr>
        <w:ind w:left="1440"/>
      </w:pPr>
      <w:r>
        <w:t>The file will have the following naming convention:</w:t>
      </w:r>
    </w:p>
    <w:p w14:paraId="4ABB73CF" w14:textId="77777777" w:rsidR="0025641E" w:rsidRDefault="0025641E" w:rsidP="0025641E">
      <w:pPr>
        <w:ind w:left="1440"/>
      </w:pPr>
    </w:p>
    <w:p w14:paraId="14569961" w14:textId="77777777" w:rsidR="0025641E" w:rsidRDefault="0025641E" w:rsidP="0025641E">
      <w:pPr>
        <w:ind w:left="1440"/>
      </w:pPr>
      <w:r>
        <w:t xml:space="preserve">eCL_Outlier Feed_&lt;ReportCode&gt;&lt;YYYYMMDD&gt;.csv   </w:t>
      </w:r>
    </w:p>
    <w:p w14:paraId="5946D529" w14:textId="77777777" w:rsidR="0025641E" w:rsidRDefault="0025641E" w:rsidP="0025641E">
      <w:pPr>
        <w:ind w:left="1440"/>
      </w:pPr>
      <w:r>
        <w:lastRenderedPageBreak/>
        <w:t>&lt;ReportCode&gt; represents the three character value from strReportCode</w:t>
      </w:r>
    </w:p>
    <w:p w14:paraId="0D6C6535" w14:textId="77777777" w:rsidR="0025641E" w:rsidRDefault="0025641E" w:rsidP="0025641E">
      <w:pPr>
        <w:ind w:left="1440"/>
      </w:pPr>
      <w:r>
        <w:t>&lt;YYYYMMDD&gt; represents the Year, Month and Day</w:t>
      </w:r>
    </w:p>
    <w:p w14:paraId="12735788" w14:textId="77777777" w:rsidR="0025641E" w:rsidRDefault="0025641E" w:rsidP="0025641E">
      <w:pPr>
        <w:ind w:left="1440"/>
      </w:pPr>
    </w:p>
    <w:p w14:paraId="6DF1B580" w14:textId="77777777" w:rsidR="0025641E" w:rsidRDefault="0025641E" w:rsidP="0025641E">
      <w:pPr>
        <w:ind w:left="1440"/>
      </w:pPr>
      <w:r>
        <w:t xml:space="preserve">Note: the file will be encrypted and will have </w:t>
      </w:r>
      <w:r w:rsidRPr="00B94448">
        <w:t>.zip.encrypt</w:t>
      </w:r>
      <w:r>
        <w:t xml:space="preserve"> appended to the name</w:t>
      </w:r>
    </w:p>
    <w:p w14:paraId="6CCCD912" w14:textId="77777777" w:rsidR="0025641E" w:rsidRPr="00AF54FF" w:rsidRDefault="0025641E" w:rsidP="0025641E">
      <w:pPr>
        <w:spacing w:before="120"/>
        <w:rPr>
          <w:b/>
        </w:rPr>
      </w:pPr>
      <w:r w:rsidRPr="00AF54FF">
        <w:rPr>
          <w:b/>
        </w:rPr>
        <w:t>3.2.3.1.8</w:t>
      </w:r>
      <w:r w:rsidRPr="00AF54FF">
        <w:rPr>
          <w:b/>
        </w:rPr>
        <w:tab/>
      </w:r>
      <w:r w:rsidRPr="00AF54FF">
        <w:rPr>
          <w:b/>
        </w:rPr>
        <w:tab/>
        <w:t>Invalid Records Not Processed</w:t>
      </w:r>
    </w:p>
    <w:p w14:paraId="09B08533" w14:textId="77777777" w:rsidR="0025641E" w:rsidRDefault="0025641E" w:rsidP="0025641E">
      <w:pPr>
        <w:ind w:left="1440"/>
      </w:pPr>
      <w:r w:rsidRPr="00AC06A0">
        <w:t>Records from the feed file which cannot be processed will be identified.</w:t>
      </w:r>
    </w:p>
    <w:p w14:paraId="53F29A2B" w14:textId="77777777" w:rsidR="0025641E" w:rsidRPr="00AF54FF" w:rsidRDefault="0025641E" w:rsidP="0025641E">
      <w:pPr>
        <w:spacing w:before="120"/>
        <w:rPr>
          <w:b/>
        </w:rPr>
      </w:pPr>
      <w:r w:rsidRPr="00AF54FF">
        <w:rPr>
          <w:b/>
        </w:rPr>
        <w:t>3.2.3.1.9</w:t>
      </w:r>
      <w:r w:rsidRPr="00AF54FF">
        <w:rPr>
          <w:b/>
        </w:rPr>
        <w:tab/>
      </w:r>
      <w:r w:rsidRPr="00AF54FF">
        <w:rPr>
          <w:b/>
        </w:rPr>
        <w:tab/>
        <w:t>Source</w:t>
      </w:r>
    </w:p>
    <w:p w14:paraId="1D1136A5" w14:textId="77777777" w:rsidR="0025641E" w:rsidRDefault="0025641E" w:rsidP="0025641E">
      <w:pPr>
        <w:ind w:left="1440"/>
      </w:pPr>
      <w:r w:rsidRPr="00C3636C">
        <w:t>The source of the coaching log shall be OMR</w:t>
      </w:r>
      <w:r>
        <w:t xml:space="preserve"> except where described below:</w:t>
      </w:r>
    </w:p>
    <w:p w14:paraId="386A154F"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752FC7" w14:paraId="69B56774" w14:textId="77777777" w:rsidTr="0066659D">
        <w:tc>
          <w:tcPr>
            <w:tcW w:w="2340" w:type="dxa"/>
            <w:shd w:val="clear" w:color="auto" w:fill="000000"/>
            <w:vAlign w:val="center"/>
          </w:tcPr>
          <w:p w14:paraId="58C0487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3A91C74" w14:textId="77777777" w:rsidR="0025641E" w:rsidRPr="00B17067" w:rsidRDefault="0025641E" w:rsidP="0066659D">
            <w:pPr>
              <w:jc w:val="center"/>
              <w:rPr>
                <w:rFonts w:eastAsia="Calibri"/>
                <w:b/>
                <w:color w:val="FFFFFF"/>
              </w:rPr>
            </w:pPr>
            <w:r>
              <w:rPr>
                <w:rFonts w:eastAsia="Calibri"/>
                <w:b/>
                <w:color w:val="FFFFFF"/>
              </w:rPr>
              <w:t>Source</w:t>
            </w:r>
          </w:p>
        </w:tc>
      </w:tr>
      <w:tr w:rsidR="0025641E" w:rsidRPr="00752FC7" w14:paraId="00BF2A3D" w14:textId="77777777" w:rsidTr="0066659D">
        <w:tc>
          <w:tcPr>
            <w:tcW w:w="2340" w:type="dxa"/>
            <w:shd w:val="clear" w:color="auto" w:fill="auto"/>
            <w:vAlign w:val="bottom"/>
          </w:tcPr>
          <w:p w14:paraId="6F4EBAC2" w14:textId="77777777" w:rsidR="0025641E" w:rsidRPr="00B17067" w:rsidRDefault="0025641E" w:rsidP="0066659D">
            <w:pPr>
              <w:rPr>
                <w:rFonts w:eastAsia="Calibri"/>
                <w:color w:val="000000"/>
              </w:rPr>
            </w:pPr>
            <w:r>
              <w:rPr>
                <w:rFonts w:eastAsia="Calibri"/>
                <w:color w:val="000000"/>
              </w:rPr>
              <w:t>MSR</w:t>
            </w:r>
          </w:p>
        </w:tc>
        <w:tc>
          <w:tcPr>
            <w:tcW w:w="6300" w:type="dxa"/>
            <w:shd w:val="clear" w:color="auto" w:fill="auto"/>
            <w:vAlign w:val="center"/>
          </w:tcPr>
          <w:p w14:paraId="3A5F9AB7" w14:textId="77777777" w:rsidR="0025641E" w:rsidRPr="00B17067" w:rsidRDefault="0025641E" w:rsidP="0066659D">
            <w:pPr>
              <w:rPr>
                <w:rFonts w:eastAsia="Calibri"/>
                <w:color w:val="000000"/>
              </w:rPr>
            </w:pPr>
            <w:r>
              <w:rPr>
                <w:rFonts w:eastAsia="Calibri"/>
                <w:color w:val="000000"/>
              </w:rPr>
              <w:t>Performance Scorecard</w:t>
            </w:r>
          </w:p>
        </w:tc>
      </w:tr>
      <w:tr w:rsidR="0025641E" w:rsidRPr="00752FC7" w14:paraId="15748A8C" w14:textId="77777777" w:rsidTr="0066659D">
        <w:tc>
          <w:tcPr>
            <w:tcW w:w="2340" w:type="dxa"/>
            <w:shd w:val="clear" w:color="auto" w:fill="auto"/>
            <w:vAlign w:val="bottom"/>
          </w:tcPr>
          <w:p w14:paraId="40C40BC6" w14:textId="77777777" w:rsidR="0025641E" w:rsidRPr="00B17067" w:rsidRDefault="0025641E" w:rsidP="0066659D">
            <w:pPr>
              <w:rPr>
                <w:rFonts w:eastAsia="Calibri"/>
                <w:color w:val="000000"/>
              </w:rPr>
            </w:pPr>
            <w:r>
              <w:rPr>
                <w:rFonts w:eastAsia="Calibri"/>
                <w:color w:val="000000"/>
              </w:rPr>
              <w:t>MSRS</w:t>
            </w:r>
          </w:p>
        </w:tc>
        <w:tc>
          <w:tcPr>
            <w:tcW w:w="6300" w:type="dxa"/>
            <w:shd w:val="clear" w:color="auto" w:fill="auto"/>
            <w:vAlign w:val="center"/>
          </w:tcPr>
          <w:p w14:paraId="3C048BD0" w14:textId="77777777" w:rsidR="0025641E" w:rsidRPr="00B17067" w:rsidRDefault="0025641E" w:rsidP="0066659D">
            <w:pPr>
              <w:rPr>
                <w:rFonts w:eastAsia="Calibri"/>
                <w:color w:val="000000"/>
              </w:rPr>
            </w:pPr>
            <w:r>
              <w:rPr>
                <w:rFonts w:eastAsia="Calibri"/>
                <w:color w:val="000000"/>
              </w:rPr>
              <w:t>Performance Scorecard</w:t>
            </w:r>
          </w:p>
        </w:tc>
      </w:tr>
    </w:tbl>
    <w:p w14:paraId="32F3EA7C" w14:textId="77777777" w:rsidR="0025641E" w:rsidRDefault="0025641E" w:rsidP="0025641E">
      <w:pPr>
        <w:ind w:left="1440"/>
      </w:pPr>
    </w:p>
    <w:p w14:paraId="527777C7" w14:textId="77777777" w:rsidR="0025641E" w:rsidRPr="00AF54FF" w:rsidRDefault="0025641E" w:rsidP="0025641E">
      <w:pPr>
        <w:spacing w:before="120"/>
        <w:rPr>
          <w:b/>
        </w:rPr>
      </w:pPr>
      <w:r w:rsidRPr="00AF54FF">
        <w:rPr>
          <w:b/>
        </w:rPr>
        <w:t>3.2.3.1.10</w:t>
      </w:r>
      <w:r w:rsidRPr="00AF54FF">
        <w:rPr>
          <w:b/>
        </w:rPr>
        <w:tab/>
        <w:t>Program</w:t>
      </w:r>
    </w:p>
    <w:p w14:paraId="4C3AFA3D" w14:textId="77777777" w:rsidR="0025641E" w:rsidRDefault="0025641E" w:rsidP="0025641E">
      <w:pPr>
        <w:ind w:left="1440"/>
      </w:pPr>
      <w:r w:rsidRPr="00212CED">
        <w:t xml:space="preserve">The Program </w:t>
      </w:r>
      <w:r>
        <w:t xml:space="preserve">(Medicare or Marketplace) </w:t>
      </w:r>
      <w:r w:rsidRPr="00212CED">
        <w:t>shall be determined from the input feed.</w:t>
      </w:r>
    </w:p>
    <w:p w14:paraId="0D9ED40C" w14:textId="77777777" w:rsidR="0025641E" w:rsidRPr="00AF54FF" w:rsidRDefault="0025641E" w:rsidP="0025641E">
      <w:pPr>
        <w:spacing w:before="120"/>
        <w:rPr>
          <w:b/>
        </w:rPr>
      </w:pPr>
      <w:r w:rsidRPr="00AF54FF">
        <w:rPr>
          <w:b/>
        </w:rPr>
        <w:t>3.2.3.1.11</w:t>
      </w:r>
      <w:r w:rsidRPr="00AF54FF">
        <w:rPr>
          <w:b/>
        </w:rPr>
        <w:tab/>
        <w:t>Delivery Option</w:t>
      </w:r>
    </w:p>
    <w:p w14:paraId="21399AB1" w14:textId="77777777" w:rsidR="0025641E" w:rsidRDefault="0025641E" w:rsidP="0025641E">
      <w:pPr>
        <w:ind w:left="1440"/>
      </w:pPr>
      <w:r w:rsidRPr="00212CED">
        <w:t>The Delivery Option shall be considered to be Indirect.</w:t>
      </w:r>
    </w:p>
    <w:p w14:paraId="39F032F8" w14:textId="77777777" w:rsidR="0025641E" w:rsidRPr="00AF54FF" w:rsidRDefault="0025641E" w:rsidP="0025641E">
      <w:pPr>
        <w:spacing w:before="120"/>
        <w:rPr>
          <w:b/>
        </w:rPr>
      </w:pPr>
      <w:r w:rsidRPr="00AF54FF">
        <w:rPr>
          <w:b/>
        </w:rPr>
        <w:t>3.2.3.1.12</w:t>
      </w:r>
      <w:r w:rsidRPr="00AF54FF">
        <w:rPr>
          <w:b/>
        </w:rPr>
        <w:tab/>
        <w:t>Date of Coaching</w:t>
      </w:r>
    </w:p>
    <w:p w14:paraId="4EE0368D" w14:textId="77777777" w:rsidR="0025641E" w:rsidRDefault="0025641E" w:rsidP="0025641E">
      <w:pPr>
        <w:ind w:left="1440"/>
      </w:pPr>
      <w:r w:rsidRPr="00212CED">
        <w:t>The date of coaching or event will be the Event Date from the input feed.</w:t>
      </w:r>
    </w:p>
    <w:p w14:paraId="0A998CA1" w14:textId="77777777" w:rsidR="0025641E" w:rsidRPr="00AF54FF" w:rsidRDefault="0025641E" w:rsidP="0025641E">
      <w:pPr>
        <w:spacing w:before="120"/>
        <w:rPr>
          <w:b/>
        </w:rPr>
      </w:pPr>
      <w:r w:rsidRPr="00AF54FF">
        <w:rPr>
          <w:b/>
        </w:rPr>
        <w:t>3.2.3.1.13</w:t>
      </w:r>
      <w:r w:rsidRPr="00AF54FF">
        <w:rPr>
          <w:b/>
        </w:rPr>
        <w:tab/>
        <w:t>Coaching Reasons and Sub-Coaching Reasons</w:t>
      </w:r>
    </w:p>
    <w:p w14:paraId="3FB4A1F4" w14:textId="77777777" w:rsidR="0025641E" w:rsidRDefault="0025641E" w:rsidP="0025641E">
      <w:pPr>
        <w:ind w:left="1440"/>
      </w:pPr>
      <w:r w:rsidRPr="00212CED">
        <w:t xml:space="preserve">The coaching </w:t>
      </w:r>
      <w:r>
        <w:t>reasons, sub-coaching reasons, and opportunity/reinforcement shall be as follows:</w:t>
      </w:r>
    </w:p>
    <w:p w14:paraId="0FB5E097" w14:textId="77777777" w:rsidR="0025641E" w:rsidRDefault="0025641E" w:rsidP="0025641E">
      <w:pPr>
        <w:ind w:left="1440"/>
      </w:pPr>
    </w:p>
    <w:tbl>
      <w:tblPr>
        <w:tblW w:w="1022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75"/>
        <w:gridCol w:w="2072"/>
        <w:gridCol w:w="3189"/>
        <w:gridCol w:w="3189"/>
      </w:tblGrid>
      <w:tr w:rsidR="0025641E" w:rsidRPr="00B17067" w14:paraId="0A9B8A7D" w14:textId="77777777" w:rsidTr="0066659D">
        <w:tc>
          <w:tcPr>
            <w:tcW w:w="1775" w:type="dxa"/>
            <w:shd w:val="clear" w:color="auto" w:fill="000000"/>
            <w:vAlign w:val="center"/>
          </w:tcPr>
          <w:p w14:paraId="4F75B741"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2072" w:type="dxa"/>
            <w:shd w:val="clear" w:color="auto" w:fill="000000"/>
            <w:vAlign w:val="center"/>
          </w:tcPr>
          <w:p w14:paraId="72040D8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89" w:type="dxa"/>
            <w:shd w:val="clear" w:color="auto" w:fill="000000"/>
            <w:vAlign w:val="center"/>
          </w:tcPr>
          <w:p w14:paraId="2087065A"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3189" w:type="dxa"/>
            <w:shd w:val="clear" w:color="auto" w:fill="000000"/>
            <w:vAlign w:val="center"/>
          </w:tcPr>
          <w:p w14:paraId="770B612A"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C20F17" w:rsidRPr="00752FC7" w14:paraId="4DCEAF75" w14:textId="77777777" w:rsidTr="00F82BC7">
        <w:tc>
          <w:tcPr>
            <w:tcW w:w="1775" w:type="dxa"/>
            <w:shd w:val="clear" w:color="auto" w:fill="auto"/>
          </w:tcPr>
          <w:p w14:paraId="0C1C8533" w14:textId="5EA0508C" w:rsidR="00C20F17" w:rsidRPr="00B17067" w:rsidRDefault="00C20F17" w:rsidP="00C20F17">
            <w:pPr>
              <w:rPr>
                <w:rFonts w:eastAsia="Calibri"/>
              </w:rPr>
            </w:pPr>
            <w:r w:rsidRPr="00572313">
              <w:t>ACO</w:t>
            </w:r>
          </w:p>
        </w:tc>
        <w:tc>
          <w:tcPr>
            <w:tcW w:w="2072" w:type="dxa"/>
            <w:shd w:val="clear" w:color="auto" w:fill="auto"/>
          </w:tcPr>
          <w:p w14:paraId="3D2EBA50" w14:textId="57C3800E" w:rsidR="00C20F17" w:rsidRPr="00B17067" w:rsidRDefault="00C20F17" w:rsidP="00C20F17">
            <w:pPr>
              <w:rPr>
                <w:rFonts w:eastAsia="Calibri"/>
                <w:color w:val="000000"/>
              </w:rPr>
            </w:pPr>
            <w:r w:rsidRPr="00572313">
              <w:t>OMR/Exceptions</w:t>
            </w:r>
          </w:p>
        </w:tc>
        <w:tc>
          <w:tcPr>
            <w:tcW w:w="3189" w:type="dxa"/>
            <w:shd w:val="clear" w:color="auto" w:fill="auto"/>
          </w:tcPr>
          <w:p w14:paraId="44AE5F29" w14:textId="652DC3E8" w:rsidR="00C20F17" w:rsidRPr="00B17067" w:rsidRDefault="00C20F17" w:rsidP="00C20F17">
            <w:pPr>
              <w:rPr>
                <w:rFonts w:eastAsia="Calibri"/>
                <w:color w:val="000000"/>
              </w:rPr>
            </w:pPr>
            <w:r w:rsidRPr="00572313">
              <w:t>Research Required</w:t>
            </w:r>
          </w:p>
        </w:tc>
        <w:tc>
          <w:tcPr>
            <w:tcW w:w="3189" w:type="dxa"/>
            <w:shd w:val="clear" w:color="auto" w:fill="auto"/>
          </w:tcPr>
          <w:p w14:paraId="70858866" w14:textId="4629B2BE" w:rsidR="00C20F17" w:rsidRPr="00B17067" w:rsidRDefault="00C20F17" w:rsidP="00C20F17">
            <w:pPr>
              <w:rPr>
                <w:rFonts w:eastAsia="Calibri"/>
              </w:rPr>
            </w:pPr>
            <w:r w:rsidRPr="00572313">
              <w:t>OMR: Inappropriate ACO Escalation</w:t>
            </w:r>
          </w:p>
        </w:tc>
      </w:tr>
      <w:tr w:rsidR="00C20F17" w:rsidRPr="00752FC7" w14:paraId="29C918B9" w14:textId="77777777" w:rsidTr="00F82BC7">
        <w:tc>
          <w:tcPr>
            <w:tcW w:w="1775" w:type="dxa"/>
            <w:shd w:val="clear" w:color="auto" w:fill="auto"/>
          </w:tcPr>
          <w:p w14:paraId="0D2E05D5" w14:textId="4A6F05D8" w:rsidR="00C20F17" w:rsidRPr="00B17067" w:rsidRDefault="00C20F17" w:rsidP="00C20F17">
            <w:pPr>
              <w:rPr>
                <w:rFonts w:eastAsia="Calibri"/>
              </w:rPr>
            </w:pPr>
            <w:r w:rsidRPr="00572313">
              <w:t>ACW</w:t>
            </w:r>
          </w:p>
        </w:tc>
        <w:tc>
          <w:tcPr>
            <w:tcW w:w="2072" w:type="dxa"/>
            <w:shd w:val="clear" w:color="auto" w:fill="auto"/>
          </w:tcPr>
          <w:p w14:paraId="39A26631" w14:textId="51816697" w:rsidR="00C20F17" w:rsidRPr="00B17067" w:rsidRDefault="00C20F17" w:rsidP="00C20F17">
            <w:pPr>
              <w:rPr>
                <w:rFonts w:eastAsia="Calibri"/>
                <w:color w:val="000000"/>
              </w:rPr>
            </w:pPr>
            <w:r w:rsidRPr="00572313">
              <w:t>OMR/Exceptions</w:t>
            </w:r>
          </w:p>
        </w:tc>
        <w:tc>
          <w:tcPr>
            <w:tcW w:w="3189" w:type="dxa"/>
            <w:shd w:val="clear" w:color="auto" w:fill="auto"/>
          </w:tcPr>
          <w:p w14:paraId="263726EA" w14:textId="5BAF0A9A" w:rsidR="00C20F17" w:rsidRPr="00B17067" w:rsidRDefault="00C20F17" w:rsidP="00C20F17">
            <w:pPr>
              <w:rPr>
                <w:rFonts w:eastAsia="Calibri"/>
                <w:color w:val="000000"/>
              </w:rPr>
            </w:pPr>
            <w:r w:rsidRPr="00572313">
              <w:t>Research Required</w:t>
            </w:r>
          </w:p>
        </w:tc>
        <w:tc>
          <w:tcPr>
            <w:tcW w:w="3189" w:type="dxa"/>
            <w:shd w:val="clear" w:color="auto" w:fill="auto"/>
          </w:tcPr>
          <w:p w14:paraId="2CDCB2EE" w14:textId="7C4A8041" w:rsidR="00C20F17" w:rsidRPr="00B17067" w:rsidRDefault="00C20F17" w:rsidP="00C20F17">
            <w:pPr>
              <w:rPr>
                <w:rFonts w:eastAsia="Calibri"/>
              </w:rPr>
            </w:pPr>
            <w:r w:rsidRPr="00572313">
              <w:t>OMR: ACW</w:t>
            </w:r>
          </w:p>
        </w:tc>
      </w:tr>
      <w:tr w:rsidR="00C20F17" w:rsidRPr="00752FC7" w14:paraId="5CE7193C" w14:textId="77777777" w:rsidTr="00F82BC7">
        <w:tc>
          <w:tcPr>
            <w:tcW w:w="1775" w:type="dxa"/>
            <w:shd w:val="clear" w:color="auto" w:fill="auto"/>
          </w:tcPr>
          <w:p w14:paraId="22C636E4" w14:textId="66EBEA28" w:rsidR="00C20F17" w:rsidRPr="00B17067" w:rsidRDefault="00C20F17" w:rsidP="00C20F17">
            <w:pPr>
              <w:rPr>
                <w:rFonts w:eastAsia="Calibri"/>
              </w:rPr>
            </w:pPr>
            <w:r w:rsidRPr="00572313">
              <w:t>AHT</w:t>
            </w:r>
          </w:p>
        </w:tc>
        <w:tc>
          <w:tcPr>
            <w:tcW w:w="2072" w:type="dxa"/>
            <w:shd w:val="clear" w:color="auto" w:fill="auto"/>
          </w:tcPr>
          <w:p w14:paraId="29349FD2" w14:textId="51CEB457" w:rsidR="00C20F17" w:rsidRPr="00B17067" w:rsidRDefault="00C20F17" w:rsidP="00C20F17">
            <w:pPr>
              <w:rPr>
                <w:rFonts w:eastAsia="Calibri"/>
                <w:color w:val="000000"/>
              </w:rPr>
            </w:pPr>
            <w:r w:rsidRPr="00572313">
              <w:t>OMR/Exceptions</w:t>
            </w:r>
          </w:p>
        </w:tc>
        <w:tc>
          <w:tcPr>
            <w:tcW w:w="3189" w:type="dxa"/>
            <w:shd w:val="clear" w:color="auto" w:fill="auto"/>
          </w:tcPr>
          <w:p w14:paraId="62E410B5" w14:textId="70B0EC31" w:rsidR="00C20F17" w:rsidRPr="00B17067" w:rsidRDefault="00C20F17" w:rsidP="00C20F17">
            <w:pPr>
              <w:rPr>
                <w:rFonts w:eastAsia="Calibri"/>
                <w:color w:val="000000"/>
              </w:rPr>
            </w:pPr>
            <w:r w:rsidRPr="00572313">
              <w:t>Research Required</w:t>
            </w:r>
          </w:p>
        </w:tc>
        <w:tc>
          <w:tcPr>
            <w:tcW w:w="3189" w:type="dxa"/>
            <w:shd w:val="clear" w:color="auto" w:fill="auto"/>
          </w:tcPr>
          <w:p w14:paraId="6261CC4A" w14:textId="20DA9351" w:rsidR="00C20F17" w:rsidRPr="00B17067" w:rsidRDefault="00C20F17" w:rsidP="00C20F17">
            <w:pPr>
              <w:rPr>
                <w:rFonts w:eastAsia="Calibri"/>
              </w:rPr>
            </w:pPr>
            <w:r w:rsidRPr="00572313">
              <w:t>OMR: AHT</w:t>
            </w:r>
          </w:p>
        </w:tc>
      </w:tr>
      <w:tr w:rsidR="00C20F17" w:rsidRPr="00752FC7" w14:paraId="660E3DCC" w14:textId="77777777" w:rsidTr="00F82BC7">
        <w:tc>
          <w:tcPr>
            <w:tcW w:w="1775" w:type="dxa"/>
            <w:shd w:val="clear" w:color="auto" w:fill="auto"/>
          </w:tcPr>
          <w:p w14:paraId="28BFF148" w14:textId="7E08CB74" w:rsidR="00C20F17" w:rsidRPr="00B17067" w:rsidRDefault="00C20F17" w:rsidP="00C20F17">
            <w:pPr>
              <w:rPr>
                <w:rFonts w:eastAsia="Calibri"/>
              </w:rPr>
            </w:pPr>
            <w:r w:rsidRPr="00572313">
              <w:t>BRL</w:t>
            </w:r>
          </w:p>
        </w:tc>
        <w:tc>
          <w:tcPr>
            <w:tcW w:w="2072" w:type="dxa"/>
            <w:shd w:val="clear" w:color="auto" w:fill="auto"/>
          </w:tcPr>
          <w:p w14:paraId="669832DE" w14:textId="5C961FD2" w:rsidR="00C20F17" w:rsidRPr="00B17067" w:rsidRDefault="00C20F17" w:rsidP="00C20F17">
            <w:pPr>
              <w:rPr>
                <w:rFonts w:eastAsia="Calibri"/>
                <w:color w:val="000000"/>
              </w:rPr>
            </w:pPr>
            <w:r w:rsidRPr="00572313">
              <w:t>Breaks</w:t>
            </w:r>
          </w:p>
        </w:tc>
        <w:tc>
          <w:tcPr>
            <w:tcW w:w="3189" w:type="dxa"/>
            <w:shd w:val="clear" w:color="auto" w:fill="auto"/>
          </w:tcPr>
          <w:p w14:paraId="77E45513" w14:textId="39F2D84D" w:rsidR="00C20F17" w:rsidRPr="00B17067" w:rsidRDefault="00C20F17" w:rsidP="00C20F17">
            <w:pPr>
              <w:rPr>
                <w:rFonts w:eastAsia="Calibri"/>
                <w:color w:val="000000"/>
              </w:rPr>
            </w:pPr>
            <w:r w:rsidRPr="00572313">
              <w:t>Research Required</w:t>
            </w:r>
          </w:p>
        </w:tc>
        <w:tc>
          <w:tcPr>
            <w:tcW w:w="3189" w:type="dxa"/>
            <w:shd w:val="clear" w:color="auto" w:fill="auto"/>
          </w:tcPr>
          <w:p w14:paraId="0DA09F5C" w14:textId="03AF62CC" w:rsidR="00C20F17" w:rsidRPr="00B17067" w:rsidRDefault="00C20F17" w:rsidP="00C20F17">
            <w:pPr>
              <w:rPr>
                <w:rFonts w:eastAsia="Calibri"/>
              </w:rPr>
            </w:pPr>
            <w:r w:rsidRPr="00572313">
              <w:t>Exceed Break Length</w:t>
            </w:r>
          </w:p>
        </w:tc>
      </w:tr>
      <w:tr w:rsidR="00C20F17" w:rsidRPr="00752FC7" w14:paraId="389EB38E" w14:textId="77777777" w:rsidTr="00F82BC7">
        <w:tc>
          <w:tcPr>
            <w:tcW w:w="1775" w:type="dxa"/>
            <w:shd w:val="clear" w:color="auto" w:fill="auto"/>
          </w:tcPr>
          <w:p w14:paraId="4B65AFD9" w14:textId="64FEE576" w:rsidR="00C20F17" w:rsidRPr="00B17067" w:rsidRDefault="00C20F17" w:rsidP="00C20F17">
            <w:pPr>
              <w:rPr>
                <w:rFonts w:eastAsia="Calibri"/>
              </w:rPr>
            </w:pPr>
            <w:r w:rsidRPr="00572313">
              <w:t>BRN</w:t>
            </w:r>
          </w:p>
        </w:tc>
        <w:tc>
          <w:tcPr>
            <w:tcW w:w="2072" w:type="dxa"/>
            <w:shd w:val="clear" w:color="auto" w:fill="auto"/>
          </w:tcPr>
          <w:p w14:paraId="1717F186" w14:textId="5900289B" w:rsidR="00C20F17" w:rsidRPr="00B17067" w:rsidRDefault="00C20F17" w:rsidP="00C20F17">
            <w:pPr>
              <w:rPr>
                <w:rFonts w:eastAsia="Calibri"/>
                <w:color w:val="000000"/>
              </w:rPr>
            </w:pPr>
            <w:r w:rsidRPr="00572313">
              <w:t>Breaks</w:t>
            </w:r>
          </w:p>
        </w:tc>
        <w:tc>
          <w:tcPr>
            <w:tcW w:w="3189" w:type="dxa"/>
            <w:shd w:val="clear" w:color="auto" w:fill="auto"/>
          </w:tcPr>
          <w:p w14:paraId="0C99656B" w14:textId="2C7C050F" w:rsidR="00C20F17" w:rsidRPr="00B17067" w:rsidRDefault="00C20F17" w:rsidP="00C20F17">
            <w:pPr>
              <w:rPr>
                <w:rFonts w:eastAsia="Calibri"/>
                <w:color w:val="000000"/>
              </w:rPr>
            </w:pPr>
            <w:r w:rsidRPr="00572313">
              <w:t>Research Required</w:t>
            </w:r>
          </w:p>
        </w:tc>
        <w:tc>
          <w:tcPr>
            <w:tcW w:w="3189" w:type="dxa"/>
            <w:shd w:val="clear" w:color="auto" w:fill="auto"/>
          </w:tcPr>
          <w:p w14:paraId="73D47523" w14:textId="63F67A97" w:rsidR="00C20F17" w:rsidRPr="00B17067" w:rsidRDefault="00C20F17" w:rsidP="00C20F17">
            <w:pPr>
              <w:rPr>
                <w:rFonts w:eastAsia="Calibri"/>
              </w:rPr>
            </w:pPr>
            <w:r w:rsidRPr="00572313">
              <w:t>Exceed Number of Breaks</w:t>
            </w:r>
          </w:p>
        </w:tc>
      </w:tr>
      <w:tr w:rsidR="00C20F17" w:rsidRPr="00752FC7" w14:paraId="5D56C4BD" w14:textId="77777777" w:rsidTr="00F82BC7">
        <w:tc>
          <w:tcPr>
            <w:tcW w:w="1775" w:type="dxa"/>
            <w:shd w:val="clear" w:color="auto" w:fill="auto"/>
          </w:tcPr>
          <w:p w14:paraId="3B5B2188" w14:textId="3784C5E7" w:rsidR="00C20F17" w:rsidRPr="00B17067" w:rsidRDefault="00C20F17" w:rsidP="00C20F17">
            <w:pPr>
              <w:rPr>
                <w:rFonts w:eastAsia="Calibri"/>
              </w:rPr>
            </w:pPr>
            <w:r w:rsidRPr="00572313">
              <w:t>CAN</w:t>
            </w:r>
          </w:p>
        </w:tc>
        <w:tc>
          <w:tcPr>
            <w:tcW w:w="2072" w:type="dxa"/>
            <w:shd w:val="clear" w:color="auto" w:fill="auto"/>
          </w:tcPr>
          <w:p w14:paraId="32223B2B" w14:textId="1ED8E21E" w:rsidR="00C20F17" w:rsidRPr="00B17067" w:rsidRDefault="00C20F17" w:rsidP="00C20F17">
            <w:pPr>
              <w:rPr>
                <w:rFonts w:eastAsia="Calibri"/>
                <w:color w:val="000000"/>
              </w:rPr>
            </w:pPr>
            <w:r w:rsidRPr="00572313">
              <w:t>OMR/Exceptions</w:t>
            </w:r>
          </w:p>
        </w:tc>
        <w:tc>
          <w:tcPr>
            <w:tcW w:w="3189" w:type="dxa"/>
            <w:shd w:val="clear" w:color="auto" w:fill="auto"/>
          </w:tcPr>
          <w:p w14:paraId="6644B583" w14:textId="780E5550" w:rsidR="00C20F17" w:rsidRPr="00B17067" w:rsidRDefault="00C20F17" w:rsidP="00C20F17">
            <w:pPr>
              <w:rPr>
                <w:rFonts w:eastAsia="Calibri"/>
                <w:color w:val="000000"/>
              </w:rPr>
            </w:pPr>
            <w:r w:rsidRPr="00572313">
              <w:t>Research Required</w:t>
            </w:r>
          </w:p>
        </w:tc>
        <w:tc>
          <w:tcPr>
            <w:tcW w:w="3189" w:type="dxa"/>
            <w:shd w:val="clear" w:color="auto" w:fill="auto"/>
          </w:tcPr>
          <w:p w14:paraId="74F45B12" w14:textId="6A8441F4" w:rsidR="00C20F17" w:rsidRPr="00B17067" w:rsidRDefault="00C20F17" w:rsidP="00C20F17">
            <w:pPr>
              <w:rPr>
                <w:rFonts w:eastAsia="Calibri"/>
              </w:rPr>
            </w:pPr>
            <w:r w:rsidRPr="00572313">
              <w:t>OMR: Cancelled Calls</w:t>
            </w:r>
          </w:p>
        </w:tc>
      </w:tr>
      <w:tr w:rsidR="00C20F17" w:rsidRPr="00752FC7" w14:paraId="40B42588" w14:textId="77777777" w:rsidTr="00F82BC7">
        <w:tc>
          <w:tcPr>
            <w:tcW w:w="1775" w:type="dxa"/>
            <w:shd w:val="clear" w:color="auto" w:fill="auto"/>
          </w:tcPr>
          <w:p w14:paraId="64C66298" w14:textId="1AE9FA16" w:rsidR="00C20F17" w:rsidRPr="00B17067" w:rsidRDefault="00C20F17" w:rsidP="00C20F17">
            <w:pPr>
              <w:rPr>
                <w:rFonts w:eastAsia="Calibri"/>
              </w:rPr>
            </w:pPr>
            <w:r w:rsidRPr="00572313">
              <w:t>DFQ</w:t>
            </w:r>
          </w:p>
        </w:tc>
        <w:tc>
          <w:tcPr>
            <w:tcW w:w="2072" w:type="dxa"/>
            <w:shd w:val="clear" w:color="auto" w:fill="auto"/>
          </w:tcPr>
          <w:p w14:paraId="29C15C8D" w14:textId="356BB621" w:rsidR="00C20F17" w:rsidRPr="00B17067" w:rsidRDefault="00C20F17" w:rsidP="00C20F17">
            <w:pPr>
              <w:rPr>
                <w:rFonts w:eastAsia="Calibri"/>
                <w:color w:val="000000"/>
              </w:rPr>
            </w:pPr>
            <w:r w:rsidRPr="00572313">
              <w:t>OMR/Exceptions</w:t>
            </w:r>
          </w:p>
        </w:tc>
        <w:tc>
          <w:tcPr>
            <w:tcW w:w="3189" w:type="dxa"/>
            <w:shd w:val="clear" w:color="auto" w:fill="auto"/>
          </w:tcPr>
          <w:p w14:paraId="7A08664F" w14:textId="5320196E" w:rsidR="00C20F17" w:rsidRPr="00B17067" w:rsidRDefault="00C20F17" w:rsidP="00C20F17">
            <w:pPr>
              <w:rPr>
                <w:rFonts w:eastAsia="Calibri"/>
                <w:color w:val="000000"/>
              </w:rPr>
            </w:pPr>
            <w:r w:rsidRPr="00572313">
              <w:t>Research Required</w:t>
            </w:r>
          </w:p>
        </w:tc>
        <w:tc>
          <w:tcPr>
            <w:tcW w:w="3189" w:type="dxa"/>
            <w:shd w:val="clear" w:color="auto" w:fill="auto"/>
          </w:tcPr>
          <w:p w14:paraId="2F49E3C7" w14:textId="71196C7D" w:rsidR="00C20F17" w:rsidRPr="00B17067" w:rsidRDefault="00C20F17" w:rsidP="00C20F17">
            <w:pPr>
              <w:rPr>
                <w:rFonts w:eastAsia="Calibri"/>
              </w:rPr>
            </w:pPr>
            <w:r w:rsidRPr="00572313">
              <w:t>OMR: Default Qualifiers</w:t>
            </w:r>
          </w:p>
        </w:tc>
      </w:tr>
      <w:tr w:rsidR="00C20F17" w:rsidRPr="00752FC7" w14:paraId="1DD1D07D" w14:textId="77777777" w:rsidTr="00F82BC7">
        <w:tc>
          <w:tcPr>
            <w:tcW w:w="1775" w:type="dxa"/>
            <w:shd w:val="clear" w:color="auto" w:fill="auto"/>
          </w:tcPr>
          <w:p w14:paraId="5A109CE2" w14:textId="4EF16CDF" w:rsidR="00C20F17" w:rsidRPr="00B17067" w:rsidRDefault="00C20F17" w:rsidP="00C20F17">
            <w:pPr>
              <w:rPr>
                <w:rFonts w:eastAsia="Calibri"/>
              </w:rPr>
            </w:pPr>
            <w:r w:rsidRPr="00572313">
              <w:t>IAE</w:t>
            </w:r>
          </w:p>
        </w:tc>
        <w:tc>
          <w:tcPr>
            <w:tcW w:w="2072" w:type="dxa"/>
            <w:shd w:val="clear" w:color="auto" w:fill="auto"/>
          </w:tcPr>
          <w:p w14:paraId="4A5F7912" w14:textId="256F3C18" w:rsidR="00C20F17" w:rsidRPr="00B17067" w:rsidRDefault="00C20F17" w:rsidP="00C20F17">
            <w:pPr>
              <w:rPr>
                <w:rFonts w:eastAsia="Calibri"/>
                <w:color w:val="000000"/>
              </w:rPr>
            </w:pPr>
            <w:r w:rsidRPr="00572313">
              <w:t>OMR/Exceptions</w:t>
            </w:r>
          </w:p>
        </w:tc>
        <w:tc>
          <w:tcPr>
            <w:tcW w:w="3189" w:type="dxa"/>
            <w:shd w:val="clear" w:color="auto" w:fill="auto"/>
          </w:tcPr>
          <w:p w14:paraId="4BB481C1" w14:textId="24E3F114" w:rsidR="00C20F17" w:rsidRPr="00B17067" w:rsidRDefault="00C20F17" w:rsidP="00C20F17">
            <w:pPr>
              <w:rPr>
                <w:rFonts w:eastAsia="Calibri"/>
                <w:color w:val="000000"/>
              </w:rPr>
            </w:pPr>
            <w:r w:rsidRPr="00572313">
              <w:t>Research Required</w:t>
            </w:r>
          </w:p>
        </w:tc>
        <w:tc>
          <w:tcPr>
            <w:tcW w:w="3189" w:type="dxa"/>
            <w:shd w:val="clear" w:color="auto" w:fill="auto"/>
          </w:tcPr>
          <w:p w14:paraId="66E29743" w14:textId="53A6E843" w:rsidR="00C20F17" w:rsidRPr="00B17067" w:rsidRDefault="00C20F17" w:rsidP="00C20F17">
            <w:pPr>
              <w:rPr>
                <w:rFonts w:eastAsia="Calibri"/>
              </w:rPr>
            </w:pPr>
            <w:r w:rsidRPr="00572313">
              <w:t>OMR: Inappropriate ARC Escalation</w:t>
            </w:r>
          </w:p>
        </w:tc>
      </w:tr>
      <w:tr w:rsidR="00C20F17" w:rsidRPr="00752FC7" w14:paraId="747A1A20" w14:textId="77777777" w:rsidTr="00F82BC7">
        <w:tc>
          <w:tcPr>
            <w:tcW w:w="1775" w:type="dxa"/>
            <w:shd w:val="clear" w:color="auto" w:fill="auto"/>
          </w:tcPr>
          <w:p w14:paraId="15381B83" w14:textId="5A4E12D3" w:rsidR="00C20F17" w:rsidRPr="00B17067" w:rsidRDefault="00C20F17" w:rsidP="00C20F17">
            <w:pPr>
              <w:rPr>
                <w:rFonts w:eastAsia="Calibri"/>
              </w:rPr>
            </w:pPr>
            <w:r w:rsidRPr="00572313">
              <w:t>IAEF</w:t>
            </w:r>
          </w:p>
        </w:tc>
        <w:tc>
          <w:tcPr>
            <w:tcW w:w="2072" w:type="dxa"/>
            <w:shd w:val="clear" w:color="auto" w:fill="auto"/>
          </w:tcPr>
          <w:p w14:paraId="24842ABC" w14:textId="112579FA" w:rsidR="00C20F17" w:rsidRPr="00B17067" w:rsidRDefault="00C20F17" w:rsidP="00C20F17">
            <w:pPr>
              <w:rPr>
                <w:rFonts w:eastAsia="Calibri"/>
                <w:color w:val="000000"/>
              </w:rPr>
            </w:pPr>
            <w:r w:rsidRPr="00572313">
              <w:t>OMR/Exceptions</w:t>
            </w:r>
          </w:p>
        </w:tc>
        <w:tc>
          <w:tcPr>
            <w:tcW w:w="3189" w:type="dxa"/>
            <w:shd w:val="clear" w:color="auto" w:fill="auto"/>
          </w:tcPr>
          <w:p w14:paraId="7D684656" w14:textId="57A77721" w:rsidR="00C20F17" w:rsidRPr="00B17067" w:rsidRDefault="00C20F17" w:rsidP="00C20F17">
            <w:pPr>
              <w:rPr>
                <w:rFonts w:eastAsia="Calibri"/>
                <w:color w:val="000000"/>
              </w:rPr>
            </w:pPr>
            <w:r w:rsidRPr="00572313">
              <w:t>Research Required</w:t>
            </w:r>
          </w:p>
        </w:tc>
        <w:tc>
          <w:tcPr>
            <w:tcW w:w="3189" w:type="dxa"/>
            <w:shd w:val="clear" w:color="auto" w:fill="auto"/>
          </w:tcPr>
          <w:p w14:paraId="245F3B7E" w14:textId="542258EB" w:rsidR="00C20F17" w:rsidRPr="00B17067" w:rsidRDefault="00C20F17" w:rsidP="00C20F17">
            <w:pPr>
              <w:rPr>
                <w:rFonts w:eastAsia="Calibri"/>
              </w:rPr>
            </w:pPr>
            <w:r w:rsidRPr="00572313">
              <w:t>OMR: Inappropriate ARC Escalation FFM</w:t>
            </w:r>
          </w:p>
        </w:tc>
      </w:tr>
      <w:tr w:rsidR="00C20F17" w:rsidRPr="00752FC7" w14:paraId="0C2DD558" w14:textId="77777777" w:rsidTr="00F82BC7">
        <w:tc>
          <w:tcPr>
            <w:tcW w:w="1775" w:type="dxa"/>
            <w:shd w:val="clear" w:color="auto" w:fill="auto"/>
          </w:tcPr>
          <w:p w14:paraId="0B49372A" w14:textId="31398032" w:rsidR="00C20F17" w:rsidRPr="00B17067" w:rsidRDefault="00C20F17" w:rsidP="00C20F17">
            <w:pPr>
              <w:rPr>
                <w:rFonts w:eastAsia="Calibri"/>
              </w:rPr>
            </w:pPr>
            <w:r w:rsidRPr="00572313">
              <w:t>IAT</w:t>
            </w:r>
          </w:p>
        </w:tc>
        <w:tc>
          <w:tcPr>
            <w:tcW w:w="2072" w:type="dxa"/>
            <w:shd w:val="clear" w:color="auto" w:fill="auto"/>
          </w:tcPr>
          <w:p w14:paraId="12D5EB5A" w14:textId="0C01BFC3" w:rsidR="00C20F17" w:rsidRPr="00B17067" w:rsidRDefault="00C20F17" w:rsidP="00C20F17">
            <w:pPr>
              <w:rPr>
                <w:rFonts w:eastAsia="Calibri"/>
                <w:color w:val="000000"/>
              </w:rPr>
            </w:pPr>
            <w:r w:rsidRPr="00572313">
              <w:t>OMR/Exceptions</w:t>
            </w:r>
          </w:p>
        </w:tc>
        <w:tc>
          <w:tcPr>
            <w:tcW w:w="3189" w:type="dxa"/>
            <w:shd w:val="clear" w:color="auto" w:fill="auto"/>
          </w:tcPr>
          <w:p w14:paraId="33B28BCD" w14:textId="6898A0CC" w:rsidR="00C20F17" w:rsidRPr="00B17067" w:rsidRDefault="00C20F17" w:rsidP="00C20F17">
            <w:pPr>
              <w:rPr>
                <w:rFonts w:eastAsia="Calibri"/>
                <w:color w:val="000000"/>
              </w:rPr>
            </w:pPr>
            <w:r w:rsidRPr="00572313">
              <w:t>Research Required</w:t>
            </w:r>
          </w:p>
        </w:tc>
        <w:tc>
          <w:tcPr>
            <w:tcW w:w="3189" w:type="dxa"/>
            <w:shd w:val="clear" w:color="auto" w:fill="auto"/>
          </w:tcPr>
          <w:p w14:paraId="63AA0279" w14:textId="1CB73975" w:rsidR="00C20F17" w:rsidRPr="00B17067" w:rsidRDefault="00C20F17" w:rsidP="00C20F17">
            <w:pPr>
              <w:rPr>
                <w:rFonts w:eastAsia="Calibri"/>
              </w:rPr>
            </w:pPr>
            <w:r w:rsidRPr="00572313">
              <w:t>OMR: Inappropriate ARC Transfers</w:t>
            </w:r>
          </w:p>
        </w:tc>
      </w:tr>
      <w:tr w:rsidR="00C20F17" w:rsidRPr="00752FC7" w14:paraId="22031A7A" w14:textId="77777777" w:rsidTr="00F82BC7">
        <w:tc>
          <w:tcPr>
            <w:tcW w:w="1775" w:type="dxa"/>
            <w:shd w:val="clear" w:color="auto" w:fill="auto"/>
          </w:tcPr>
          <w:p w14:paraId="555E4E56" w14:textId="4AD4F3DD" w:rsidR="00C20F17" w:rsidRPr="00B17067" w:rsidRDefault="00C20F17" w:rsidP="00C20F17">
            <w:pPr>
              <w:rPr>
                <w:rFonts w:eastAsia="Calibri"/>
              </w:rPr>
            </w:pPr>
            <w:r w:rsidRPr="00572313">
              <w:t>IDE</w:t>
            </w:r>
          </w:p>
        </w:tc>
        <w:tc>
          <w:tcPr>
            <w:tcW w:w="2072" w:type="dxa"/>
            <w:shd w:val="clear" w:color="auto" w:fill="auto"/>
          </w:tcPr>
          <w:p w14:paraId="1DF00A04" w14:textId="125CA9BE" w:rsidR="00C20F17" w:rsidRPr="00B17067" w:rsidRDefault="00C20F17" w:rsidP="00C20F17">
            <w:pPr>
              <w:rPr>
                <w:rFonts w:eastAsia="Calibri"/>
                <w:color w:val="000000"/>
              </w:rPr>
            </w:pPr>
            <w:r w:rsidRPr="00572313">
              <w:t>OMR/Exceptions</w:t>
            </w:r>
          </w:p>
        </w:tc>
        <w:tc>
          <w:tcPr>
            <w:tcW w:w="3189" w:type="dxa"/>
            <w:shd w:val="clear" w:color="auto" w:fill="auto"/>
          </w:tcPr>
          <w:p w14:paraId="1CBD0DF4" w14:textId="7F28986B" w:rsidR="00C20F17" w:rsidRPr="00B17067" w:rsidRDefault="00C20F17" w:rsidP="00C20F17">
            <w:pPr>
              <w:rPr>
                <w:rFonts w:eastAsia="Calibri"/>
                <w:color w:val="000000"/>
              </w:rPr>
            </w:pPr>
            <w:r w:rsidRPr="00572313">
              <w:t>Research Required</w:t>
            </w:r>
          </w:p>
        </w:tc>
        <w:tc>
          <w:tcPr>
            <w:tcW w:w="3189" w:type="dxa"/>
            <w:shd w:val="clear" w:color="auto" w:fill="auto"/>
          </w:tcPr>
          <w:p w14:paraId="1BCCFC98" w14:textId="7CF4D19B" w:rsidR="00C20F17" w:rsidRPr="00B17067" w:rsidRDefault="00C20F17" w:rsidP="00C20F17">
            <w:pPr>
              <w:rPr>
                <w:rFonts w:eastAsia="Calibri"/>
              </w:rPr>
            </w:pPr>
            <w:r w:rsidRPr="00572313">
              <w:t>OMR: Inappropriate DME Escalation</w:t>
            </w:r>
          </w:p>
        </w:tc>
      </w:tr>
      <w:tr w:rsidR="00C20F17" w:rsidRPr="00752FC7" w14:paraId="69CE28DA" w14:textId="77777777" w:rsidTr="00F82BC7">
        <w:tc>
          <w:tcPr>
            <w:tcW w:w="1775" w:type="dxa"/>
            <w:shd w:val="clear" w:color="auto" w:fill="auto"/>
          </w:tcPr>
          <w:p w14:paraId="6C1B8A31" w14:textId="2150BF94" w:rsidR="00C20F17" w:rsidRPr="00B17067" w:rsidRDefault="00C20F17" w:rsidP="00C20F17">
            <w:pPr>
              <w:rPr>
                <w:rFonts w:eastAsia="Calibri"/>
              </w:rPr>
            </w:pPr>
            <w:r w:rsidRPr="00572313">
              <w:t>IEE</w:t>
            </w:r>
          </w:p>
        </w:tc>
        <w:tc>
          <w:tcPr>
            <w:tcW w:w="2072" w:type="dxa"/>
            <w:shd w:val="clear" w:color="auto" w:fill="auto"/>
          </w:tcPr>
          <w:p w14:paraId="77916BC3" w14:textId="6C655B1D" w:rsidR="00C20F17" w:rsidRPr="00B17067" w:rsidRDefault="00C20F17" w:rsidP="00C20F17">
            <w:pPr>
              <w:rPr>
                <w:rFonts w:eastAsia="Calibri"/>
                <w:color w:val="000000"/>
              </w:rPr>
            </w:pPr>
            <w:r w:rsidRPr="00572313">
              <w:t>OMR/Exceptions</w:t>
            </w:r>
          </w:p>
        </w:tc>
        <w:tc>
          <w:tcPr>
            <w:tcW w:w="3189" w:type="dxa"/>
            <w:shd w:val="clear" w:color="auto" w:fill="auto"/>
          </w:tcPr>
          <w:p w14:paraId="20E022AF" w14:textId="554A11DC" w:rsidR="00C20F17" w:rsidRPr="00B17067" w:rsidRDefault="00C20F17" w:rsidP="00C20F17">
            <w:pPr>
              <w:rPr>
                <w:rFonts w:eastAsia="Calibri"/>
                <w:color w:val="000000"/>
              </w:rPr>
            </w:pPr>
            <w:r w:rsidRPr="00572313">
              <w:t>Research Required</w:t>
            </w:r>
          </w:p>
        </w:tc>
        <w:tc>
          <w:tcPr>
            <w:tcW w:w="3189" w:type="dxa"/>
            <w:shd w:val="clear" w:color="auto" w:fill="auto"/>
          </w:tcPr>
          <w:p w14:paraId="519F5D61" w14:textId="20634428" w:rsidR="00C20F17" w:rsidRPr="00B17067" w:rsidRDefault="00C20F17" w:rsidP="00C20F17">
            <w:pPr>
              <w:rPr>
                <w:rFonts w:eastAsia="Calibri"/>
              </w:rPr>
            </w:pPr>
            <w:r w:rsidRPr="00572313">
              <w:t>OMR: Inappropriate EE/MM Escalation</w:t>
            </w:r>
          </w:p>
        </w:tc>
      </w:tr>
      <w:tr w:rsidR="00C20F17" w:rsidRPr="00752FC7" w14:paraId="1A04368C" w14:textId="77777777" w:rsidTr="00F82BC7">
        <w:tc>
          <w:tcPr>
            <w:tcW w:w="1775" w:type="dxa"/>
            <w:shd w:val="clear" w:color="auto" w:fill="auto"/>
          </w:tcPr>
          <w:p w14:paraId="25023280" w14:textId="2B3A02F6" w:rsidR="00C20F17" w:rsidRPr="00B17067" w:rsidRDefault="00C20F17" w:rsidP="00C20F17">
            <w:pPr>
              <w:rPr>
                <w:rFonts w:eastAsia="Calibri"/>
              </w:rPr>
            </w:pPr>
            <w:r w:rsidRPr="00572313">
              <w:t>INF</w:t>
            </w:r>
          </w:p>
        </w:tc>
        <w:tc>
          <w:tcPr>
            <w:tcW w:w="2072" w:type="dxa"/>
            <w:shd w:val="clear" w:color="auto" w:fill="auto"/>
          </w:tcPr>
          <w:p w14:paraId="60582347" w14:textId="1A6BA872" w:rsidR="00C20F17" w:rsidRPr="00B17067" w:rsidRDefault="00C20F17" w:rsidP="00C20F17">
            <w:pPr>
              <w:rPr>
                <w:rFonts w:eastAsia="Calibri"/>
                <w:color w:val="000000"/>
              </w:rPr>
            </w:pPr>
            <w:r w:rsidRPr="00572313">
              <w:t>OMR/Exceptions</w:t>
            </w:r>
          </w:p>
        </w:tc>
        <w:tc>
          <w:tcPr>
            <w:tcW w:w="3189" w:type="dxa"/>
            <w:shd w:val="clear" w:color="auto" w:fill="auto"/>
          </w:tcPr>
          <w:p w14:paraId="304E3F46" w14:textId="71DDD0E5" w:rsidR="00C20F17" w:rsidRPr="00B17067" w:rsidRDefault="00C20F17" w:rsidP="00C20F17">
            <w:pPr>
              <w:rPr>
                <w:rFonts w:eastAsia="Calibri"/>
                <w:color w:val="000000"/>
              </w:rPr>
            </w:pPr>
            <w:r w:rsidRPr="00572313">
              <w:t>Research Required</w:t>
            </w:r>
          </w:p>
        </w:tc>
        <w:tc>
          <w:tcPr>
            <w:tcW w:w="3189" w:type="dxa"/>
            <w:shd w:val="clear" w:color="auto" w:fill="auto"/>
          </w:tcPr>
          <w:p w14:paraId="44DE2A29" w14:textId="58F9C93C" w:rsidR="00C20F17" w:rsidRPr="00B17067" w:rsidRDefault="00C20F17" w:rsidP="00C20F17">
            <w:pPr>
              <w:rPr>
                <w:rFonts w:eastAsia="Calibri"/>
              </w:rPr>
            </w:pPr>
            <w:r w:rsidRPr="00572313">
              <w:t>OMR: Inappropriate NGD Feedback</w:t>
            </w:r>
          </w:p>
        </w:tc>
      </w:tr>
      <w:tr w:rsidR="00C20F17" w:rsidRPr="00752FC7" w14:paraId="584A67C6" w14:textId="77777777" w:rsidTr="00F82BC7">
        <w:tc>
          <w:tcPr>
            <w:tcW w:w="1775" w:type="dxa"/>
            <w:shd w:val="clear" w:color="auto" w:fill="auto"/>
          </w:tcPr>
          <w:p w14:paraId="2EAD4F8F" w14:textId="6C234F27" w:rsidR="00C20F17" w:rsidRPr="00B17067" w:rsidRDefault="00C20F17" w:rsidP="00C20F17">
            <w:pPr>
              <w:rPr>
                <w:rFonts w:eastAsia="Calibri"/>
                <w:color w:val="000000"/>
              </w:rPr>
            </w:pPr>
            <w:r w:rsidRPr="00572313">
              <w:t>ISG</w:t>
            </w:r>
          </w:p>
        </w:tc>
        <w:tc>
          <w:tcPr>
            <w:tcW w:w="2072" w:type="dxa"/>
            <w:shd w:val="clear" w:color="auto" w:fill="auto"/>
          </w:tcPr>
          <w:p w14:paraId="49D1EB5A" w14:textId="246097A2" w:rsidR="00C20F17" w:rsidRPr="00B17067" w:rsidRDefault="00C20F17" w:rsidP="00C20F17">
            <w:pPr>
              <w:rPr>
                <w:rFonts w:eastAsia="Calibri"/>
                <w:color w:val="000000"/>
              </w:rPr>
            </w:pPr>
            <w:r w:rsidRPr="00572313">
              <w:t>OMR/Exceptions</w:t>
            </w:r>
          </w:p>
        </w:tc>
        <w:tc>
          <w:tcPr>
            <w:tcW w:w="3189" w:type="dxa"/>
            <w:shd w:val="clear" w:color="auto" w:fill="auto"/>
          </w:tcPr>
          <w:p w14:paraId="153EC3B3" w14:textId="009BFF29" w:rsidR="00C20F17" w:rsidRPr="00B17067" w:rsidRDefault="00C20F17" w:rsidP="00C20F17">
            <w:pPr>
              <w:rPr>
                <w:rFonts w:eastAsia="Calibri"/>
                <w:color w:val="000000"/>
              </w:rPr>
            </w:pPr>
            <w:r w:rsidRPr="00572313">
              <w:t>Research Required</w:t>
            </w:r>
          </w:p>
        </w:tc>
        <w:tc>
          <w:tcPr>
            <w:tcW w:w="3189" w:type="dxa"/>
            <w:shd w:val="clear" w:color="auto" w:fill="auto"/>
          </w:tcPr>
          <w:p w14:paraId="23E66200" w14:textId="2431D825" w:rsidR="00C20F17" w:rsidRPr="00B17067" w:rsidRDefault="00C20F17" w:rsidP="00C20F17">
            <w:pPr>
              <w:rPr>
                <w:rFonts w:eastAsia="Calibri"/>
                <w:color w:val="000000"/>
              </w:rPr>
            </w:pPr>
            <w:r w:rsidRPr="00572313">
              <w:t>OMR: ISG Consults</w:t>
            </w:r>
          </w:p>
        </w:tc>
      </w:tr>
      <w:tr w:rsidR="00C20F17" w:rsidRPr="00752FC7" w14:paraId="122D031D" w14:textId="77777777" w:rsidTr="0066659D">
        <w:tc>
          <w:tcPr>
            <w:tcW w:w="1775" w:type="dxa"/>
            <w:shd w:val="clear" w:color="auto" w:fill="auto"/>
          </w:tcPr>
          <w:p w14:paraId="397C0599" w14:textId="0634A052" w:rsidR="00C20F17" w:rsidRPr="00B17067" w:rsidRDefault="00C20F17" w:rsidP="00C20F17">
            <w:pPr>
              <w:rPr>
                <w:rFonts w:eastAsia="Calibri"/>
                <w:color w:val="000000"/>
              </w:rPr>
            </w:pPr>
            <w:r w:rsidRPr="00572313">
              <w:t>ISQ</w:t>
            </w:r>
          </w:p>
        </w:tc>
        <w:tc>
          <w:tcPr>
            <w:tcW w:w="2072" w:type="dxa"/>
            <w:shd w:val="clear" w:color="auto" w:fill="auto"/>
          </w:tcPr>
          <w:p w14:paraId="65EFA349" w14:textId="447AB0BC" w:rsidR="00C20F17" w:rsidRPr="00B17067" w:rsidRDefault="00C20F17" w:rsidP="00C20F17">
            <w:pPr>
              <w:rPr>
                <w:rFonts w:eastAsia="Calibri"/>
                <w:color w:val="000000"/>
              </w:rPr>
            </w:pPr>
            <w:r w:rsidRPr="00572313">
              <w:t>OMR/Exceptions</w:t>
            </w:r>
          </w:p>
        </w:tc>
        <w:tc>
          <w:tcPr>
            <w:tcW w:w="3189" w:type="dxa"/>
            <w:shd w:val="clear" w:color="auto" w:fill="auto"/>
          </w:tcPr>
          <w:p w14:paraId="35580628" w14:textId="375277B3" w:rsidR="00C20F17" w:rsidRPr="00B17067" w:rsidRDefault="00C20F17" w:rsidP="00C20F17">
            <w:pPr>
              <w:rPr>
                <w:rFonts w:eastAsia="Calibri"/>
                <w:color w:val="000000"/>
              </w:rPr>
            </w:pPr>
            <w:r w:rsidRPr="00572313">
              <w:t>Research Required</w:t>
            </w:r>
          </w:p>
        </w:tc>
        <w:tc>
          <w:tcPr>
            <w:tcW w:w="3189" w:type="dxa"/>
            <w:shd w:val="clear" w:color="auto" w:fill="auto"/>
          </w:tcPr>
          <w:p w14:paraId="0CF0EFD2" w14:textId="7521D3AE" w:rsidR="00C20F17" w:rsidRPr="00B17067" w:rsidRDefault="00C20F17" w:rsidP="00C20F17">
            <w:pPr>
              <w:rPr>
                <w:rFonts w:eastAsia="Calibri"/>
                <w:color w:val="000000"/>
              </w:rPr>
            </w:pPr>
            <w:r w:rsidRPr="00572313">
              <w:t>OMR: Short Calls Inbound</w:t>
            </w:r>
          </w:p>
        </w:tc>
      </w:tr>
      <w:tr w:rsidR="00C20F17" w:rsidRPr="00752FC7" w14:paraId="107EE909" w14:textId="77777777" w:rsidTr="00F82BC7">
        <w:tc>
          <w:tcPr>
            <w:tcW w:w="1775" w:type="dxa"/>
            <w:shd w:val="clear" w:color="auto" w:fill="auto"/>
          </w:tcPr>
          <w:p w14:paraId="63DD2F5F" w14:textId="23DAB638" w:rsidR="00C20F17" w:rsidRPr="00B17067" w:rsidRDefault="00C20F17" w:rsidP="00C20F17">
            <w:pPr>
              <w:rPr>
                <w:rFonts w:eastAsia="Calibri"/>
                <w:color w:val="000000"/>
              </w:rPr>
            </w:pPr>
            <w:r w:rsidRPr="00572313">
              <w:t>LCS</w:t>
            </w:r>
          </w:p>
        </w:tc>
        <w:tc>
          <w:tcPr>
            <w:tcW w:w="2072" w:type="dxa"/>
            <w:shd w:val="clear" w:color="auto" w:fill="auto"/>
          </w:tcPr>
          <w:p w14:paraId="376F466C" w14:textId="0138F2B5" w:rsidR="00C20F17" w:rsidRPr="00B17067" w:rsidRDefault="00C20F17" w:rsidP="00C20F17">
            <w:pPr>
              <w:rPr>
                <w:rFonts w:eastAsia="Calibri"/>
                <w:color w:val="000000"/>
              </w:rPr>
            </w:pPr>
            <w:r w:rsidRPr="00572313">
              <w:t>OMR/Exceptions</w:t>
            </w:r>
          </w:p>
        </w:tc>
        <w:tc>
          <w:tcPr>
            <w:tcW w:w="3189" w:type="dxa"/>
            <w:shd w:val="clear" w:color="auto" w:fill="auto"/>
          </w:tcPr>
          <w:p w14:paraId="42ED8130" w14:textId="71BDA0E7" w:rsidR="00C20F17" w:rsidRPr="00B17067" w:rsidRDefault="00C20F17" w:rsidP="00C20F17">
            <w:pPr>
              <w:rPr>
                <w:rFonts w:eastAsia="Calibri"/>
                <w:color w:val="000000"/>
              </w:rPr>
            </w:pPr>
            <w:r w:rsidRPr="00572313">
              <w:t>Research Required</w:t>
            </w:r>
          </w:p>
        </w:tc>
        <w:tc>
          <w:tcPr>
            <w:tcW w:w="3189" w:type="dxa"/>
            <w:shd w:val="clear" w:color="auto" w:fill="auto"/>
          </w:tcPr>
          <w:p w14:paraId="2C81F41E" w14:textId="39D5D5FB" w:rsidR="00C20F17" w:rsidRPr="00B17067" w:rsidRDefault="00C20F17" w:rsidP="00C20F17">
            <w:pPr>
              <w:rPr>
                <w:rFonts w:eastAsia="Calibri"/>
                <w:color w:val="000000"/>
              </w:rPr>
            </w:pPr>
            <w:r w:rsidRPr="00572313">
              <w:t>OMR: Low CSAT</w:t>
            </w:r>
          </w:p>
        </w:tc>
      </w:tr>
      <w:tr w:rsidR="00C20F17" w:rsidRPr="00752FC7" w14:paraId="257AEA5F" w14:textId="77777777" w:rsidTr="00F82BC7">
        <w:tc>
          <w:tcPr>
            <w:tcW w:w="1775" w:type="dxa"/>
            <w:shd w:val="clear" w:color="auto" w:fill="auto"/>
          </w:tcPr>
          <w:p w14:paraId="6FBEB258" w14:textId="28FEF4B6" w:rsidR="00C20F17" w:rsidRPr="00B17067" w:rsidRDefault="00C20F17" w:rsidP="00C20F17">
            <w:pPr>
              <w:rPr>
                <w:rFonts w:eastAsia="Calibri"/>
                <w:color w:val="000000"/>
              </w:rPr>
            </w:pPr>
            <w:r w:rsidRPr="00572313">
              <w:t>MSR</w:t>
            </w:r>
          </w:p>
        </w:tc>
        <w:tc>
          <w:tcPr>
            <w:tcW w:w="2072" w:type="dxa"/>
            <w:shd w:val="clear" w:color="auto" w:fill="auto"/>
          </w:tcPr>
          <w:p w14:paraId="01CCBD07" w14:textId="6168D9ED" w:rsidR="00C20F17" w:rsidRPr="00B17067" w:rsidRDefault="00C20F17" w:rsidP="00C20F17">
            <w:pPr>
              <w:rPr>
                <w:rFonts w:eastAsia="Calibri"/>
                <w:color w:val="000000"/>
              </w:rPr>
            </w:pPr>
            <w:r w:rsidRPr="00572313">
              <w:t xml:space="preserve">Current Coaching Initiatives </w:t>
            </w:r>
          </w:p>
        </w:tc>
        <w:tc>
          <w:tcPr>
            <w:tcW w:w="3189" w:type="dxa"/>
            <w:shd w:val="clear" w:color="auto" w:fill="auto"/>
          </w:tcPr>
          <w:p w14:paraId="267C6E1E" w14:textId="78A9DE38" w:rsidR="00C20F17" w:rsidRPr="00B17067" w:rsidRDefault="00C20F17" w:rsidP="00C20F17">
            <w:pPr>
              <w:rPr>
                <w:rFonts w:eastAsia="Calibri"/>
                <w:color w:val="000000"/>
              </w:rPr>
            </w:pPr>
            <w:r w:rsidRPr="00572313">
              <w:t>Reinforcement</w:t>
            </w:r>
          </w:p>
        </w:tc>
        <w:tc>
          <w:tcPr>
            <w:tcW w:w="3189" w:type="dxa"/>
            <w:shd w:val="clear" w:color="auto" w:fill="auto"/>
          </w:tcPr>
          <w:p w14:paraId="0E992DB3" w14:textId="688E3CD0" w:rsidR="00C20F17" w:rsidRPr="00B17067" w:rsidRDefault="00C20F17" w:rsidP="00C20F17">
            <w:pPr>
              <w:rPr>
                <w:rFonts w:eastAsia="Calibri"/>
                <w:color w:val="000000"/>
              </w:rPr>
            </w:pPr>
            <w:r w:rsidRPr="00572313">
              <w:t>Other: Specify reason under coaching details.</w:t>
            </w:r>
          </w:p>
        </w:tc>
      </w:tr>
      <w:tr w:rsidR="00C20F17" w:rsidRPr="00752FC7" w14:paraId="556654A5" w14:textId="77777777" w:rsidTr="00F82BC7">
        <w:tc>
          <w:tcPr>
            <w:tcW w:w="1775" w:type="dxa"/>
            <w:shd w:val="clear" w:color="auto" w:fill="auto"/>
          </w:tcPr>
          <w:p w14:paraId="777DF6C8" w14:textId="6260BC1D" w:rsidR="00C20F17" w:rsidRPr="00B17067" w:rsidRDefault="00C20F17" w:rsidP="00C20F17">
            <w:pPr>
              <w:rPr>
                <w:rFonts w:eastAsia="Calibri"/>
                <w:color w:val="000000"/>
              </w:rPr>
            </w:pPr>
            <w:r w:rsidRPr="00572313">
              <w:t>MSRS</w:t>
            </w:r>
          </w:p>
        </w:tc>
        <w:tc>
          <w:tcPr>
            <w:tcW w:w="2072" w:type="dxa"/>
            <w:shd w:val="clear" w:color="auto" w:fill="auto"/>
          </w:tcPr>
          <w:p w14:paraId="3671404E" w14:textId="6AD956CB" w:rsidR="00C20F17" w:rsidRPr="00B17067" w:rsidRDefault="00C20F17" w:rsidP="00C20F17">
            <w:pPr>
              <w:rPr>
                <w:rFonts w:eastAsia="Calibri"/>
                <w:color w:val="000000"/>
              </w:rPr>
            </w:pPr>
            <w:r w:rsidRPr="00572313">
              <w:t>Current Coaching Initiatives</w:t>
            </w:r>
          </w:p>
        </w:tc>
        <w:tc>
          <w:tcPr>
            <w:tcW w:w="3189" w:type="dxa"/>
            <w:shd w:val="clear" w:color="auto" w:fill="auto"/>
          </w:tcPr>
          <w:p w14:paraId="31BCCEAC" w14:textId="6E40C981" w:rsidR="00C20F17" w:rsidRPr="00B17067" w:rsidRDefault="00C20F17" w:rsidP="00C20F17">
            <w:pPr>
              <w:rPr>
                <w:rFonts w:eastAsia="Calibri"/>
                <w:color w:val="000000"/>
              </w:rPr>
            </w:pPr>
            <w:r w:rsidRPr="00572313">
              <w:t>Reinforcement</w:t>
            </w:r>
          </w:p>
        </w:tc>
        <w:tc>
          <w:tcPr>
            <w:tcW w:w="3189" w:type="dxa"/>
            <w:shd w:val="clear" w:color="auto" w:fill="auto"/>
          </w:tcPr>
          <w:p w14:paraId="33516A43" w14:textId="1ADADC1A" w:rsidR="00C20F17" w:rsidRPr="00B17067" w:rsidRDefault="00C20F17" w:rsidP="00C20F17">
            <w:pPr>
              <w:rPr>
                <w:rFonts w:eastAsia="Calibri"/>
                <w:color w:val="000000"/>
              </w:rPr>
            </w:pPr>
            <w:r w:rsidRPr="00572313">
              <w:t>Other: Specify reason under coaching details.</w:t>
            </w:r>
          </w:p>
        </w:tc>
      </w:tr>
      <w:tr w:rsidR="00C20F17" w:rsidRPr="00752FC7" w14:paraId="13FD2D7D" w14:textId="77777777" w:rsidTr="00F82BC7">
        <w:tc>
          <w:tcPr>
            <w:tcW w:w="1775" w:type="dxa"/>
            <w:shd w:val="clear" w:color="auto" w:fill="auto"/>
          </w:tcPr>
          <w:p w14:paraId="51CA22A5" w14:textId="34F04492" w:rsidR="00C20F17" w:rsidRPr="00B17067" w:rsidRDefault="00C20F17" w:rsidP="00C20F17">
            <w:pPr>
              <w:rPr>
                <w:rFonts w:eastAsia="Calibri"/>
              </w:rPr>
            </w:pPr>
            <w:r w:rsidRPr="00572313">
              <w:t>NIT</w:t>
            </w:r>
          </w:p>
        </w:tc>
        <w:tc>
          <w:tcPr>
            <w:tcW w:w="2072" w:type="dxa"/>
            <w:shd w:val="clear" w:color="auto" w:fill="auto"/>
          </w:tcPr>
          <w:p w14:paraId="529FF293" w14:textId="4CFF6262" w:rsidR="00C20F17" w:rsidRPr="00B17067" w:rsidRDefault="00C20F17" w:rsidP="00C20F17">
            <w:pPr>
              <w:rPr>
                <w:rFonts w:eastAsia="Calibri"/>
                <w:color w:val="000000"/>
              </w:rPr>
            </w:pPr>
            <w:r w:rsidRPr="00572313">
              <w:t>OMR/Exceptions</w:t>
            </w:r>
          </w:p>
        </w:tc>
        <w:tc>
          <w:tcPr>
            <w:tcW w:w="3189" w:type="dxa"/>
            <w:shd w:val="clear" w:color="auto" w:fill="auto"/>
          </w:tcPr>
          <w:p w14:paraId="5D29DB0D" w14:textId="2AF604CC" w:rsidR="00C20F17" w:rsidRPr="00B17067" w:rsidRDefault="00C20F17" w:rsidP="00C20F17">
            <w:pPr>
              <w:rPr>
                <w:rFonts w:eastAsia="Calibri"/>
                <w:color w:val="000000"/>
              </w:rPr>
            </w:pPr>
            <w:r w:rsidRPr="00572313">
              <w:t>Research Required</w:t>
            </w:r>
          </w:p>
        </w:tc>
        <w:tc>
          <w:tcPr>
            <w:tcW w:w="3189" w:type="dxa"/>
            <w:shd w:val="clear" w:color="auto" w:fill="auto"/>
          </w:tcPr>
          <w:p w14:paraId="29C55FE9" w14:textId="414FDD78" w:rsidR="00C20F17" w:rsidRPr="00B17067" w:rsidRDefault="00C20F17" w:rsidP="00C20F17">
            <w:pPr>
              <w:rPr>
                <w:rFonts w:eastAsia="Calibri"/>
              </w:rPr>
            </w:pPr>
            <w:r w:rsidRPr="00572313">
              <w:t>OMR: NGD Inappropriate Transfer</w:t>
            </w:r>
          </w:p>
        </w:tc>
      </w:tr>
      <w:tr w:rsidR="00C20F17" w:rsidRPr="00752FC7" w14:paraId="2B8E560D" w14:textId="77777777" w:rsidTr="00F82BC7">
        <w:tc>
          <w:tcPr>
            <w:tcW w:w="1775" w:type="dxa"/>
            <w:shd w:val="clear" w:color="auto" w:fill="auto"/>
          </w:tcPr>
          <w:p w14:paraId="72C6BE98" w14:textId="2BC0837F" w:rsidR="00C20F17" w:rsidRPr="00B17067" w:rsidRDefault="00C20F17" w:rsidP="00C20F17">
            <w:pPr>
              <w:rPr>
                <w:rFonts w:eastAsia="Calibri"/>
              </w:rPr>
            </w:pPr>
            <w:r w:rsidRPr="00572313">
              <w:t>OPN</w:t>
            </w:r>
          </w:p>
        </w:tc>
        <w:tc>
          <w:tcPr>
            <w:tcW w:w="2072" w:type="dxa"/>
            <w:shd w:val="clear" w:color="auto" w:fill="auto"/>
          </w:tcPr>
          <w:p w14:paraId="4D8AB12C" w14:textId="65000F0C" w:rsidR="00C20F17" w:rsidRPr="00B17067" w:rsidRDefault="00C20F17" w:rsidP="00C20F17">
            <w:pPr>
              <w:rPr>
                <w:rFonts w:eastAsia="Calibri"/>
                <w:color w:val="000000"/>
              </w:rPr>
            </w:pPr>
            <w:r w:rsidRPr="00572313">
              <w:t>OMR/Exceptions</w:t>
            </w:r>
          </w:p>
        </w:tc>
        <w:tc>
          <w:tcPr>
            <w:tcW w:w="3189" w:type="dxa"/>
            <w:shd w:val="clear" w:color="auto" w:fill="auto"/>
          </w:tcPr>
          <w:p w14:paraId="5CBBCACF" w14:textId="28F51F7D" w:rsidR="00C20F17" w:rsidRPr="00B17067" w:rsidRDefault="00C20F17" w:rsidP="00C20F17">
            <w:pPr>
              <w:rPr>
                <w:rFonts w:eastAsia="Calibri"/>
                <w:color w:val="000000"/>
              </w:rPr>
            </w:pPr>
            <w:r w:rsidRPr="00572313">
              <w:t>Research Required</w:t>
            </w:r>
          </w:p>
        </w:tc>
        <w:tc>
          <w:tcPr>
            <w:tcW w:w="3189" w:type="dxa"/>
            <w:shd w:val="clear" w:color="auto" w:fill="auto"/>
          </w:tcPr>
          <w:p w14:paraId="2B6061A2" w14:textId="652E7621" w:rsidR="00C20F17" w:rsidRPr="00B17067" w:rsidRDefault="00C20F17" w:rsidP="00C20F17">
            <w:pPr>
              <w:rPr>
                <w:rFonts w:eastAsia="Calibri"/>
              </w:rPr>
            </w:pPr>
            <w:r w:rsidRPr="00572313">
              <w:t>OMR: Open Calls</w:t>
            </w:r>
          </w:p>
        </w:tc>
      </w:tr>
      <w:tr w:rsidR="00C20F17" w:rsidRPr="00752FC7" w14:paraId="0386056A" w14:textId="77777777" w:rsidTr="00F82BC7">
        <w:tc>
          <w:tcPr>
            <w:tcW w:w="1775" w:type="dxa"/>
            <w:shd w:val="clear" w:color="auto" w:fill="auto"/>
          </w:tcPr>
          <w:p w14:paraId="0E87EE2B" w14:textId="60D91398" w:rsidR="00C20F17" w:rsidRPr="00B17067" w:rsidRDefault="00C20F17" w:rsidP="00C20F17">
            <w:pPr>
              <w:rPr>
                <w:rFonts w:eastAsia="Calibri"/>
                <w:color w:val="000000"/>
              </w:rPr>
            </w:pPr>
            <w:r w:rsidRPr="00572313">
              <w:t>OSC</w:t>
            </w:r>
          </w:p>
        </w:tc>
        <w:tc>
          <w:tcPr>
            <w:tcW w:w="2072" w:type="dxa"/>
            <w:shd w:val="clear" w:color="auto" w:fill="auto"/>
          </w:tcPr>
          <w:p w14:paraId="0FC89901" w14:textId="3F514B99" w:rsidR="00C20F17" w:rsidRPr="00B17067" w:rsidRDefault="00C20F17" w:rsidP="00C20F17">
            <w:pPr>
              <w:rPr>
                <w:rFonts w:eastAsia="Calibri"/>
                <w:color w:val="000000"/>
              </w:rPr>
            </w:pPr>
            <w:r w:rsidRPr="00572313">
              <w:t>OMR/Exceptions</w:t>
            </w:r>
          </w:p>
        </w:tc>
        <w:tc>
          <w:tcPr>
            <w:tcW w:w="3189" w:type="dxa"/>
            <w:shd w:val="clear" w:color="auto" w:fill="auto"/>
          </w:tcPr>
          <w:p w14:paraId="1DA26361" w14:textId="77DBFA44" w:rsidR="00C20F17" w:rsidRPr="00B17067" w:rsidRDefault="00C20F17" w:rsidP="00C20F17">
            <w:pPr>
              <w:rPr>
                <w:rFonts w:eastAsia="Calibri"/>
                <w:color w:val="000000"/>
              </w:rPr>
            </w:pPr>
            <w:r w:rsidRPr="00572313">
              <w:t>Research Required</w:t>
            </w:r>
          </w:p>
        </w:tc>
        <w:tc>
          <w:tcPr>
            <w:tcW w:w="3189" w:type="dxa"/>
            <w:shd w:val="clear" w:color="auto" w:fill="auto"/>
          </w:tcPr>
          <w:p w14:paraId="79CB3390" w14:textId="6D80EA8A" w:rsidR="00C20F17" w:rsidRPr="00B17067" w:rsidRDefault="00C20F17" w:rsidP="00C20F17">
            <w:pPr>
              <w:rPr>
                <w:rFonts w:eastAsia="Calibri"/>
                <w:color w:val="000000"/>
              </w:rPr>
            </w:pPr>
            <w:r w:rsidRPr="00572313">
              <w:t>OMR: Short Calls Outbound</w:t>
            </w:r>
          </w:p>
        </w:tc>
      </w:tr>
      <w:tr w:rsidR="00C20F17" w:rsidRPr="00752FC7" w14:paraId="669944CE" w14:textId="77777777" w:rsidTr="00F82BC7">
        <w:tc>
          <w:tcPr>
            <w:tcW w:w="1775" w:type="dxa"/>
            <w:shd w:val="clear" w:color="auto" w:fill="auto"/>
          </w:tcPr>
          <w:p w14:paraId="478A6EC7" w14:textId="3199D6C8" w:rsidR="00C20F17" w:rsidRPr="00B17067" w:rsidRDefault="00C20F17" w:rsidP="00C20F17">
            <w:pPr>
              <w:rPr>
                <w:rFonts w:eastAsia="Calibri"/>
                <w:color w:val="000000"/>
              </w:rPr>
            </w:pPr>
            <w:r w:rsidRPr="00572313">
              <w:lastRenderedPageBreak/>
              <w:t>PBH</w:t>
            </w:r>
          </w:p>
        </w:tc>
        <w:tc>
          <w:tcPr>
            <w:tcW w:w="2072" w:type="dxa"/>
            <w:shd w:val="clear" w:color="auto" w:fill="auto"/>
          </w:tcPr>
          <w:p w14:paraId="24C895C5" w14:textId="0405C549" w:rsidR="00C20F17" w:rsidRPr="00B17067" w:rsidRDefault="00C20F17" w:rsidP="00C20F17">
            <w:pPr>
              <w:rPr>
                <w:rFonts w:eastAsia="Calibri"/>
                <w:color w:val="000000"/>
              </w:rPr>
            </w:pPr>
            <w:r w:rsidRPr="00572313">
              <w:t>OMR/Exceptions</w:t>
            </w:r>
          </w:p>
        </w:tc>
        <w:tc>
          <w:tcPr>
            <w:tcW w:w="3189" w:type="dxa"/>
            <w:shd w:val="clear" w:color="auto" w:fill="auto"/>
          </w:tcPr>
          <w:p w14:paraId="3E26795D" w14:textId="5C471D0C" w:rsidR="00C20F17" w:rsidRPr="00B17067" w:rsidRDefault="00C20F17" w:rsidP="00C20F17">
            <w:pPr>
              <w:rPr>
                <w:rFonts w:eastAsia="Calibri"/>
                <w:color w:val="000000"/>
              </w:rPr>
            </w:pPr>
            <w:r w:rsidRPr="00572313">
              <w:t>Opportunity</w:t>
            </w:r>
          </w:p>
        </w:tc>
        <w:tc>
          <w:tcPr>
            <w:tcW w:w="3189" w:type="dxa"/>
            <w:shd w:val="clear" w:color="auto" w:fill="auto"/>
          </w:tcPr>
          <w:p w14:paraId="650AB39C" w14:textId="35157482" w:rsidR="00C20F17" w:rsidRPr="00B17067" w:rsidRDefault="00C20F17" w:rsidP="00C20F17">
            <w:pPr>
              <w:rPr>
                <w:rFonts w:eastAsia="Calibri"/>
                <w:color w:val="000000"/>
              </w:rPr>
            </w:pPr>
            <w:r w:rsidRPr="00572313">
              <w:t>OMR: Potential Hardship</w:t>
            </w:r>
          </w:p>
        </w:tc>
      </w:tr>
      <w:tr w:rsidR="00C20F17" w:rsidRPr="00752FC7" w14:paraId="20F74F2B" w14:textId="77777777" w:rsidTr="00F82BC7">
        <w:tc>
          <w:tcPr>
            <w:tcW w:w="1775" w:type="dxa"/>
            <w:shd w:val="clear" w:color="auto" w:fill="auto"/>
          </w:tcPr>
          <w:p w14:paraId="20F18A93" w14:textId="51C3200A" w:rsidR="00C20F17" w:rsidRPr="00B17067" w:rsidRDefault="00C20F17" w:rsidP="00C20F17">
            <w:pPr>
              <w:rPr>
                <w:rFonts w:eastAsia="Calibri"/>
                <w:color w:val="000000"/>
              </w:rPr>
            </w:pPr>
            <w:r w:rsidRPr="00572313">
              <w:t>RME</w:t>
            </w:r>
          </w:p>
        </w:tc>
        <w:tc>
          <w:tcPr>
            <w:tcW w:w="2072" w:type="dxa"/>
            <w:shd w:val="clear" w:color="auto" w:fill="auto"/>
          </w:tcPr>
          <w:p w14:paraId="6D5DE6EB" w14:textId="310EEC40" w:rsidR="00C20F17" w:rsidRPr="00B17067" w:rsidRDefault="00C20F17" w:rsidP="00C20F17">
            <w:pPr>
              <w:rPr>
                <w:rFonts w:eastAsia="Calibri"/>
                <w:color w:val="000000"/>
              </w:rPr>
            </w:pPr>
            <w:r w:rsidRPr="00572313">
              <w:t>OMR/Exceptions</w:t>
            </w:r>
          </w:p>
        </w:tc>
        <w:tc>
          <w:tcPr>
            <w:tcW w:w="3189" w:type="dxa"/>
            <w:shd w:val="clear" w:color="auto" w:fill="auto"/>
          </w:tcPr>
          <w:p w14:paraId="4670A415" w14:textId="63EADD49" w:rsidR="00C20F17" w:rsidRPr="00B17067" w:rsidRDefault="00C20F17" w:rsidP="00C20F17">
            <w:pPr>
              <w:rPr>
                <w:rFonts w:eastAsia="Calibri"/>
                <w:color w:val="000000"/>
              </w:rPr>
            </w:pPr>
            <w:r w:rsidRPr="00572313">
              <w:t>Research Required</w:t>
            </w:r>
          </w:p>
        </w:tc>
        <w:tc>
          <w:tcPr>
            <w:tcW w:w="3189" w:type="dxa"/>
            <w:shd w:val="clear" w:color="auto" w:fill="auto"/>
          </w:tcPr>
          <w:p w14:paraId="6A5383E1" w14:textId="377674A5" w:rsidR="00C20F17" w:rsidRPr="00B17067" w:rsidRDefault="00C20F17" w:rsidP="00C20F17">
            <w:pPr>
              <w:rPr>
                <w:rFonts w:eastAsia="Calibri"/>
                <w:color w:val="000000"/>
              </w:rPr>
            </w:pPr>
            <w:r w:rsidRPr="00572313">
              <w:t>OMR: Returned MAC Escalation</w:t>
            </w:r>
          </w:p>
        </w:tc>
      </w:tr>
      <w:tr w:rsidR="00C20F17" w:rsidRPr="00752FC7" w14:paraId="3249CED7" w14:textId="77777777" w:rsidTr="00F82BC7">
        <w:tc>
          <w:tcPr>
            <w:tcW w:w="1775" w:type="dxa"/>
            <w:shd w:val="clear" w:color="auto" w:fill="auto"/>
          </w:tcPr>
          <w:p w14:paraId="4AA4E4D6" w14:textId="163A117D" w:rsidR="00C20F17" w:rsidRPr="00B17067" w:rsidRDefault="00C20F17" w:rsidP="00C20F17">
            <w:pPr>
              <w:rPr>
                <w:rFonts w:eastAsia="Calibri"/>
                <w:color w:val="000000"/>
              </w:rPr>
            </w:pPr>
            <w:r w:rsidRPr="00572313">
              <w:t>SLG</w:t>
            </w:r>
          </w:p>
        </w:tc>
        <w:tc>
          <w:tcPr>
            <w:tcW w:w="2072" w:type="dxa"/>
            <w:shd w:val="clear" w:color="auto" w:fill="auto"/>
          </w:tcPr>
          <w:p w14:paraId="32EBB2C5" w14:textId="21909F73" w:rsidR="00C20F17" w:rsidRPr="00B17067" w:rsidRDefault="00C20F17" w:rsidP="00C20F17">
            <w:pPr>
              <w:rPr>
                <w:rFonts w:eastAsia="Calibri"/>
                <w:color w:val="000000"/>
              </w:rPr>
            </w:pPr>
            <w:r w:rsidRPr="00572313">
              <w:t>OMR/Exceptions</w:t>
            </w:r>
          </w:p>
        </w:tc>
        <w:tc>
          <w:tcPr>
            <w:tcW w:w="3189" w:type="dxa"/>
            <w:shd w:val="clear" w:color="auto" w:fill="auto"/>
          </w:tcPr>
          <w:p w14:paraId="1735FEEB" w14:textId="28E167F5" w:rsidR="00C20F17" w:rsidRPr="00B17067" w:rsidRDefault="00C20F17" w:rsidP="00C20F17">
            <w:pPr>
              <w:rPr>
                <w:rFonts w:eastAsia="Calibri"/>
                <w:color w:val="000000"/>
              </w:rPr>
            </w:pPr>
            <w:r w:rsidRPr="00572313">
              <w:t>Research Required</w:t>
            </w:r>
          </w:p>
        </w:tc>
        <w:tc>
          <w:tcPr>
            <w:tcW w:w="3189" w:type="dxa"/>
            <w:shd w:val="clear" w:color="auto" w:fill="auto"/>
          </w:tcPr>
          <w:p w14:paraId="0D813E90" w14:textId="303D7A0B" w:rsidR="00C20F17" w:rsidRPr="00B17067" w:rsidRDefault="00C20F17" w:rsidP="00C20F17">
            <w:pPr>
              <w:rPr>
                <w:rFonts w:eastAsia="Calibri"/>
                <w:color w:val="000000"/>
              </w:rPr>
            </w:pPr>
            <w:r w:rsidRPr="00572313">
              <w:t>OMR: Scripts Logged</w:t>
            </w:r>
          </w:p>
        </w:tc>
      </w:tr>
      <w:tr w:rsidR="00C20F17" w:rsidRPr="00752FC7" w14:paraId="3DB379B4" w14:textId="77777777" w:rsidTr="00F82BC7">
        <w:tc>
          <w:tcPr>
            <w:tcW w:w="1775" w:type="dxa"/>
            <w:shd w:val="clear" w:color="auto" w:fill="auto"/>
          </w:tcPr>
          <w:p w14:paraId="5490CE3E" w14:textId="5BCABCA4" w:rsidR="00C20F17" w:rsidRPr="00B17067" w:rsidRDefault="00C20F17" w:rsidP="00C20F17">
            <w:pPr>
              <w:rPr>
                <w:rFonts w:eastAsia="Calibri"/>
                <w:color w:val="000000"/>
              </w:rPr>
            </w:pPr>
            <w:r w:rsidRPr="00572313">
              <w:t>SPI</w:t>
            </w:r>
          </w:p>
        </w:tc>
        <w:tc>
          <w:tcPr>
            <w:tcW w:w="2072" w:type="dxa"/>
            <w:shd w:val="clear" w:color="auto" w:fill="auto"/>
          </w:tcPr>
          <w:p w14:paraId="52450CF2" w14:textId="0D0A5F70" w:rsidR="00C20F17" w:rsidRPr="00B17067" w:rsidRDefault="00C20F17" w:rsidP="00C20F17">
            <w:pPr>
              <w:rPr>
                <w:rFonts w:eastAsia="Calibri"/>
                <w:color w:val="000000"/>
              </w:rPr>
            </w:pPr>
            <w:r w:rsidRPr="00572313">
              <w:t>OMR/Exceptions</w:t>
            </w:r>
          </w:p>
        </w:tc>
        <w:tc>
          <w:tcPr>
            <w:tcW w:w="3189" w:type="dxa"/>
            <w:shd w:val="clear" w:color="auto" w:fill="auto"/>
          </w:tcPr>
          <w:p w14:paraId="3E0E7362" w14:textId="1BA0FE1F" w:rsidR="00C20F17" w:rsidRPr="008E492A" w:rsidRDefault="00C20F17" w:rsidP="00C20F17">
            <w:pPr>
              <w:rPr>
                <w:rFonts w:eastAsia="Calibri"/>
                <w:color w:val="000000"/>
              </w:rPr>
            </w:pPr>
            <w:r w:rsidRPr="00572313">
              <w:t>Research Required</w:t>
            </w:r>
          </w:p>
        </w:tc>
        <w:tc>
          <w:tcPr>
            <w:tcW w:w="3189" w:type="dxa"/>
            <w:shd w:val="clear" w:color="auto" w:fill="auto"/>
          </w:tcPr>
          <w:p w14:paraId="4B6D5DC7" w14:textId="153C6A43" w:rsidR="00C20F17" w:rsidRPr="00B17067" w:rsidRDefault="00C20F17" w:rsidP="00C20F17">
            <w:pPr>
              <w:rPr>
                <w:rFonts w:eastAsia="Calibri"/>
                <w:color w:val="000000"/>
              </w:rPr>
            </w:pPr>
            <w:r w:rsidRPr="00572313">
              <w:t>OMR: CCO Security and Privacy Incident Coaching</w:t>
            </w:r>
          </w:p>
        </w:tc>
      </w:tr>
      <w:tr w:rsidR="00C20F17" w:rsidRPr="00752FC7" w14:paraId="45FE4EC6" w14:textId="77777777" w:rsidTr="00F82BC7">
        <w:tc>
          <w:tcPr>
            <w:tcW w:w="1775" w:type="dxa"/>
            <w:shd w:val="clear" w:color="auto" w:fill="auto"/>
          </w:tcPr>
          <w:p w14:paraId="2950C323" w14:textId="312DAF94" w:rsidR="00C20F17" w:rsidRPr="00B17067" w:rsidRDefault="00C20F17" w:rsidP="00C20F17">
            <w:pPr>
              <w:rPr>
                <w:rFonts w:eastAsia="Calibri"/>
                <w:color w:val="000000"/>
              </w:rPr>
            </w:pPr>
            <w:r w:rsidRPr="00572313">
              <w:t>TR2</w:t>
            </w:r>
          </w:p>
        </w:tc>
        <w:tc>
          <w:tcPr>
            <w:tcW w:w="2072" w:type="dxa"/>
            <w:shd w:val="clear" w:color="auto" w:fill="auto"/>
          </w:tcPr>
          <w:p w14:paraId="1A5AD9E7" w14:textId="113586C7" w:rsidR="00C20F17" w:rsidRPr="00B17067" w:rsidRDefault="00C20F17" w:rsidP="00C20F17">
            <w:pPr>
              <w:rPr>
                <w:rFonts w:eastAsia="Calibri"/>
                <w:color w:val="000000"/>
              </w:rPr>
            </w:pPr>
            <w:r w:rsidRPr="00572313">
              <w:t>OMR/Exceptions</w:t>
            </w:r>
          </w:p>
        </w:tc>
        <w:tc>
          <w:tcPr>
            <w:tcW w:w="3189" w:type="dxa"/>
            <w:shd w:val="clear" w:color="auto" w:fill="auto"/>
          </w:tcPr>
          <w:p w14:paraId="2A6631A2" w14:textId="4BFE0AD7" w:rsidR="00C20F17" w:rsidRPr="008E492A" w:rsidRDefault="00C20F17" w:rsidP="00C20F17">
            <w:pPr>
              <w:rPr>
                <w:rFonts w:eastAsia="Calibri"/>
                <w:color w:val="000000"/>
              </w:rPr>
            </w:pPr>
            <w:r w:rsidRPr="00572313">
              <w:t>Research Required</w:t>
            </w:r>
          </w:p>
        </w:tc>
        <w:tc>
          <w:tcPr>
            <w:tcW w:w="3189" w:type="dxa"/>
            <w:shd w:val="clear" w:color="auto" w:fill="auto"/>
          </w:tcPr>
          <w:p w14:paraId="2D8AEEF7" w14:textId="583624DD" w:rsidR="00C20F17" w:rsidRPr="00B17067" w:rsidRDefault="00C20F17" w:rsidP="00C20F17">
            <w:pPr>
              <w:rPr>
                <w:rFonts w:eastAsia="Calibri"/>
                <w:color w:val="000000"/>
              </w:rPr>
            </w:pPr>
            <w:r w:rsidRPr="00572313">
              <w:t>OMR: FFM T2 Transfers</w:t>
            </w:r>
          </w:p>
        </w:tc>
      </w:tr>
      <w:tr w:rsidR="00C20F17" w:rsidRPr="00752FC7" w14:paraId="6A3931D7" w14:textId="77777777" w:rsidTr="00F82BC7">
        <w:tc>
          <w:tcPr>
            <w:tcW w:w="1775" w:type="dxa"/>
            <w:shd w:val="clear" w:color="auto" w:fill="auto"/>
          </w:tcPr>
          <w:p w14:paraId="43D66A80" w14:textId="63E78217" w:rsidR="00C20F17" w:rsidRDefault="00C20F17" w:rsidP="00C20F17">
            <w:pPr>
              <w:rPr>
                <w:rFonts w:eastAsia="Calibri"/>
                <w:color w:val="000000"/>
              </w:rPr>
            </w:pPr>
            <w:r w:rsidRPr="00572313">
              <w:t>TRN</w:t>
            </w:r>
          </w:p>
        </w:tc>
        <w:tc>
          <w:tcPr>
            <w:tcW w:w="2072" w:type="dxa"/>
            <w:shd w:val="clear" w:color="auto" w:fill="auto"/>
          </w:tcPr>
          <w:p w14:paraId="13C08E3D" w14:textId="36B62A70" w:rsidR="00C20F17" w:rsidRDefault="00C20F17" w:rsidP="00C20F17">
            <w:pPr>
              <w:rPr>
                <w:rFonts w:eastAsia="Calibri"/>
                <w:color w:val="000000"/>
              </w:rPr>
            </w:pPr>
            <w:r w:rsidRPr="00572313">
              <w:t>OMR/Exceptions</w:t>
            </w:r>
          </w:p>
        </w:tc>
        <w:tc>
          <w:tcPr>
            <w:tcW w:w="3189" w:type="dxa"/>
            <w:shd w:val="clear" w:color="auto" w:fill="auto"/>
          </w:tcPr>
          <w:p w14:paraId="5D1D768D" w14:textId="2241E8FE" w:rsidR="00C20F17" w:rsidRDefault="00C20F17" w:rsidP="00C20F17">
            <w:pPr>
              <w:rPr>
                <w:rFonts w:eastAsia="Calibri"/>
                <w:color w:val="000000"/>
              </w:rPr>
            </w:pPr>
            <w:r w:rsidRPr="00572313">
              <w:t>Research Required</w:t>
            </w:r>
          </w:p>
        </w:tc>
        <w:tc>
          <w:tcPr>
            <w:tcW w:w="3189" w:type="dxa"/>
            <w:shd w:val="clear" w:color="auto" w:fill="auto"/>
          </w:tcPr>
          <w:p w14:paraId="4E59E87F" w14:textId="308A1D43" w:rsidR="00C20F17" w:rsidRPr="00C444F2" w:rsidRDefault="00C20F17" w:rsidP="00C20F17">
            <w:pPr>
              <w:rPr>
                <w:color w:val="000000"/>
              </w:rPr>
            </w:pPr>
            <w:r w:rsidRPr="00572313">
              <w:t>OMR: Transfers</w:t>
            </w:r>
          </w:p>
        </w:tc>
      </w:tr>
    </w:tbl>
    <w:p w14:paraId="4820E1FD" w14:textId="77777777" w:rsidR="0025641E" w:rsidRDefault="0025641E" w:rsidP="0025641E">
      <w:pPr>
        <w:ind w:left="720" w:firstLine="720"/>
      </w:pPr>
    </w:p>
    <w:p w14:paraId="308A7B81" w14:textId="77777777" w:rsidR="0025641E" w:rsidRPr="00AF54FF" w:rsidRDefault="0025641E" w:rsidP="0025641E">
      <w:pPr>
        <w:spacing w:before="120"/>
        <w:rPr>
          <w:b/>
        </w:rPr>
      </w:pPr>
      <w:r w:rsidRPr="00AF54FF">
        <w:rPr>
          <w:b/>
        </w:rPr>
        <w:t>3.2.3.1.14</w:t>
      </w:r>
      <w:r w:rsidRPr="00AF54FF">
        <w:rPr>
          <w:b/>
        </w:rPr>
        <w:tab/>
        <w:t>Report Details</w:t>
      </w:r>
      <w:r w:rsidRPr="00AF54FF">
        <w:rPr>
          <w:b/>
        </w:rPr>
        <w:tab/>
      </w:r>
    </w:p>
    <w:p w14:paraId="4BB0E079" w14:textId="77777777" w:rsidR="0025641E" w:rsidRDefault="0025641E" w:rsidP="0025641E">
      <w:pPr>
        <w:ind w:left="1440"/>
      </w:pPr>
      <w:r w:rsidRPr="00212CED">
        <w:t xml:space="preserve">The </w:t>
      </w:r>
      <w:r>
        <w:t xml:space="preserve">report details </w:t>
      </w:r>
      <w:r w:rsidRPr="00212CED">
        <w:t xml:space="preserve">will be </w:t>
      </w:r>
      <w:r>
        <w:t xml:space="preserve">determined from </w:t>
      </w:r>
      <w:r w:rsidRPr="00212CED">
        <w:t>the input feed.</w:t>
      </w:r>
    </w:p>
    <w:p w14:paraId="5BA06F47" w14:textId="77777777" w:rsidR="0025641E" w:rsidRPr="00AF54FF" w:rsidRDefault="0025641E" w:rsidP="0025641E">
      <w:pPr>
        <w:spacing w:before="120"/>
        <w:rPr>
          <w:b/>
        </w:rPr>
      </w:pPr>
      <w:r w:rsidRPr="00AF54FF">
        <w:rPr>
          <w:b/>
        </w:rPr>
        <w:t>3.2.3.1.14.1</w:t>
      </w:r>
      <w:r w:rsidRPr="00AF54FF">
        <w:rPr>
          <w:b/>
        </w:rPr>
        <w:tab/>
        <w:t>Generic Reports</w:t>
      </w:r>
    </w:p>
    <w:p w14:paraId="34D9D128" w14:textId="77777777" w:rsidR="0025641E" w:rsidRDefault="0025641E" w:rsidP="0025641E">
      <w:pPr>
        <w:ind w:left="1440"/>
      </w:pPr>
      <w:r w:rsidRPr="00212CED">
        <w:t xml:space="preserve">The </w:t>
      </w:r>
      <w:r>
        <w:t xml:space="preserve">report details will </w:t>
      </w:r>
      <w:r w:rsidRPr="00212CED">
        <w:t xml:space="preserve">be </w:t>
      </w:r>
      <w:r>
        <w:t xml:space="preserve">the text description from </w:t>
      </w:r>
      <w:r w:rsidRPr="00212CED">
        <w:t>the input feed.</w:t>
      </w:r>
    </w:p>
    <w:p w14:paraId="2339C79F" w14:textId="77777777" w:rsidR="0025641E" w:rsidRPr="00AF54FF" w:rsidRDefault="0025641E" w:rsidP="0025641E">
      <w:pPr>
        <w:spacing w:before="120"/>
        <w:rPr>
          <w:b/>
        </w:rPr>
      </w:pPr>
      <w:r w:rsidRPr="00AF54FF">
        <w:rPr>
          <w:b/>
        </w:rPr>
        <w:t>3.2.3.1.14.2</w:t>
      </w:r>
      <w:r w:rsidRPr="00AF54FF">
        <w:rPr>
          <w:b/>
        </w:rPr>
        <w:tab/>
        <w:t>Assigned Manager Review Reports</w:t>
      </w:r>
    </w:p>
    <w:p w14:paraId="7AABDB4D" w14:textId="77777777" w:rsidR="0025641E" w:rsidRDefault="0025641E" w:rsidP="0025641E">
      <w:pPr>
        <w:ind w:left="1440"/>
      </w:pPr>
      <w:r w:rsidRPr="00212CED">
        <w:t xml:space="preserve">The </w:t>
      </w:r>
      <w:r>
        <w:t xml:space="preserve">report details </w:t>
      </w:r>
      <w:r w:rsidRPr="00212CED">
        <w:t xml:space="preserve">will be </w:t>
      </w:r>
      <w:r>
        <w:t xml:space="preserve">the text description from </w:t>
      </w:r>
      <w:r w:rsidRPr="00212CED">
        <w:t>the input feed.</w:t>
      </w:r>
    </w:p>
    <w:p w14:paraId="2E09102F" w14:textId="77777777" w:rsidR="0025641E" w:rsidRDefault="0025641E" w:rsidP="0025641E">
      <w:pPr>
        <w:ind w:left="144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69DB30A" w14:textId="77777777" w:rsidTr="0066659D">
        <w:tc>
          <w:tcPr>
            <w:tcW w:w="2340" w:type="dxa"/>
            <w:shd w:val="clear" w:color="auto" w:fill="000000"/>
            <w:vAlign w:val="center"/>
          </w:tcPr>
          <w:p w14:paraId="2CBEB49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2B23C73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16383E04" w14:textId="77777777" w:rsidTr="0066659D">
        <w:tc>
          <w:tcPr>
            <w:tcW w:w="2340" w:type="dxa"/>
            <w:shd w:val="clear" w:color="auto" w:fill="auto"/>
            <w:vAlign w:val="bottom"/>
          </w:tcPr>
          <w:p w14:paraId="3AEA535C" w14:textId="77777777" w:rsidR="0025641E" w:rsidRPr="00380BDF" w:rsidRDefault="0025641E" w:rsidP="0066659D">
            <w:pPr>
              <w:rPr>
                <w:rFonts w:eastAsia="Calibri"/>
                <w:color w:val="000000"/>
              </w:rPr>
            </w:pPr>
            <w:r>
              <w:rPr>
                <w:rFonts w:eastAsia="Calibri"/>
                <w:color w:val="000000"/>
              </w:rPr>
              <w:t>LCS</w:t>
            </w:r>
          </w:p>
        </w:tc>
        <w:tc>
          <w:tcPr>
            <w:tcW w:w="7380" w:type="dxa"/>
            <w:shd w:val="clear" w:color="auto" w:fill="auto"/>
            <w:vAlign w:val="center"/>
          </w:tcPr>
          <w:p w14:paraId="4A8CCA43" w14:textId="77777777" w:rsidR="0025641E" w:rsidRPr="00380BDF" w:rsidRDefault="0025641E" w:rsidP="0066659D">
            <w:pPr>
              <w:rPr>
                <w:rFonts w:eastAsia="Calibri"/>
              </w:rPr>
            </w:pPr>
            <w:r w:rsidRPr="00C0609F">
              <w:rPr>
                <w:rFonts w:eastAsia="Calibri"/>
              </w:rPr>
              <w:t>“The call associated with this Low CSAT is Verint ID:”</w:t>
            </w:r>
          </w:p>
        </w:tc>
      </w:tr>
    </w:tbl>
    <w:p w14:paraId="06AFD27C" w14:textId="77777777" w:rsidR="0025641E" w:rsidRDefault="0025641E" w:rsidP="0025641E">
      <w:pPr>
        <w:ind w:left="1440"/>
      </w:pPr>
    </w:p>
    <w:p w14:paraId="222A86E9" w14:textId="77777777" w:rsidR="0025641E" w:rsidRDefault="0025641E" w:rsidP="0025641E">
      <w:pPr>
        <w:ind w:left="720" w:firstLine="720"/>
      </w:pPr>
      <w:r>
        <w:t>Preceding sentence for LCS is followed by:</w:t>
      </w:r>
    </w:p>
    <w:p w14:paraId="54866465" w14:textId="77777777" w:rsidR="0025641E" w:rsidRDefault="0025641E" w:rsidP="0025641E">
      <w:pPr>
        <w:ind w:left="1440" w:firstLine="720"/>
      </w:pPr>
      <w:r>
        <w:t>Text Description</w:t>
      </w:r>
    </w:p>
    <w:p w14:paraId="42C66908" w14:textId="77777777" w:rsidR="0025641E" w:rsidRPr="00AF54FF" w:rsidRDefault="0025641E" w:rsidP="0025641E">
      <w:pPr>
        <w:spacing w:before="120"/>
        <w:rPr>
          <w:b/>
        </w:rPr>
      </w:pPr>
      <w:r w:rsidRPr="00AF54FF">
        <w:rPr>
          <w:b/>
        </w:rPr>
        <w:t>3.2.3.1.14.3</w:t>
      </w:r>
      <w:r w:rsidRPr="00AF54FF">
        <w:rPr>
          <w:b/>
        </w:rPr>
        <w:tab/>
        <w:t>Supervisor Review Reports</w:t>
      </w:r>
    </w:p>
    <w:p w14:paraId="50B838CA" w14:textId="77777777" w:rsidR="0025641E" w:rsidRDefault="0025641E" w:rsidP="0025641E">
      <w:pPr>
        <w:ind w:left="1440"/>
      </w:pPr>
      <w:r w:rsidRPr="00C3636C">
        <w:t xml:space="preserve">The </w:t>
      </w:r>
      <w:r>
        <w:t>r</w:t>
      </w:r>
      <w:r w:rsidRPr="00C3636C">
        <w:t xml:space="preserve">eport </w:t>
      </w:r>
      <w:r>
        <w:t>d</w:t>
      </w:r>
      <w:r w:rsidRPr="00C3636C">
        <w:t>etails shall be the following fields from the feed file concatenated together:</w:t>
      </w:r>
    </w:p>
    <w:p w14:paraId="466771E7" w14:textId="77777777" w:rsidR="0025641E" w:rsidRDefault="0025641E" w:rsidP="0025641E">
      <w:pPr>
        <w:ind w:left="720" w:firstLine="720"/>
      </w:pPr>
    </w:p>
    <w:tbl>
      <w:tblPr>
        <w:tblW w:w="972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7380"/>
      </w:tblGrid>
      <w:tr w:rsidR="0025641E" w:rsidRPr="00380BDF" w14:paraId="1127D952" w14:textId="77777777" w:rsidTr="0066659D">
        <w:tc>
          <w:tcPr>
            <w:tcW w:w="2340" w:type="dxa"/>
            <w:shd w:val="clear" w:color="auto" w:fill="000000"/>
            <w:vAlign w:val="center"/>
          </w:tcPr>
          <w:p w14:paraId="09898091"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7380" w:type="dxa"/>
            <w:shd w:val="clear" w:color="auto" w:fill="000000"/>
            <w:vAlign w:val="center"/>
          </w:tcPr>
          <w:p w14:paraId="7B15DF63" w14:textId="77777777" w:rsidR="0025641E" w:rsidRPr="00380BDF" w:rsidRDefault="0025641E" w:rsidP="0066659D">
            <w:pPr>
              <w:jc w:val="center"/>
              <w:rPr>
                <w:rFonts w:eastAsia="Calibri"/>
                <w:b/>
                <w:color w:val="FFFFFF"/>
              </w:rPr>
            </w:pPr>
            <w:r w:rsidRPr="00380BDF">
              <w:rPr>
                <w:rFonts w:eastAsia="Calibri"/>
                <w:b/>
                <w:color w:val="FFFFFF"/>
              </w:rPr>
              <w:t>Preceding Sentence</w:t>
            </w:r>
          </w:p>
        </w:tc>
      </w:tr>
      <w:tr w:rsidR="0025641E" w:rsidRPr="00380BDF" w14:paraId="44EE1BBC" w14:textId="77777777" w:rsidTr="0066659D">
        <w:tc>
          <w:tcPr>
            <w:tcW w:w="2340" w:type="dxa"/>
            <w:shd w:val="clear" w:color="auto" w:fill="auto"/>
            <w:vAlign w:val="bottom"/>
          </w:tcPr>
          <w:p w14:paraId="40C8D81C" w14:textId="77777777" w:rsidR="0025641E" w:rsidRPr="00380BDF" w:rsidRDefault="0025641E" w:rsidP="0066659D">
            <w:pPr>
              <w:rPr>
                <w:rFonts w:eastAsia="Calibri"/>
                <w:color w:val="000000"/>
              </w:rPr>
            </w:pPr>
            <w:r w:rsidRPr="00380BDF">
              <w:rPr>
                <w:rFonts w:eastAsia="Calibri"/>
                <w:color w:val="000000"/>
              </w:rPr>
              <w:t>IAE</w:t>
            </w:r>
          </w:p>
        </w:tc>
        <w:tc>
          <w:tcPr>
            <w:tcW w:w="7380" w:type="dxa"/>
            <w:shd w:val="clear" w:color="auto" w:fill="auto"/>
            <w:vAlign w:val="center"/>
          </w:tcPr>
          <w:p w14:paraId="74178249"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7D575AB2" w14:textId="77777777" w:rsidTr="0066659D">
        <w:tc>
          <w:tcPr>
            <w:tcW w:w="2340" w:type="dxa"/>
            <w:shd w:val="clear" w:color="auto" w:fill="auto"/>
            <w:vAlign w:val="bottom"/>
          </w:tcPr>
          <w:p w14:paraId="7DAAE6D1" w14:textId="77777777" w:rsidR="0025641E" w:rsidRPr="00380BDF" w:rsidRDefault="0025641E" w:rsidP="0066659D">
            <w:pPr>
              <w:rPr>
                <w:rFonts w:eastAsia="Calibri"/>
                <w:color w:val="000000"/>
              </w:rPr>
            </w:pPr>
            <w:r>
              <w:rPr>
                <w:rFonts w:eastAsia="Calibri"/>
                <w:color w:val="000000"/>
              </w:rPr>
              <w:t>IAEF</w:t>
            </w:r>
          </w:p>
        </w:tc>
        <w:tc>
          <w:tcPr>
            <w:tcW w:w="7380" w:type="dxa"/>
            <w:shd w:val="clear" w:color="auto" w:fill="auto"/>
            <w:vAlign w:val="center"/>
          </w:tcPr>
          <w:p w14:paraId="2065D2DE" w14:textId="77777777" w:rsidR="0025641E" w:rsidRPr="00380BDF" w:rsidRDefault="0025641E" w:rsidP="0066659D">
            <w:pPr>
              <w:rPr>
                <w:rFonts w:eastAsia="Calibri"/>
              </w:rPr>
            </w:pPr>
            <w:r w:rsidRPr="00380BDF">
              <w:rPr>
                <w:rFonts w:eastAsia="Calibri"/>
              </w:rPr>
              <w:t>“You are receiving this eCL because the ARC received an Inappropriate Escalation for this CSR.  Please review the Verint Call, NGD call record and coach as appropriate.”</w:t>
            </w:r>
          </w:p>
        </w:tc>
      </w:tr>
      <w:tr w:rsidR="0025641E" w:rsidRPr="00380BDF" w14:paraId="2EB7087A" w14:textId="77777777" w:rsidTr="0066659D">
        <w:tc>
          <w:tcPr>
            <w:tcW w:w="2340" w:type="dxa"/>
            <w:shd w:val="clear" w:color="auto" w:fill="auto"/>
            <w:vAlign w:val="bottom"/>
          </w:tcPr>
          <w:p w14:paraId="1B3F6CE1" w14:textId="77777777" w:rsidR="0025641E" w:rsidRPr="00380BDF" w:rsidRDefault="0025641E" w:rsidP="0066659D">
            <w:pPr>
              <w:rPr>
                <w:rFonts w:eastAsia="Calibri"/>
                <w:color w:val="000000"/>
              </w:rPr>
            </w:pPr>
            <w:r w:rsidRPr="00380BDF">
              <w:rPr>
                <w:rFonts w:eastAsia="Calibri"/>
                <w:color w:val="000000"/>
              </w:rPr>
              <w:t>IAT</w:t>
            </w:r>
          </w:p>
        </w:tc>
        <w:tc>
          <w:tcPr>
            <w:tcW w:w="7380" w:type="dxa"/>
            <w:shd w:val="clear" w:color="auto" w:fill="auto"/>
            <w:vAlign w:val="center"/>
          </w:tcPr>
          <w:p w14:paraId="6B40C449" w14:textId="77777777" w:rsidR="0025641E" w:rsidRPr="00380BDF" w:rsidRDefault="0025641E" w:rsidP="0066659D">
            <w:pPr>
              <w:rPr>
                <w:rFonts w:eastAsia="Calibri"/>
                <w:color w:val="000000"/>
              </w:rPr>
            </w:pPr>
            <w:r w:rsidRPr="00380BDF">
              <w:rPr>
                <w:rFonts w:eastAsia="Calibri"/>
              </w:rPr>
              <w:t>“You are receiving this eCL because the ARC received an Inappropriate Transfer from this CSR.  Please review the Verint Call, NGD call record and coach as appropriate.”</w:t>
            </w:r>
          </w:p>
        </w:tc>
      </w:tr>
    </w:tbl>
    <w:p w14:paraId="3ECCEFC9" w14:textId="77777777" w:rsidR="0025641E" w:rsidRDefault="0025641E" w:rsidP="0025641E">
      <w:pPr>
        <w:ind w:left="720" w:firstLine="720"/>
      </w:pPr>
    </w:p>
    <w:p w14:paraId="5717C617" w14:textId="77777777" w:rsidR="0025641E" w:rsidRDefault="0025641E" w:rsidP="0025641E">
      <w:pPr>
        <w:ind w:left="720" w:firstLine="720"/>
      </w:pPr>
      <w:r>
        <w:t>Preceding sentence for IAE, IAEF and IAT are followed by:</w:t>
      </w:r>
    </w:p>
    <w:p w14:paraId="4617328D" w14:textId="77777777" w:rsidR="0025641E" w:rsidRDefault="0025641E" w:rsidP="0025641E">
      <w:pPr>
        <w:ind w:left="1440" w:firstLine="720"/>
      </w:pPr>
      <w:r>
        <w:t>Text Description</w:t>
      </w:r>
    </w:p>
    <w:p w14:paraId="02FB2F08" w14:textId="77777777" w:rsidR="0025641E" w:rsidRDefault="0025641E" w:rsidP="0025641E">
      <w:pPr>
        <w:ind w:left="1440" w:firstLine="720"/>
      </w:pPr>
      <w:r>
        <w:t>CD1</w:t>
      </w:r>
    </w:p>
    <w:p w14:paraId="7947F748" w14:textId="77777777" w:rsidR="0025641E" w:rsidRDefault="0025641E" w:rsidP="0025641E">
      <w:pPr>
        <w:ind w:left="1440" w:firstLine="720"/>
      </w:pPr>
      <w:r>
        <w:t>CD2</w:t>
      </w:r>
    </w:p>
    <w:p w14:paraId="58E679E5" w14:textId="77777777" w:rsidR="0025641E" w:rsidRDefault="0025641E" w:rsidP="0025641E">
      <w:pPr>
        <w:ind w:left="720" w:firstLine="720"/>
      </w:pPr>
      <w:r>
        <w:t>Each field separated by carriage</w:t>
      </w:r>
    </w:p>
    <w:p w14:paraId="1CDF36F6" w14:textId="77777777" w:rsidR="0025641E" w:rsidRPr="00AF54FF" w:rsidRDefault="0025641E" w:rsidP="0025641E">
      <w:pPr>
        <w:spacing w:before="120"/>
        <w:rPr>
          <w:b/>
        </w:rPr>
      </w:pPr>
      <w:r w:rsidRPr="00AF54FF">
        <w:rPr>
          <w:b/>
        </w:rPr>
        <w:t>3.2.3.1.14.</w:t>
      </w:r>
      <w:r>
        <w:rPr>
          <w:b/>
        </w:rPr>
        <w:t>4</w:t>
      </w:r>
      <w:r w:rsidRPr="00AF54FF">
        <w:rPr>
          <w:b/>
        </w:rPr>
        <w:tab/>
      </w:r>
      <w:r>
        <w:rPr>
          <w:b/>
        </w:rPr>
        <w:t>Description Text</w:t>
      </w:r>
    </w:p>
    <w:p w14:paraId="3A4C3D01" w14:textId="77777777" w:rsidR="0025641E" w:rsidRDefault="0025641E" w:rsidP="0025641E">
      <w:pPr>
        <w:ind w:left="1440"/>
      </w:pPr>
      <w:r>
        <w:t>Include the following text in the description for OMR eCoaching Logs:</w:t>
      </w:r>
    </w:p>
    <w:p w14:paraId="19CD2DB3" w14:textId="77777777" w:rsidR="0025641E" w:rsidRDefault="0025641E" w:rsidP="0025641E">
      <w:pPr>
        <w:ind w:left="1440"/>
      </w:pPr>
    </w:p>
    <w:p w14:paraId="6F5EF9CD" w14:textId="77777777" w:rsidR="0025641E" w:rsidRDefault="0025641E" w:rsidP="0025641E">
      <w:pPr>
        <w:ind w:left="720" w:firstLine="720"/>
      </w:pPr>
      <w:r w:rsidRPr="001256DF">
        <w:t>&lt;Report Details – concatenation of fields from report&gt;</w:t>
      </w:r>
    </w:p>
    <w:p w14:paraId="29A21C25" w14:textId="77777777" w:rsidR="0025641E" w:rsidRPr="00AF54FF" w:rsidRDefault="0025641E" w:rsidP="0025641E">
      <w:pPr>
        <w:spacing w:before="120"/>
        <w:rPr>
          <w:b/>
        </w:rPr>
      </w:pPr>
      <w:r w:rsidRPr="00AF54FF">
        <w:rPr>
          <w:b/>
        </w:rPr>
        <w:t>3.2.3.1.15</w:t>
      </w:r>
      <w:r w:rsidRPr="00AF54FF">
        <w:rPr>
          <w:b/>
        </w:rPr>
        <w:tab/>
        <w:t>eCoaching Log Status</w:t>
      </w:r>
    </w:p>
    <w:p w14:paraId="4B1E75DB" w14:textId="77777777" w:rsidR="0025641E" w:rsidRDefault="0025641E" w:rsidP="0025641E">
      <w:pPr>
        <w:ind w:left="1440"/>
      </w:pPr>
      <w:r w:rsidRPr="00212CED">
        <w:t xml:space="preserve">The </w:t>
      </w:r>
      <w:r>
        <w:t xml:space="preserve">status of the eCoaching Log </w:t>
      </w:r>
      <w:r w:rsidRPr="00212CED">
        <w:t xml:space="preserve">will be </w:t>
      </w:r>
      <w:r>
        <w:t>determined as follows:</w:t>
      </w:r>
    </w:p>
    <w:p w14:paraId="6A9C3829" w14:textId="77777777" w:rsidR="0025641E" w:rsidRDefault="0025641E" w:rsidP="0025641E">
      <w:pPr>
        <w:ind w:left="1440"/>
      </w:pPr>
    </w:p>
    <w:tbl>
      <w:tblPr>
        <w:tblW w:w="906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3037"/>
        <w:gridCol w:w="3690"/>
      </w:tblGrid>
      <w:tr w:rsidR="0025641E" w:rsidRPr="00380BDF" w14:paraId="6015ACE7" w14:textId="77777777" w:rsidTr="0066659D">
        <w:tc>
          <w:tcPr>
            <w:tcW w:w="2340" w:type="dxa"/>
            <w:shd w:val="clear" w:color="auto" w:fill="000000"/>
            <w:vAlign w:val="center"/>
          </w:tcPr>
          <w:p w14:paraId="0623626D" w14:textId="77777777" w:rsidR="0025641E" w:rsidRPr="00380BDF" w:rsidRDefault="0025641E" w:rsidP="0066659D">
            <w:pPr>
              <w:jc w:val="center"/>
              <w:rPr>
                <w:rFonts w:eastAsia="Calibri"/>
                <w:b/>
                <w:color w:val="FFFFFF"/>
              </w:rPr>
            </w:pPr>
            <w:r w:rsidRPr="00380BDF">
              <w:rPr>
                <w:rFonts w:eastAsia="Calibri"/>
                <w:b/>
                <w:color w:val="FFFFFF"/>
              </w:rPr>
              <w:t>OMR Report Code</w:t>
            </w:r>
          </w:p>
        </w:tc>
        <w:tc>
          <w:tcPr>
            <w:tcW w:w="3037" w:type="dxa"/>
            <w:shd w:val="clear" w:color="auto" w:fill="000000"/>
          </w:tcPr>
          <w:p w14:paraId="1683A7CC" w14:textId="06B0923B" w:rsidR="0025641E" w:rsidRPr="00380BDF" w:rsidRDefault="006C5193" w:rsidP="0066659D">
            <w:pPr>
              <w:jc w:val="center"/>
              <w:rPr>
                <w:rFonts w:eastAsia="Calibri"/>
                <w:b/>
                <w:color w:val="FFFFFF"/>
              </w:rPr>
            </w:pPr>
            <w:r>
              <w:rPr>
                <w:rFonts w:eastAsia="Calibri"/>
                <w:b/>
                <w:color w:val="FFFFFF"/>
              </w:rPr>
              <w:t>Employee Level</w:t>
            </w:r>
          </w:p>
        </w:tc>
        <w:tc>
          <w:tcPr>
            <w:tcW w:w="3690" w:type="dxa"/>
            <w:shd w:val="clear" w:color="auto" w:fill="000000"/>
            <w:vAlign w:val="center"/>
          </w:tcPr>
          <w:p w14:paraId="53C8F96D" w14:textId="77777777" w:rsidR="0025641E" w:rsidRPr="00380BDF" w:rsidRDefault="0025641E" w:rsidP="0066659D">
            <w:pPr>
              <w:jc w:val="center"/>
              <w:rPr>
                <w:rFonts w:eastAsia="Calibri"/>
                <w:b/>
                <w:color w:val="FFFFFF"/>
              </w:rPr>
            </w:pPr>
            <w:r>
              <w:rPr>
                <w:rFonts w:eastAsia="Calibri"/>
                <w:b/>
                <w:color w:val="FFFFFF"/>
              </w:rPr>
              <w:t>Status</w:t>
            </w:r>
          </w:p>
        </w:tc>
      </w:tr>
      <w:tr w:rsidR="0025641E" w:rsidRPr="00380BDF" w14:paraId="7A27AED4" w14:textId="77777777" w:rsidTr="0066659D">
        <w:tc>
          <w:tcPr>
            <w:tcW w:w="2340" w:type="dxa"/>
            <w:shd w:val="clear" w:color="auto" w:fill="auto"/>
            <w:vAlign w:val="bottom"/>
          </w:tcPr>
          <w:p w14:paraId="3A96FFBF" w14:textId="77777777" w:rsidR="0025641E" w:rsidRPr="00380BDF" w:rsidRDefault="0025641E" w:rsidP="0066659D">
            <w:pPr>
              <w:rPr>
                <w:rFonts w:eastAsia="Calibri"/>
                <w:color w:val="000000"/>
              </w:rPr>
            </w:pPr>
            <w:r w:rsidRPr="009C2F0F">
              <w:rPr>
                <w:rFonts w:eastAsia="Calibri"/>
                <w:color w:val="000000"/>
              </w:rPr>
              <w:t>ACO, ACW, AHT, CAN, DFQ, IDE, IEE, INF, ISG, ISQ, LCS, NIT, OPN, OSC, RME, SLG, SPI, TR2, TRN</w:t>
            </w:r>
          </w:p>
        </w:tc>
        <w:tc>
          <w:tcPr>
            <w:tcW w:w="3037" w:type="dxa"/>
          </w:tcPr>
          <w:p w14:paraId="4DDE1675" w14:textId="77777777" w:rsidR="0025641E" w:rsidRDefault="0025641E" w:rsidP="0066659D">
            <w:pPr>
              <w:rPr>
                <w:rFonts w:eastAsia="Calibri"/>
              </w:rPr>
            </w:pPr>
            <w:r>
              <w:rPr>
                <w:rFonts w:eastAsia="Calibri"/>
              </w:rPr>
              <w:t>CSR</w:t>
            </w:r>
          </w:p>
        </w:tc>
        <w:tc>
          <w:tcPr>
            <w:tcW w:w="3690" w:type="dxa"/>
            <w:shd w:val="clear" w:color="auto" w:fill="auto"/>
            <w:vAlign w:val="center"/>
          </w:tcPr>
          <w:p w14:paraId="5C1058B3" w14:textId="77777777" w:rsidR="0025641E" w:rsidRPr="00380BDF" w:rsidRDefault="0025641E" w:rsidP="0066659D">
            <w:pPr>
              <w:rPr>
                <w:rFonts w:eastAsia="Calibri"/>
              </w:rPr>
            </w:pPr>
            <w:r>
              <w:rPr>
                <w:rFonts w:eastAsia="Calibri"/>
              </w:rPr>
              <w:t>Pending Manager Review</w:t>
            </w:r>
          </w:p>
        </w:tc>
      </w:tr>
      <w:tr w:rsidR="0025641E" w:rsidRPr="00380BDF" w14:paraId="089D87E9" w14:textId="77777777" w:rsidTr="0066659D">
        <w:tc>
          <w:tcPr>
            <w:tcW w:w="2340" w:type="dxa"/>
            <w:shd w:val="clear" w:color="auto" w:fill="auto"/>
            <w:vAlign w:val="bottom"/>
          </w:tcPr>
          <w:p w14:paraId="5F6AF91E" w14:textId="55B3BBE9" w:rsidR="0025641E" w:rsidRPr="00380BDF" w:rsidRDefault="0025641E" w:rsidP="0066659D">
            <w:pPr>
              <w:rPr>
                <w:rFonts w:eastAsia="Calibri"/>
                <w:color w:val="000000"/>
              </w:rPr>
            </w:pPr>
            <w:r>
              <w:rPr>
                <w:rFonts w:eastAsia="Calibri"/>
                <w:color w:val="000000"/>
              </w:rPr>
              <w:t xml:space="preserve">BRL, BRN, IAE, IAEF, </w:t>
            </w:r>
            <w:r w:rsidRPr="00380BDF">
              <w:rPr>
                <w:rFonts w:eastAsia="Calibri"/>
                <w:color w:val="000000"/>
              </w:rPr>
              <w:t>IAT</w:t>
            </w:r>
            <w:r w:rsidR="00420D22">
              <w:rPr>
                <w:rFonts w:eastAsia="Calibri"/>
                <w:color w:val="000000"/>
              </w:rPr>
              <w:t>, PBH</w:t>
            </w:r>
          </w:p>
        </w:tc>
        <w:tc>
          <w:tcPr>
            <w:tcW w:w="3037" w:type="dxa"/>
          </w:tcPr>
          <w:p w14:paraId="25E3E8B7" w14:textId="77777777" w:rsidR="0025641E" w:rsidRDefault="0025641E" w:rsidP="0066659D">
            <w:pPr>
              <w:rPr>
                <w:rFonts w:eastAsia="Calibri"/>
              </w:rPr>
            </w:pPr>
            <w:r>
              <w:rPr>
                <w:rFonts w:eastAsia="Calibri"/>
              </w:rPr>
              <w:t>CSR</w:t>
            </w:r>
          </w:p>
        </w:tc>
        <w:tc>
          <w:tcPr>
            <w:tcW w:w="3690" w:type="dxa"/>
            <w:shd w:val="clear" w:color="auto" w:fill="auto"/>
            <w:vAlign w:val="center"/>
          </w:tcPr>
          <w:p w14:paraId="33636EC7" w14:textId="77777777" w:rsidR="0025641E" w:rsidRPr="00380BDF" w:rsidRDefault="0025641E" w:rsidP="0066659D">
            <w:pPr>
              <w:rPr>
                <w:rFonts w:eastAsia="Calibri"/>
                <w:color w:val="000000"/>
              </w:rPr>
            </w:pPr>
            <w:r>
              <w:rPr>
                <w:rFonts w:eastAsia="Calibri"/>
              </w:rPr>
              <w:t>Pending Supervisor Review</w:t>
            </w:r>
          </w:p>
        </w:tc>
      </w:tr>
      <w:tr w:rsidR="0025641E" w:rsidRPr="00380BDF" w14:paraId="0A9AE750" w14:textId="77777777" w:rsidTr="0066659D">
        <w:tc>
          <w:tcPr>
            <w:tcW w:w="2340" w:type="dxa"/>
            <w:shd w:val="clear" w:color="auto" w:fill="auto"/>
            <w:vAlign w:val="bottom"/>
          </w:tcPr>
          <w:p w14:paraId="1E73B14A" w14:textId="77777777" w:rsidR="0025641E" w:rsidRPr="00380BDF" w:rsidRDefault="0025641E" w:rsidP="0066659D">
            <w:pPr>
              <w:rPr>
                <w:rFonts w:eastAsia="Calibri"/>
                <w:color w:val="000000"/>
              </w:rPr>
            </w:pPr>
            <w:r>
              <w:rPr>
                <w:rFonts w:eastAsia="Calibri"/>
                <w:color w:val="000000"/>
              </w:rPr>
              <w:t>MSR</w:t>
            </w:r>
          </w:p>
        </w:tc>
        <w:tc>
          <w:tcPr>
            <w:tcW w:w="3037" w:type="dxa"/>
          </w:tcPr>
          <w:p w14:paraId="57652DD6" w14:textId="77777777" w:rsidR="0025641E" w:rsidRDefault="0025641E" w:rsidP="0066659D">
            <w:pPr>
              <w:rPr>
                <w:rFonts w:eastAsia="Calibri"/>
              </w:rPr>
            </w:pPr>
            <w:r>
              <w:rPr>
                <w:rFonts w:eastAsia="Calibri"/>
              </w:rPr>
              <w:t>CSR</w:t>
            </w:r>
          </w:p>
        </w:tc>
        <w:tc>
          <w:tcPr>
            <w:tcW w:w="3690" w:type="dxa"/>
            <w:shd w:val="clear" w:color="auto" w:fill="auto"/>
            <w:vAlign w:val="center"/>
          </w:tcPr>
          <w:p w14:paraId="5F9C4F4B" w14:textId="77777777" w:rsidR="0025641E" w:rsidRDefault="0025641E" w:rsidP="0066659D">
            <w:pPr>
              <w:rPr>
                <w:rFonts w:eastAsia="Calibri"/>
              </w:rPr>
            </w:pPr>
            <w:r>
              <w:rPr>
                <w:rFonts w:eastAsia="Calibri"/>
              </w:rPr>
              <w:t xml:space="preserve">Pending Acknowledgement </w:t>
            </w:r>
          </w:p>
        </w:tc>
      </w:tr>
      <w:tr w:rsidR="0025641E" w:rsidRPr="00380BDF" w14:paraId="06CD1E71" w14:textId="77777777" w:rsidTr="0066659D">
        <w:tc>
          <w:tcPr>
            <w:tcW w:w="2340" w:type="dxa"/>
            <w:shd w:val="clear" w:color="auto" w:fill="auto"/>
            <w:vAlign w:val="bottom"/>
          </w:tcPr>
          <w:p w14:paraId="73A88D39" w14:textId="77777777" w:rsidR="0025641E" w:rsidRDefault="0025641E" w:rsidP="0066659D">
            <w:pPr>
              <w:rPr>
                <w:rFonts w:eastAsia="Calibri"/>
                <w:color w:val="000000"/>
              </w:rPr>
            </w:pPr>
            <w:r>
              <w:rPr>
                <w:rFonts w:eastAsia="Calibri"/>
                <w:color w:val="000000"/>
              </w:rPr>
              <w:lastRenderedPageBreak/>
              <w:t>BRL, BRN</w:t>
            </w:r>
          </w:p>
        </w:tc>
        <w:tc>
          <w:tcPr>
            <w:tcW w:w="3037" w:type="dxa"/>
          </w:tcPr>
          <w:p w14:paraId="243EC782"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17788D30" w14:textId="77777777" w:rsidR="0025641E" w:rsidRDefault="0025641E" w:rsidP="0066659D">
            <w:pPr>
              <w:rPr>
                <w:rFonts w:eastAsia="Calibri"/>
              </w:rPr>
            </w:pPr>
            <w:r>
              <w:rPr>
                <w:rFonts w:eastAsia="Calibri"/>
              </w:rPr>
              <w:t>Pending Manger Review</w:t>
            </w:r>
          </w:p>
        </w:tc>
      </w:tr>
      <w:tr w:rsidR="0025641E" w:rsidRPr="00380BDF" w14:paraId="0578C453" w14:textId="77777777" w:rsidTr="0066659D">
        <w:tc>
          <w:tcPr>
            <w:tcW w:w="2340" w:type="dxa"/>
            <w:shd w:val="clear" w:color="auto" w:fill="auto"/>
            <w:vAlign w:val="bottom"/>
          </w:tcPr>
          <w:p w14:paraId="06158AC7" w14:textId="77777777" w:rsidR="0025641E" w:rsidRPr="00380BDF" w:rsidRDefault="0025641E" w:rsidP="0066659D">
            <w:pPr>
              <w:rPr>
                <w:rFonts w:eastAsia="Calibri"/>
                <w:color w:val="000000"/>
              </w:rPr>
            </w:pPr>
            <w:r>
              <w:rPr>
                <w:rFonts w:eastAsia="Calibri"/>
                <w:color w:val="000000"/>
              </w:rPr>
              <w:t>MSRS</w:t>
            </w:r>
          </w:p>
        </w:tc>
        <w:tc>
          <w:tcPr>
            <w:tcW w:w="3037" w:type="dxa"/>
          </w:tcPr>
          <w:p w14:paraId="0379B0D7" w14:textId="77777777" w:rsidR="0025641E" w:rsidRDefault="0025641E" w:rsidP="0066659D">
            <w:pPr>
              <w:rPr>
                <w:rFonts w:eastAsia="Calibri"/>
              </w:rPr>
            </w:pPr>
            <w:r>
              <w:rPr>
                <w:rFonts w:eastAsia="Calibri"/>
              </w:rPr>
              <w:t>Supervisor</w:t>
            </w:r>
          </w:p>
        </w:tc>
        <w:tc>
          <w:tcPr>
            <w:tcW w:w="3690" w:type="dxa"/>
            <w:shd w:val="clear" w:color="auto" w:fill="auto"/>
            <w:vAlign w:val="center"/>
          </w:tcPr>
          <w:p w14:paraId="6E81D296" w14:textId="77777777" w:rsidR="0025641E" w:rsidRDefault="0025641E" w:rsidP="0066659D">
            <w:pPr>
              <w:rPr>
                <w:rFonts w:eastAsia="Calibri"/>
              </w:rPr>
            </w:pPr>
            <w:r>
              <w:rPr>
                <w:rFonts w:eastAsia="Calibri"/>
              </w:rPr>
              <w:t xml:space="preserve">Pending Acknowledgement </w:t>
            </w:r>
          </w:p>
        </w:tc>
      </w:tr>
      <w:tr w:rsidR="0025641E" w:rsidRPr="00380BDF" w14:paraId="33C4ED94" w14:textId="77777777" w:rsidTr="0066659D">
        <w:tc>
          <w:tcPr>
            <w:tcW w:w="2340" w:type="dxa"/>
            <w:shd w:val="clear" w:color="auto" w:fill="auto"/>
            <w:vAlign w:val="bottom"/>
          </w:tcPr>
          <w:p w14:paraId="05105323" w14:textId="77777777" w:rsidR="0025641E" w:rsidRDefault="0025641E" w:rsidP="0066659D">
            <w:pPr>
              <w:rPr>
                <w:rFonts w:eastAsia="Calibri"/>
                <w:color w:val="000000"/>
              </w:rPr>
            </w:pPr>
            <w:r>
              <w:rPr>
                <w:rFonts w:eastAsia="Calibri"/>
                <w:color w:val="000000"/>
              </w:rPr>
              <w:t>BRL, BRN</w:t>
            </w:r>
          </w:p>
        </w:tc>
        <w:tc>
          <w:tcPr>
            <w:tcW w:w="3037" w:type="dxa"/>
          </w:tcPr>
          <w:p w14:paraId="5E5214EB" w14:textId="77777777" w:rsidR="0025641E" w:rsidRDefault="0025641E" w:rsidP="0066659D">
            <w:pPr>
              <w:rPr>
                <w:rFonts w:eastAsia="Calibri"/>
              </w:rPr>
            </w:pPr>
            <w:r>
              <w:rPr>
                <w:rFonts w:eastAsia="Calibri"/>
              </w:rPr>
              <w:t>Quality</w:t>
            </w:r>
          </w:p>
        </w:tc>
        <w:tc>
          <w:tcPr>
            <w:tcW w:w="3690" w:type="dxa"/>
            <w:shd w:val="clear" w:color="auto" w:fill="auto"/>
            <w:vAlign w:val="center"/>
          </w:tcPr>
          <w:p w14:paraId="0DF965D9" w14:textId="77777777" w:rsidR="0025641E" w:rsidRDefault="0025641E" w:rsidP="0066659D">
            <w:pPr>
              <w:rPr>
                <w:rFonts w:eastAsia="Calibri"/>
              </w:rPr>
            </w:pPr>
            <w:r>
              <w:rPr>
                <w:rFonts w:eastAsia="Calibri"/>
              </w:rPr>
              <w:t>Pending Quality Lead Review</w:t>
            </w:r>
          </w:p>
        </w:tc>
      </w:tr>
      <w:tr w:rsidR="0025641E" w:rsidRPr="00380BDF" w14:paraId="5125853A" w14:textId="77777777" w:rsidTr="0066659D">
        <w:tc>
          <w:tcPr>
            <w:tcW w:w="2340" w:type="dxa"/>
            <w:shd w:val="clear" w:color="auto" w:fill="auto"/>
            <w:vAlign w:val="bottom"/>
          </w:tcPr>
          <w:p w14:paraId="24DB2600" w14:textId="77777777" w:rsidR="0025641E" w:rsidRDefault="0025641E" w:rsidP="0066659D">
            <w:pPr>
              <w:rPr>
                <w:rFonts w:eastAsia="Calibri"/>
                <w:color w:val="000000"/>
              </w:rPr>
            </w:pPr>
            <w:r>
              <w:rPr>
                <w:rFonts w:eastAsia="Calibri"/>
                <w:color w:val="000000"/>
              </w:rPr>
              <w:t>BRL, BRN</w:t>
            </w:r>
          </w:p>
        </w:tc>
        <w:tc>
          <w:tcPr>
            <w:tcW w:w="3037" w:type="dxa"/>
          </w:tcPr>
          <w:p w14:paraId="064DA2AC" w14:textId="77777777" w:rsidR="0025641E" w:rsidRDefault="0025641E" w:rsidP="0066659D">
            <w:pPr>
              <w:rPr>
                <w:rFonts w:eastAsia="Calibri"/>
              </w:rPr>
            </w:pPr>
            <w:r>
              <w:rPr>
                <w:rFonts w:eastAsia="Calibri"/>
              </w:rPr>
              <w:t>LSA, Training, Analytics, Optimization, Project Admin, Quality Insight, Quality Systems, SWP, TCA, TCA Analyst</w:t>
            </w:r>
          </w:p>
        </w:tc>
        <w:tc>
          <w:tcPr>
            <w:tcW w:w="3690" w:type="dxa"/>
            <w:shd w:val="clear" w:color="auto" w:fill="auto"/>
            <w:vAlign w:val="center"/>
          </w:tcPr>
          <w:p w14:paraId="6B665DB3" w14:textId="77777777" w:rsidR="0025641E" w:rsidRDefault="0025641E" w:rsidP="0066659D">
            <w:pPr>
              <w:rPr>
                <w:rFonts w:eastAsia="Calibri"/>
              </w:rPr>
            </w:pPr>
            <w:r>
              <w:rPr>
                <w:rFonts w:eastAsia="Calibri"/>
              </w:rPr>
              <w:t>Pending Supervisor Review</w:t>
            </w:r>
          </w:p>
        </w:tc>
      </w:tr>
    </w:tbl>
    <w:p w14:paraId="2774DCCF" w14:textId="77777777" w:rsidR="0025641E" w:rsidRDefault="0025641E" w:rsidP="0025641E"/>
    <w:p w14:paraId="4947C9C4" w14:textId="77777777" w:rsidR="0025641E" w:rsidRPr="00AF54FF" w:rsidRDefault="0025641E" w:rsidP="0025641E">
      <w:pPr>
        <w:spacing w:before="120"/>
        <w:rPr>
          <w:b/>
        </w:rPr>
      </w:pPr>
      <w:r w:rsidRPr="00AF54FF">
        <w:rPr>
          <w:b/>
        </w:rPr>
        <w:t>3.2.3.1.16</w:t>
      </w:r>
      <w:r w:rsidRPr="00AF54FF">
        <w:rPr>
          <w:b/>
        </w:rPr>
        <w:tab/>
        <w:t>Reviewer</w:t>
      </w:r>
    </w:p>
    <w:p w14:paraId="62143280" w14:textId="77777777" w:rsidR="0025641E" w:rsidRDefault="0025641E" w:rsidP="0025641E">
      <w:pPr>
        <w:ind w:left="1440"/>
      </w:pPr>
      <w:r w:rsidRPr="00CE045D">
        <w:t>The current employee hierarchy will be used to determine the employee’s supervisor and manager.</w:t>
      </w:r>
    </w:p>
    <w:p w14:paraId="3BE25196" w14:textId="77777777" w:rsidR="0025641E" w:rsidRPr="00AF54FF" w:rsidRDefault="0025641E" w:rsidP="0025641E">
      <w:pPr>
        <w:spacing w:before="120"/>
        <w:rPr>
          <w:b/>
        </w:rPr>
      </w:pPr>
      <w:r w:rsidRPr="00AF54FF">
        <w:rPr>
          <w:b/>
        </w:rPr>
        <w:t>3.2.3.1.16.1</w:t>
      </w:r>
      <w:r w:rsidRPr="00AF54FF">
        <w:rPr>
          <w:b/>
        </w:rPr>
        <w:tab/>
        <w:t>Exception for LCS</w:t>
      </w:r>
    </w:p>
    <w:p w14:paraId="7460AF58" w14:textId="77777777" w:rsidR="0025641E" w:rsidRDefault="0025641E" w:rsidP="0025641E">
      <w:pPr>
        <w:ind w:left="1440"/>
      </w:pPr>
      <w:r>
        <w:t xml:space="preserve">For LCS (Low CSAT), the </w:t>
      </w:r>
      <w:r w:rsidRPr="00CE045D">
        <w:t>current employee hierarchy will be used to determine the employee’s supervisor</w:t>
      </w:r>
      <w:r>
        <w:t>.  The manager who will review the log will be designated in the input feed.  The assigned reviewer shall be an active employee on file and with the appropriate job code.</w:t>
      </w:r>
    </w:p>
    <w:p w14:paraId="3C33CA97" w14:textId="77777777" w:rsidR="0025641E" w:rsidRDefault="0025641E" w:rsidP="0025641E">
      <w:pPr>
        <w:ind w:left="720" w:firstLine="720"/>
      </w:pPr>
    </w:p>
    <w:p w14:paraId="29EFD401" w14:textId="77777777" w:rsidR="0025641E" w:rsidRPr="001E2ED2" w:rsidRDefault="0025641E" w:rsidP="0025641E">
      <w:pPr>
        <w:pStyle w:val="Heading4"/>
        <w:spacing w:before="120" w:after="120"/>
        <w:rPr>
          <w:rFonts w:ascii="Arial" w:hAnsi="Arial"/>
          <w:b/>
          <w:bCs/>
          <w:sz w:val="22"/>
          <w:szCs w:val="22"/>
          <w:u w:val="none"/>
        </w:rPr>
      </w:pPr>
      <w:bookmarkStart w:id="170" w:name="_Toc495311751"/>
      <w:bookmarkStart w:id="171" w:name="_Toc171462"/>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2</w:t>
      </w:r>
      <w:r w:rsidRPr="001E2ED2">
        <w:rPr>
          <w:rFonts w:ascii="Arial" w:hAnsi="Arial"/>
          <w:b/>
          <w:bCs/>
          <w:sz w:val="22"/>
          <w:szCs w:val="22"/>
          <w:u w:val="none"/>
        </w:rPr>
        <w:tab/>
      </w:r>
      <w:r>
        <w:rPr>
          <w:rFonts w:ascii="Arial" w:hAnsi="Arial"/>
          <w:b/>
          <w:bCs/>
          <w:sz w:val="22"/>
          <w:szCs w:val="22"/>
          <w:u w:val="none"/>
        </w:rPr>
        <w:t>Interface to Quality Systems</w:t>
      </w:r>
      <w:bookmarkEnd w:id="170"/>
      <w:bookmarkEnd w:id="171"/>
    </w:p>
    <w:p w14:paraId="70A4F956" w14:textId="6E42D7F3" w:rsidR="0025641E" w:rsidRDefault="0025641E" w:rsidP="0025641E">
      <w:pPr>
        <w:ind w:left="720"/>
      </w:pPr>
      <w:r>
        <w:t xml:space="preserve">Verint is the source system for quality eCoaching Logs.  Some eCoaching Logs will be from Independent Quality Assurance (IQA). Others will be Audit the Auditor (ATA) evaluations for Quality </w:t>
      </w:r>
      <w:r w:rsidR="00FF08AE">
        <w:t>Monitors</w:t>
      </w:r>
      <w:r>
        <w:t>.  A Pending Acknowledgment flow will be used to handle IQS records that have completed coaching outside of the eCL application and only require the Employee and Supervisor to sign off on the acknowledgment portion.</w:t>
      </w:r>
    </w:p>
    <w:p w14:paraId="03FE4352" w14:textId="77777777" w:rsidR="0025641E" w:rsidRPr="00AF54FF" w:rsidRDefault="0025641E" w:rsidP="0025641E">
      <w:pPr>
        <w:spacing w:before="120"/>
        <w:rPr>
          <w:b/>
        </w:rPr>
      </w:pPr>
      <w:r w:rsidRPr="00892143">
        <w:rPr>
          <w:b/>
        </w:rPr>
        <w:t>3.2.3.2</w:t>
      </w:r>
      <w:r w:rsidRPr="00AF54FF">
        <w:rPr>
          <w:b/>
        </w:rPr>
        <w:t>.1</w:t>
      </w:r>
      <w:r w:rsidRPr="00AF54FF">
        <w:rPr>
          <w:b/>
        </w:rPr>
        <w:tab/>
      </w:r>
      <w:r w:rsidRPr="00AF54FF">
        <w:rPr>
          <w:b/>
        </w:rPr>
        <w:tab/>
        <w:t>eCoaching Logs</w:t>
      </w:r>
    </w:p>
    <w:p w14:paraId="4C6943A1" w14:textId="77777777" w:rsidR="0025641E" w:rsidRDefault="0025641E" w:rsidP="0025641E">
      <w:pPr>
        <w:ind w:left="1440"/>
      </w:pPr>
      <w:r w:rsidRPr="00166548">
        <w:t>The eCoaching Log</w:t>
      </w:r>
      <w:r>
        <w:t>s</w:t>
      </w:r>
      <w:r w:rsidRPr="00166548">
        <w:t xml:space="preserve"> </w:t>
      </w:r>
      <w:r>
        <w:t xml:space="preserve">for IQS </w:t>
      </w:r>
      <w:r w:rsidRPr="00166548">
        <w:t>will</w:t>
      </w:r>
      <w:r>
        <w:t xml:space="preserve"> be initiated in the CSR module except for those with ATA in the form name which will be initiated in the Quality module.</w:t>
      </w:r>
    </w:p>
    <w:p w14:paraId="7D546315" w14:textId="77777777" w:rsidR="0025641E" w:rsidRPr="00AF54FF" w:rsidRDefault="0025641E" w:rsidP="0025641E">
      <w:pPr>
        <w:spacing w:before="120"/>
        <w:rPr>
          <w:b/>
        </w:rPr>
      </w:pPr>
      <w:r w:rsidRPr="00892143">
        <w:rPr>
          <w:b/>
        </w:rPr>
        <w:t>3.2.3.2</w:t>
      </w:r>
      <w:r w:rsidRPr="00AF54FF">
        <w:rPr>
          <w:b/>
        </w:rPr>
        <w:t>.1.1</w:t>
      </w:r>
      <w:r w:rsidRPr="00AF54FF">
        <w:rPr>
          <w:b/>
        </w:rPr>
        <w:tab/>
        <w:t>Channel</w:t>
      </w:r>
    </w:p>
    <w:p w14:paraId="296A168A" w14:textId="77777777" w:rsidR="0025641E" w:rsidRDefault="0025641E" w:rsidP="0025641E">
      <w:pPr>
        <w:ind w:left="1440"/>
      </w:pPr>
      <w:r w:rsidRPr="009F6626">
        <w:t xml:space="preserve">The </w:t>
      </w:r>
      <w:r>
        <w:t xml:space="preserve">IQS data file </w:t>
      </w:r>
      <w:r w:rsidRPr="009F6626">
        <w:t>will contain records from each channel</w:t>
      </w:r>
      <w:r>
        <w:t>.</w:t>
      </w:r>
    </w:p>
    <w:p w14:paraId="65EF73FD" w14:textId="77777777" w:rsidR="0025641E" w:rsidRPr="00AF54FF" w:rsidRDefault="0025641E" w:rsidP="0025641E">
      <w:pPr>
        <w:spacing w:before="120"/>
        <w:rPr>
          <w:b/>
        </w:rPr>
      </w:pPr>
      <w:r w:rsidRPr="00892143">
        <w:rPr>
          <w:b/>
        </w:rPr>
        <w:t>3.2.3.2</w:t>
      </w:r>
      <w:r w:rsidRPr="00AF54FF">
        <w:rPr>
          <w:b/>
        </w:rPr>
        <w:t>.1.2</w:t>
      </w:r>
      <w:r w:rsidRPr="00AF54FF">
        <w:rPr>
          <w:b/>
        </w:rPr>
        <w:tab/>
        <w:t>Valid Dates</w:t>
      </w:r>
    </w:p>
    <w:p w14:paraId="2E41922B" w14:textId="77777777" w:rsidR="0025641E" w:rsidRDefault="0025641E" w:rsidP="0025641E">
      <w:pPr>
        <w:ind w:left="1440"/>
      </w:pPr>
      <w:r w:rsidRPr="009F6626">
        <w:t>Records will be included in the eCoaching Log Scorecard Data File when there is a valid Coaching Date or a valid Appeals End Date in the evaluation record.</w:t>
      </w:r>
    </w:p>
    <w:p w14:paraId="24914C9F" w14:textId="04E0DB0B" w:rsidR="0025641E" w:rsidRPr="00AF54FF" w:rsidRDefault="0025641E" w:rsidP="0025641E">
      <w:pPr>
        <w:spacing w:before="120"/>
        <w:rPr>
          <w:b/>
        </w:rPr>
      </w:pPr>
      <w:r w:rsidRPr="00892143">
        <w:rPr>
          <w:b/>
        </w:rPr>
        <w:t>3.2.3.2</w:t>
      </w:r>
      <w:r w:rsidRPr="00AF54FF">
        <w:rPr>
          <w:b/>
        </w:rPr>
        <w:t>.1.3</w:t>
      </w:r>
      <w:r w:rsidRPr="00AF54FF">
        <w:rPr>
          <w:b/>
        </w:rPr>
        <w:tab/>
      </w:r>
      <w:r w:rsidR="005F16AE">
        <w:rPr>
          <w:b/>
        </w:rPr>
        <w:t>Evaluation Status</w:t>
      </w:r>
    </w:p>
    <w:p w14:paraId="753530CC" w14:textId="6F6F329C" w:rsidR="0025641E" w:rsidRDefault="0025641E" w:rsidP="0025641E">
      <w:pPr>
        <w:ind w:left="1440"/>
      </w:pPr>
      <w:r>
        <w:t xml:space="preserve">Records </w:t>
      </w:r>
      <w:r w:rsidRPr="009F6626">
        <w:t xml:space="preserve">will contain active </w:t>
      </w:r>
      <w:r w:rsidR="005F16AE">
        <w:t>and inactive evaluations</w:t>
      </w:r>
      <w:r w:rsidRPr="009F6626">
        <w:t>.</w:t>
      </w:r>
      <w:r w:rsidR="005F16AE">
        <w:t xml:space="preserve">  If an Inactive record is received and there is no matching coaching log, one will not be created.</w:t>
      </w:r>
    </w:p>
    <w:p w14:paraId="149DF56D" w14:textId="77777777" w:rsidR="0025641E" w:rsidRPr="00AF54FF" w:rsidRDefault="0025641E" w:rsidP="0025641E">
      <w:pPr>
        <w:spacing w:before="120"/>
        <w:rPr>
          <w:b/>
        </w:rPr>
      </w:pPr>
      <w:r w:rsidRPr="00892143">
        <w:rPr>
          <w:b/>
        </w:rPr>
        <w:t>3.2.3.2</w:t>
      </w:r>
      <w:r w:rsidRPr="00AF54FF">
        <w:rPr>
          <w:b/>
        </w:rPr>
        <w:t>.1.4</w:t>
      </w:r>
      <w:r w:rsidRPr="00AF54FF">
        <w:rPr>
          <w:b/>
        </w:rPr>
        <w:tab/>
        <w:t>Encrypted</w:t>
      </w:r>
    </w:p>
    <w:p w14:paraId="0ADD1F0F" w14:textId="77777777" w:rsidR="0025641E" w:rsidRDefault="0025641E" w:rsidP="0025641E">
      <w:pPr>
        <w:ind w:left="1440"/>
      </w:pPr>
      <w:r w:rsidRPr="009F6626">
        <w:t xml:space="preserve">The </w:t>
      </w:r>
      <w:r>
        <w:t xml:space="preserve">IQS data file </w:t>
      </w:r>
      <w:r w:rsidRPr="009F6626">
        <w:t>will be encrypted.</w:t>
      </w:r>
    </w:p>
    <w:p w14:paraId="5FFD285C" w14:textId="77777777" w:rsidR="0025641E" w:rsidRPr="00AF54FF" w:rsidRDefault="0025641E" w:rsidP="0025641E">
      <w:pPr>
        <w:spacing w:before="120"/>
        <w:rPr>
          <w:b/>
        </w:rPr>
      </w:pPr>
      <w:r w:rsidRPr="00892143">
        <w:rPr>
          <w:b/>
        </w:rPr>
        <w:t>3.2.3.2</w:t>
      </w:r>
      <w:r w:rsidRPr="00AF54FF">
        <w:rPr>
          <w:b/>
        </w:rPr>
        <w:t>.1.5</w:t>
      </w:r>
      <w:r w:rsidRPr="00AF54FF">
        <w:rPr>
          <w:b/>
        </w:rPr>
        <w:tab/>
        <w:t>Schedule</w:t>
      </w:r>
    </w:p>
    <w:p w14:paraId="0E024E2E" w14:textId="0DE3A712" w:rsidR="0025641E" w:rsidRDefault="0025641E" w:rsidP="0025641E">
      <w:pPr>
        <w:ind w:left="1440"/>
      </w:pPr>
      <w:r w:rsidRPr="009F6626">
        <w:t xml:space="preserve">The </w:t>
      </w:r>
      <w:r>
        <w:t>IQS</w:t>
      </w:r>
      <w:r w:rsidRPr="009F6626">
        <w:t xml:space="preserve"> file will be sent on a daily basis, including holidays and weekends.  If there are no new or changed records, the file should be empty.  </w:t>
      </w:r>
    </w:p>
    <w:p w14:paraId="097DFEC0" w14:textId="77777777" w:rsidR="0025641E" w:rsidRPr="00AF54FF" w:rsidRDefault="0025641E" w:rsidP="0025641E">
      <w:pPr>
        <w:spacing w:before="120"/>
        <w:rPr>
          <w:b/>
        </w:rPr>
      </w:pPr>
      <w:r w:rsidRPr="00892143">
        <w:rPr>
          <w:b/>
        </w:rPr>
        <w:t>3.2.3.2</w:t>
      </w:r>
      <w:r w:rsidRPr="00AF54FF">
        <w:rPr>
          <w:b/>
        </w:rPr>
        <w:t>.1.6</w:t>
      </w:r>
      <w:r w:rsidRPr="00AF54FF">
        <w:rPr>
          <w:b/>
        </w:rPr>
        <w:tab/>
        <w:t>Scorecard Types</w:t>
      </w:r>
    </w:p>
    <w:p w14:paraId="41A2BC87" w14:textId="77777777" w:rsidR="0025641E" w:rsidRDefault="0025641E" w:rsidP="0025641E">
      <w:pPr>
        <w:ind w:left="1440"/>
      </w:pPr>
      <w:r w:rsidRPr="009F6626">
        <w:t>Include the following Scorecard Types in the data file:</w:t>
      </w:r>
    </w:p>
    <w:p w14:paraId="1B276A67" w14:textId="77777777" w:rsidR="0025641E" w:rsidRDefault="0025641E" w:rsidP="0025641E">
      <w:pPr>
        <w:ind w:left="1440" w:firstLine="720"/>
      </w:pPr>
      <w:r>
        <w:t>LimeSurvey (no longer receiving)</w:t>
      </w:r>
    </w:p>
    <w:p w14:paraId="52299F59" w14:textId="2C126BA1" w:rsidR="0025641E" w:rsidRDefault="0025641E" w:rsidP="0025641E">
      <w:pPr>
        <w:ind w:left="1440" w:firstLine="720"/>
      </w:pPr>
      <w:r>
        <w:t>Verint-</w:t>
      </w:r>
      <w:r w:rsidR="00ED6200">
        <w:t>CCO</w:t>
      </w:r>
    </w:p>
    <w:p w14:paraId="21D3006F" w14:textId="0FE23891" w:rsidR="0025641E" w:rsidRDefault="0025641E" w:rsidP="0025641E">
      <w:pPr>
        <w:ind w:left="1440" w:firstLine="720"/>
      </w:pPr>
      <w:r>
        <w:t>Verint-</w:t>
      </w:r>
      <w:r w:rsidR="00ED6200">
        <w:t>CCO</w:t>
      </w:r>
      <w:r>
        <w:t xml:space="preserve"> Supervisor</w:t>
      </w:r>
    </w:p>
    <w:p w14:paraId="36C479C4" w14:textId="77777777" w:rsidR="0025641E" w:rsidRDefault="0025641E" w:rsidP="0025641E">
      <w:pPr>
        <w:ind w:left="1440" w:firstLine="720"/>
      </w:pPr>
      <w:r>
        <w:t>Verint-TQC</w:t>
      </w:r>
    </w:p>
    <w:p w14:paraId="2A802D12" w14:textId="77777777" w:rsidR="0025641E" w:rsidRDefault="0025641E" w:rsidP="0025641E"/>
    <w:p w14:paraId="124DCF5A" w14:textId="200F9DC2" w:rsidR="0025641E" w:rsidRDefault="0025641E" w:rsidP="0025641E">
      <w:r>
        <w:tab/>
      </w:r>
      <w:r>
        <w:tab/>
        <w:t>Note: ATA records will be Verint-</w:t>
      </w:r>
      <w:r w:rsidR="00ED6200">
        <w:t>CCO</w:t>
      </w:r>
      <w:r>
        <w:t>.</w:t>
      </w:r>
    </w:p>
    <w:p w14:paraId="4E1871EE" w14:textId="77777777" w:rsidR="0025641E" w:rsidRPr="00AF54FF" w:rsidRDefault="0025641E" w:rsidP="0025641E">
      <w:pPr>
        <w:spacing w:before="120"/>
        <w:rPr>
          <w:b/>
        </w:rPr>
      </w:pPr>
      <w:r w:rsidRPr="00892143">
        <w:rPr>
          <w:b/>
        </w:rPr>
        <w:t>3.2.3.2</w:t>
      </w:r>
      <w:r w:rsidRPr="00AF54FF">
        <w:rPr>
          <w:b/>
        </w:rPr>
        <w:t>.1.7</w:t>
      </w:r>
      <w:r w:rsidRPr="00AF54FF">
        <w:rPr>
          <w:b/>
        </w:rPr>
        <w:tab/>
        <w:t>Invalid Records Not Processed</w:t>
      </w:r>
    </w:p>
    <w:p w14:paraId="1AD7A72E" w14:textId="77777777" w:rsidR="0025641E" w:rsidRDefault="0025641E" w:rsidP="0025641E">
      <w:pPr>
        <w:ind w:left="1440"/>
      </w:pPr>
      <w:r w:rsidRPr="00AC06A0">
        <w:t>Records from the feed file which cannot be processed will be identified.</w:t>
      </w:r>
    </w:p>
    <w:p w14:paraId="5E3562E1" w14:textId="77777777" w:rsidR="0025641E" w:rsidRPr="00AF54FF" w:rsidRDefault="0025641E" w:rsidP="0025641E">
      <w:pPr>
        <w:spacing w:before="120"/>
        <w:rPr>
          <w:b/>
        </w:rPr>
      </w:pPr>
      <w:r w:rsidRPr="00892143">
        <w:rPr>
          <w:b/>
        </w:rPr>
        <w:t>3.2.3.2</w:t>
      </w:r>
      <w:r w:rsidRPr="00AF54FF">
        <w:rPr>
          <w:b/>
        </w:rPr>
        <w:t>.1.8</w:t>
      </w:r>
      <w:r w:rsidRPr="00AF54FF">
        <w:rPr>
          <w:b/>
        </w:rPr>
        <w:tab/>
        <w:t>Existing records</w:t>
      </w:r>
    </w:p>
    <w:p w14:paraId="411F4368" w14:textId="42B38307" w:rsidR="0025641E" w:rsidRDefault="0025641E" w:rsidP="0025641E">
      <w:pPr>
        <w:ind w:left="1440"/>
      </w:pPr>
      <w:r>
        <w:t xml:space="preserve">Scorecards from the quality data feed which match an existing record in the system will not </w:t>
      </w:r>
      <w:r w:rsidR="005F16AE">
        <w:t xml:space="preserve">be loaded, but instead updated.  Matching records are those which have the same Evaluation ID.  </w:t>
      </w:r>
      <w:r>
        <w:t xml:space="preserve">Updated logs </w:t>
      </w:r>
      <w:r>
        <w:lastRenderedPageBreak/>
        <w:t>may be in any status</w:t>
      </w:r>
      <w:r w:rsidR="005F16AE">
        <w:t>.  T</w:t>
      </w:r>
      <w:r>
        <w:t xml:space="preserve">he fields to be updated are </w:t>
      </w:r>
      <w:r w:rsidRPr="00405B56">
        <w:t>Opportunity</w:t>
      </w:r>
      <w:r>
        <w:t>/</w:t>
      </w:r>
      <w:r w:rsidRPr="00405B56">
        <w:t xml:space="preserve">Reinforcement, </w:t>
      </w:r>
      <w:r>
        <w:t>Description, Coaching Monitor</w:t>
      </w:r>
      <w:r w:rsidR="005F16AE">
        <w:t xml:space="preserve">.  The coaching log Status will also be updated to Inactive if the matching </w:t>
      </w:r>
      <w:r w:rsidR="00A060F3">
        <w:t xml:space="preserve">evaluation </w:t>
      </w:r>
      <w:r w:rsidR="005F16AE">
        <w:t xml:space="preserve">record’s Active Status is Inactive.  There will be no change to the coaching log Status if the matching record’s Active Status is Active.  </w:t>
      </w:r>
    </w:p>
    <w:p w14:paraId="6769B54F" w14:textId="77777777" w:rsidR="0025641E" w:rsidRPr="00AF54FF" w:rsidRDefault="0025641E" w:rsidP="0025641E">
      <w:pPr>
        <w:spacing w:before="120"/>
        <w:rPr>
          <w:b/>
        </w:rPr>
      </w:pPr>
      <w:r w:rsidRPr="00892143">
        <w:rPr>
          <w:b/>
        </w:rPr>
        <w:t>3.2.3.2</w:t>
      </w:r>
      <w:r w:rsidRPr="00AF54FF">
        <w:rPr>
          <w:b/>
        </w:rPr>
        <w:t>.2</w:t>
      </w:r>
      <w:r w:rsidRPr="00AF54FF">
        <w:rPr>
          <w:b/>
        </w:rPr>
        <w:tab/>
      </w:r>
      <w:r w:rsidRPr="00AF54FF">
        <w:rPr>
          <w:b/>
        </w:rPr>
        <w:tab/>
        <w:t>IQS Feed File Layout</w:t>
      </w:r>
    </w:p>
    <w:p w14:paraId="5D5D914E" w14:textId="77777777" w:rsidR="0025641E" w:rsidRDefault="0025641E" w:rsidP="0025641E">
      <w:pPr>
        <w:ind w:left="1440"/>
      </w:pPr>
      <w:r w:rsidRPr="00E90259">
        <w:t>CCO_eCoaching_Log_IQS_Layout.docx</w:t>
      </w:r>
      <w:r w:rsidRPr="00166548">
        <w:t xml:space="preserve"> identifies the fields and layout </w:t>
      </w:r>
      <w:r>
        <w:t>for the IQS data feed</w:t>
      </w:r>
      <w:r w:rsidRPr="00166548">
        <w:t xml:space="preserve">.  The </w:t>
      </w:r>
      <w:r>
        <w:t xml:space="preserve">data </w:t>
      </w:r>
      <w:r w:rsidRPr="00166548">
        <w:t xml:space="preserve">files will be a </w:t>
      </w:r>
      <w:r>
        <w:t>pipe (|) delimited file</w:t>
      </w:r>
      <w:r w:rsidRPr="00166548">
        <w:t>.</w:t>
      </w:r>
    </w:p>
    <w:p w14:paraId="699C55F8" w14:textId="77777777" w:rsidR="0025641E" w:rsidRPr="00AF54FF" w:rsidRDefault="0025641E" w:rsidP="0025641E">
      <w:pPr>
        <w:spacing w:before="120"/>
        <w:rPr>
          <w:b/>
        </w:rPr>
      </w:pPr>
      <w:r w:rsidRPr="00892143">
        <w:rPr>
          <w:b/>
        </w:rPr>
        <w:t>3.2.3.2</w:t>
      </w:r>
      <w:r w:rsidRPr="00AF54FF">
        <w:rPr>
          <w:b/>
        </w:rPr>
        <w:t>.3</w:t>
      </w:r>
      <w:r w:rsidRPr="00AF54FF">
        <w:rPr>
          <w:b/>
        </w:rPr>
        <w:tab/>
      </w:r>
      <w:r w:rsidRPr="00AF54FF">
        <w:rPr>
          <w:b/>
        </w:rPr>
        <w:tab/>
        <w:t>Location</w:t>
      </w:r>
    </w:p>
    <w:p w14:paraId="2D9AF5DE" w14:textId="77777777" w:rsidR="0025641E" w:rsidRDefault="0025641E" w:rsidP="0025641E">
      <w:pPr>
        <w:ind w:left="1440"/>
      </w:pPr>
      <w:r>
        <w:t>IQS files will be placed in the following location to be processed:</w:t>
      </w:r>
    </w:p>
    <w:p w14:paraId="2CD71945" w14:textId="77777777" w:rsidR="0025641E" w:rsidRDefault="0025641E" w:rsidP="0025641E">
      <w:pPr>
        <w:ind w:left="1440"/>
      </w:pPr>
    </w:p>
    <w:p w14:paraId="52F13AD1" w14:textId="41043971" w:rsidR="0025641E" w:rsidRDefault="0025641E" w:rsidP="0025641E">
      <w:pPr>
        <w:ind w:left="1440"/>
      </w:pPr>
      <w:r>
        <w:tab/>
      </w:r>
      <w:r w:rsidR="00E560EA">
        <w:t>\\F3420-ECLDBP</w:t>
      </w:r>
      <w:r w:rsidR="000B004B" w:rsidRPr="000B004B">
        <w:t>01\data\Coaching\IQS\Encrypt_In</w:t>
      </w:r>
    </w:p>
    <w:p w14:paraId="0B6A3A19" w14:textId="77777777" w:rsidR="0025641E" w:rsidRDefault="0025641E" w:rsidP="0025641E">
      <w:pPr>
        <w:ind w:left="1440"/>
      </w:pPr>
    </w:p>
    <w:p w14:paraId="009B558B" w14:textId="77777777" w:rsidR="00E560EA" w:rsidRDefault="00E560EA" w:rsidP="00E560EA">
      <w:pPr>
        <w:ind w:left="1440"/>
      </w:pPr>
      <w:r>
        <w:t xml:space="preserve">Note: </w:t>
      </w:r>
    </w:p>
    <w:p w14:paraId="622D6CDE" w14:textId="77777777" w:rsidR="00E560EA" w:rsidRDefault="00E560EA" w:rsidP="00E560EA">
      <w:pPr>
        <w:ind w:left="1440"/>
      </w:pPr>
      <w:r>
        <w:t>The file will be encrypted and placed in Encrypt_Out folder and decrypted for processing</w:t>
      </w:r>
    </w:p>
    <w:p w14:paraId="03B66369" w14:textId="25026625" w:rsidR="00E560EA" w:rsidRDefault="00E560EA" w:rsidP="00E560EA">
      <w:pPr>
        <w:ind w:left="1440"/>
      </w:pPr>
      <w:r>
        <w:t>The location for the development environment is: \\F3420-ECLDBD01\Data\Coaching\IQS\Encrypt_In</w:t>
      </w:r>
    </w:p>
    <w:p w14:paraId="46E90947" w14:textId="424D3B86" w:rsidR="00E560EA" w:rsidRDefault="00E560EA" w:rsidP="00E560EA">
      <w:pPr>
        <w:ind w:left="1440"/>
      </w:pPr>
      <w:r>
        <w:t>The location for the test environment is: \\F3420-ECLDBT01\Data\Coaching\IQS\Encrypt_In</w:t>
      </w:r>
    </w:p>
    <w:p w14:paraId="099A7B20" w14:textId="77777777" w:rsidR="0025641E" w:rsidRPr="00AF54FF" w:rsidRDefault="0025641E" w:rsidP="0025641E">
      <w:pPr>
        <w:spacing w:before="120"/>
        <w:rPr>
          <w:b/>
        </w:rPr>
      </w:pPr>
      <w:r w:rsidRPr="00892143">
        <w:rPr>
          <w:b/>
        </w:rPr>
        <w:t>3.2.3.2</w:t>
      </w:r>
      <w:r w:rsidRPr="00AF54FF">
        <w:rPr>
          <w:b/>
        </w:rPr>
        <w:t>.4</w:t>
      </w:r>
      <w:r w:rsidRPr="00AF54FF">
        <w:rPr>
          <w:b/>
        </w:rPr>
        <w:tab/>
      </w:r>
      <w:r w:rsidRPr="00AF54FF">
        <w:rPr>
          <w:b/>
        </w:rPr>
        <w:tab/>
        <w:t>Naming Convention</w:t>
      </w:r>
    </w:p>
    <w:p w14:paraId="0672367F" w14:textId="77777777" w:rsidR="0025641E" w:rsidRDefault="0025641E" w:rsidP="0025641E">
      <w:pPr>
        <w:ind w:left="1440"/>
      </w:pPr>
      <w:r>
        <w:t>The file will have the following naming convention:</w:t>
      </w:r>
    </w:p>
    <w:p w14:paraId="66A15EA1" w14:textId="77777777" w:rsidR="0025641E" w:rsidRDefault="0025641E" w:rsidP="0025641E">
      <w:pPr>
        <w:ind w:left="1440"/>
      </w:pPr>
    </w:p>
    <w:p w14:paraId="57B8450B" w14:textId="77777777" w:rsidR="0025641E" w:rsidRDefault="0025641E" w:rsidP="0025641E">
      <w:pPr>
        <w:ind w:left="1440"/>
      </w:pPr>
      <w:r w:rsidRPr="00272023">
        <w:t>eCL_IQS_Scorecard_YYYYMMDD.csv</w:t>
      </w:r>
      <w:r>
        <w:t xml:space="preserve">   </w:t>
      </w:r>
    </w:p>
    <w:p w14:paraId="533D88D1" w14:textId="77777777" w:rsidR="0025641E" w:rsidRDefault="0025641E" w:rsidP="0025641E">
      <w:pPr>
        <w:ind w:left="1440"/>
      </w:pPr>
      <w:r>
        <w:t>Where &lt;YYYYMMDD&gt; represents the Year, Month and Day</w:t>
      </w:r>
    </w:p>
    <w:p w14:paraId="7AB6A140" w14:textId="77777777" w:rsidR="0025641E" w:rsidRDefault="0025641E" w:rsidP="0025641E">
      <w:pPr>
        <w:ind w:left="1440"/>
      </w:pPr>
    </w:p>
    <w:p w14:paraId="4B550099" w14:textId="77777777" w:rsidR="0025641E" w:rsidRDefault="0025641E" w:rsidP="0025641E">
      <w:pPr>
        <w:ind w:left="1440"/>
      </w:pPr>
      <w:r w:rsidRPr="00B94448">
        <w:t>Note: the file will be encrypted and will have .zip.encrypt appended to the name</w:t>
      </w:r>
    </w:p>
    <w:p w14:paraId="1704BA3D" w14:textId="77777777" w:rsidR="0025641E" w:rsidRPr="00AF54FF" w:rsidRDefault="0025641E" w:rsidP="0025641E">
      <w:pPr>
        <w:spacing w:before="120"/>
        <w:rPr>
          <w:b/>
        </w:rPr>
      </w:pPr>
      <w:r w:rsidRPr="00892143">
        <w:rPr>
          <w:b/>
        </w:rPr>
        <w:t>3.2.3.2</w:t>
      </w:r>
      <w:r w:rsidRPr="00AF54FF">
        <w:rPr>
          <w:b/>
        </w:rPr>
        <w:t>.5</w:t>
      </w:r>
      <w:r w:rsidRPr="00AF54FF">
        <w:rPr>
          <w:b/>
        </w:rPr>
        <w:tab/>
      </w:r>
      <w:r w:rsidRPr="00AF54FF">
        <w:rPr>
          <w:b/>
        </w:rPr>
        <w:tab/>
        <w:t>Source</w:t>
      </w:r>
    </w:p>
    <w:p w14:paraId="2B6962AB" w14:textId="77777777" w:rsidR="0025641E" w:rsidRDefault="0025641E" w:rsidP="0025641E">
      <w:pPr>
        <w:ind w:left="1440"/>
      </w:pPr>
      <w:r w:rsidRPr="00C3636C">
        <w:t xml:space="preserve">The source of the coaching log shall be </w:t>
      </w:r>
      <w:r>
        <w:t>one of the following:</w:t>
      </w:r>
    </w:p>
    <w:p w14:paraId="04FB0FEB" w14:textId="77777777" w:rsidR="0025641E" w:rsidRDefault="0025641E" w:rsidP="0025641E">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25641E" w:rsidRPr="00380BDF" w14:paraId="6055E474" w14:textId="77777777" w:rsidTr="0066659D">
        <w:tc>
          <w:tcPr>
            <w:tcW w:w="2610" w:type="dxa"/>
            <w:shd w:val="clear" w:color="auto" w:fill="000000"/>
          </w:tcPr>
          <w:p w14:paraId="2E9E5D06"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0C6380EE" w14:textId="77777777" w:rsidR="0025641E" w:rsidRPr="00380BDF" w:rsidRDefault="0025641E" w:rsidP="0066659D">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25641E" w:rsidRPr="00380BDF" w14:paraId="18FD52EE" w14:textId="77777777" w:rsidTr="0066659D">
        <w:tc>
          <w:tcPr>
            <w:tcW w:w="2610" w:type="dxa"/>
            <w:shd w:val="clear" w:color="auto" w:fill="auto"/>
          </w:tcPr>
          <w:p w14:paraId="5A2A269B"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LimeSurvey</w:t>
            </w:r>
          </w:p>
        </w:tc>
        <w:tc>
          <w:tcPr>
            <w:tcW w:w="6306" w:type="dxa"/>
            <w:shd w:val="clear" w:color="auto" w:fill="auto"/>
          </w:tcPr>
          <w:p w14:paraId="1E17FACD" w14:textId="77777777" w:rsidR="0025641E" w:rsidRPr="00380BDF"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 xml:space="preserve">No longer receiving </w:t>
            </w:r>
          </w:p>
        </w:tc>
      </w:tr>
      <w:tr w:rsidR="0025641E" w:rsidRPr="00380BDF" w14:paraId="3A46021F" w14:textId="77777777" w:rsidTr="0066659D">
        <w:tc>
          <w:tcPr>
            <w:tcW w:w="2610" w:type="dxa"/>
            <w:shd w:val="clear" w:color="auto" w:fill="auto"/>
          </w:tcPr>
          <w:p w14:paraId="496340BD" w14:textId="19E10527"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p>
        </w:tc>
        <w:tc>
          <w:tcPr>
            <w:tcW w:w="6306" w:type="dxa"/>
            <w:shd w:val="clear" w:color="auto" w:fill="auto"/>
          </w:tcPr>
          <w:p w14:paraId="7FB7690D" w14:textId="3772B33E"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or ATA </w:t>
            </w:r>
            <w:r w:rsidRPr="00380BDF">
              <w:rPr>
                <w:rFonts w:ascii="Times New Roman" w:eastAsia="Times New Roman" w:hAnsi="Times New Roman"/>
                <w:sz w:val="20"/>
                <w:szCs w:val="20"/>
              </w:rPr>
              <w:t>in form name</w:t>
            </w:r>
          </w:p>
        </w:tc>
      </w:tr>
      <w:tr w:rsidR="0025641E" w:rsidRPr="00380BDF" w14:paraId="50D4B039" w14:textId="77777777" w:rsidTr="0066659D">
        <w:tc>
          <w:tcPr>
            <w:tcW w:w="2610" w:type="dxa"/>
            <w:shd w:val="clear" w:color="auto" w:fill="auto"/>
          </w:tcPr>
          <w:p w14:paraId="2ACC3668" w14:textId="5A30F994"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774FF0C5" w14:textId="6E869F03" w:rsidR="0025641E" w:rsidRPr="00380BDF" w:rsidRDefault="0025641E" w:rsidP="00ED6200">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sidR="00ED6200">
              <w:rPr>
                <w:rFonts w:ascii="Times New Roman" w:eastAsia="Times New Roman" w:hAnsi="Times New Roman"/>
                <w:sz w:val="20"/>
                <w:szCs w:val="20"/>
              </w:rPr>
              <w:t>CCO</w:t>
            </w:r>
            <w:r w:rsidRPr="00380BDF">
              <w:rPr>
                <w:rFonts w:ascii="Times New Roman" w:eastAsia="Times New Roman" w:hAnsi="Times New Roman"/>
                <w:sz w:val="20"/>
                <w:szCs w:val="20"/>
              </w:rPr>
              <w:t xml:space="preserve"> and Supervisor in form name</w:t>
            </w:r>
          </w:p>
        </w:tc>
      </w:tr>
      <w:tr w:rsidR="0025641E" w:rsidRPr="00380BDF" w14:paraId="1FECEB56" w14:textId="77777777" w:rsidTr="0066659D">
        <w:tc>
          <w:tcPr>
            <w:tcW w:w="2610" w:type="dxa"/>
            <w:shd w:val="clear" w:color="auto" w:fill="auto"/>
          </w:tcPr>
          <w:p w14:paraId="0A7961E3"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Verint-TQC</w:t>
            </w:r>
          </w:p>
        </w:tc>
        <w:tc>
          <w:tcPr>
            <w:tcW w:w="6306" w:type="dxa"/>
            <w:shd w:val="clear" w:color="auto" w:fill="auto"/>
          </w:tcPr>
          <w:p w14:paraId="6DACF982" w14:textId="77777777" w:rsidR="0025641E" w:rsidRPr="00380BDF" w:rsidRDefault="0025641E" w:rsidP="0066659D">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 scorecards with IQA in form name</w:t>
            </w:r>
          </w:p>
        </w:tc>
      </w:tr>
    </w:tbl>
    <w:p w14:paraId="5F0D0680" w14:textId="77777777" w:rsidR="0025641E" w:rsidRDefault="0025641E" w:rsidP="0025641E">
      <w:pPr>
        <w:ind w:left="1440"/>
      </w:pPr>
    </w:p>
    <w:p w14:paraId="11BF488D" w14:textId="77777777" w:rsidR="0025641E" w:rsidRPr="00AF54FF" w:rsidRDefault="0025641E" w:rsidP="0025641E">
      <w:pPr>
        <w:spacing w:before="120"/>
        <w:rPr>
          <w:b/>
        </w:rPr>
      </w:pPr>
      <w:r w:rsidRPr="00892143">
        <w:rPr>
          <w:b/>
        </w:rPr>
        <w:t>3.2.3.2</w:t>
      </w:r>
      <w:r w:rsidRPr="00AF54FF">
        <w:rPr>
          <w:b/>
        </w:rPr>
        <w:t>.6</w:t>
      </w:r>
      <w:r w:rsidRPr="00AF54FF">
        <w:rPr>
          <w:b/>
        </w:rPr>
        <w:tab/>
      </w:r>
      <w:r w:rsidRPr="00AF54FF">
        <w:rPr>
          <w:b/>
        </w:rPr>
        <w:tab/>
        <w:t>Program</w:t>
      </w:r>
    </w:p>
    <w:p w14:paraId="724EF9D9" w14:textId="77777777" w:rsidR="0025641E" w:rsidRDefault="0025641E" w:rsidP="0025641E">
      <w:pPr>
        <w:ind w:left="1440"/>
      </w:pPr>
      <w:r w:rsidRPr="00212CED">
        <w:t xml:space="preserve">The Program </w:t>
      </w:r>
      <w:r>
        <w:t xml:space="preserve">(Medicare or Marketplace) </w:t>
      </w:r>
      <w:r w:rsidRPr="00212CED">
        <w:t>shall be determined from the input f</w:t>
      </w:r>
      <w:r>
        <w:t>eed by the following:</w:t>
      </w:r>
    </w:p>
    <w:p w14:paraId="5AD3F59D" w14:textId="77777777" w:rsidR="0025641E" w:rsidRDefault="0025641E" w:rsidP="0025641E">
      <w:pPr>
        <w:ind w:left="1440"/>
      </w:pPr>
      <w:r>
        <w:tab/>
        <w:t>Yes = Marketplace</w:t>
      </w:r>
    </w:p>
    <w:p w14:paraId="10826493" w14:textId="77777777" w:rsidR="0025641E" w:rsidRDefault="0025641E" w:rsidP="0025641E">
      <w:pPr>
        <w:ind w:left="1440"/>
      </w:pPr>
      <w:r>
        <w:tab/>
        <w:t>No = Medicare</w:t>
      </w:r>
    </w:p>
    <w:p w14:paraId="75591B63" w14:textId="77777777" w:rsidR="0025641E" w:rsidRPr="00AF54FF" w:rsidRDefault="0025641E" w:rsidP="0025641E">
      <w:pPr>
        <w:spacing w:before="120"/>
        <w:rPr>
          <w:b/>
        </w:rPr>
      </w:pPr>
      <w:r w:rsidRPr="00892143">
        <w:rPr>
          <w:b/>
        </w:rPr>
        <w:t>3.2.3.2</w:t>
      </w:r>
      <w:r w:rsidRPr="00AF54FF">
        <w:rPr>
          <w:b/>
        </w:rPr>
        <w:t>.7</w:t>
      </w:r>
      <w:r w:rsidRPr="00AF54FF">
        <w:rPr>
          <w:b/>
        </w:rPr>
        <w:tab/>
      </w:r>
      <w:r w:rsidRPr="00AF54FF">
        <w:rPr>
          <w:b/>
        </w:rPr>
        <w:tab/>
        <w:t>Delivery Option</w:t>
      </w:r>
    </w:p>
    <w:p w14:paraId="767CA9CF" w14:textId="77777777" w:rsidR="0025641E" w:rsidRDefault="0025641E" w:rsidP="0025641E">
      <w:pPr>
        <w:ind w:left="1440"/>
      </w:pPr>
      <w:r w:rsidRPr="00212CED">
        <w:t>The Delivery Option shall be considered to be Indirect.</w:t>
      </w:r>
    </w:p>
    <w:p w14:paraId="278B6C5A" w14:textId="77777777" w:rsidR="0025641E" w:rsidRPr="00AF54FF" w:rsidRDefault="0025641E" w:rsidP="0025641E">
      <w:pPr>
        <w:spacing w:before="120"/>
        <w:rPr>
          <w:b/>
        </w:rPr>
      </w:pPr>
      <w:r w:rsidRPr="00892143">
        <w:rPr>
          <w:b/>
        </w:rPr>
        <w:t>3.2.3.2</w:t>
      </w:r>
      <w:r w:rsidRPr="00AF54FF">
        <w:rPr>
          <w:b/>
        </w:rPr>
        <w:t>.8</w:t>
      </w:r>
      <w:r w:rsidRPr="00AF54FF">
        <w:rPr>
          <w:b/>
        </w:rPr>
        <w:tab/>
      </w:r>
      <w:r w:rsidRPr="00AF54FF">
        <w:rPr>
          <w:b/>
        </w:rPr>
        <w:tab/>
        <w:t>Date of Coaching</w:t>
      </w:r>
    </w:p>
    <w:p w14:paraId="2AC87FCE" w14:textId="77777777" w:rsidR="0025641E" w:rsidRDefault="0025641E" w:rsidP="0025641E">
      <w:pPr>
        <w:ind w:left="1440"/>
      </w:pPr>
      <w:r w:rsidRPr="00212CED">
        <w:t xml:space="preserve">The date of coaching or event will be the </w:t>
      </w:r>
      <w:r>
        <w:t xml:space="preserve">Call </w:t>
      </w:r>
      <w:r w:rsidRPr="00212CED">
        <w:t>Date</w:t>
      </w:r>
      <w:r>
        <w:t>/Time</w:t>
      </w:r>
      <w:r w:rsidRPr="00212CED">
        <w:t xml:space="preserve"> from the input feed.</w:t>
      </w:r>
    </w:p>
    <w:p w14:paraId="68DBC3C5" w14:textId="77777777" w:rsidR="0025641E" w:rsidRPr="00AF54FF" w:rsidRDefault="0025641E" w:rsidP="0025641E">
      <w:pPr>
        <w:spacing w:before="120"/>
        <w:rPr>
          <w:b/>
        </w:rPr>
      </w:pPr>
      <w:r w:rsidRPr="00892143">
        <w:rPr>
          <w:b/>
        </w:rPr>
        <w:t>3.2.3.2</w:t>
      </w:r>
      <w:r w:rsidRPr="00AF54FF">
        <w:rPr>
          <w:b/>
        </w:rPr>
        <w:t>.9</w:t>
      </w:r>
      <w:r w:rsidRPr="00AF54FF">
        <w:rPr>
          <w:b/>
        </w:rPr>
        <w:tab/>
      </w:r>
      <w:r w:rsidRPr="00AF54FF">
        <w:rPr>
          <w:b/>
        </w:rPr>
        <w:tab/>
        <w:t>Coaching Reasons and Sub-Coaching Reasons</w:t>
      </w:r>
    </w:p>
    <w:p w14:paraId="51F256C6" w14:textId="77777777" w:rsidR="0025641E" w:rsidRDefault="0025641E" w:rsidP="0025641E">
      <w:pPr>
        <w:ind w:left="1440"/>
      </w:pPr>
      <w:r w:rsidRPr="00E401F4">
        <w:t xml:space="preserve">The coaching reasons, sub-coaching reasons, and opportunity/reinforcement shall be </w:t>
      </w:r>
      <w:r>
        <w:t xml:space="preserve">from the feed file </w:t>
      </w:r>
      <w:r w:rsidRPr="00E401F4">
        <w:t>as follows:</w:t>
      </w:r>
    </w:p>
    <w:p w14:paraId="58F7CD95" w14:textId="77777777" w:rsidR="0025641E" w:rsidRDefault="0025641E" w:rsidP="0025641E">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25641E" w:rsidRPr="002A4C6B" w14:paraId="4FBDFB12" w14:textId="77777777" w:rsidTr="0066659D">
        <w:trPr>
          <w:cantSplit/>
          <w:trHeight w:val="300"/>
        </w:trPr>
        <w:tc>
          <w:tcPr>
            <w:tcW w:w="1170" w:type="dxa"/>
            <w:shd w:val="clear" w:color="auto" w:fill="000000"/>
            <w:vAlign w:val="center"/>
          </w:tcPr>
          <w:p w14:paraId="3596BD4C" w14:textId="77777777" w:rsidR="0025641E" w:rsidRPr="00380BDF" w:rsidRDefault="0025641E" w:rsidP="0066659D">
            <w:pPr>
              <w:jc w:val="center"/>
              <w:rPr>
                <w:b/>
                <w:color w:val="FFFFFF"/>
              </w:rPr>
            </w:pPr>
            <w:r>
              <w:rPr>
                <w:b/>
                <w:color w:val="FFFFFF"/>
              </w:rPr>
              <w:t>Forms</w:t>
            </w:r>
          </w:p>
        </w:tc>
        <w:tc>
          <w:tcPr>
            <w:tcW w:w="1710" w:type="dxa"/>
            <w:shd w:val="clear" w:color="auto" w:fill="000000"/>
            <w:vAlign w:val="center"/>
            <w:hideMark/>
          </w:tcPr>
          <w:p w14:paraId="72E8E339" w14:textId="77777777" w:rsidR="0025641E" w:rsidRPr="00380BDF" w:rsidRDefault="0025641E" w:rsidP="0066659D">
            <w:pPr>
              <w:jc w:val="center"/>
              <w:rPr>
                <w:b/>
                <w:color w:val="FFFFFF"/>
              </w:rPr>
            </w:pPr>
            <w:r w:rsidRPr="00380BDF">
              <w:rPr>
                <w:b/>
                <w:color w:val="FFFFFF"/>
              </w:rPr>
              <w:t>Coaching Reason</w:t>
            </w:r>
          </w:p>
        </w:tc>
        <w:tc>
          <w:tcPr>
            <w:tcW w:w="2880" w:type="dxa"/>
            <w:shd w:val="clear" w:color="auto" w:fill="000000"/>
            <w:noWrap/>
            <w:vAlign w:val="center"/>
            <w:hideMark/>
          </w:tcPr>
          <w:p w14:paraId="6B620102" w14:textId="77777777" w:rsidR="0025641E" w:rsidRPr="00380BDF" w:rsidRDefault="0025641E" w:rsidP="0066659D">
            <w:pPr>
              <w:jc w:val="center"/>
              <w:rPr>
                <w:b/>
                <w:color w:val="FFFFFF"/>
              </w:rPr>
            </w:pPr>
            <w:r w:rsidRPr="00380BDF">
              <w:rPr>
                <w:b/>
                <w:color w:val="FFFFFF"/>
              </w:rPr>
              <w:t>Opportunity/Reinforcement</w:t>
            </w:r>
          </w:p>
        </w:tc>
        <w:tc>
          <w:tcPr>
            <w:tcW w:w="4068" w:type="dxa"/>
            <w:shd w:val="clear" w:color="auto" w:fill="000000"/>
            <w:noWrap/>
            <w:vAlign w:val="center"/>
            <w:hideMark/>
          </w:tcPr>
          <w:p w14:paraId="29CD9AF2" w14:textId="77777777" w:rsidR="0025641E" w:rsidRPr="00380BDF" w:rsidRDefault="0025641E" w:rsidP="0066659D">
            <w:pPr>
              <w:jc w:val="center"/>
              <w:rPr>
                <w:b/>
                <w:color w:val="FFFFFF"/>
              </w:rPr>
            </w:pPr>
            <w:r w:rsidRPr="00380BDF">
              <w:rPr>
                <w:b/>
                <w:color w:val="FFFFFF"/>
              </w:rPr>
              <w:t>Coaching Sub-Reason</w:t>
            </w:r>
          </w:p>
        </w:tc>
      </w:tr>
      <w:tr w:rsidR="0025641E" w:rsidRPr="002A4C6B" w14:paraId="2B15379D" w14:textId="77777777" w:rsidTr="0066659D">
        <w:trPr>
          <w:cantSplit/>
          <w:trHeight w:val="300"/>
        </w:trPr>
        <w:tc>
          <w:tcPr>
            <w:tcW w:w="1170" w:type="dxa"/>
            <w:vAlign w:val="center"/>
          </w:tcPr>
          <w:p w14:paraId="4655D47B" w14:textId="77777777" w:rsidR="0025641E" w:rsidRPr="00E401F4" w:rsidRDefault="0025641E" w:rsidP="0066659D">
            <w:pPr>
              <w:rPr>
                <w:color w:val="000000"/>
              </w:rPr>
            </w:pPr>
            <w:r>
              <w:rPr>
                <w:color w:val="000000"/>
              </w:rPr>
              <w:t xml:space="preserve">Non-ATA </w:t>
            </w:r>
          </w:p>
        </w:tc>
        <w:tc>
          <w:tcPr>
            <w:tcW w:w="1710" w:type="dxa"/>
            <w:shd w:val="clear" w:color="auto" w:fill="auto"/>
            <w:vAlign w:val="center"/>
            <w:hideMark/>
          </w:tcPr>
          <w:p w14:paraId="65C53E95" w14:textId="77777777" w:rsidR="0025641E" w:rsidRPr="002A4C6B" w:rsidRDefault="0025641E" w:rsidP="0066659D">
            <w:pPr>
              <w:rPr>
                <w:color w:val="000000"/>
              </w:rPr>
            </w:pPr>
            <w:r w:rsidRPr="00E401F4">
              <w:rPr>
                <w:color w:val="000000"/>
              </w:rPr>
              <w:t>Quality</w:t>
            </w:r>
          </w:p>
        </w:tc>
        <w:tc>
          <w:tcPr>
            <w:tcW w:w="2880" w:type="dxa"/>
            <w:shd w:val="clear" w:color="auto" w:fill="auto"/>
            <w:noWrap/>
            <w:vAlign w:val="center"/>
            <w:hideMark/>
          </w:tcPr>
          <w:p w14:paraId="5AFEDA68" w14:textId="77777777" w:rsidR="0025641E" w:rsidRPr="00E401F4" w:rsidRDefault="0025641E" w:rsidP="0066659D">
            <w:pPr>
              <w:rPr>
                <w:color w:val="000000"/>
              </w:rPr>
            </w:pPr>
            <w:r w:rsidRPr="00E401F4">
              <w:rPr>
                <w:color w:val="000000"/>
              </w:rPr>
              <w:t>Did not meet goal</w:t>
            </w:r>
          </w:p>
          <w:p w14:paraId="7E0DA06B" w14:textId="77777777" w:rsidR="0025641E" w:rsidRPr="002A4C6B" w:rsidRDefault="0025641E" w:rsidP="0066659D">
            <w:pPr>
              <w:rPr>
                <w:color w:val="000000"/>
              </w:rPr>
            </w:pPr>
            <w:r w:rsidRPr="00E401F4">
              <w:rPr>
                <w:color w:val="000000"/>
              </w:rPr>
              <w:t>Met goal</w:t>
            </w:r>
          </w:p>
        </w:tc>
        <w:tc>
          <w:tcPr>
            <w:tcW w:w="4068" w:type="dxa"/>
            <w:shd w:val="clear" w:color="auto" w:fill="auto"/>
            <w:noWrap/>
            <w:vAlign w:val="center"/>
            <w:hideMark/>
          </w:tcPr>
          <w:p w14:paraId="6BD02480" w14:textId="77777777" w:rsidR="0025641E" w:rsidRPr="002A4C6B" w:rsidRDefault="0025641E" w:rsidP="0066659D">
            <w:pPr>
              <w:rPr>
                <w:color w:val="000000"/>
              </w:rPr>
            </w:pPr>
            <w:r w:rsidRPr="00E401F4">
              <w:rPr>
                <w:color w:val="000000"/>
              </w:rPr>
              <w:t>Other: Specify reason under coaching details.</w:t>
            </w:r>
          </w:p>
        </w:tc>
      </w:tr>
      <w:tr w:rsidR="0025641E" w:rsidRPr="002A4C6B" w14:paraId="12E10EDD" w14:textId="77777777" w:rsidTr="0066659D">
        <w:trPr>
          <w:cantSplit/>
          <w:trHeight w:val="300"/>
        </w:trPr>
        <w:tc>
          <w:tcPr>
            <w:tcW w:w="1170" w:type="dxa"/>
            <w:vAlign w:val="center"/>
          </w:tcPr>
          <w:p w14:paraId="68035847" w14:textId="77777777" w:rsidR="0025641E" w:rsidRPr="00E401F4" w:rsidRDefault="0025641E" w:rsidP="0066659D">
            <w:pPr>
              <w:rPr>
                <w:color w:val="000000"/>
              </w:rPr>
            </w:pPr>
            <w:r>
              <w:rPr>
                <w:color w:val="000000"/>
              </w:rPr>
              <w:t>ATA</w:t>
            </w:r>
          </w:p>
        </w:tc>
        <w:tc>
          <w:tcPr>
            <w:tcW w:w="1710" w:type="dxa"/>
            <w:shd w:val="clear" w:color="auto" w:fill="auto"/>
            <w:vAlign w:val="center"/>
          </w:tcPr>
          <w:p w14:paraId="635E7841" w14:textId="77777777" w:rsidR="0025641E" w:rsidRPr="00E401F4" w:rsidRDefault="0025641E" w:rsidP="0066659D">
            <w:pPr>
              <w:rPr>
                <w:color w:val="000000"/>
              </w:rPr>
            </w:pPr>
            <w:r>
              <w:rPr>
                <w:color w:val="000000"/>
              </w:rPr>
              <w:t>ATA Alignment</w:t>
            </w:r>
          </w:p>
        </w:tc>
        <w:tc>
          <w:tcPr>
            <w:tcW w:w="2880" w:type="dxa"/>
            <w:shd w:val="clear" w:color="auto" w:fill="auto"/>
            <w:noWrap/>
            <w:vAlign w:val="center"/>
          </w:tcPr>
          <w:p w14:paraId="3A3834FF" w14:textId="77777777" w:rsidR="0025641E" w:rsidRPr="00E401F4" w:rsidRDefault="0025641E" w:rsidP="0066659D">
            <w:pPr>
              <w:rPr>
                <w:color w:val="000000"/>
              </w:rPr>
            </w:pPr>
            <w:r>
              <w:rPr>
                <w:color w:val="000000"/>
              </w:rPr>
              <w:t>Met goal</w:t>
            </w:r>
          </w:p>
        </w:tc>
        <w:tc>
          <w:tcPr>
            <w:tcW w:w="4068" w:type="dxa"/>
            <w:shd w:val="clear" w:color="auto" w:fill="auto"/>
            <w:noWrap/>
            <w:vAlign w:val="center"/>
          </w:tcPr>
          <w:p w14:paraId="1955FD3F" w14:textId="77777777" w:rsidR="0025641E" w:rsidRPr="00E401F4" w:rsidRDefault="0025641E" w:rsidP="0066659D">
            <w:pPr>
              <w:rPr>
                <w:color w:val="000000"/>
              </w:rPr>
            </w:pPr>
            <w:r w:rsidRPr="00E401F4">
              <w:rPr>
                <w:color w:val="000000"/>
              </w:rPr>
              <w:t>Other: Specify reason under coaching details.</w:t>
            </w:r>
          </w:p>
        </w:tc>
      </w:tr>
    </w:tbl>
    <w:p w14:paraId="5F03F7DE" w14:textId="77777777" w:rsidR="0025641E" w:rsidRDefault="0025641E" w:rsidP="0025641E">
      <w:pPr>
        <w:ind w:left="1440"/>
      </w:pPr>
    </w:p>
    <w:p w14:paraId="3648F9B5" w14:textId="77777777" w:rsidR="0025641E" w:rsidRPr="00AF54FF" w:rsidRDefault="0025641E" w:rsidP="0025641E">
      <w:pPr>
        <w:spacing w:before="120"/>
        <w:rPr>
          <w:b/>
        </w:rPr>
      </w:pPr>
      <w:r w:rsidRPr="00892143">
        <w:rPr>
          <w:b/>
        </w:rPr>
        <w:lastRenderedPageBreak/>
        <w:t>3.2.3.2</w:t>
      </w:r>
      <w:r w:rsidRPr="00AF54FF">
        <w:rPr>
          <w:b/>
        </w:rPr>
        <w:t>.10</w:t>
      </w:r>
      <w:r w:rsidRPr="00AF54FF">
        <w:rPr>
          <w:b/>
        </w:rPr>
        <w:tab/>
        <w:t>Report Details</w:t>
      </w:r>
      <w:r w:rsidRPr="00AF54FF">
        <w:rPr>
          <w:b/>
        </w:rPr>
        <w:tab/>
      </w:r>
    </w:p>
    <w:p w14:paraId="28A06A79" w14:textId="77777777" w:rsidR="0025641E" w:rsidRDefault="0025641E" w:rsidP="0025641E">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D217601" w14:textId="77777777" w:rsidR="0025641E" w:rsidRPr="00AF54FF" w:rsidRDefault="0025641E" w:rsidP="0025641E">
      <w:pPr>
        <w:spacing w:before="120"/>
        <w:rPr>
          <w:b/>
        </w:rPr>
      </w:pPr>
      <w:r w:rsidRPr="00892143">
        <w:rPr>
          <w:b/>
        </w:rPr>
        <w:t>3.2.3.2</w:t>
      </w:r>
      <w:r w:rsidRPr="00AF54FF">
        <w:rPr>
          <w:b/>
        </w:rPr>
        <w:t>.11</w:t>
      </w:r>
      <w:r w:rsidRPr="00AF54FF">
        <w:rPr>
          <w:b/>
        </w:rPr>
        <w:tab/>
        <w:t>eCoaching Log Status</w:t>
      </w:r>
    </w:p>
    <w:p w14:paraId="77B8DA3A" w14:textId="77777777" w:rsidR="0025641E" w:rsidRDefault="0025641E" w:rsidP="0025641E">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0998E96C" w14:textId="79B10F91" w:rsidR="0025641E" w:rsidRDefault="0025641E" w:rsidP="0025641E">
      <w:pPr>
        <w:ind w:left="1440"/>
      </w:pPr>
      <w:r>
        <w:tab/>
        <w:t>Pending Acknowledgement when coaching log is Met goal</w:t>
      </w:r>
      <w:r w:rsidR="00AA380F">
        <w:t xml:space="preserve"> and active status is Active</w:t>
      </w:r>
    </w:p>
    <w:p w14:paraId="4A3F7B92" w14:textId="5342A8BF" w:rsidR="0025641E" w:rsidRDefault="0025641E" w:rsidP="00AA380F">
      <w:pPr>
        <w:ind w:left="2160"/>
      </w:pPr>
      <w:r>
        <w:t>Pending Supervisor Review when coaching log is Did not meet goal and not CSE</w:t>
      </w:r>
      <w:r w:rsidR="00AA380F">
        <w:t xml:space="preserve"> and active status is Active</w:t>
      </w:r>
    </w:p>
    <w:p w14:paraId="007477BE" w14:textId="4A730E67" w:rsidR="0025641E" w:rsidRDefault="0025641E" w:rsidP="00AA380F">
      <w:pPr>
        <w:ind w:left="2160"/>
      </w:pPr>
      <w:r>
        <w:t>Pending Manager Review when coaching log is Did not meet goal and CSE</w:t>
      </w:r>
      <w:r w:rsidR="00AA380F">
        <w:t xml:space="preserve"> and active status is Active</w:t>
      </w:r>
    </w:p>
    <w:p w14:paraId="4D28D997" w14:textId="2308F204" w:rsidR="00AA380F" w:rsidRDefault="00AA380F" w:rsidP="00A22910">
      <w:pPr>
        <w:ind w:left="2160"/>
      </w:pPr>
      <w:r>
        <w:t>Inactive when coaching log active status is Inactive</w:t>
      </w:r>
      <w:r w:rsidR="00A22910">
        <w:t xml:space="preserve"> (note: only for existing coaching logs with matching evaluation id)</w:t>
      </w:r>
    </w:p>
    <w:p w14:paraId="0F22767D" w14:textId="77777777" w:rsidR="0025641E" w:rsidRPr="00AF54FF" w:rsidRDefault="0025641E" w:rsidP="0025641E">
      <w:pPr>
        <w:spacing w:before="120"/>
        <w:rPr>
          <w:b/>
        </w:rPr>
      </w:pPr>
      <w:r w:rsidRPr="00892143">
        <w:rPr>
          <w:b/>
        </w:rPr>
        <w:t>3.2.3.2</w:t>
      </w:r>
      <w:r w:rsidRPr="00AF54FF">
        <w:rPr>
          <w:b/>
        </w:rPr>
        <w:t>.12</w:t>
      </w:r>
      <w:r w:rsidRPr="00AF54FF">
        <w:rPr>
          <w:b/>
        </w:rPr>
        <w:tab/>
        <w:t>Reviewer</w:t>
      </w:r>
    </w:p>
    <w:p w14:paraId="3828514F" w14:textId="77777777" w:rsidR="0025641E" w:rsidRDefault="0025641E" w:rsidP="0025641E">
      <w:pPr>
        <w:ind w:left="1440"/>
      </w:pPr>
      <w:r w:rsidRPr="00CE045D">
        <w:t>The current employee hierarchy will be used to determine the employee’s supervisor and manager.</w:t>
      </w:r>
    </w:p>
    <w:p w14:paraId="7DC41601" w14:textId="77777777" w:rsidR="0025641E" w:rsidRDefault="0025641E" w:rsidP="0025641E">
      <w:pPr>
        <w:ind w:left="720" w:firstLine="720"/>
      </w:pPr>
    </w:p>
    <w:p w14:paraId="668D25D6" w14:textId="77777777" w:rsidR="0025641E" w:rsidRPr="001E2ED2" w:rsidRDefault="0025641E" w:rsidP="0025641E">
      <w:pPr>
        <w:pStyle w:val="Heading4"/>
        <w:spacing w:before="120" w:after="120"/>
        <w:rPr>
          <w:rFonts w:ascii="Arial" w:hAnsi="Arial"/>
          <w:b/>
          <w:bCs/>
          <w:sz w:val="22"/>
          <w:szCs w:val="22"/>
          <w:u w:val="none"/>
        </w:rPr>
      </w:pPr>
      <w:bookmarkStart w:id="172" w:name="_Toc495311752"/>
      <w:bookmarkStart w:id="173" w:name="_Toc171463"/>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3</w:t>
      </w:r>
      <w:r w:rsidRPr="001E2ED2">
        <w:rPr>
          <w:rFonts w:ascii="Arial" w:hAnsi="Arial"/>
          <w:b/>
          <w:bCs/>
          <w:sz w:val="22"/>
          <w:szCs w:val="22"/>
          <w:u w:val="none"/>
        </w:rPr>
        <w:tab/>
      </w:r>
      <w:r>
        <w:rPr>
          <w:rFonts w:ascii="Arial" w:hAnsi="Arial"/>
          <w:b/>
          <w:bCs/>
          <w:sz w:val="22"/>
          <w:szCs w:val="22"/>
          <w:u w:val="none"/>
        </w:rPr>
        <w:t>Electronic Timekeeping System</w:t>
      </w:r>
      <w:bookmarkEnd w:id="172"/>
      <w:bookmarkEnd w:id="173"/>
    </w:p>
    <w:p w14:paraId="4FF17E26" w14:textId="77777777" w:rsidR="0025641E" w:rsidRPr="008E2828" w:rsidRDefault="0025641E" w:rsidP="0025641E">
      <w:pPr>
        <w:ind w:left="720"/>
      </w:pPr>
      <w:r>
        <w:t>Electronic Timekeeping System Data Feed allows for the creation of eCoaching logs for Employees and Supervisors who committed a timekeeping infraction such as using an incorrect charge code.  Also, for Supervisors who committed a timekeeping infraction such as approving a time card of a direct report which contained a timekeeping infraction.</w:t>
      </w:r>
    </w:p>
    <w:p w14:paraId="7E8157DC" w14:textId="77777777" w:rsidR="0025641E" w:rsidRPr="00AF54FF" w:rsidRDefault="0025641E" w:rsidP="0025641E">
      <w:pPr>
        <w:spacing w:before="120"/>
        <w:rPr>
          <w:b/>
        </w:rPr>
      </w:pPr>
      <w:r w:rsidRPr="00892143">
        <w:rPr>
          <w:b/>
        </w:rPr>
        <w:t>3.2.3.3</w:t>
      </w:r>
      <w:r w:rsidRPr="00AF54FF">
        <w:rPr>
          <w:b/>
        </w:rPr>
        <w:t>.1</w:t>
      </w:r>
      <w:r w:rsidRPr="00AF54FF">
        <w:rPr>
          <w:b/>
        </w:rPr>
        <w:tab/>
      </w:r>
      <w:r w:rsidRPr="00AF54FF">
        <w:rPr>
          <w:b/>
        </w:rPr>
        <w:tab/>
        <w:t>ETS Reports</w:t>
      </w:r>
    </w:p>
    <w:p w14:paraId="43148DE1" w14:textId="77777777" w:rsidR="0025641E" w:rsidRDefault="0025641E" w:rsidP="0025641E">
      <w:pPr>
        <w:ind w:left="720" w:firstLine="720"/>
      </w:pPr>
      <w:r w:rsidRPr="00166548">
        <w:t xml:space="preserve">The </w:t>
      </w:r>
      <w:r>
        <w:t xml:space="preserve">ETS </w:t>
      </w:r>
      <w:r w:rsidRPr="00166548">
        <w:t>eCoaching Log</w:t>
      </w:r>
      <w:r>
        <w:t>s</w:t>
      </w:r>
      <w:r w:rsidRPr="00166548">
        <w:t xml:space="preserve"> will be initiated in </w:t>
      </w:r>
      <w:r>
        <w:t xml:space="preserve">either </w:t>
      </w:r>
      <w:r w:rsidRPr="00166548">
        <w:t>the CSR module</w:t>
      </w:r>
      <w:r>
        <w:t xml:space="preserve"> or the Supervisor module</w:t>
      </w:r>
      <w:r w:rsidRPr="00166548">
        <w:t>.</w:t>
      </w:r>
    </w:p>
    <w:p w14:paraId="0693CD6E" w14:textId="77777777" w:rsidR="0025641E" w:rsidRPr="00AF54FF" w:rsidRDefault="0025641E" w:rsidP="0025641E">
      <w:pPr>
        <w:spacing w:before="120"/>
        <w:rPr>
          <w:b/>
        </w:rPr>
      </w:pPr>
      <w:r w:rsidRPr="00892143">
        <w:rPr>
          <w:b/>
        </w:rPr>
        <w:t>3.2.3.3</w:t>
      </w:r>
      <w:r w:rsidRPr="00AF54FF">
        <w:rPr>
          <w:b/>
        </w:rPr>
        <w:t>.1.1</w:t>
      </w:r>
      <w:r w:rsidRPr="00AF54FF">
        <w:rPr>
          <w:b/>
        </w:rPr>
        <w:tab/>
        <w:t>ETS Reports for CSRs</w:t>
      </w:r>
    </w:p>
    <w:p w14:paraId="6F3C9C85" w14:textId="77777777" w:rsidR="0025641E" w:rsidRDefault="0025641E" w:rsidP="0025641E">
      <w:pPr>
        <w:ind w:left="720" w:firstLine="720"/>
      </w:pPr>
      <w:r>
        <w:t>The following reports will be generated by Time Card Administrators for CSRs in the CSR module:</w:t>
      </w:r>
    </w:p>
    <w:p w14:paraId="034D96ED"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EFF9F5B" w14:textId="77777777" w:rsidTr="0066659D">
        <w:tc>
          <w:tcPr>
            <w:tcW w:w="2340" w:type="dxa"/>
            <w:shd w:val="clear" w:color="auto" w:fill="000000"/>
            <w:vAlign w:val="center"/>
          </w:tcPr>
          <w:p w14:paraId="52A3B845"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6DE1156B"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781578D8" w14:textId="77777777" w:rsidTr="0066659D">
        <w:tc>
          <w:tcPr>
            <w:tcW w:w="2340" w:type="dxa"/>
            <w:shd w:val="clear" w:color="auto" w:fill="auto"/>
          </w:tcPr>
          <w:p w14:paraId="5F915F11" w14:textId="77777777" w:rsidR="0025641E" w:rsidRPr="00B93B2B" w:rsidRDefault="0025641E" w:rsidP="0066659D">
            <w:r w:rsidRPr="00B93B2B">
              <w:t>HNC</w:t>
            </w:r>
          </w:p>
        </w:tc>
        <w:tc>
          <w:tcPr>
            <w:tcW w:w="6300" w:type="dxa"/>
            <w:shd w:val="clear" w:color="auto" w:fill="auto"/>
          </w:tcPr>
          <w:p w14:paraId="66F8F680" w14:textId="77777777" w:rsidR="0025641E" w:rsidRPr="00B93B2B" w:rsidRDefault="0025641E" w:rsidP="0066659D">
            <w:r w:rsidRPr="00B93B2B">
              <w:t>High Number of Changes</w:t>
            </w:r>
          </w:p>
        </w:tc>
      </w:tr>
      <w:tr w:rsidR="0025641E" w:rsidRPr="00166548" w14:paraId="02E57555" w14:textId="77777777" w:rsidTr="0066659D">
        <w:tc>
          <w:tcPr>
            <w:tcW w:w="2340" w:type="dxa"/>
            <w:shd w:val="clear" w:color="auto" w:fill="auto"/>
          </w:tcPr>
          <w:p w14:paraId="6AC9E955" w14:textId="77777777" w:rsidR="0025641E" w:rsidRPr="00B93B2B" w:rsidRDefault="0025641E" w:rsidP="0066659D">
            <w:r w:rsidRPr="00B93B2B">
              <w:t>ICC</w:t>
            </w:r>
          </w:p>
        </w:tc>
        <w:tc>
          <w:tcPr>
            <w:tcW w:w="6300" w:type="dxa"/>
            <w:shd w:val="clear" w:color="auto" w:fill="auto"/>
          </w:tcPr>
          <w:p w14:paraId="5F094D40" w14:textId="77777777" w:rsidR="0025641E" w:rsidRDefault="0025641E" w:rsidP="0066659D">
            <w:r w:rsidRPr="00B93B2B">
              <w:t xml:space="preserve">Incorrect Change Categories </w:t>
            </w:r>
          </w:p>
        </w:tc>
      </w:tr>
    </w:tbl>
    <w:p w14:paraId="37D2F2A1" w14:textId="77777777" w:rsidR="0025641E" w:rsidRDefault="0025641E" w:rsidP="0025641E">
      <w:pPr>
        <w:ind w:left="1440" w:firstLine="720"/>
      </w:pPr>
    </w:p>
    <w:p w14:paraId="32B2DF89" w14:textId="77777777" w:rsidR="0025641E" w:rsidRPr="00AF54FF" w:rsidRDefault="0025641E" w:rsidP="0025641E">
      <w:pPr>
        <w:spacing w:before="120"/>
        <w:rPr>
          <w:b/>
        </w:rPr>
      </w:pPr>
      <w:r w:rsidRPr="00892143">
        <w:rPr>
          <w:b/>
        </w:rPr>
        <w:t>3.2.3.3</w:t>
      </w:r>
      <w:r w:rsidRPr="00AF54FF">
        <w:rPr>
          <w:b/>
        </w:rPr>
        <w:t>.1.</w:t>
      </w:r>
      <w:r>
        <w:rPr>
          <w:b/>
        </w:rPr>
        <w:t>2</w:t>
      </w:r>
      <w:r w:rsidRPr="00AF54FF">
        <w:rPr>
          <w:b/>
        </w:rPr>
        <w:tab/>
        <w:t>ETS Reports for CSRs</w:t>
      </w:r>
      <w:r>
        <w:rPr>
          <w:b/>
        </w:rPr>
        <w:t xml:space="preserve"> and Supervisor </w:t>
      </w:r>
    </w:p>
    <w:p w14:paraId="13365B78" w14:textId="77777777" w:rsidR="0025641E" w:rsidRDefault="0025641E" w:rsidP="0025641E">
      <w:pPr>
        <w:ind w:left="1440"/>
      </w:pPr>
      <w:r>
        <w:t>The following reports will be generated by Time Card Administrators for CSRs in the CSR module and supervisors in the supervisor module:</w:t>
      </w:r>
    </w:p>
    <w:p w14:paraId="275FD620"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10930B" w14:textId="77777777" w:rsidTr="0066659D">
        <w:tc>
          <w:tcPr>
            <w:tcW w:w="2340" w:type="dxa"/>
            <w:shd w:val="clear" w:color="auto" w:fill="000000"/>
            <w:vAlign w:val="center"/>
          </w:tcPr>
          <w:p w14:paraId="22A640B3"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F0CD9E8"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3AFA2996" w14:textId="77777777" w:rsidTr="0066659D">
        <w:tc>
          <w:tcPr>
            <w:tcW w:w="2340" w:type="dxa"/>
            <w:shd w:val="clear" w:color="auto" w:fill="auto"/>
            <w:vAlign w:val="bottom"/>
          </w:tcPr>
          <w:p w14:paraId="15E5C6D8" w14:textId="77777777" w:rsidR="0025641E" w:rsidRPr="00B17067" w:rsidRDefault="0025641E" w:rsidP="0066659D">
            <w:pPr>
              <w:rPr>
                <w:rFonts w:eastAsia="Calibri"/>
              </w:rPr>
            </w:pPr>
            <w:r>
              <w:rPr>
                <w:rFonts w:eastAsia="Calibri"/>
                <w:color w:val="000000"/>
              </w:rPr>
              <w:t>EA</w:t>
            </w:r>
          </w:p>
        </w:tc>
        <w:tc>
          <w:tcPr>
            <w:tcW w:w="6300" w:type="dxa"/>
            <w:shd w:val="clear" w:color="auto" w:fill="auto"/>
            <w:vAlign w:val="center"/>
          </w:tcPr>
          <w:p w14:paraId="2B0A08A3" w14:textId="77777777" w:rsidR="0025641E" w:rsidRPr="00B17067" w:rsidRDefault="0025641E" w:rsidP="0066659D">
            <w:pPr>
              <w:rPr>
                <w:rFonts w:eastAsia="Calibri"/>
              </w:rPr>
            </w:pPr>
            <w:r>
              <w:t>Excused Absence</w:t>
            </w:r>
          </w:p>
        </w:tc>
      </w:tr>
      <w:tr w:rsidR="0025641E" w:rsidRPr="00166548" w14:paraId="719A3812" w14:textId="77777777" w:rsidTr="0066659D">
        <w:tc>
          <w:tcPr>
            <w:tcW w:w="2340" w:type="dxa"/>
            <w:shd w:val="clear" w:color="auto" w:fill="auto"/>
            <w:vAlign w:val="bottom"/>
          </w:tcPr>
          <w:p w14:paraId="2A1A2733" w14:textId="77777777" w:rsidR="0025641E" w:rsidRPr="00B17067" w:rsidRDefault="0025641E" w:rsidP="0066659D">
            <w:pPr>
              <w:rPr>
                <w:rFonts w:eastAsia="Calibri"/>
                <w:color w:val="000000"/>
              </w:rPr>
            </w:pPr>
            <w:r>
              <w:rPr>
                <w:rFonts w:eastAsia="Calibri"/>
                <w:color w:val="000000"/>
              </w:rPr>
              <w:t>HOL</w:t>
            </w:r>
          </w:p>
        </w:tc>
        <w:tc>
          <w:tcPr>
            <w:tcW w:w="6300" w:type="dxa"/>
            <w:shd w:val="clear" w:color="auto" w:fill="auto"/>
            <w:vAlign w:val="center"/>
          </w:tcPr>
          <w:p w14:paraId="485EA2D9" w14:textId="77777777" w:rsidR="0025641E" w:rsidRPr="00B17067" w:rsidRDefault="0025641E" w:rsidP="0066659D">
            <w:pPr>
              <w:rPr>
                <w:rFonts w:eastAsia="Calibri"/>
                <w:color w:val="000000"/>
              </w:rPr>
            </w:pPr>
            <w:r>
              <w:t>Incorrect Holiday</w:t>
            </w:r>
          </w:p>
        </w:tc>
      </w:tr>
      <w:tr w:rsidR="0025641E" w:rsidRPr="00166548" w14:paraId="35DDF514" w14:textId="77777777" w:rsidTr="0066659D">
        <w:tc>
          <w:tcPr>
            <w:tcW w:w="2340" w:type="dxa"/>
            <w:shd w:val="clear" w:color="auto" w:fill="auto"/>
            <w:vAlign w:val="bottom"/>
          </w:tcPr>
          <w:p w14:paraId="4465F131" w14:textId="77777777" w:rsidR="0025641E" w:rsidRDefault="0025641E" w:rsidP="0066659D">
            <w:pPr>
              <w:rPr>
                <w:rFonts w:eastAsia="Calibri"/>
                <w:color w:val="000000"/>
              </w:rPr>
            </w:pPr>
            <w:r>
              <w:rPr>
                <w:rFonts w:eastAsia="Calibri"/>
                <w:color w:val="000000"/>
              </w:rPr>
              <w:t>ITD</w:t>
            </w:r>
          </w:p>
        </w:tc>
        <w:tc>
          <w:tcPr>
            <w:tcW w:w="6300" w:type="dxa"/>
            <w:shd w:val="clear" w:color="auto" w:fill="auto"/>
            <w:vAlign w:val="center"/>
          </w:tcPr>
          <w:p w14:paraId="15E2B8F3" w14:textId="77777777" w:rsidR="0025641E" w:rsidRDefault="0025641E" w:rsidP="0066659D">
            <w:r>
              <w:t>Invalid Timecodes Direct</w:t>
            </w:r>
          </w:p>
        </w:tc>
      </w:tr>
      <w:tr w:rsidR="0025641E" w:rsidRPr="00166548" w14:paraId="47E5FE8B" w14:textId="77777777" w:rsidTr="0066659D">
        <w:tc>
          <w:tcPr>
            <w:tcW w:w="2340" w:type="dxa"/>
            <w:shd w:val="clear" w:color="auto" w:fill="auto"/>
            <w:vAlign w:val="bottom"/>
          </w:tcPr>
          <w:p w14:paraId="1F0FDFF4" w14:textId="77777777" w:rsidR="0025641E" w:rsidRDefault="0025641E" w:rsidP="0066659D">
            <w:pPr>
              <w:rPr>
                <w:rFonts w:eastAsia="Calibri"/>
                <w:color w:val="000000"/>
              </w:rPr>
            </w:pPr>
            <w:r>
              <w:rPr>
                <w:rFonts w:eastAsia="Calibri"/>
                <w:color w:val="000000"/>
              </w:rPr>
              <w:t>ITI</w:t>
            </w:r>
          </w:p>
        </w:tc>
        <w:tc>
          <w:tcPr>
            <w:tcW w:w="6300" w:type="dxa"/>
            <w:shd w:val="clear" w:color="auto" w:fill="auto"/>
            <w:vAlign w:val="center"/>
          </w:tcPr>
          <w:p w14:paraId="3F0F4565" w14:textId="77777777" w:rsidR="0025641E" w:rsidRDefault="0025641E" w:rsidP="0066659D">
            <w:r>
              <w:t>Invalid Timecodes Indirect</w:t>
            </w:r>
          </w:p>
        </w:tc>
      </w:tr>
      <w:tr w:rsidR="0025641E" w:rsidRPr="00166548" w14:paraId="6BB716B3" w14:textId="77777777" w:rsidTr="0066659D">
        <w:tc>
          <w:tcPr>
            <w:tcW w:w="2340" w:type="dxa"/>
            <w:shd w:val="clear" w:color="auto" w:fill="auto"/>
            <w:vAlign w:val="bottom"/>
          </w:tcPr>
          <w:p w14:paraId="5D6305F1" w14:textId="77777777" w:rsidR="0025641E" w:rsidRDefault="0025641E" w:rsidP="0066659D">
            <w:pPr>
              <w:rPr>
                <w:rFonts w:eastAsia="Calibri"/>
                <w:color w:val="000000"/>
              </w:rPr>
            </w:pPr>
            <w:r>
              <w:rPr>
                <w:rFonts w:eastAsia="Calibri"/>
                <w:color w:val="000000"/>
              </w:rPr>
              <w:t>FHW</w:t>
            </w:r>
          </w:p>
        </w:tc>
        <w:tc>
          <w:tcPr>
            <w:tcW w:w="6300" w:type="dxa"/>
            <w:shd w:val="clear" w:color="auto" w:fill="auto"/>
            <w:vAlign w:val="center"/>
          </w:tcPr>
          <w:p w14:paraId="3AE7DA86" w14:textId="77777777" w:rsidR="0025641E" w:rsidRDefault="0025641E" w:rsidP="0066659D">
            <w:r>
              <w:t>Future Hours Worked</w:t>
            </w:r>
          </w:p>
        </w:tc>
      </w:tr>
      <w:tr w:rsidR="0025641E" w:rsidRPr="00166548" w14:paraId="5BBD9B81" w14:textId="77777777" w:rsidTr="0066659D">
        <w:tc>
          <w:tcPr>
            <w:tcW w:w="2340" w:type="dxa"/>
            <w:shd w:val="clear" w:color="auto" w:fill="auto"/>
            <w:vAlign w:val="bottom"/>
          </w:tcPr>
          <w:p w14:paraId="69EED0ED" w14:textId="77777777" w:rsidR="0025641E" w:rsidRDefault="0025641E" w:rsidP="0066659D">
            <w:pPr>
              <w:rPr>
                <w:rFonts w:eastAsia="Calibri"/>
                <w:color w:val="000000"/>
              </w:rPr>
            </w:pPr>
            <w:r>
              <w:rPr>
                <w:rFonts w:eastAsia="Calibri"/>
                <w:color w:val="000000"/>
              </w:rPr>
              <w:t>OAE</w:t>
            </w:r>
          </w:p>
        </w:tc>
        <w:tc>
          <w:tcPr>
            <w:tcW w:w="6300" w:type="dxa"/>
            <w:shd w:val="clear" w:color="auto" w:fill="auto"/>
            <w:vAlign w:val="center"/>
          </w:tcPr>
          <w:p w14:paraId="09D216B4" w14:textId="77777777" w:rsidR="0025641E" w:rsidRDefault="0025641E" w:rsidP="0066659D">
            <w:r>
              <w:t>Outstanding Action (Employee)</w:t>
            </w:r>
          </w:p>
        </w:tc>
      </w:tr>
    </w:tbl>
    <w:p w14:paraId="140392D6" w14:textId="77777777" w:rsidR="0025641E" w:rsidRDefault="0025641E" w:rsidP="0025641E">
      <w:pPr>
        <w:ind w:left="1440" w:firstLine="720"/>
      </w:pPr>
    </w:p>
    <w:p w14:paraId="6824CF97" w14:textId="77777777" w:rsidR="0025641E" w:rsidRPr="00AF54FF" w:rsidRDefault="0025641E" w:rsidP="0025641E">
      <w:pPr>
        <w:spacing w:before="120"/>
        <w:rPr>
          <w:b/>
        </w:rPr>
      </w:pPr>
      <w:r w:rsidRPr="00892143">
        <w:rPr>
          <w:b/>
        </w:rPr>
        <w:t>3.2.3.3</w:t>
      </w:r>
      <w:r>
        <w:rPr>
          <w:b/>
        </w:rPr>
        <w:t>.1.3</w:t>
      </w:r>
      <w:r w:rsidRPr="00AF54FF">
        <w:rPr>
          <w:b/>
        </w:rPr>
        <w:tab/>
        <w:t>ETS Reports for Supervisors</w:t>
      </w:r>
    </w:p>
    <w:p w14:paraId="673CC85E" w14:textId="77777777" w:rsidR="0025641E" w:rsidRDefault="0025641E" w:rsidP="0025641E">
      <w:pPr>
        <w:ind w:left="1440"/>
      </w:pPr>
      <w:r>
        <w:t>The following reports will be generated by Time Card Administrators for supervisors in the supervisor module who committed infractions:</w:t>
      </w:r>
    </w:p>
    <w:p w14:paraId="21DFA94C" w14:textId="77777777" w:rsidR="0025641E" w:rsidRDefault="0025641E" w:rsidP="0025641E">
      <w:pPr>
        <w:ind w:left="1440" w:firstLine="72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AC3A61" w14:textId="77777777" w:rsidTr="0066659D">
        <w:tc>
          <w:tcPr>
            <w:tcW w:w="2340" w:type="dxa"/>
            <w:shd w:val="clear" w:color="auto" w:fill="000000"/>
            <w:vAlign w:val="center"/>
          </w:tcPr>
          <w:p w14:paraId="1C6E98B6" w14:textId="77777777" w:rsidR="0025641E" w:rsidRPr="00B17067" w:rsidRDefault="0025641E" w:rsidP="0066659D">
            <w:pPr>
              <w:jc w:val="center"/>
              <w:rPr>
                <w:rFonts w:eastAsia="Calibri"/>
                <w:b/>
                <w:color w:val="FFFFFF"/>
              </w:rPr>
            </w:pPr>
            <w:r>
              <w:rPr>
                <w:rFonts w:eastAsia="Calibri"/>
                <w:b/>
                <w:color w:val="FFFFFF"/>
              </w:rPr>
              <w:t>ETS</w:t>
            </w:r>
            <w:r w:rsidRPr="00B17067">
              <w:rPr>
                <w:rFonts w:eastAsia="Calibri"/>
                <w:b/>
                <w:color w:val="FFFFFF"/>
              </w:rPr>
              <w:t xml:space="preserve"> Report Code</w:t>
            </w:r>
          </w:p>
        </w:tc>
        <w:tc>
          <w:tcPr>
            <w:tcW w:w="6300" w:type="dxa"/>
            <w:shd w:val="clear" w:color="auto" w:fill="000000"/>
            <w:vAlign w:val="center"/>
          </w:tcPr>
          <w:p w14:paraId="59E53843"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4850D3B5" w14:textId="77777777" w:rsidTr="0066659D">
        <w:tc>
          <w:tcPr>
            <w:tcW w:w="2340" w:type="dxa"/>
            <w:shd w:val="clear" w:color="auto" w:fill="auto"/>
            <w:vAlign w:val="bottom"/>
          </w:tcPr>
          <w:p w14:paraId="6F48857C" w14:textId="77777777" w:rsidR="0025641E" w:rsidRPr="00B17067" w:rsidRDefault="0025641E" w:rsidP="0066659D">
            <w:pPr>
              <w:rPr>
                <w:rFonts w:eastAsia="Calibri"/>
              </w:rPr>
            </w:pPr>
            <w:r>
              <w:rPr>
                <w:rFonts w:eastAsia="Calibri"/>
                <w:color w:val="000000"/>
              </w:rPr>
              <w:t>EOT</w:t>
            </w:r>
          </w:p>
        </w:tc>
        <w:tc>
          <w:tcPr>
            <w:tcW w:w="6300" w:type="dxa"/>
            <w:shd w:val="clear" w:color="auto" w:fill="auto"/>
            <w:vAlign w:val="center"/>
          </w:tcPr>
          <w:p w14:paraId="4C35D59D" w14:textId="77777777" w:rsidR="0025641E" w:rsidRPr="00B17067" w:rsidRDefault="0025641E" w:rsidP="0066659D">
            <w:pPr>
              <w:rPr>
                <w:rFonts w:eastAsia="Calibri"/>
              </w:rPr>
            </w:pPr>
            <w:r>
              <w:t>Exempt Over Time</w:t>
            </w:r>
          </w:p>
        </w:tc>
      </w:tr>
      <w:tr w:rsidR="0025641E" w:rsidRPr="00166548" w14:paraId="33CA953C" w14:textId="77777777" w:rsidTr="0066659D">
        <w:tc>
          <w:tcPr>
            <w:tcW w:w="2340" w:type="dxa"/>
            <w:shd w:val="clear" w:color="auto" w:fill="auto"/>
            <w:vAlign w:val="bottom"/>
          </w:tcPr>
          <w:p w14:paraId="5FD6A144" w14:textId="77777777" w:rsidR="0025641E" w:rsidRDefault="0025641E" w:rsidP="0066659D">
            <w:pPr>
              <w:rPr>
                <w:rFonts w:eastAsia="Calibri"/>
                <w:color w:val="000000"/>
              </w:rPr>
            </w:pPr>
            <w:r>
              <w:rPr>
                <w:rFonts w:eastAsia="Calibri"/>
                <w:color w:val="000000"/>
              </w:rPr>
              <w:t>HOLA</w:t>
            </w:r>
          </w:p>
        </w:tc>
        <w:tc>
          <w:tcPr>
            <w:tcW w:w="6300" w:type="dxa"/>
            <w:shd w:val="clear" w:color="auto" w:fill="auto"/>
            <w:vAlign w:val="center"/>
          </w:tcPr>
          <w:p w14:paraId="47F597BA" w14:textId="77777777" w:rsidR="0025641E" w:rsidRDefault="0025641E" w:rsidP="0066659D">
            <w:r>
              <w:t>Incorrect Holiday (Approver)</w:t>
            </w:r>
          </w:p>
        </w:tc>
      </w:tr>
      <w:tr w:rsidR="0025641E" w:rsidRPr="00166548" w14:paraId="7FE69BE1" w14:textId="77777777" w:rsidTr="0066659D">
        <w:tc>
          <w:tcPr>
            <w:tcW w:w="2340" w:type="dxa"/>
            <w:shd w:val="clear" w:color="auto" w:fill="auto"/>
            <w:vAlign w:val="bottom"/>
          </w:tcPr>
          <w:p w14:paraId="7DCBF064" w14:textId="77777777" w:rsidR="0025641E" w:rsidRDefault="0025641E" w:rsidP="0066659D">
            <w:pPr>
              <w:rPr>
                <w:rFonts w:eastAsia="Calibri"/>
                <w:color w:val="000000"/>
              </w:rPr>
            </w:pPr>
            <w:r>
              <w:rPr>
                <w:rFonts w:eastAsia="Calibri"/>
                <w:color w:val="000000"/>
              </w:rPr>
              <w:t>ITDA</w:t>
            </w:r>
          </w:p>
        </w:tc>
        <w:tc>
          <w:tcPr>
            <w:tcW w:w="6300" w:type="dxa"/>
            <w:shd w:val="clear" w:color="auto" w:fill="auto"/>
            <w:vAlign w:val="center"/>
          </w:tcPr>
          <w:p w14:paraId="13D2251E" w14:textId="77777777" w:rsidR="0025641E" w:rsidRDefault="0025641E" w:rsidP="0066659D">
            <w:r>
              <w:t>Invalid Timecodes Direct (Approver)</w:t>
            </w:r>
          </w:p>
        </w:tc>
      </w:tr>
      <w:tr w:rsidR="0025641E" w:rsidRPr="00166548" w14:paraId="63A7D7F0" w14:textId="77777777" w:rsidTr="0066659D">
        <w:tc>
          <w:tcPr>
            <w:tcW w:w="2340" w:type="dxa"/>
            <w:shd w:val="clear" w:color="auto" w:fill="auto"/>
            <w:vAlign w:val="bottom"/>
          </w:tcPr>
          <w:p w14:paraId="4CF6F87B" w14:textId="77777777" w:rsidR="0025641E" w:rsidRDefault="0025641E" w:rsidP="0066659D">
            <w:pPr>
              <w:rPr>
                <w:rFonts w:eastAsia="Calibri"/>
                <w:color w:val="000000"/>
              </w:rPr>
            </w:pPr>
            <w:r>
              <w:rPr>
                <w:rFonts w:eastAsia="Calibri"/>
                <w:color w:val="000000"/>
              </w:rPr>
              <w:t>ITIA</w:t>
            </w:r>
          </w:p>
        </w:tc>
        <w:tc>
          <w:tcPr>
            <w:tcW w:w="6300" w:type="dxa"/>
            <w:shd w:val="clear" w:color="auto" w:fill="auto"/>
            <w:vAlign w:val="center"/>
          </w:tcPr>
          <w:p w14:paraId="39A75655" w14:textId="77777777" w:rsidR="0025641E" w:rsidRDefault="0025641E" w:rsidP="0066659D">
            <w:r>
              <w:t>Invalid Timecodes Indirect (Approver)</w:t>
            </w:r>
          </w:p>
        </w:tc>
      </w:tr>
      <w:tr w:rsidR="0025641E" w:rsidRPr="00166548" w14:paraId="681D9BE9" w14:textId="77777777" w:rsidTr="0066659D">
        <w:tc>
          <w:tcPr>
            <w:tcW w:w="2340" w:type="dxa"/>
            <w:shd w:val="clear" w:color="auto" w:fill="auto"/>
            <w:vAlign w:val="bottom"/>
          </w:tcPr>
          <w:p w14:paraId="391402F5" w14:textId="77777777" w:rsidR="0025641E" w:rsidRDefault="0025641E" w:rsidP="0066659D">
            <w:pPr>
              <w:rPr>
                <w:rFonts w:eastAsia="Calibri"/>
                <w:color w:val="000000"/>
              </w:rPr>
            </w:pPr>
            <w:r>
              <w:rPr>
                <w:rFonts w:eastAsia="Calibri"/>
                <w:color w:val="000000"/>
              </w:rPr>
              <w:t>FWHA</w:t>
            </w:r>
          </w:p>
        </w:tc>
        <w:tc>
          <w:tcPr>
            <w:tcW w:w="6300" w:type="dxa"/>
            <w:shd w:val="clear" w:color="auto" w:fill="auto"/>
            <w:vAlign w:val="center"/>
          </w:tcPr>
          <w:p w14:paraId="4FC232A4" w14:textId="77777777" w:rsidR="0025641E" w:rsidRDefault="0025641E" w:rsidP="0066659D">
            <w:r>
              <w:t>Future Hours Worked (Approver)</w:t>
            </w:r>
          </w:p>
        </w:tc>
      </w:tr>
      <w:tr w:rsidR="0025641E" w:rsidRPr="00166548" w14:paraId="142094DC" w14:textId="77777777" w:rsidTr="0066659D">
        <w:tc>
          <w:tcPr>
            <w:tcW w:w="2340" w:type="dxa"/>
            <w:shd w:val="clear" w:color="auto" w:fill="auto"/>
            <w:vAlign w:val="bottom"/>
          </w:tcPr>
          <w:p w14:paraId="52F32DC8" w14:textId="77777777" w:rsidR="0025641E" w:rsidRDefault="0025641E" w:rsidP="0066659D">
            <w:pPr>
              <w:rPr>
                <w:rFonts w:eastAsia="Calibri"/>
                <w:color w:val="000000"/>
              </w:rPr>
            </w:pPr>
            <w:r>
              <w:rPr>
                <w:rFonts w:eastAsia="Calibri"/>
                <w:color w:val="000000"/>
              </w:rPr>
              <w:t>OAS</w:t>
            </w:r>
          </w:p>
        </w:tc>
        <w:tc>
          <w:tcPr>
            <w:tcW w:w="6300" w:type="dxa"/>
            <w:shd w:val="clear" w:color="auto" w:fill="auto"/>
            <w:vAlign w:val="center"/>
          </w:tcPr>
          <w:p w14:paraId="56304053" w14:textId="77777777" w:rsidR="0025641E" w:rsidRDefault="0025641E" w:rsidP="0066659D">
            <w:r>
              <w:t>Outstanding Acton (Supervisor)</w:t>
            </w:r>
          </w:p>
        </w:tc>
      </w:tr>
    </w:tbl>
    <w:p w14:paraId="40FB7431" w14:textId="77777777" w:rsidR="0025641E" w:rsidRDefault="0025641E" w:rsidP="0025641E">
      <w:pPr>
        <w:ind w:left="1440" w:firstLine="720"/>
      </w:pPr>
    </w:p>
    <w:p w14:paraId="09A56574" w14:textId="77777777" w:rsidR="0025641E" w:rsidRPr="00AF54FF" w:rsidRDefault="0025641E" w:rsidP="0025641E">
      <w:pPr>
        <w:spacing w:before="120"/>
        <w:rPr>
          <w:b/>
        </w:rPr>
      </w:pPr>
      <w:r w:rsidRPr="00892143">
        <w:rPr>
          <w:b/>
        </w:rPr>
        <w:t>3.2.3.3</w:t>
      </w:r>
      <w:r w:rsidRPr="00AF54FF">
        <w:rPr>
          <w:b/>
        </w:rPr>
        <w:t>.2</w:t>
      </w:r>
      <w:r w:rsidRPr="00AF54FF">
        <w:rPr>
          <w:b/>
        </w:rPr>
        <w:tab/>
      </w:r>
      <w:r w:rsidRPr="00AF54FF">
        <w:rPr>
          <w:b/>
        </w:rPr>
        <w:tab/>
        <w:t>ETS Feed File Layout</w:t>
      </w:r>
    </w:p>
    <w:p w14:paraId="2931CAF7" w14:textId="77777777" w:rsidR="0025641E" w:rsidRDefault="0025641E" w:rsidP="0025641E">
      <w:pPr>
        <w:ind w:left="1440"/>
      </w:pPr>
      <w:r w:rsidRPr="004B0C40">
        <w:t>CCO_eCoaching_Log_ETS_Layout.docx identifies the fields and layout of each report.  The report files will be a comma separated value (CSV) file.</w:t>
      </w:r>
    </w:p>
    <w:p w14:paraId="76442591" w14:textId="77777777" w:rsidR="0025641E" w:rsidRPr="00AF54FF" w:rsidRDefault="0025641E" w:rsidP="0025641E">
      <w:pPr>
        <w:spacing w:before="120"/>
        <w:rPr>
          <w:b/>
        </w:rPr>
      </w:pPr>
      <w:r w:rsidRPr="00892143">
        <w:rPr>
          <w:b/>
        </w:rPr>
        <w:t>3.2.3.3</w:t>
      </w:r>
      <w:r w:rsidRPr="00AF54FF">
        <w:rPr>
          <w:b/>
        </w:rPr>
        <w:t>.3</w:t>
      </w:r>
      <w:r w:rsidRPr="00AF54FF">
        <w:rPr>
          <w:b/>
        </w:rPr>
        <w:tab/>
      </w:r>
      <w:r w:rsidRPr="00AF54FF">
        <w:rPr>
          <w:b/>
        </w:rPr>
        <w:tab/>
        <w:t>Location</w:t>
      </w:r>
    </w:p>
    <w:p w14:paraId="2F622297" w14:textId="77777777" w:rsidR="0025641E" w:rsidRDefault="0025641E" w:rsidP="0025641E">
      <w:pPr>
        <w:ind w:left="1440"/>
      </w:pPr>
      <w:r>
        <w:t>Each report will placed in the following location to be processed:</w:t>
      </w:r>
    </w:p>
    <w:p w14:paraId="62D5B885" w14:textId="77777777" w:rsidR="0025641E" w:rsidRDefault="0025641E" w:rsidP="0025641E">
      <w:pPr>
        <w:ind w:left="1440"/>
      </w:pPr>
    </w:p>
    <w:p w14:paraId="3C14B2F7" w14:textId="3580A841" w:rsidR="0025641E" w:rsidRDefault="0025641E" w:rsidP="0025641E">
      <w:pPr>
        <w:ind w:left="1440"/>
      </w:pPr>
      <w:r>
        <w:tab/>
      </w:r>
      <w:r w:rsidR="0013581A">
        <w:t>\\F3420-ECLDBP</w:t>
      </w:r>
      <w:r w:rsidR="000B004B" w:rsidRPr="000B004B">
        <w:t>01\data\Coaching\ETS\Encrypt_In</w:t>
      </w:r>
    </w:p>
    <w:p w14:paraId="0790000B" w14:textId="77777777" w:rsidR="00E560EA" w:rsidRDefault="00E560EA" w:rsidP="00E560EA">
      <w:pPr>
        <w:ind w:left="1440"/>
      </w:pPr>
    </w:p>
    <w:p w14:paraId="0BBC247C" w14:textId="77777777" w:rsidR="00E560EA" w:rsidRDefault="00E560EA" w:rsidP="00E560EA">
      <w:pPr>
        <w:ind w:left="1440"/>
      </w:pPr>
      <w:r>
        <w:t xml:space="preserve">Note: </w:t>
      </w:r>
    </w:p>
    <w:p w14:paraId="4BD0576D" w14:textId="77777777" w:rsidR="00E560EA" w:rsidRDefault="00E560EA" w:rsidP="00E560EA">
      <w:pPr>
        <w:ind w:left="1440"/>
      </w:pPr>
      <w:r>
        <w:t>The file will be encrypted and placed in Encrypt_Out folder and decrypted for processing</w:t>
      </w:r>
    </w:p>
    <w:p w14:paraId="12B6DB26" w14:textId="12EAE5F1" w:rsidR="00E560EA" w:rsidRDefault="00E560EA" w:rsidP="00E560EA">
      <w:pPr>
        <w:ind w:left="1440"/>
      </w:pPr>
      <w:r>
        <w:t xml:space="preserve">The location for the development environment is: </w:t>
      </w:r>
      <w:r w:rsidR="0013581A">
        <w:t>\\F3420-ECLDBD01\Data\Coaching\ETS</w:t>
      </w:r>
      <w:r>
        <w:t>\Encrypt_In</w:t>
      </w:r>
    </w:p>
    <w:p w14:paraId="421A5732" w14:textId="4C879226" w:rsidR="00E560EA" w:rsidRDefault="00E560EA" w:rsidP="00E560EA">
      <w:pPr>
        <w:ind w:left="1440"/>
      </w:pPr>
      <w:r>
        <w:t xml:space="preserve">The location for the test environment is: </w:t>
      </w:r>
      <w:r w:rsidR="0013581A">
        <w:t>\\F3420-ECLDBT01\Data\Coaching\ETS</w:t>
      </w:r>
      <w:r>
        <w:t>\Encrypt_In</w:t>
      </w:r>
    </w:p>
    <w:p w14:paraId="01226FBF" w14:textId="77777777" w:rsidR="0025641E" w:rsidRPr="00AF54FF" w:rsidRDefault="0025641E" w:rsidP="0025641E">
      <w:pPr>
        <w:spacing w:before="120"/>
        <w:rPr>
          <w:b/>
        </w:rPr>
      </w:pPr>
      <w:r w:rsidRPr="00892143">
        <w:rPr>
          <w:b/>
        </w:rPr>
        <w:t>3.2.3.3</w:t>
      </w:r>
      <w:r w:rsidRPr="00AF54FF">
        <w:rPr>
          <w:b/>
        </w:rPr>
        <w:t>.4</w:t>
      </w:r>
      <w:r w:rsidRPr="00AF54FF">
        <w:rPr>
          <w:b/>
        </w:rPr>
        <w:tab/>
      </w:r>
      <w:r w:rsidRPr="00AF54FF">
        <w:rPr>
          <w:b/>
        </w:rPr>
        <w:tab/>
        <w:t>Naming Convention</w:t>
      </w:r>
    </w:p>
    <w:p w14:paraId="2125A6D7" w14:textId="77777777" w:rsidR="0025641E" w:rsidRDefault="0025641E" w:rsidP="0025641E">
      <w:pPr>
        <w:ind w:left="1440"/>
      </w:pPr>
      <w:r>
        <w:t xml:space="preserve">The following naming convention will be used for reports </w:t>
      </w:r>
      <w:r w:rsidRPr="008F136A">
        <w:t>EA, HOL, ITD, ITI, FWH</w:t>
      </w:r>
      <w:r>
        <w:t xml:space="preserve">, </w:t>
      </w:r>
      <w:r w:rsidRPr="008F136A">
        <w:t>EOT, EA, HOLA, ITDA, ITIA, FWHA</w:t>
      </w:r>
      <w:r>
        <w:t>, HNC, ICC:</w:t>
      </w:r>
    </w:p>
    <w:p w14:paraId="3C7E3F47" w14:textId="77777777" w:rsidR="0025641E" w:rsidRDefault="0025641E" w:rsidP="0025641E">
      <w:pPr>
        <w:ind w:left="1440"/>
      </w:pPr>
    </w:p>
    <w:p w14:paraId="524E5C79" w14:textId="77777777" w:rsidR="0025641E" w:rsidRDefault="0025641E" w:rsidP="0025641E">
      <w:pPr>
        <w:ind w:left="1440"/>
      </w:pPr>
      <w:r>
        <w:tab/>
      </w:r>
      <w:r w:rsidRPr="008F136A">
        <w:t>eCl_ETS_Feed_XXX(X)yyyymmdd.csv</w:t>
      </w:r>
    </w:p>
    <w:p w14:paraId="233E6FAA" w14:textId="77777777" w:rsidR="0025641E" w:rsidRDefault="0025641E" w:rsidP="0025641E">
      <w:pPr>
        <w:ind w:left="1440"/>
      </w:pPr>
    </w:p>
    <w:p w14:paraId="2D4EA134" w14:textId="77777777" w:rsidR="0025641E" w:rsidRDefault="0025641E" w:rsidP="0025641E">
      <w:pPr>
        <w:ind w:left="1440"/>
      </w:pPr>
      <w:r>
        <w:t xml:space="preserve">The following naming convention will be used for reports </w:t>
      </w:r>
      <w:r w:rsidRPr="008F136A">
        <w:t>OAE</w:t>
      </w:r>
      <w:r>
        <w:t xml:space="preserve"> (CSR module)</w:t>
      </w:r>
      <w:r w:rsidRPr="008F136A">
        <w:t>, OAE</w:t>
      </w:r>
      <w:r>
        <w:t xml:space="preserve"> (Supervisor module)</w:t>
      </w:r>
      <w:r w:rsidRPr="008F136A">
        <w:t xml:space="preserve">, </w:t>
      </w:r>
      <w:r>
        <w:t>and:</w:t>
      </w:r>
    </w:p>
    <w:p w14:paraId="3C8B1691" w14:textId="77777777" w:rsidR="0025641E" w:rsidRDefault="0025641E" w:rsidP="0025641E">
      <w:pPr>
        <w:ind w:left="1440"/>
      </w:pPr>
    </w:p>
    <w:p w14:paraId="3EED87E0" w14:textId="77777777" w:rsidR="0025641E" w:rsidRDefault="0025641E" w:rsidP="0025641E">
      <w:pPr>
        <w:ind w:left="1440"/>
      </w:pPr>
      <w:r>
        <w:tab/>
      </w:r>
      <w:r w:rsidRPr="008F136A">
        <w:t>eCl_Compliance_ETS_Feed_XXX(X)yyyymmdd.csv</w:t>
      </w:r>
    </w:p>
    <w:p w14:paraId="398275FD" w14:textId="77777777" w:rsidR="0025641E" w:rsidRDefault="0025641E" w:rsidP="0025641E">
      <w:pPr>
        <w:ind w:left="1440"/>
      </w:pPr>
    </w:p>
    <w:p w14:paraId="5CF54E0A" w14:textId="77777777" w:rsidR="0025641E" w:rsidRDefault="0025641E" w:rsidP="0025641E">
      <w:pPr>
        <w:ind w:left="1440"/>
      </w:pPr>
      <w:r>
        <w:t>where XXX(X) is the 3 or 4 letter Report Code for the individual report and yyyymmdd is the date the file generated in year month day format.</w:t>
      </w:r>
    </w:p>
    <w:p w14:paraId="49BFBB63" w14:textId="77777777" w:rsidR="0025641E" w:rsidRDefault="0025641E" w:rsidP="0025641E">
      <w:pPr>
        <w:ind w:left="1440"/>
      </w:pPr>
    </w:p>
    <w:p w14:paraId="5B849211" w14:textId="77777777" w:rsidR="0025641E" w:rsidRDefault="0025641E" w:rsidP="0025641E">
      <w:pPr>
        <w:ind w:left="1440"/>
      </w:pPr>
      <w:r w:rsidRPr="00B94448">
        <w:t>Note: the file will be encrypted and will have .zip.encrypt appended to the name</w:t>
      </w:r>
    </w:p>
    <w:p w14:paraId="07E46C7F" w14:textId="77777777" w:rsidR="0025641E" w:rsidRPr="00AF54FF" w:rsidRDefault="0025641E" w:rsidP="0025641E">
      <w:pPr>
        <w:spacing w:before="120"/>
        <w:rPr>
          <w:b/>
        </w:rPr>
      </w:pPr>
      <w:r w:rsidRPr="00892143">
        <w:rPr>
          <w:b/>
        </w:rPr>
        <w:t>3.2.3.3</w:t>
      </w:r>
      <w:r w:rsidRPr="00AF54FF">
        <w:rPr>
          <w:b/>
        </w:rPr>
        <w:t>.</w:t>
      </w:r>
      <w:r>
        <w:rPr>
          <w:b/>
        </w:rPr>
        <w:t>5</w:t>
      </w:r>
      <w:r w:rsidRPr="00AF54FF">
        <w:rPr>
          <w:b/>
        </w:rPr>
        <w:tab/>
      </w:r>
      <w:r w:rsidRPr="00AF54FF">
        <w:rPr>
          <w:b/>
        </w:rPr>
        <w:tab/>
        <w:t>eCoac</w:t>
      </w:r>
      <w:r>
        <w:rPr>
          <w:b/>
        </w:rPr>
        <w:t>h</w:t>
      </w:r>
      <w:r w:rsidRPr="00AF54FF">
        <w:rPr>
          <w:b/>
        </w:rPr>
        <w:t>ing Logs</w:t>
      </w:r>
    </w:p>
    <w:p w14:paraId="61230134" w14:textId="77777777" w:rsidR="0025641E" w:rsidRDefault="0025641E" w:rsidP="0025641E">
      <w:pPr>
        <w:ind w:left="1440"/>
      </w:pPr>
      <w:r w:rsidRPr="00DB3BA2">
        <w:t>The eCoaching Log will be initiated in the CSR module when the Employee in the feed file has a job code of WACS01, WACS02, WACS03.  If the Employee in the feed file has a job code of WACS40 the eCoaching Log will be initiated in the Supervisor module.</w:t>
      </w:r>
      <w:r>
        <w:t xml:space="preserve">  </w:t>
      </w:r>
      <w:r w:rsidRPr="00DB3BA2">
        <w:t xml:space="preserve">Note: only Supervisors are expected to be </w:t>
      </w:r>
      <w:r>
        <w:t>in the Approver and OAS reports and only CSR are expected to be in the HNC and ICC reports.</w:t>
      </w:r>
    </w:p>
    <w:p w14:paraId="16F2032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1</w:t>
      </w:r>
      <w:r w:rsidRPr="00AF54FF">
        <w:rPr>
          <w:b/>
        </w:rPr>
        <w:tab/>
        <w:t>Identify Source for eCoaching Log</w:t>
      </w:r>
    </w:p>
    <w:p w14:paraId="5D6FD226" w14:textId="77777777" w:rsidR="0025641E" w:rsidRDefault="0025641E" w:rsidP="0025641E">
      <w:pPr>
        <w:ind w:left="1440"/>
      </w:pPr>
      <w:r w:rsidRPr="00C02004">
        <w:t>The source of the coaching log shall be ETS.</w:t>
      </w:r>
    </w:p>
    <w:p w14:paraId="25DDD39F" w14:textId="77777777" w:rsidR="0025641E" w:rsidRPr="00AF54FF" w:rsidRDefault="0025641E" w:rsidP="0025641E">
      <w:pPr>
        <w:spacing w:before="120"/>
        <w:rPr>
          <w:b/>
        </w:rPr>
      </w:pPr>
      <w:r w:rsidRPr="00892143">
        <w:rPr>
          <w:b/>
        </w:rPr>
        <w:t>3.2.3.3</w:t>
      </w:r>
      <w:r>
        <w:rPr>
          <w:b/>
        </w:rPr>
        <w:t>.5</w:t>
      </w:r>
      <w:r w:rsidRPr="00AF54FF">
        <w:rPr>
          <w:b/>
        </w:rPr>
        <w:t>.</w:t>
      </w:r>
      <w:r>
        <w:rPr>
          <w:b/>
        </w:rPr>
        <w:t>2</w:t>
      </w:r>
      <w:r w:rsidRPr="00AF54FF">
        <w:rPr>
          <w:b/>
        </w:rPr>
        <w:tab/>
        <w:t>Program</w:t>
      </w:r>
    </w:p>
    <w:p w14:paraId="4A0C501B" w14:textId="77777777" w:rsidR="0025641E" w:rsidRDefault="0025641E" w:rsidP="0025641E">
      <w:pPr>
        <w:ind w:left="720" w:firstLine="720"/>
      </w:pPr>
      <w:r w:rsidRPr="00DB3BA2">
        <w:t>The Program shall be determined based on the value in the employee hierarchy record.</w:t>
      </w:r>
    </w:p>
    <w:p w14:paraId="5569F160" w14:textId="77777777" w:rsidR="0025641E" w:rsidRPr="00AF54FF" w:rsidRDefault="0025641E" w:rsidP="0025641E">
      <w:pPr>
        <w:spacing w:before="120"/>
        <w:rPr>
          <w:b/>
        </w:rPr>
      </w:pPr>
      <w:r w:rsidRPr="00892143">
        <w:rPr>
          <w:b/>
        </w:rPr>
        <w:t>3.2.3.3</w:t>
      </w:r>
      <w:r>
        <w:rPr>
          <w:b/>
        </w:rPr>
        <w:t>.5.3</w:t>
      </w:r>
      <w:r w:rsidRPr="00AF54FF">
        <w:rPr>
          <w:b/>
        </w:rPr>
        <w:tab/>
        <w:t>Delivery Option</w:t>
      </w:r>
    </w:p>
    <w:p w14:paraId="5C5DDA59" w14:textId="77777777" w:rsidR="0025641E" w:rsidRDefault="0025641E" w:rsidP="0025641E">
      <w:pPr>
        <w:ind w:left="720" w:firstLine="720"/>
      </w:pPr>
      <w:r w:rsidRPr="00DB3BA2">
        <w:t>The Delivery Option shall be considered to be Indirect.</w:t>
      </w:r>
    </w:p>
    <w:p w14:paraId="178E6672" w14:textId="77777777" w:rsidR="0025641E" w:rsidRPr="00AF54FF" w:rsidRDefault="0025641E" w:rsidP="0025641E">
      <w:pPr>
        <w:spacing w:before="120"/>
        <w:rPr>
          <w:b/>
        </w:rPr>
      </w:pPr>
      <w:r w:rsidRPr="00892143">
        <w:rPr>
          <w:b/>
        </w:rPr>
        <w:t>3.2.3.3</w:t>
      </w:r>
      <w:r>
        <w:rPr>
          <w:b/>
        </w:rPr>
        <w:t>.5.4</w:t>
      </w:r>
      <w:r w:rsidRPr="00AF54FF">
        <w:rPr>
          <w:b/>
        </w:rPr>
        <w:tab/>
        <w:t>Date of Coaching</w:t>
      </w:r>
    </w:p>
    <w:p w14:paraId="4CFCDC49" w14:textId="77777777" w:rsidR="0025641E" w:rsidRDefault="0025641E" w:rsidP="0025641E">
      <w:pPr>
        <w:ind w:left="1440"/>
      </w:pPr>
      <w:r w:rsidRPr="00DB3BA2">
        <w:t>The date of coaching or event will be the Friday End Date in the feed file</w:t>
      </w:r>
      <w:r>
        <w:t xml:space="preserve"> except as noted below:</w:t>
      </w:r>
    </w:p>
    <w:p w14:paraId="1B9BB131" w14:textId="77777777" w:rsidR="0025641E" w:rsidRDefault="0025641E" w:rsidP="0025641E">
      <w:pPr>
        <w:ind w:left="1440"/>
      </w:pPr>
    </w:p>
    <w:tbl>
      <w:tblPr>
        <w:tblW w:w="891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50"/>
        <w:gridCol w:w="5760"/>
      </w:tblGrid>
      <w:tr w:rsidR="0025641E" w:rsidRPr="002A4C6B" w14:paraId="40F20D68" w14:textId="77777777" w:rsidTr="0066659D">
        <w:trPr>
          <w:cantSplit/>
          <w:trHeight w:val="300"/>
        </w:trPr>
        <w:tc>
          <w:tcPr>
            <w:tcW w:w="3150" w:type="dxa"/>
            <w:shd w:val="clear" w:color="auto" w:fill="000000"/>
            <w:vAlign w:val="center"/>
          </w:tcPr>
          <w:p w14:paraId="3EE96205" w14:textId="77777777" w:rsidR="0025641E" w:rsidRPr="00380BDF" w:rsidRDefault="0025641E" w:rsidP="0066659D">
            <w:pPr>
              <w:jc w:val="center"/>
              <w:rPr>
                <w:b/>
                <w:color w:val="FFFFFF"/>
              </w:rPr>
            </w:pPr>
            <w:r>
              <w:rPr>
                <w:b/>
                <w:color w:val="FFFFFF"/>
              </w:rPr>
              <w:t>Report Code</w:t>
            </w:r>
          </w:p>
        </w:tc>
        <w:tc>
          <w:tcPr>
            <w:tcW w:w="5760" w:type="dxa"/>
            <w:shd w:val="clear" w:color="auto" w:fill="000000"/>
            <w:noWrap/>
            <w:vAlign w:val="center"/>
            <w:hideMark/>
          </w:tcPr>
          <w:p w14:paraId="1A621CA8" w14:textId="77777777" w:rsidR="0025641E" w:rsidRPr="00380BDF" w:rsidRDefault="0025641E" w:rsidP="0066659D">
            <w:pPr>
              <w:jc w:val="center"/>
              <w:rPr>
                <w:b/>
                <w:color w:val="FFFFFF"/>
              </w:rPr>
            </w:pPr>
            <w:r>
              <w:rPr>
                <w:b/>
                <w:color w:val="FFFFFF"/>
              </w:rPr>
              <w:t>Coaching/Event Date</w:t>
            </w:r>
          </w:p>
        </w:tc>
      </w:tr>
      <w:tr w:rsidR="0025641E" w:rsidRPr="002A4C6B" w14:paraId="4366CC93" w14:textId="77777777" w:rsidTr="0066659D">
        <w:trPr>
          <w:cantSplit/>
          <w:trHeight w:val="377"/>
        </w:trPr>
        <w:tc>
          <w:tcPr>
            <w:tcW w:w="3150" w:type="dxa"/>
            <w:vAlign w:val="center"/>
          </w:tcPr>
          <w:p w14:paraId="20F92759" w14:textId="77777777" w:rsidR="0025641E" w:rsidRDefault="0025641E" w:rsidP="0066659D">
            <w:pPr>
              <w:rPr>
                <w:color w:val="000000"/>
              </w:rPr>
            </w:pPr>
            <w:r>
              <w:rPr>
                <w:color w:val="000000"/>
              </w:rPr>
              <w:t>OAE, OAS</w:t>
            </w:r>
          </w:p>
        </w:tc>
        <w:tc>
          <w:tcPr>
            <w:tcW w:w="5760" w:type="dxa"/>
            <w:shd w:val="clear" w:color="auto" w:fill="auto"/>
            <w:noWrap/>
            <w:vAlign w:val="center"/>
          </w:tcPr>
          <w:p w14:paraId="11674FA3" w14:textId="77777777" w:rsidR="0025641E" w:rsidRPr="008A4AB4" w:rsidRDefault="0025641E" w:rsidP="0066659D">
            <w:pPr>
              <w:rPr>
                <w:color w:val="000000"/>
              </w:rPr>
            </w:pPr>
            <w:r>
              <w:rPr>
                <w:color w:val="000000"/>
              </w:rPr>
              <w:t>Time Period from feed file</w:t>
            </w:r>
          </w:p>
        </w:tc>
      </w:tr>
      <w:tr w:rsidR="0025641E" w:rsidRPr="002A4C6B" w14:paraId="0A22E2CC" w14:textId="77777777" w:rsidTr="0066659D">
        <w:trPr>
          <w:cantSplit/>
          <w:trHeight w:val="377"/>
        </w:trPr>
        <w:tc>
          <w:tcPr>
            <w:tcW w:w="3150" w:type="dxa"/>
            <w:vAlign w:val="center"/>
          </w:tcPr>
          <w:p w14:paraId="59C2EB42" w14:textId="77777777" w:rsidR="0025641E" w:rsidRDefault="0025641E" w:rsidP="0066659D">
            <w:pPr>
              <w:rPr>
                <w:color w:val="000000"/>
              </w:rPr>
            </w:pPr>
            <w:r>
              <w:rPr>
                <w:color w:val="000000"/>
              </w:rPr>
              <w:t>HNC, ICC</w:t>
            </w:r>
          </w:p>
        </w:tc>
        <w:tc>
          <w:tcPr>
            <w:tcW w:w="5760" w:type="dxa"/>
            <w:shd w:val="clear" w:color="auto" w:fill="auto"/>
            <w:noWrap/>
            <w:vAlign w:val="center"/>
          </w:tcPr>
          <w:p w14:paraId="25C8243C" w14:textId="77777777" w:rsidR="0025641E" w:rsidRPr="008A4AB4" w:rsidRDefault="0025641E" w:rsidP="0066659D">
            <w:pPr>
              <w:rPr>
                <w:color w:val="000000"/>
              </w:rPr>
            </w:pPr>
            <w:r>
              <w:rPr>
                <w:color w:val="000000"/>
              </w:rPr>
              <w:t>WE Date from feed file</w:t>
            </w:r>
          </w:p>
        </w:tc>
      </w:tr>
    </w:tbl>
    <w:p w14:paraId="77636D25" w14:textId="77777777" w:rsidR="0025641E" w:rsidRDefault="0025641E" w:rsidP="0025641E">
      <w:pPr>
        <w:ind w:left="1440"/>
      </w:pPr>
    </w:p>
    <w:p w14:paraId="3C5F17C2" w14:textId="77777777" w:rsidR="0025641E" w:rsidRPr="00AF54FF" w:rsidRDefault="0025641E" w:rsidP="0025641E">
      <w:pPr>
        <w:spacing w:before="120"/>
        <w:rPr>
          <w:b/>
        </w:rPr>
      </w:pPr>
      <w:r w:rsidRPr="00892143">
        <w:rPr>
          <w:b/>
        </w:rPr>
        <w:t>3.2.3.3</w:t>
      </w:r>
      <w:r>
        <w:rPr>
          <w:b/>
        </w:rPr>
        <w:t>.5.5</w:t>
      </w:r>
      <w:r w:rsidRPr="00AF54FF">
        <w:rPr>
          <w:b/>
        </w:rPr>
        <w:tab/>
        <w:t>Coaching Reasons and Sub-Coaching Reasons</w:t>
      </w:r>
    </w:p>
    <w:p w14:paraId="271F35EF" w14:textId="77777777" w:rsidR="0025641E" w:rsidRDefault="0025641E" w:rsidP="0025641E">
      <w:pPr>
        <w:ind w:left="1440"/>
      </w:pPr>
      <w:r w:rsidRPr="00E401F4">
        <w:lastRenderedPageBreak/>
        <w:t xml:space="preserve">The coaching reasons, sub-coaching reasons, and opportunity/reinforcement shall be </w:t>
      </w:r>
      <w:r>
        <w:t>as follows and determined by the ETS report code</w:t>
      </w:r>
      <w:r w:rsidRPr="00E401F4">
        <w:t>:</w:t>
      </w:r>
    </w:p>
    <w:p w14:paraId="7364DE19" w14:textId="77777777" w:rsidR="0025641E" w:rsidRDefault="0025641E" w:rsidP="0025641E">
      <w:pPr>
        <w:ind w:left="1440"/>
      </w:pPr>
    </w:p>
    <w:tbl>
      <w:tblPr>
        <w:tblW w:w="9787"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028"/>
        <w:gridCol w:w="1826"/>
        <w:gridCol w:w="900"/>
        <w:gridCol w:w="4950"/>
      </w:tblGrid>
      <w:tr w:rsidR="0025641E" w:rsidRPr="002A4C6B" w14:paraId="5BBB7776" w14:textId="77777777" w:rsidTr="0066659D">
        <w:trPr>
          <w:cantSplit/>
          <w:trHeight w:val="300"/>
        </w:trPr>
        <w:tc>
          <w:tcPr>
            <w:tcW w:w="1083" w:type="dxa"/>
            <w:shd w:val="clear" w:color="auto" w:fill="000000"/>
            <w:vAlign w:val="center"/>
          </w:tcPr>
          <w:p w14:paraId="7FA961D6" w14:textId="3A0829BD" w:rsidR="0025641E" w:rsidRPr="00380BDF" w:rsidRDefault="006C5193" w:rsidP="0066659D">
            <w:pPr>
              <w:jc w:val="center"/>
              <w:rPr>
                <w:b/>
                <w:color w:val="FFFFFF"/>
              </w:rPr>
            </w:pPr>
            <w:r>
              <w:rPr>
                <w:b/>
                <w:color w:val="FFFFFF"/>
              </w:rPr>
              <w:t>Employee Level</w:t>
            </w:r>
          </w:p>
        </w:tc>
        <w:tc>
          <w:tcPr>
            <w:tcW w:w="1028" w:type="dxa"/>
            <w:shd w:val="clear" w:color="auto" w:fill="000000"/>
            <w:vAlign w:val="center"/>
            <w:hideMark/>
          </w:tcPr>
          <w:p w14:paraId="201B3938" w14:textId="77777777" w:rsidR="0025641E" w:rsidRPr="00380BDF" w:rsidRDefault="0025641E" w:rsidP="0066659D">
            <w:pPr>
              <w:jc w:val="center"/>
              <w:rPr>
                <w:b/>
                <w:color w:val="FFFFFF"/>
              </w:rPr>
            </w:pPr>
            <w:r w:rsidRPr="00380BDF">
              <w:rPr>
                <w:b/>
                <w:color w:val="FFFFFF"/>
              </w:rPr>
              <w:t>Coaching Reason</w:t>
            </w:r>
          </w:p>
        </w:tc>
        <w:tc>
          <w:tcPr>
            <w:tcW w:w="1826" w:type="dxa"/>
            <w:shd w:val="clear" w:color="auto" w:fill="000000"/>
            <w:noWrap/>
            <w:vAlign w:val="center"/>
            <w:hideMark/>
          </w:tcPr>
          <w:p w14:paraId="4F6ED12A" w14:textId="77777777" w:rsidR="0025641E" w:rsidRPr="00380BDF" w:rsidRDefault="0025641E" w:rsidP="0066659D">
            <w:pPr>
              <w:jc w:val="center"/>
              <w:rPr>
                <w:b/>
                <w:color w:val="FFFFFF"/>
              </w:rPr>
            </w:pPr>
            <w:r w:rsidRPr="00380BDF">
              <w:rPr>
                <w:b/>
                <w:color w:val="FFFFFF"/>
              </w:rPr>
              <w:t>Opportunity</w:t>
            </w:r>
            <w:r>
              <w:rPr>
                <w:b/>
                <w:color w:val="FFFFFF"/>
              </w:rPr>
              <w:t xml:space="preserve"> </w:t>
            </w:r>
            <w:r w:rsidRPr="00380BDF">
              <w:rPr>
                <w:b/>
                <w:color w:val="FFFFFF"/>
              </w:rPr>
              <w:t>/</w:t>
            </w:r>
            <w:r>
              <w:rPr>
                <w:b/>
                <w:color w:val="FFFFFF"/>
              </w:rPr>
              <w:t xml:space="preserve"> </w:t>
            </w:r>
            <w:r w:rsidRPr="00380BDF">
              <w:rPr>
                <w:b/>
                <w:color w:val="FFFFFF"/>
              </w:rPr>
              <w:t>Reinforcement</w:t>
            </w:r>
          </w:p>
        </w:tc>
        <w:tc>
          <w:tcPr>
            <w:tcW w:w="900" w:type="dxa"/>
            <w:shd w:val="clear" w:color="auto" w:fill="000000"/>
          </w:tcPr>
          <w:p w14:paraId="695B1E75" w14:textId="77777777" w:rsidR="0025641E" w:rsidRPr="00380BDF" w:rsidRDefault="0025641E" w:rsidP="0066659D">
            <w:pPr>
              <w:jc w:val="center"/>
              <w:rPr>
                <w:b/>
                <w:color w:val="FFFFFF"/>
              </w:rPr>
            </w:pPr>
            <w:r>
              <w:rPr>
                <w:b/>
                <w:color w:val="FFFFFF"/>
              </w:rPr>
              <w:t>Report Code</w:t>
            </w:r>
          </w:p>
        </w:tc>
        <w:tc>
          <w:tcPr>
            <w:tcW w:w="4950" w:type="dxa"/>
            <w:shd w:val="clear" w:color="auto" w:fill="000000"/>
            <w:noWrap/>
            <w:vAlign w:val="center"/>
            <w:hideMark/>
          </w:tcPr>
          <w:p w14:paraId="67AC656A" w14:textId="77777777" w:rsidR="0025641E" w:rsidRPr="00380BDF" w:rsidRDefault="0025641E" w:rsidP="0066659D">
            <w:pPr>
              <w:jc w:val="center"/>
              <w:rPr>
                <w:b/>
                <w:color w:val="FFFFFF"/>
              </w:rPr>
            </w:pPr>
            <w:r w:rsidRPr="00380BDF">
              <w:rPr>
                <w:b/>
                <w:color w:val="FFFFFF"/>
              </w:rPr>
              <w:t>Coaching Sub-Reason</w:t>
            </w:r>
          </w:p>
        </w:tc>
      </w:tr>
      <w:tr w:rsidR="0025641E" w:rsidRPr="002A4C6B" w14:paraId="0D275ACB" w14:textId="77777777" w:rsidTr="0066659D">
        <w:trPr>
          <w:cantSplit/>
          <w:trHeight w:val="288"/>
        </w:trPr>
        <w:tc>
          <w:tcPr>
            <w:tcW w:w="1083" w:type="dxa"/>
            <w:vMerge w:val="restart"/>
            <w:vAlign w:val="center"/>
          </w:tcPr>
          <w:p w14:paraId="41E2CF8C" w14:textId="77777777" w:rsidR="0025641E" w:rsidRDefault="0025641E" w:rsidP="0066659D">
            <w:pPr>
              <w:rPr>
                <w:color w:val="000000"/>
              </w:rPr>
            </w:pPr>
            <w:r>
              <w:rPr>
                <w:color w:val="000000"/>
              </w:rPr>
              <w:t>CSR</w:t>
            </w:r>
          </w:p>
        </w:tc>
        <w:tc>
          <w:tcPr>
            <w:tcW w:w="1028" w:type="dxa"/>
            <w:vMerge w:val="restart"/>
            <w:shd w:val="clear" w:color="auto" w:fill="auto"/>
            <w:vAlign w:val="center"/>
            <w:hideMark/>
          </w:tcPr>
          <w:p w14:paraId="3540F3FE" w14:textId="77777777" w:rsidR="0025641E" w:rsidRPr="002A4C6B" w:rsidRDefault="0025641E" w:rsidP="0066659D">
            <w:pPr>
              <w:rPr>
                <w:color w:val="000000"/>
              </w:rPr>
            </w:pPr>
            <w:r>
              <w:rPr>
                <w:color w:val="000000"/>
              </w:rPr>
              <w:t>ETS</w:t>
            </w:r>
          </w:p>
        </w:tc>
        <w:tc>
          <w:tcPr>
            <w:tcW w:w="1826" w:type="dxa"/>
            <w:vMerge w:val="restart"/>
            <w:shd w:val="clear" w:color="auto" w:fill="auto"/>
            <w:noWrap/>
            <w:vAlign w:val="center"/>
            <w:hideMark/>
          </w:tcPr>
          <w:p w14:paraId="17DD31B7" w14:textId="77777777" w:rsidR="0025641E" w:rsidRPr="002A4C6B" w:rsidRDefault="0025641E" w:rsidP="0066659D">
            <w:pPr>
              <w:rPr>
                <w:color w:val="000000"/>
              </w:rPr>
            </w:pPr>
            <w:r>
              <w:rPr>
                <w:color w:val="000000"/>
              </w:rPr>
              <w:t>Opportunity</w:t>
            </w:r>
          </w:p>
        </w:tc>
        <w:tc>
          <w:tcPr>
            <w:tcW w:w="900" w:type="dxa"/>
            <w:vAlign w:val="center"/>
          </w:tcPr>
          <w:p w14:paraId="1BC8F62D" w14:textId="77777777" w:rsidR="0025641E" w:rsidRPr="00DB3BA2" w:rsidRDefault="0025641E" w:rsidP="0066659D">
            <w:pPr>
              <w:rPr>
                <w:color w:val="000000"/>
              </w:rPr>
            </w:pPr>
            <w:r>
              <w:rPr>
                <w:color w:val="000000"/>
              </w:rPr>
              <w:t>EA</w:t>
            </w:r>
          </w:p>
        </w:tc>
        <w:tc>
          <w:tcPr>
            <w:tcW w:w="4950" w:type="dxa"/>
            <w:shd w:val="clear" w:color="auto" w:fill="auto"/>
            <w:noWrap/>
            <w:vAlign w:val="center"/>
            <w:hideMark/>
          </w:tcPr>
          <w:p w14:paraId="0798D4C6" w14:textId="77777777" w:rsidR="0025641E" w:rsidRPr="008A4AB4" w:rsidRDefault="0025641E" w:rsidP="0066659D">
            <w:pPr>
              <w:rPr>
                <w:color w:val="000000"/>
              </w:rPr>
            </w:pPr>
            <w:r w:rsidRPr="008A4AB4">
              <w:rPr>
                <w:color w:val="000000"/>
              </w:rPr>
              <w:t>Excused absence, paid leave</w:t>
            </w:r>
          </w:p>
        </w:tc>
      </w:tr>
      <w:tr w:rsidR="0025641E" w:rsidRPr="002A4C6B" w14:paraId="3025EBA4" w14:textId="77777777" w:rsidTr="0066659D">
        <w:trPr>
          <w:cantSplit/>
          <w:trHeight w:val="288"/>
        </w:trPr>
        <w:tc>
          <w:tcPr>
            <w:tcW w:w="1083" w:type="dxa"/>
            <w:vMerge/>
            <w:vAlign w:val="center"/>
          </w:tcPr>
          <w:p w14:paraId="39D2CD54" w14:textId="77777777" w:rsidR="0025641E" w:rsidRDefault="0025641E" w:rsidP="0066659D">
            <w:pPr>
              <w:rPr>
                <w:color w:val="000000"/>
              </w:rPr>
            </w:pPr>
          </w:p>
        </w:tc>
        <w:tc>
          <w:tcPr>
            <w:tcW w:w="1028" w:type="dxa"/>
            <w:vMerge/>
            <w:shd w:val="clear" w:color="auto" w:fill="auto"/>
            <w:vAlign w:val="center"/>
          </w:tcPr>
          <w:p w14:paraId="671BD01A" w14:textId="77777777" w:rsidR="0025641E" w:rsidRDefault="0025641E" w:rsidP="0066659D">
            <w:pPr>
              <w:rPr>
                <w:color w:val="000000"/>
              </w:rPr>
            </w:pPr>
          </w:p>
        </w:tc>
        <w:tc>
          <w:tcPr>
            <w:tcW w:w="1826" w:type="dxa"/>
            <w:vMerge/>
            <w:shd w:val="clear" w:color="auto" w:fill="auto"/>
            <w:noWrap/>
            <w:vAlign w:val="center"/>
          </w:tcPr>
          <w:p w14:paraId="310B6551" w14:textId="77777777" w:rsidR="0025641E" w:rsidRDefault="0025641E" w:rsidP="0066659D">
            <w:pPr>
              <w:rPr>
                <w:color w:val="000000"/>
              </w:rPr>
            </w:pPr>
          </w:p>
        </w:tc>
        <w:tc>
          <w:tcPr>
            <w:tcW w:w="900" w:type="dxa"/>
            <w:vAlign w:val="center"/>
          </w:tcPr>
          <w:p w14:paraId="1D3A8F2C" w14:textId="77777777" w:rsidR="0025641E" w:rsidRPr="00DB3BA2" w:rsidRDefault="0025641E" w:rsidP="0066659D">
            <w:pPr>
              <w:rPr>
                <w:color w:val="000000"/>
              </w:rPr>
            </w:pPr>
            <w:r>
              <w:rPr>
                <w:color w:val="000000"/>
              </w:rPr>
              <w:t>HOL</w:t>
            </w:r>
          </w:p>
        </w:tc>
        <w:tc>
          <w:tcPr>
            <w:tcW w:w="4950" w:type="dxa"/>
            <w:shd w:val="clear" w:color="auto" w:fill="auto"/>
            <w:noWrap/>
            <w:vAlign w:val="center"/>
          </w:tcPr>
          <w:p w14:paraId="6A934E0B" w14:textId="77777777" w:rsidR="0025641E" w:rsidRPr="008A4AB4" w:rsidRDefault="0025641E" w:rsidP="0066659D">
            <w:pPr>
              <w:rPr>
                <w:color w:val="000000"/>
              </w:rPr>
            </w:pPr>
            <w:r w:rsidRPr="008A4AB4">
              <w:rPr>
                <w:color w:val="000000"/>
              </w:rPr>
              <w:t>Holiday hours</w:t>
            </w:r>
          </w:p>
        </w:tc>
      </w:tr>
      <w:tr w:rsidR="0025641E" w:rsidRPr="002A4C6B" w14:paraId="26073718" w14:textId="77777777" w:rsidTr="0066659D">
        <w:trPr>
          <w:cantSplit/>
          <w:trHeight w:val="288"/>
        </w:trPr>
        <w:tc>
          <w:tcPr>
            <w:tcW w:w="1083" w:type="dxa"/>
            <w:vMerge/>
            <w:vAlign w:val="center"/>
          </w:tcPr>
          <w:p w14:paraId="39CDBEC8" w14:textId="77777777" w:rsidR="0025641E" w:rsidRDefault="0025641E" w:rsidP="0066659D">
            <w:pPr>
              <w:rPr>
                <w:color w:val="000000"/>
              </w:rPr>
            </w:pPr>
          </w:p>
        </w:tc>
        <w:tc>
          <w:tcPr>
            <w:tcW w:w="1028" w:type="dxa"/>
            <w:vMerge/>
            <w:shd w:val="clear" w:color="auto" w:fill="auto"/>
            <w:vAlign w:val="center"/>
          </w:tcPr>
          <w:p w14:paraId="251CCE15" w14:textId="77777777" w:rsidR="0025641E" w:rsidRDefault="0025641E" w:rsidP="0066659D">
            <w:pPr>
              <w:rPr>
                <w:color w:val="000000"/>
              </w:rPr>
            </w:pPr>
          </w:p>
        </w:tc>
        <w:tc>
          <w:tcPr>
            <w:tcW w:w="1826" w:type="dxa"/>
            <w:vMerge/>
            <w:shd w:val="clear" w:color="auto" w:fill="auto"/>
            <w:noWrap/>
            <w:vAlign w:val="center"/>
          </w:tcPr>
          <w:p w14:paraId="5D1AC3C9" w14:textId="77777777" w:rsidR="0025641E" w:rsidRDefault="0025641E" w:rsidP="0066659D">
            <w:pPr>
              <w:rPr>
                <w:color w:val="000000"/>
              </w:rPr>
            </w:pPr>
          </w:p>
        </w:tc>
        <w:tc>
          <w:tcPr>
            <w:tcW w:w="900" w:type="dxa"/>
            <w:vAlign w:val="center"/>
          </w:tcPr>
          <w:p w14:paraId="66D5CCC9" w14:textId="77777777" w:rsidR="0025641E" w:rsidRPr="00DB3BA2" w:rsidRDefault="0025641E" w:rsidP="0066659D">
            <w:pPr>
              <w:rPr>
                <w:color w:val="000000"/>
              </w:rPr>
            </w:pPr>
            <w:r>
              <w:rPr>
                <w:color w:val="000000"/>
              </w:rPr>
              <w:t>ITD</w:t>
            </w:r>
          </w:p>
        </w:tc>
        <w:tc>
          <w:tcPr>
            <w:tcW w:w="4950" w:type="dxa"/>
            <w:shd w:val="clear" w:color="auto" w:fill="auto"/>
            <w:noWrap/>
            <w:vAlign w:val="center"/>
          </w:tcPr>
          <w:p w14:paraId="331E21E6" w14:textId="77777777" w:rsidR="0025641E" w:rsidRPr="008A4AB4" w:rsidRDefault="0025641E" w:rsidP="0066659D">
            <w:pPr>
              <w:rPr>
                <w:color w:val="000000"/>
              </w:rPr>
            </w:pPr>
            <w:r w:rsidRPr="008A4AB4">
              <w:rPr>
                <w:color w:val="000000"/>
              </w:rPr>
              <w:t>Invalid time code – Direct</w:t>
            </w:r>
          </w:p>
        </w:tc>
      </w:tr>
      <w:tr w:rsidR="0025641E" w:rsidRPr="002A4C6B" w14:paraId="0917F07B" w14:textId="77777777" w:rsidTr="0066659D">
        <w:trPr>
          <w:cantSplit/>
          <w:trHeight w:val="288"/>
        </w:trPr>
        <w:tc>
          <w:tcPr>
            <w:tcW w:w="1083" w:type="dxa"/>
            <w:vMerge/>
            <w:vAlign w:val="center"/>
          </w:tcPr>
          <w:p w14:paraId="7DD95295" w14:textId="77777777" w:rsidR="0025641E" w:rsidRDefault="0025641E" w:rsidP="0066659D">
            <w:pPr>
              <w:rPr>
                <w:color w:val="000000"/>
              </w:rPr>
            </w:pPr>
          </w:p>
        </w:tc>
        <w:tc>
          <w:tcPr>
            <w:tcW w:w="1028" w:type="dxa"/>
            <w:vMerge/>
            <w:shd w:val="clear" w:color="auto" w:fill="auto"/>
            <w:vAlign w:val="center"/>
          </w:tcPr>
          <w:p w14:paraId="1542072E" w14:textId="77777777" w:rsidR="0025641E" w:rsidRDefault="0025641E" w:rsidP="0066659D">
            <w:pPr>
              <w:rPr>
                <w:color w:val="000000"/>
              </w:rPr>
            </w:pPr>
          </w:p>
        </w:tc>
        <w:tc>
          <w:tcPr>
            <w:tcW w:w="1826" w:type="dxa"/>
            <w:vMerge/>
            <w:shd w:val="clear" w:color="auto" w:fill="auto"/>
            <w:noWrap/>
            <w:vAlign w:val="center"/>
          </w:tcPr>
          <w:p w14:paraId="211A3CAA" w14:textId="77777777" w:rsidR="0025641E" w:rsidRDefault="0025641E" w:rsidP="0066659D">
            <w:pPr>
              <w:rPr>
                <w:color w:val="000000"/>
              </w:rPr>
            </w:pPr>
          </w:p>
        </w:tc>
        <w:tc>
          <w:tcPr>
            <w:tcW w:w="900" w:type="dxa"/>
            <w:vAlign w:val="center"/>
          </w:tcPr>
          <w:p w14:paraId="06960E24" w14:textId="77777777" w:rsidR="0025641E" w:rsidRPr="00DB3BA2" w:rsidRDefault="0025641E" w:rsidP="0066659D">
            <w:pPr>
              <w:rPr>
                <w:color w:val="000000"/>
              </w:rPr>
            </w:pPr>
            <w:r>
              <w:rPr>
                <w:color w:val="000000"/>
              </w:rPr>
              <w:t>ITI</w:t>
            </w:r>
          </w:p>
        </w:tc>
        <w:tc>
          <w:tcPr>
            <w:tcW w:w="4950" w:type="dxa"/>
            <w:shd w:val="clear" w:color="auto" w:fill="auto"/>
            <w:noWrap/>
            <w:vAlign w:val="center"/>
          </w:tcPr>
          <w:p w14:paraId="45A94063" w14:textId="77777777" w:rsidR="0025641E" w:rsidRPr="008A4AB4" w:rsidRDefault="0025641E" w:rsidP="0066659D">
            <w:pPr>
              <w:rPr>
                <w:color w:val="000000"/>
              </w:rPr>
            </w:pPr>
            <w:r w:rsidRPr="008A4AB4">
              <w:rPr>
                <w:color w:val="000000"/>
              </w:rPr>
              <w:t xml:space="preserve">Invalid time code – Paid leave </w:t>
            </w:r>
          </w:p>
        </w:tc>
      </w:tr>
      <w:tr w:rsidR="0025641E" w:rsidRPr="002A4C6B" w14:paraId="08A09F0E" w14:textId="77777777" w:rsidTr="0066659D">
        <w:trPr>
          <w:cantSplit/>
          <w:trHeight w:val="288"/>
        </w:trPr>
        <w:tc>
          <w:tcPr>
            <w:tcW w:w="1083" w:type="dxa"/>
            <w:vMerge/>
            <w:vAlign w:val="center"/>
          </w:tcPr>
          <w:p w14:paraId="76716257" w14:textId="77777777" w:rsidR="0025641E" w:rsidRDefault="0025641E" w:rsidP="0066659D">
            <w:pPr>
              <w:rPr>
                <w:color w:val="000000"/>
              </w:rPr>
            </w:pPr>
          </w:p>
        </w:tc>
        <w:tc>
          <w:tcPr>
            <w:tcW w:w="1028" w:type="dxa"/>
            <w:vMerge/>
            <w:shd w:val="clear" w:color="auto" w:fill="auto"/>
            <w:vAlign w:val="center"/>
          </w:tcPr>
          <w:p w14:paraId="76D6A4A1" w14:textId="77777777" w:rsidR="0025641E" w:rsidRDefault="0025641E" w:rsidP="0066659D">
            <w:pPr>
              <w:rPr>
                <w:color w:val="000000"/>
              </w:rPr>
            </w:pPr>
          </w:p>
        </w:tc>
        <w:tc>
          <w:tcPr>
            <w:tcW w:w="1826" w:type="dxa"/>
            <w:vMerge/>
            <w:shd w:val="clear" w:color="auto" w:fill="auto"/>
            <w:noWrap/>
            <w:vAlign w:val="center"/>
          </w:tcPr>
          <w:p w14:paraId="2376AC9A" w14:textId="77777777" w:rsidR="0025641E" w:rsidRDefault="0025641E" w:rsidP="0066659D">
            <w:pPr>
              <w:rPr>
                <w:color w:val="000000"/>
              </w:rPr>
            </w:pPr>
          </w:p>
        </w:tc>
        <w:tc>
          <w:tcPr>
            <w:tcW w:w="900" w:type="dxa"/>
            <w:vAlign w:val="center"/>
          </w:tcPr>
          <w:p w14:paraId="1AC84A04" w14:textId="77777777" w:rsidR="0025641E" w:rsidRPr="00DB3BA2" w:rsidRDefault="0025641E" w:rsidP="0066659D">
            <w:pPr>
              <w:rPr>
                <w:color w:val="000000"/>
              </w:rPr>
            </w:pPr>
            <w:r>
              <w:rPr>
                <w:color w:val="000000"/>
              </w:rPr>
              <w:t>FWH</w:t>
            </w:r>
          </w:p>
        </w:tc>
        <w:tc>
          <w:tcPr>
            <w:tcW w:w="4950" w:type="dxa"/>
            <w:shd w:val="clear" w:color="auto" w:fill="auto"/>
            <w:noWrap/>
            <w:vAlign w:val="center"/>
          </w:tcPr>
          <w:p w14:paraId="10CC4C87" w14:textId="77777777" w:rsidR="0025641E" w:rsidRPr="008A4AB4" w:rsidRDefault="0025641E" w:rsidP="0066659D">
            <w:pPr>
              <w:rPr>
                <w:color w:val="000000"/>
              </w:rPr>
            </w:pPr>
            <w:r w:rsidRPr="008A4AB4">
              <w:rPr>
                <w:color w:val="000000"/>
              </w:rPr>
              <w:t>Future hours</w:t>
            </w:r>
          </w:p>
        </w:tc>
      </w:tr>
      <w:tr w:rsidR="0025641E" w:rsidRPr="002A4C6B" w14:paraId="235B498F" w14:textId="77777777" w:rsidTr="0066659D">
        <w:trPr>
          <w:cantSplit/>
          <w:trHeight w:val="300"/>
        </w:trPr>
        <w:tc>
          <w:tcPr>
            <w:tcW w:w="1083" w:type="dxa"/>
            <w:vMerge/>
            <w:vAlign w:val="center"/>
          </w:tcPr>
          <w:p w14:paraId="15027E8E" w14:textId="77777777" w:rsidR="0025641E" w:rsidRDefault="0025641E" w:rsidP="0066659D">
            <w:pPr>
              <w:rPr>
                <w:color w:val="000000"/>
              </w:rPr>
            </w:pPr>
          </w:p>
        </w:tc>
        <w:tc>
          <w:tcPr>
            <w:tcW w:w="1028" w:type="dxa"/>
            <w:vMerge/>
            <w:shd w:val="clear" w:color="auto" w:fill="auto"/>
            <w:vAlign w:val="center"/>
          </w:tcPr>
          <w:p w14:paraId="1BBDD658" w14:textId="77777777" w:rsidR="0025641E" w:rsidRDefault="0025641E" w:rsidP="0066659D">
            <w:pPr>
              <w:rPr>
                <w:color w:val="000000"/>
              </w:rPr>
            </w:pPr>
          </w:p>
        </w:tc>
        <w:tc>
          <w:tcPr>
            <w:tcW w:w="1826" w:type="dxa"/>
            <w:vMerge/>
            <w:shd w:val="clear" w:color="auto" w:fill="auto"/>
            <w:noWrap/>
            <w:vAlign w:val="center"/>
          </w:tcPr>
          <w:p w14:paraId="5CD4AFC1" w14:textId="77777777" w:rsidR="0025641E" w:rsidRDefault="0025641E" w:rsidP="0066659D">
            <w:pPr>
              <w:rPr>
                <w:color w:val="000000"/>
              </w:rPr>
            </w:pPr>
          </w:p>
        </w:tc>
        <w:tc>
          <w:tcPr>
            <w:tcW w:w="900" w:type="dxa"/>
            <w:vAlign w:val="center"/>
          </w:tcPr>
          <w:p w14:paraId="66676B62" w14:textId="77777777" w:rsidR="0025641E" w:rsidRDefault="0025641E" w:rsidP="0066659D">
            <w:pPr>
              <w:rPr>
                <w:color w:val="000000"/>
              </w:rPr>
            </w:pPr>
            <w:r>
              <w:rPr>
                <w:color w:val="000000"/>
              </w:rPr>
              <w:t>HNC</w:t>
            </w:r>
          </w:p>
        </w:tc>
        <w:tc>
          <w:tcPr>
            <w:tcW w:w="4950" w:type="dxa"/>
            <w:shd w:val="clear" w:color="auto" w:fill="auto"/>
            <w:noWrap/>
            <w:vAlign w:val="center"/>
          </w:tcPr>
          <w:p w14:paraId="288F7A80" w14:textId="77777777" w:rsidR="0025641E" w:rsidRPr="00D465A2" w:rsidRDefault="0025641E" w:rsidP="0066659D">
            <w:pPr>
              <w:rPr>
                <w:color w:val="000000"/>
              </w:rPr>
            </w:pPr>
            <w:r w:rsidRPr="006B0AAE">
              <w:rPr>
                <w:color w:val="000000"/>
              </w:rPr>
              <w:t>High Number of Changes</w:t>
            </w:r>
          </w:p>
        </w:tc>
      </w:tr>
      <w:tr w:rsidR="0025641E" w:rsidRPr="002A4C6B" w14:paraId="1EFFD327" w14:textId="77777777" w:rsidTr="0066659D">
        <w:trPr>
          <w:cantSplit/>
          <w:trHeight w:val="300"/>
        </w:trPr>
        <w:tc>
          <w:tcPr>
            <w:tcW w:w="1083" w:type="dxa"/>
            <w:vMerge/>
            <w:vAlign w:val="center"/>
          </w:tcPr>
          <w:p w14:paraId="0021AA40" w14:textId="77777777" w:rsidR="0025641E" w:rsidRDefault="0025641E" w:rsidP="0066659D">
            <w:pPr>
              <w:rPr>
                <w:color w:val="000000"/>
              </w:rPr>
            </w:pPr>
          </w:p>
        </w:tc>
        <w:tc>
          <w:tcPr>
            <w:tcW w:w="1028" w:type="dxa"/>
            <w:vMerge/>
            <w:shd w:val="clear" w:color="auto" w:fill="auto"/>
            <w:vAlign w:val="center"/>
          </w:tcPr>
          <w:p w14:paraId="268D0EAD" w14:textId="77777777" w:rsidR="0025641E" w:rsidRDefault="0025641E" w:rsidP="0066659D">
            <w:pPr>
              <w:rPr>
                <w:color w:val="000000"/>
              </w:rPr>
            </w:pPr>
          </w:p>
        </w:tc>
        <w:tc>
          <w:tcPr>
            <w:tcW w:w="1826" w:type="dxa"/>
            <w:vMerge/>
            <w:shd w:val="clear" w:color="auto" w:fill="auto"/>
            <w:noWrap/>
            <w:vAlign w:val="center"/>
          </w:tcPr>
          <w:p w14:paraId="0C78C9E2" w14:textId="77777777" w:rsidR="0025641E" w:rsidRDefault="0025641E" w:rsidP="0066659D">
            <w:pPr>
              <w:rPr>
                <w:color w:val="000000"/>
              </w:rPr>
            </w:pPr>
          </w:p>
        </w:tc>
        <w:tc>
          <w:tcPr>
            <w:tcW w:w="900" w:type="dxa"/>
            <w:vAlign w:val="center"/>
          </w:tcPr>
          <w:p w14:paraId="10E5AC76" w14:textId="77777777" w:rsidR="0025641E" w:rsidRDefault="0025641E" w:rsidP="0066659D">
            <w:pPr>
              <w:rPr>
                <w:color w:val="000000"/>
              </w:rPr>
            </w:pPr>
            <w:r>
              <w:rPr>
                <w:color w:val="000000"/>
              </w:rPr>
              <w:t>ICC</w:t>
            </w:r>
          </w:p>
        </w:tc>
        <w:tc>
          <w:tcPr>
            <w:tcW w:w="4950" w:type="dxa"/>
            <w:shd w:val="clear" w:color="auto" w:fill="auto"/>
            <w:noWrap/>
            <w:vAlign w:val="center"/>
          </w:tcPr>
          <w:p w14:paraId="5615D7AC" w14:textId="77777777" w:rsidR="0025641E" w:rsidRPr="00D465A2" w:rsidRDefault="0025641E" w:rsidP="0066659D">
            <w:pPr>
              <w:rPr>
                <w:color w:val="000000"/>
              </w:rPr>
            </w:pPr>
            <w:r w:rsidRPr="006B0AAE">
              <w:rPr>
                <w:color w:val="000000"/>
              </w:rPr>
              <w:t>Incorrect Change Categories</w:t>
            </w:r>
          </w:p>
        </w:tc>
      </w:tr>
      <w:tr w:rsidR="0025641E" w:rsidRPr="002A4C6B" w14:paraId="54E57478" w14:textId="77777777" w:rsidTr="0066659D">
        <w:trPr>
          <w:cantSplit/>
          <w:trHeight w:val="300"/>
        </w:trPr>
        <w:tc>
          <w:tcPr>
            <w:tcW w:w="1083" w:type="dxa"/>
            <w:vAlign w:val="center"/>
          </w:tcPr>
          <w:p w14:paraId="575447B3" w14:textId="77777777" w:rsidR="0025641E" w:rsidRDefault="0025641E" w:rsidP="0066659D">
            <w:pPr>
              <w:rPr>
                <w:color w:val="000000"/>
              </w:rPr>
            </w:pPr>
            <w:r>
              <w:rPr>
                <w:color w:val="000000"/>
              </w:rPr>
              <w:t>CSR</w:t>
            </w:r>
          </w:p>
        </w:tc>
        <w:tc>
          <w:tcPr>
            <w:tcW w:w="1028" w:type="dxa"/>
            <w:shd w:val="clear" w:color="auto" w:fill="auto"/>
            <w:vAlign w:val="center"/>
          </w:tcPr>
          <w:p w14:paraId="574F7146" w14:textId="77777777" w:rsidR="0025641E" w:rsidRDefault="0025641E" w:rsidP="0066659D">
            <w:pPr>
              <w:rPr>
                <w:color w:val="000000"/>
              </w:rPr>
            </w:pPr>
            <w:r>
              <w:rPr>
                <w:color w:val="000000"/>
              </w:rPr>
              <w:t>ETS</w:t>
            </w:r>
          </w:p>
        </w:tc>
        <w:tc>
          <w:tcPr>
            <w:tcW w:w="1826" w:type="dxa"/>
            <w:shd w:val="clear" w:color="auto" w:fill="auto"/>
            <w:noWrap/>
            <w:vAlign w:val="center"/>
          </w:tcPr>
          <w:p w14:paraId="1DB95CB4" w14:textId="77777777" w:rsidR="0025641E" w:rsidRDefault="0025641E" w:rsidP="0066659D">
            <w:pPr>
              <w:rPr>
                <w:color w:val="000000"/>
              </w:rPr>
            </w:pPr>
            <w:r>
              <w:rPr>
                <w:color w:val="000000"/>
              </w:rPr>
              <w:t>Research Required</w:t>
            </w:r>
          </w:p>
        </w:tc>
        <w:tc>
          <w:tcPr>
            <w:tcW w:w="900" w:type="dxa"/>
            <w:vAlign w:val="center"/>
          </w:tcPr>
          <w:p w14:paraId="6B2629CC"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321E7118" w14:textId="77777777" w:rsidR="0025641E" w:rsidRPr="002A4C6B" w:rsidRDefault="0025641E" w:rsidP="0066659D">
            <w:pPr>
              <w:rPr>
                <w:color w:val="000000"/>
              </w:rPr>
            </w:pPr>
            <w:r w:rsidRPr="00D465A2">
              <w:rPr>
                <w:color w:val="000000"/>
              </w:rPr>
              <w:t>Outstanding Action (Employee)</w:t>
            </w:r>
          </w:p>
        </w:tc>
      </w:tr>
      <w:tr w:rsidR="0025641E" w:rsidRPr="002A4C6B" w14:paraId="3D9D92C9" w14:textId="77777777" w:rsidTr="0066659D">
        <w:trPr>
          <w:cantSplit/>
          <w:trHeight w:val="290"/>
        </w:trPr>
        <w:tc>
          <w:tcPr>
            <w:tcW w:w="1083" w:type="dxa"/>
            <w:vMerge w:val="restart"/>
            <w:vAlign w:val="center"/>
          </w:tcPr>
          <w:p w14:paraId="01B1F5C4"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232E0F5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390F1363" w14:textId="77777777" w:rsidR="0025641E" w:rsidRDefault="0025641E" w:rsidP="0066659D">
            <w:pPr>
              <w:rPr>
                <w:color w:val="000000"/>
              </w:rPr>
            </w:pPr>
            <w:r>
              <w:rPr>
                <w:color w:val="000000"/>
              </w:rPr>
              <w:t>Opportunity</w:t>
            </w:r>
          </w:p>
        </w:tc>
        <w:tc>
          <w:tcPr>
            <w:tcW w:w="900" w:type="dxa"/>
            <w:vAlign w:val="center"/>
          </w:tcPr>
          <w:p w14:paraId="12678FD7" w14:textId="77777777" w:rsidR="0025641E" w:rsidRPr="00D465A2" w:rsidRDefault="0025641E" w:rsidP="0066659D">
            <w:pPr>
              <w:rPr>
                <w:color w:val="000000"/>
              </w:rPr>
            </w:pPr>
            <w:r>
              <w:rPr>
                <w:color w:val="000000"/>
              </w:rPr>
              <w:t>EOT</w:t>
            </w:r>
          </w:p>
        </w:tc>
        <w:tc>
          <w:tcPr>
            <w:tcW w:w="4950" w:type="dxa"/>
            <w:shd w:val="clear" w:color="auto" w:fill="auto"/>
            <w:noWrap/>
            <w:vAlign w:val="center"/>
          </w:tcPr>
          <w:p w14:paraId="2A05DA89" w14:textId="77777777" w:rsidR="0025641E" w:rsidRPr="002B1FE6" w:rsidRDefault="0025641E" w:rsidP="0066659D">
            <w:r w:rsidRPr="002B1FE6">
              <w:t>Exempt OT hrs</w:t>
            </w:r>
          </w:p>
        </w:tc>
      </w:tr>
      <w:tr w:rsidR="0025641E" w:rsidRPr="002A4C6B" w14:paraId="5C963A9E" w14:textId="77777777" w:rsidTr="0066659D">
        <w:trPr>
          <w:cantSplit/>
          <w:trHeight w:val="287"/>
        </w:trPr>
        <w:tc>
          <w:tcPr>
            <w:tcW w:w="1083" w:type="dxa"/>
            <w:vMerge/>
            <w:vAlign w:val="center"/>
          </w:tcPr>
          <w:p w14:paraId="6114FAC4" w14:textId="77777777" w:rsidR="0025641E" w:rsidRDefault="0025641E" w:rsidP="0066659D">
            <w:pPr>
              <w:rPr>
                <w:color w:val="000000"/>
              </w:rPr>
            </w:pPr>
          </w:p>
        </w:tc>
        <w:tc>
          <w:tcPr>
            <w:tcW w:w="1028" w:type="dxa"/>
            <w:vMerge/>
            <w:shd w:val="clear" w:color="auto" w:fill="auto"/>
            <w:vAlign w:val="center"/>
          </w:tcPr>
          <w:p w14:paraId="7CE5118F" w14:textId="77777777" w:rsidR="0025641E" w:rsidRDefault="0025641E" w:rsidP="0066659D">
            <w:pPr>
              <w:rPr>
                <w:color w:val="000000"/>
              </w:rPr>
            </w:pPr>
          </w:p>
        </w:tc>
        <w:tc>
          <w:tcPr>
            <w:tcW w:w="1826" w:type="dxa"/>
            <w:vMerge/>
            <w:shd w:val="clear" w:color="auto" w:fill="auto"/>
            <w:noWrap/>
            <w:vAlign w:val="center"/>
          </w:tcPr>
          <w:p w14:paraId="7ADF8B6A" w14:textId="77777777" w:rsidR="0025641E" w:rsidRDefault="0025641E" w:rsidP="0066659D">
            <w:pPr>
              <w:rPr>
                <w:color w:val="000000"/>
              </w:rPr>
            </w:pPr>
          </w:p>
        </w:tc>
        <w:tc>
          <w:tcPr>
            <w:tcW w:w="900" w:type="dxa"/>
            <w:vAlign w:val="center"/>
          </w:tcPr>
          <w:p w14:paraId="6CF45412" w14:textId="77777777" w:rsidR="0025641E" w:rsidRPr="00D465A2" w:rsidRDefault="0025641E" w:rsidP="0066659D">
            <w:pPr>
              <w:rPr>
                <w:color w:val="000000"/>
              </w:rPr>
            </w:pPr>
            <w:r>
              <w:rPr>
                <w:color w:val="000000"/>
              </w:rPr>
              <w:t>EA</w:t>
            </w:r>
          </w:p>
        </w:tc>
        <w:tc>
          <w:tcPr>
            <w:tcW w:w="4950" w:type="dxa"/>
            <w:shd w:val="clear" w:color="auto" w:fill="auto"/>
            <w:noWrap/>
            <w:vAlign w:val="center"/>
          </w:tcPr>
          <w:p w14:paraId="744A2C66" w14:textId="77777777" w:rsidR="0025641E" w:rsidRPr="002B1FE6" w:rsidRDefault="0025641E" w:rsidP="0066659D">
            <w:r w:rsidRPr="002B1FE6">
              <w:t>Excused absence, paid leave</w:t>
            </w:r>
          </w:p>
        </w:tc>
      </w:tr>
      <w:tr w:rsidR="0025641E" w:rsidRPr="002A4C6B" w14:paraId="64F318BD" w14:textId="77777777" w:rsidTr="0066659D">
        <w:trPr>
          <w:cantSplit/>
          <w:trHeight w:val="287"/>
        </w:trPr>
        <w:tc>
          <w:tcPr>
            <w:tcW w:w="1083" w:type="dxa"/>
            <w:vMerge/>
            <w:vAlign w:val="center"/>
          </w:tcPr>
          <w:p w14:paraId="0A539917" w14:textId="77777777" w:rsidR="0025641E" w:rsidRDefault="0025641E" w:rsidP="0066659D">
            <w:pPr>
              <w:rPr>
                <w:color w:val="000000"/>
              </w:rPr>
            </w:pPr>
          </w:p>
        </w:tc>
        <w:tc>
          <w:tcPr>
            <w:tcW w:w="1028" w:type="dxa"/>
            <w:vMerge/>
            <w:shd w:val="clear" w:color="auto" w:fill="auto"/>
            <w:vAlign w:val="center"/>
          </w:tcPr>
          <w:p w14:paraId="4424CB17" w14:textId="77777777" w:rsidR="0025641E" w:rsidRDefault="0025641E" w:rsidP="0066659D">
            <w:pPr>
              <w:rPr>
                <w:color w:val="000000"/>
              </w:rPr>
            </w:pPr>
          </w:p>
        </w:tc>
        <w:tc>
          <w:tcPr>
            <w:tcW w:w="1826" w:type="dxa"/>
            <w:vMerge/>
            <w:shd w:val="clear" w:color="auto" w:fill="auto"/>
            <w:noWrap/>
            <w:vAlign w:val="center"/>
          </w:tcPr>
          <w:p w14:paraId="529012FC" w14:textId="77777777" w:rsidR="0025641E" w:rsidRDefault="0025641E" w:rsidP="0066659D">
            <w:pPr>
              <w:rPr>
                <w:color w:val="000000"/>
              </w:rPr>
            </w:pPr>
          </w:p>
        </w:tc>
        <w:tc>
          <w:tcPr>
            <w:tcW w:w="900" w:type="dxa"/>
            <w:vAlign w:val="center"/>
          </w:tcPr>
          <w:p w14:paraId="7C354162" w14:textId="77777777" w:rsidR="0025641E" w:rsidRPr="00D465A2" w:rsidRDefault="0025641E" w:rsidP="0066659D">
            <w:pPr>
              <w:rPr>
                <w:color w:val="000000"/>
              </w:rPr>
            </w:pPr>
            <w:r>
              <w:rPr>
                <w:color w:val="000000"/>
              </w:rPr>
              <w:t>HOLA</w:t>
            </w:r>
          </w:p>
        </w:tc>
        <w:tc>
          <w:tcPr>
            <w:tcW w:w="4950" w:type="dxa"/>
            <w:shd w:val="clear" w:color="auto" w:fill="auto"/>
            <w:noWrap/>
            <w:vAlign w:val="center"/>
          </w:tcPr>
          <w:p w14:paraId="221A45C3" w14:textId="77777777" w:rsidR="0025641E" w:rsidRPr="002B1FE6" w:rsidRDefault="0025641E" w:rsidP="0066659D">
            <w:r w:rsidRPr="002B1FE6">
              <w:t>Holiday hours (Approver)</w:t>
            </w:r>
          </w:p>
        </w:tc>
      </w:tr>
      <w:tr w:rsidR="0025641E" w:rsidRPr="002A4C6B" w14:paraId="14222D90" w14:textId="77777777" w:rsidTr="0066659D">
        <w:trPr>
          <w:cantSplit/>
          <w:trHeight w:val="287"/>
        </w:trPr>
        <w:tc>
          <w:tcPr>
            <w:tcW w:w="1083" w:type="dxa"/>
            <w:vMerge/>
            <w:vAlign w:val="center"/>
          </w:tcPr>
          <w:p w14:paraId="5D08EEC3" w14:textId="77777777" w:rsidR="0025641E" w:rsidRDefault="0025641E" w:rsidP="0066659D">
            <w:pPr>
              <w:rPr>
                <w:color w:val="000000"/>
              </w:rPr>
            </w:pPr>
          </w:p>
        </w:tc>
        <w:tc>
          <w:tcPr>
            <w:tcW w:w="1028" w:type="dxa"/>
            <w:vMerge/>
            <w:shd w:val="clear" w:color="auto" w:fill="auto"/>
            <w:vAlign w:val="center"/>
          </w:tcPr>
          <w:p w14:paraId="3ABCA274" w14:textId="77777777" w:rsidR="0025641E" w:rsidRDefault="0025641E" w:rsidP="0066659D">
            <w:pPr>
              <w:rPr>
                <w:color w:val="000000"/>
              </w:rPr>
            </w:pPr>
          </w:p>
        </w:tc>
        <w:tc>
          <w:tcPr>
            <w:tcW w:w="1826" w:type="dxa"/>
            <w:vMerge/>
            <w:shd w:val="clear" w:color="auto" w:fill="auto"/>
            <w:noWrap/>
            <w:vAlign w:val="center"/>
          </w:tcPr>
          <w:p w14:paraId="71B12064" w14:textId="77777777" w:rsidR="0025641E" w:rsidRDefault="0025641E" w:rsidP="0066659D">
            <w:pPr>
              <w:rPr>
                <w:color w:val="000000"/>
              </w:rPr>
            </w:pPr>
          </w:p>
        </w:tc>
        <w:tc>
          <w:tcPr>
            <w:tcW w:w="900" w:type="dxa"/>
            <w:vAlign w:val="center"/>
          </w:tcPr>
          <w:p w14:paraId="33349DE1" w14:textId="77777777" w:rsidR="0025641E" w:rsidRPr="00D465A2" w:rsidRDefault="0025641E" w:rsidP="0066659D">
            <w:pPr>
              <w:rPr>
                <w:color w:val="000000"/>
              </w:rPr>
            </w:pPr>
            <w:r>
              <w:rPr>
                <w:color w:val="000000"/>
              </w:rPr>
              <w:t>ITDA</w:t>
            </w:r>
          </w:p>
        </w:tc>
        <w:tc>
          <w:tcPr>
            <w:tcW w:w="4950" w:type="dxa"/>
            <w:shd w:val="clear" w:color="auto" w:fill="auto"/>
            <w:noWrap/>
            <w:vAlign w:val="center"/>
          </w:tcPr>
          <w:p w14:paraId="04999CD4" w14:textId="77777777" w:rsidR="0025641E" w:rsidRPr="002B1FE6" w:rsidRDefault="0025641E" w:rsidP="0066659D">
            <w:r w:rsidRPr="002B1FE6">
              <w:t>Invalid time code – Direct (Approver)</w:t>
            </w:r>
          </w:p>
        </w:tc>
      </w:tr>
      <w:tr w:rsidR="0025641E" w:rsidRPr="002A4C6B" w14:paraId="71B22B62" w14:textId="77777777" w:rsidTr="0066659D">
        <w:trPr>
          <w:cantSplit/>
          <w:trHeight w:val="287"/>
        </w:trPr>
        <w:tc>
          <w:tcPr>
            <w:tcW w:w="1083" w:type="dxa"/>
            <w:vMerge/>
            <w:vAlign w:val="center"/>
          </w:tcPr>
          <w:p w14:paraId="7E3A97CB" w14:textId="77777777" w:rsidR="0025641E" w:rsidRDefault="0025641E" w:rsidP="0066659D">
            <w:pPr>
              <w:rPr>
                <w:color w:val="000000"/>
              </w:rPr>
            </w:pPr>
          </w:p>
        </w:tc>
        <w:tc>
          <w:tcPr>
            <w:tcW w:w="1028" w:type="dxa"/>
            <w:vMerge/>
            <w:shd w:val="clear" w:color="auto" w:fill="auto"/>
            <w:vAlign w:val="center"/>
          </w:tcPr>
          <w:p w14:paraId="28DE4693" w14:textId="77777777" w:rsidR="0025641E" w:rsidRDefault="0025641E" w:rsidP="0066659D">
            <w:pPr>
              <w:rPr>
                <w:color w:val="000000"/>
              </w:rPr>
            </w:pPr>
          </w:p>
        </w:tc>
        <w:tc>
          <w:tcPr>
            <w:tcW w:w="1826" w:type="dxa"/>
            <w:vMerge/>
            <w:shd w:val="clear" w:color="auto" w:fill="auto"/>
            <w:noWrap/>
            <w:vAlign w:val="center"/>
          </w:tcPr>
          <w:p w14:paraId="72464ABE" w14:textId="77777777" w:rsidR="0025641E" w:rsidRDefault="0025641E" w:rsidP="0066659D">
            <w:pPr>
              <w:rPr>
                <w:color w:val="000000"/>
              </w:rPr>
            </w:pPr>
          </w:p>
        </w:tc>
        <w:tc>
          <w:tcPr>
            <w:tcW w:w="900" w:type="dxa"/>
            <w:vAlign w:val="center"/>
          </w:tcPr>
          <w:p w14:paraId="0DAE56F5" w14:textId="77777777" w:rsidR="0025641E" w:rsidRPr="00D465A2" w:rsidRDefault="0025641E" w:rsidP="0066659D">
            <w:pPr>
              <w:rPr>
                <w:color w:val="000000"/>
              </w:rPr>
            </w:pPr>
            <w:r>
              <w:rPr>
                <w:color w:val="000000"/>
              </w:rPr>
              <w:t>ITIA</w:t>
            </w:r>
          </w:p>
        </w:tc>
        <w:tc>
          <w:tcPr>
            <w:tcW w:w="4950" w:type="dxa"/>
            <w:shd w:val="clear" w:color="auto" w:fill="auto"/>
            <w:noWrap/>
            <w:vAlign w:val="center"/>
          </w:tcPr>
          <w:p w14:paraId="744AB943" w14:textId="77777777" w:rsidR="0025641E" w:rsidRPr="002B1FE6" w:rsidRDefault="0025641E" w:rsidP="0066659D">
            <w:r w:rsidRPr="002B1FE6">
              <w:t>Invalid time code – Paid leave (Approver)</w:t>
            </w:r>
          </w:p>
        </w:tc>
      </w:tr>
      <w:tr w:rsidR="0025641E" w:rsidRPr="002A4C6B" w14:paraId="003F743D" w14:textId="77777777" w:rsidTr="0066659D">
        <w:trPr>
          <w:cantSplit/>
          <w:trHeight w:val="287"/>
        </w:trPr>
        <w:tc>
          <w:tcPr>
            <w:tcW w:w="1083" w:type="dxa"/>
            <w:vMerge/>
            <w:vAlign w:val="center"/>
          </w:tcPr>
          <w:p w14:paraId="5B374C1B" w14:textId="77777777" w:rsidR="0025641E" w:rsidRDefault="0025641E" w:rsidP="0066659D">
            <w:pPr>
              <w:rPr>
                <w:color w:val="000000"/>
              </w:rPr>
            </w:pPr>
          </w:p>
        </w:tc>
        <w:tc>
          <w:tcPr>
            <w:tcW w:w="1028" w:type="dxa"/>
            <w:vMerge/>
            <w:shd w:val="clear" w:color="auto" w:fill="auto"/>
            <w:vAlign w:val="center"/>
          </w:tcPr>
          <w:p w14:paraId="736F8B3C" w14:textId="77777777" w:rsidR="0025641E" w:rsidRDefault="0025641E" w:rsidP="0066659D">
            <w:pPr>
              <w:rPr>
                <w:color w:val="000000"/>
              </w:rPr>
            </w:pPr>
          </w:p>
        </w:tc>
        <w:tc>
          <w:tcPr>
            <w:tcW w:w="1826" w:type="dxa"/>
            <w:vMerge/>
            <w:shd w:val="clear" w:color="auto" w:fill="auto"/>
            <w:noWrap/>
            <w:vAlign w:val="center"/>
          </w:tcPr>
          <w:p w14:paraId="193D7E6D" w14:textId="77777777" w:rsidR="0025641E" w:rsidRDefault="0025641E" w:rsidP="0066659D">
            <w:pPr>
              <w:rPr>
                <w:color w:val="000000"/>
              </w:rPr>
            </w:pPr>
          </w:p>
        </w:tc>
        <w:tc>
          <w:tcPr>
            <w:tcW w:w="900" w:type="dxa"/>
            <w:vAlign w:val="center"/>
          </w:tcPr>
          <w:p w14:paraId="6727D85D" w14:textId="77777777" w:rsidR="0025641E" w:rsidRPr="00D465A2" w:rsidRDefault="0025641E" w:rsidP="0066659D">
            <w:pPr>
              <w:rPr>
                <w:color w:val="000000"/>
              </w:rPr>
            </w:pPr>
            <w:r>
              <w:rPr>
                <w:color w:val="000000"/>
              </w:rPr>
              <w:t>FWHA</w:t>
            </w:r>
          </w:p>
        </w:tc>
        <w:tc>
          <w:tcPr>
            <w:tcW w:w="4950" w:type="dxa"/>
            <w:shd w:val="clear" w:color="auto" w:fill="auto"/>
            <w:noWrap/>
            <w:vAlign w:val="center"/>
          </w:tcPr>
          <w:p w14:paraId="7EA44D89" w14:textId="77777777" w:rsidR="0025641E" w:rsidRDefault="0025641E" w:rsidP="0066659D">
            <w:r w:rsidRPr="002B1FE6">
              <w:t>Future hours (Approver)</w:t>
            </w:r>
          </w:p>
        </w:tc>
      </w:tr>
      <w:tr w:rsidR="0025641E" w:rsidRPr="002A4C6B" w14:paraId="3E08C038" w14:textId="77777777" w:rsidTr="0066659D">
        <w:trPr>
          <w:cantSplit/>
          <w:trHeight w:val="285"/>
        </w:trPr>
        <w:tc>
          <w:tcPr>
            <w:tcW w:w="1083" w:type="dxa"/>
            <w:vMerge w:val="restart"/>
            <w:vAlign w:val="center"/>
          </w:tcPr>
          <w:p w14:paraId="1D5AF831" w14:textId="77777777" w:rsidR="0025641E" w:rsidRDefault="0025641E" w:rsidP="0066659D">
            <w:pPr>
              <w:rPr>
                <w:color w:val="000000"/>
              </w:rPr>
            </w:pPr>
            <w:r>
              <w:rPr>
                <w:color w:val="000000"/>
              </w:rPr>
              <w:t>Supervisor</w:t>
            </w:r>
          </w:p>
        </w:tc>
        <w:tc>
          <w:tcPr>
            <w:tcW w:w="1028" w:type="dxa"/>
            <w:vMerge w:val="restart"/>
            <w:shd w:val="clear" w:color="auto" w:fill="auto"/>
            <w:vAlign w:val="center"/>
          </w:tcPr>
          <w:p w14:paraId="45F033D6" w14:textId="77777777" w:rsidR="0025641E" w:rsidRDefault="0025641E" w:rsidP="0066659D">
            <w:pPr>
              <w:rPr>
                <w:color w:val="000000"/>
              </w:rPr>
            </w:pPr>
            <w:r>
              <w:rPr>
                <w:color w:val="000000"/>
              </w:rPr>
              <w:t>ETS</w:t>
            </w:r>
          </w:p>
        </w:tc>
        <w:tc>
          <w:tcPr>
            <w:tcW w:w="1826" w:type="dxa"/>
            <w:vMerge w:val="restart"/>
            <w:shd w:val="clear" w:color="auto" w:fill="auto"/>
            <w:noWrap/>
            <w:vAlign w:val="center"/>
          </w:tcPr>
          <w:p w14:paraId="2B017E46" w14:textId="77777777" w:rsidR="0025641E" w:rsidRDefault="0025641E" w:rsidP="0066659D">
            <w:pPr>
              <w:rPr>
                <w:color w:val="000000"/>
              </w:rPr>
            </w:pPr>
            <w:r>
              <w:rPr>
                <w:color w:val="000000"/>
              </w:rPr>
              <w:t>Research Required</w:t>
            </w:r>
          </w:p>
        </w:tc>
        <w:tc>
          <w:tcPr>
            <w:tcW w:w="900" w:type="dxa"/>
            <w:vAlign w:val="center"/>
          </w:tcPr>
          <w:p w14:paraId="7355FBA0" w14:textId="77777777" w:rsidR="0025641E" w:rsidRPr="00D465A2" w:rsidRDefault="0025641E" w:rsidP="0066659D">
            <w:pPr>
              <w:rPr>
                <w:color w:val="000000"/>
              </w:rPr>
            </w:pPr>
            <w:r>
              <w:rPr>
                <w:color w:val="000000"/>
              </w:rPr>
              <w:t>OAE</w:t>
            </w:r>
          </w:p>
        </w:tc>
        <w:tc>
          <w:tcPr>
            <w:tcW w:w="4950" w:type="dxa"/>
            <w:shd w:val="clear" w:color="auto" w:fill="auto"/>
            <w:noWrap/>
            <w:vAlign w:val="center"/>
          </w:tcPr>
          <w:p w14:paraId="44A30BCE" w14:textId="77777777" w:rsidR="0025641E" w:rsidRPr="00FE261D" w:rsidRDefault="0025641E" w:rsidP="0066659D">
            <w:r w:rsidRPr="00FE261D">
              <w:t>Outstanding Action (Employee)</w:t>
            </w:r>
          </w:p>
        </w:tc>
      </w:tr>
      <w:tr w:rsidR="0025641E" w:rsidRPr="002A4C6B" w14:paraId="6D0C3629" w14:textId="77777777" w:rsidTr="0066659D">
        <w:trPr>
          <w:cantSplit/>
          <w:trHeight w:val="285"/>
        </w:trPr>
        <w:tc>
          <w:tcPr>
            <w:tcW w:w="1083" w:type="dxa"/>
            <w:vMerge/>
            <w:vAlign w:val="center"/>
          </w:tcPr>
          <w:p w14:paraId="70C2EAC6" w14:textId="77777777" w:rsidR="0025641E" w:rsidRDefault="0025641E" w:rsidP="0066659D">
            <w:pPr>
              <w:rPr>
                <w:color w:val="000000"/>
              </w:rPr>
            </w:pPr>
          </w:p>
        </w:tc>
        <w:tc>
          <w:tcPr>
            <w:tcW w:w="1028" w:type="dxa"/>
            <w:vMerge/>
            <w:shd w:val="clear" w:color="auto" w:fill="auto"/>
            <w:vAlign w:val="center"/>
          </w:tcPr>
          <w:p w14:paraId="00B5A43F" w14:textId="77777777" w:rsidR="0025641E" w:rsidRDefault="0025641E" w:rsidP="0066659D">
            <w:pPr>
              <w:rPr>
                <w:color w:val="000000"/>
              </w:rPr>
            </w:pPr>
          </w:p>
        </w:tc>
        <w:tc>
          <w:tcPr>
            <w:tcW w:w="1826" w:type="dxa"/>
            <w:vMerge/>
            <w:shd w:val="clear" w:color="auto" w:fill="auto"/>
            <w:noWrap/>
            <w:vAlign w:val="center"/>
          </w:tcPr>
          <w:p w14:paraId="536AB12B" w14:textId="77777777" w:rsidR="0025641E" w:rsidRDefault="0025641E" w:rsidP="0066659D">
            <w:pPr>
              <w:rPr>
                <w:color w:val="000000"/>
              </w:rPr>
            </w:pPr>
          </w:p>
        </w:tc>
        <w:tc>
          <w:tcPr>
            <w:tcW w:w="900" w:type="dxa"/>
            <w:vAlign w:val="center"/>
          </w:tcPr>
          <w:p w14:paraId="3F1BA5E0" w14:textId="77777777" w:rsidR="0025641E" w:rsidRPr="00D465A2" w:rsidRDefault="0025641E" w:rsidP="0066659D">
            <w:pPr>
              <w:rPr>
                <w:color w:val="000000"/>
              </w:rPr>
            </w:pPr>
            <w:r>
              <w:rPr>
                <w:color w:val="000000"/>
              </w:rPr>
              <w:t>OAS</w:t>
            </w:r>
          </w:p>
        </w:tc>
        <w:tc>
          <w:tcPr>
            <w:tcW w:w="4950" w:type="dxa"/>
            <w:shd w:val="clear" w:color="auto" w:fill="auto"/>
            <w:noWrap/>
            <w:vAlign w:val="center"/>
          </w:tcPr>
          <w:p w14:paraId="22B74CDB" w14:textId="77777777" w:rsidR="0025641E" w:rsidRDefault="0025641E" w:rsidP="0066659D">
            <w:r w:rsidRPr="00FE261D">
              <w:t>Outstanding Action (Supervisor)</w:t>
            </w:r>
          </w:p>
        </w:tc>
      </w:tr>
    </w:tbl>
    <w:p w14:paraId="0886C37A" w14:textId="77777777" w:rsidR="0025641E" w:rsidRDefault="0025641E" w:rsidP="0025641E">
      <w:pPr>
        <w:ind w:left="1440"/>
      </w:pPr>
    </w:p>
    <w:p w14:paraId="3505C71C" w14:textId="77777777" w:rsidR="0025641E" w:rsidRPr="00AF54FF" w:rsidRDefault="0025641E" w:rsidP="0025641E">
      <w:pPr>
        <w:spacing w:before="120"/>
        <w:rPr>
          <w:b/>
        </w:rPr>
      </w:pPr>
      <w:r w:rsidRPr="00892143">
        <w:rPr>
          <w:b/>
        </w:rPr>
        <w:t>3.2.3.3</w:t>
      </w:r>
      <w:r>
        <w:rPr>
          <w:b/>
        </w:rPr>
        <w:t>.5.6</w:t>
      </w:r>
      <w:r w:rsidRPr="00AF54FF">
        <w:rPr>
          <w:b/>
        </w:rPr>
        <w:tab/>
        <w:t>Report Details</w:t>
      </w:r>
    </w:p>
    <w:p w14:paraId="39B441F5" w14:textId="77777777" w:rsidR="0025641E" w:rsidRDefault="0025641E" w:rsidP="0025641E">
      <w:pPr>
        <w:ind w:left="1440"/>
      </w:pPr>
      <w:r w:rsidRPr="00D465A2">
        <w:t>The Report Details shall be the following fields from the feed file concatenated together, delimited by the pipe or vertical bar character (|):</w:t>
      </w:r>
    </w:p>
    <w:p w14:paraId="5353241A"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060"/>
        <w:gridCol w:w="2139"/>
        <w:gridCol w:w="5629"/>
      </w:tblGrid>
      <w:tr w:rsidR="0025641E" w:rsidRPr="00166548" w14:paraId="28014613" w14:textId="77777777" w:rsidTr="0066659D">
        <w:tc>
          <w:tcPr>
            <w:tcW w:w="2060" w:type="dxa"/>
            <w:shd w:val="clear" w:color="auto" w:fill="000000"/>
          </w:tcPr>
          <w:p w14:paraId="379CD9F4" w14:textId="18B4DD93" w:rsidR="0025641E" w:rsidRPr="00B17067" w:rsidRDefault="006C5193" w:rsidP="0066659D">
            <w:pPr>
              <w:jc w:val="center"/>
              <w:rPr>
                <w:rFonts w:eastAsia="Calibri"/>
                <w:b/>
                <w:color w:val="FFFFFF"/>
              </w:rPr>
            </w:pPr>
            <w:r>
              <w:rPr>
                <w:rFonts w:eastAsia="Calibri"/>
                <w:b/>
                <w:color w:val="FFFFFF"/>
              </w:rPr>
              <w:t>Employee Level</w:t>
            </w:r>
          </w:p>
        </w:tc>
        <w:tc>
          <w:tcPr>
            <w:tcW w:w="2139" w:type="dxa"/>
            <w:shd w:val="clear" w:color="auto" w:fill="000000"/>
            <w:vAlign w:val="center"/>
          </w:tcPr>
          <w:p w14:paraId="17623DAF" w14:textId="77777777" w:rsidR="0025641E" w:rsidRPr="00B17067" w:rsidRDefault="0025641E" w:rsidP="0066659D">
            <w:pPr>
              <w:jc w:val="center"/>
              <w:rPr>
                <w:rFonts w:eastAsia="Calibri"/>
                <w:b/>
                <w:color w:val="FFFFFF"/>
              </w:rPr>
            </w:pPr>
            <w:r w:rsidRPr="00B17067">
              <w:rPr>
                <w:rFonts w:eastAsia="Calibri"/>
                <w:b/>
                <w:color w:val="FFFFFF"/>
              </w:rPr>
              <w:t>OMR Report Code</w:t>
            </w:r>
          </w:p>
        </w:tc>
        <w:tc>
          <w:tcPr>
            <w:tcW w:w="5629" w:type="dxa"/>
            <w:shd w:val="clear" w:color="auto" w:fill="000000"/>
            <w:vAlign w:val="center"/>
          </w:tcPr>
          <w:p w14:paraId="2EE52676"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76C31D94" w14:textId="77777777" w:rsidTr="0066659D">
        <w:tc>
          <w:tcPr>
            <w:tcW w:w="2060" w:type="dxa"/>
            <w:vAlign w:val="center"/>
          </w:tcPr>
          <w:p w14:paraId="53EA0C23"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54E06E42" w14:textId="77777777" w:rsidR="0025641E" w:rsidRPr="00B17067" w:rsidRDefault="0025641E" w:rsidP="0066659D">
            <w:pPr>
              <w:rPr>
                <w:rFonts w:eastAsia="Calibri"/>
              </w:rPr>
            </w:pPr>
            <w:r w:rsidRPr="0065659B">
              <w:rPr>
                <w:rFonts w:eastAsia="Calibri"/>
              </w:rPr>
              <w:t>EOT, EA, HOL, ITD, ITI, FWH</w:t>
            </w:r>
          </w:p>
        </w:tc>
        <w:tc>
          <w:tcPr>
            <w:tcW w:w="5629" w:type="dxa"/>
            <w:shd w:val="clear" w:color="auto" w:fill="auto"/>
            <w:vAlign w:val="center"/>
          </w:tcPr>
          <w:p w14:paraId="40F2C81F" w14:textId="77777777" w:rsidR="0025641E" w:rsidRDefault="0025641E" w:rsidP="0066659D">
            <w:r>
              <w:t>Friday End Date</w:t>
            </w:r>
          </w:p>
          <w:p w14:paraId="3CF4278D" w14:textId="77777777" w:rsidR="0025641E" w:rsidRDefault="0025641E" w:rsidP="0066659D">
            <w:r>
              <w:t>Project Number</w:t>
            </w:r>
          </w:p>
          <w:p w14:paraId="7D9E2156" w14:textId="77777777" w:rsidR="0025641E" w:rsidRDefault="0025641E" w:rsidP="0066659D">
            <w:r>
              <w:t>Task Number</w:t>
            </w:r>
          </w:p>
          <w:p w14:paraId="3671EDA2" w14:textId="77777777" w:rsidR="0025641E" w:rsidRDefault="0025641E" w:rsidP="0066659D">
            <w:r>
              <w:t>Task Name</w:t>
            </w:r>
          </w:p>
          <w:p w14:paraId="4BB63066" w14:textId="77777777" w:rsidR="0025641E" w:rsidRDefault="0025641E" w:rsidP="0066659D">
            <w:r>
              <w:t>Time Code</w:t>
            </w:r>
          </w:p>
          <w:p w14:paraId="276B9D03" w14:textId="77777777" w:rsidR="0025641E" w:rsidRDefault="0025641E" w:rsidP="0066659D">
            <w:r>
              <w:t>Supervisor Name (only from non-approver reports)</w:t>
            </w:r>
          </w:p>
          <w:p w14:paraId="66733B67" w14:textId="77777777" w:rsidR="0025641E" w:rsidRDefault="0025641E" w:rsidP="0066659D">
            <w:r>
              <w:t>Hours</w:t>
            </w:r>
          </w:p>
          <w:p w14:paraId="6DBACAE9" w14:textId="77777777" w:rsidR="0025641E" w:rsidRDefault="0025641E" w:rsidP="0066659D">
            <w:r>
              <w:t>Sat</w:t>
            </w:r>
          </w:p>
          <w:p w14:paraId="32074D73" w14:textId="77777777" w:rsidR="0025641E" w:rsidRDefault="0025641E" w:rsidP="0066659D">
            <w:r>
              <w:t>Sun</w:t>
            </w:r>
          </w:p>
          <w:p w14:paraId="5D32F18B" w14:textId="77777777" w:rsidR="0025641E" w:rsidRDefault="0025641E" w:rsidP="0066659D">
            <w:r>
              <w:t>Mon</w:t>
            </w:r>
          </w:p>
          <w:p w14:paraId="06694741" w14:textId="77777777" w:rsidR="0025641E" w:rsidRDefault="0025641E" w:rsidP="0066659D">
            <w:r>
              <w:t>Tues</w:t>
            </w:r>
          </w:p>
          <w:p w14:paraId="0FDF2F5B" w14:textId="77777777" w:rsidR="0025641E" w:rsidRDefault="0025641E" w:rsidP="0066659D">
            <w:r>
              <w:t>Wed</w:t>
            </w:r>
          </w:p>
          <w:p w14:paraId="00286604" w14:textId="77777777" w:rsidR="0025641E" w:rsidRDefault="0025641E" w:rsidP="0066659D">
            <w:r>
              <w:t>Thurs</w:t>
            </w:r>
          </w:p>
          <w:p w14:paraId="28DE6485" w14:textId="77777777" w:rsidR="0025641E" w:rsidRPr="00B17067" w:rsidRDefault="0025641E" w:rsidP="0066659D">
            <w:pPr>
              <w:rPr>
                <w:rFonts w:eastAsia="Calibri"/>
              </w:rPr>
            </w:pPr>
            <w:r>
              <w:t>Fri</w:t>
            </w:r>
          </w:p>
        </w:tc>
      </w:tr>
      <w:tr w:rsidR="0025641E" w:rsidRPr="00166548" w14:paraId="3F5F344F" w14:textId="77777777" w:rsidTr="0066659D">
        <w:tc>
          <w:tcPr>
            <w:tcW w:w="2060" w:type="dxa"/>
            <w:vAlign w:val="center"/>
          </w:tcPr>
          <w:p w14:paraId="3652A822"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C08F373" w14:textId="77777777" w:rsidR="0025641E" w:rsidRPr="00B17067" w:rsidRDefault="0025641E" w:rsidP="0066659D">
            <w:pPr>
              <w:rPr>
                <w:rFonts w:eastAsia="Calibri"/>
                <w:color w:val="000000"/>
              </w:rPr>
            </w:pPr>
            <w:r>
              <w:rPr>
                <w:rFonts w:eastAsia="Calibri"/>
                <w:color w:val="000000"/>
              </w:rPr>
              <w:t>OAE</w:t>
            </w:r>
          </w:p>
        </w:tc>
        <w:tc>
          <w:tcPr>
            <w:tcW w:w="5629" w:type="dxa"/>
            <w:shd w:val="clear" w:color="auto" w:fill="auto"/>
            <w:vAlign w:val="center"/>
          </w:tcPr>
          <w:p w14:paraId="1E70471D" w14:textId="77777777" w:rsidR="0025641E" w:rsidRDefault="0025641E" w:rsidP="0066659D">
            <w:r>
              <w:t>Time Period</w:t>
            </w:r>
          </w:p>
          <w:p w14:paraId="5464F030" w14:textId="77777777" w:rsidR="0025641E" w:rsidRPr="00B17067" w:rsidRDefault="0025641E" w:rsidP="0066659D">
            <w:pPr>
              <w:rPr>
                <w:rFonts w:eastAsia="Calibri"/>
                <w:color w:val="000000"/>
              </w:rPr>
            </w:pPr>
            <w:r>
              <w:t>Employee Name</w:t>
            </w:r>
          </w:p>
        </w:tc>
      </w:tr>
      <w:tr w:rsidR="0025641E" w:rsidRPr="00166548" w14:paraId="7C2C8B61" w14:textId="77777777" w:rsidTr="0066659D">
        <w:tc>
          <w:tcPr>
            <w:tcW w:w="2060" w:type="dxa"/>
            <w:vAlign w:val="center"/>
          </w:tcPr>
          <w:p w14:paraId="4266907E"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73C20AC9" w14:textId="77777777" w:rsidR="0025641E" w:rsidRDefault="0025641E" w:rsidP="0066659D">
            <w:pPr>
              <w:rPr>
                <w:rFonts w:eastAsia="Calibri"/>
                <w:color w:val="000000"/>
              </w:rPr>
            </w:pPr>
            <w:r>
              <w:rPr>
                <w:rFonts w:eastAsia="Calibri"/>
                <w:color w:val="000000"/>
              </w:rPr>
              <w:t>HNC</w:t>
            </w:r>
          </w:p>
        </w:tc>
        <w:tc>
          <w:tcPr>
            <w:tcW w:w="5629" w:type="dxa"/>
            <w:shd w:val="clear" w:color="auto" w:fill="auto"/>
            <w:vAlign w:val="center"/>
          </w:tcPr>
          <w:p w14:paraId="7624B920" w14:textId="77777777" w:rsidR="0025641E" w:rsidRDefault="0025641E" w:rsidP="0066659D">
            <w:r>
              <w:t>WE Date</w:t>
            </w:r>
          </w:p>
          <w:p w14:paraId="79DF076B" w14:textId="77777777" w:rsidR="0025641E" w:rsidRDefault="0025641E" w:rsidP="0066659D">
            <w:r w:rsidRPr="005230D1">
              <w:t>TC Change Count</w:t>
            </w:r>
          </w:p>
        </w:tc>
      </w:tr>
      <w:tr w:rsidR="0025641E" w:rsidRPr="00166548" w14:paraId="42DFD518" w14:textId="77777777" w:rsidTr="0066659D">
        <w:tc>
          <w:tcPr>
            <w:tcW w:w="2060" w:type="dxa"/>
            <w:vAlign w:val="center"/>
          </w:tcPr>
          <w:p w14:paraId="53EBFDA6" w14:textId="77777777" w:rsidR="0025641E" w:rsidRDefault="0025641E" w:rsidP="0066659D">
            <w:pPr>
              <w:rPr>
                <w:rFonts w:eastAsia="Calibri"/>
                <w:color w:val="000000"/>
              </w:rPr>
            </w:pPr>
            <w:r>
              <w:rPr>
                <w:rFonts w:eastAsia="Calibri"/>
                <w:color w:val="000000"/>
              </w:rPr>
              <w:t>CSR</w:t>
            </w:r>
          </w:p>
        </w:tc>
        <w:tc>
          <w:tcPr>
            <w:tcW w:w="2139" w:type="dxa"/>
            <w:shd w:val="clear" w:color="auto" w:fill="auto"/>
            <w:vAlign w:val="center"/>
          </w:tcPr>
          <w:p w14:paraId="1F6EBB6C" w14:textId="77777777" w:rsidR="0025641E" w:rsidRDefault="0025641E" w:rsidP="0066659D">
            <w:pPr>
              <w:rPr>
                <w:rFonts w:eastAsia="Calibri"/>
                <w:color w:val="000000"/>
              </w:rPr>
            </w:pPr>
            <w:r>
              <w:rPr>
                <w:rFonts w:eastAsia="Calibri"/>
                <w:color w:val="000000"/>
              </w:rPr>
              <w:t>ICC</w:t>
            </w:r>
          </w:p>
        </w:tc>
        <w:tc>
          <w:tcPr>
            <w:tcW w:w="5629" w:type="dxa"/>
            <w:shd w:val="clear" w:color="auto" w:fill="auto"/>
            <w:vAlign w:val="center"/>
          </w:tcPr>
          <w:p w14:paraId="7618EA35" w14:textId="77777777" w:rsidR="0025641E" w:rsidRDefault="0025641E" w:rsidP="0066659D">
            <w:r>
              <w:t>WE Date</w:t>
            </w:r>
          </w:p>
          <w:p w14:paraId="34DDFA80" w14:textId="77777777" w:rsidR="0025641E" w:rsidRDefault="0025641E" w:rsidP="0066659D">
            <w:r w:rsidRPr="005230D1">
              <w:t>Incorrect Change Categories</w:t>
            </w:r>
          </w:p>
        </w:tc>
      </w:tr>
      <w:tr w:rsidR="0025641E" w:rsidRPr="00166548" w14:paraId="284E2930" w14:textId="77777777" w:rsidTr="0066659D">
        <w:tc>
          <w:tcPr>
            <w:tcW w:w="2060" w:type="dxa"/>
            <w:vAlign w:val="center"/>
          </w:tcPr>
          <w:p w14:paraId="1FFED655" w14:textId="77777777" w:rsidR="0025641E" w:rsidRDefault="0025641E" w:rsidP="0066659D">
            <w:pPr>
              <w:rPr>
                <w:rFonts w:eastAsia="Calibri"/>
                <w:color w:val="000000"/>
              </w:rPr>
            </w:pPr>
            <w:r>
              <w:rPr>
                <w:rFonts w:eastAsia="Calibri"/>
                <w:color w:val="000000"/>
              </w:rPr>
              <w:t>Supervisor</w:t>
            </w:r>
          </w:p>
        </w:tc>
        <w:tc>
          <w:tcPr>
            <w:tcW w:w="2139" w:type="dxa"/>
            <w:shd w:val="clear" w:color="auto" w:fill="auto"/>
            <w:vAlign w:val="center"/>
          </w:tcPr>
          <w:p w14:paraId="0E7141D7" w14:textId="77777777" w:rsidR="0025641E" w:rsidRDefault="0025641E" w:rsidP="0066659D">
            <w:pPr>
              <w:rPr>
                <w:rFonts w:eastAsia="Calibri"/>
                <w:color w:val="000000"/>
              </w:rPr>
            </w:pPr>
            <w:r w:rsidRPr="00D465A2">
              <w:rPr>
                <w:rFonts w:eastAsia="Calibri"/>
                <w:color w:val="000000"/>
              </w:rPr>
              <w:t>EOT, EA, HOLA, ITDA, ITIA, FWHA</w:t>
            </w:r>
          </w:p>
        </w:tc>
        <w:tc>
          <w:tcPr>
            <w:tcW w:w="5629" w:type="dxa"/>
            <w:shd w:val="clear" w:color="auto" w:fill="auto"/>
            <w:vAlign w:val="center"/>
          </w:tcPr>
          <w:p w14:paraId="29F7891B" w14:textId="77777777" w:rsidR="0025641E" w:rsidRDefault="0025641E" w:rsidP="0066659D">
            <w:r>
              <w:t>Friday End Date</w:t>
            </w:r>
          </w:p>
          <w:p w14:paraId="1853ACE6" w14:textId="77777777" w:rsidR="0025641E" w:rsidRDefault="0025641E" w:rsidP="0066659D">
            <w:r>
              <w:t>Project Number</w:t>
            </w:r>
          </w:p>
          <w:p w14:paraId="5D1CB018" w14:textId="77777777" w:rsidR="0025641E" w:rsidRDefault="0025641E" w:rsidP="0066659D">
            <w:r>
              <w:t>Task Number</w:t>
            </w:r>
          </w:p>
          <w:p w14:paraId="309C7FEE" w14:textId="77777777" w:rsidR="0025641E" w:rsidRDefault="0025641E" w:rsidP="0066659D">
            <w:r>
              <w:lastRenderedPageBreak/>
              <w:t>Task Name</w:t>
            </w:r>
          </w:p>
          <w:p w14:paraId="7EE4A6EC" w14:textId="77777777" w:rsidR="0025641E" w:rsidRDefault="0025641E" w:rsidP="0066659D">
            <w:r>
              <w:t>Time Code</w:t>
            </w:r>
          </w:p>
          <w:p w14:paraId="24E4A74B" w14:textId="77777777" w:rsidR="0025641E" w:rsidRDefault="0025641E" w:rsidP="0066659D">
            <w:r>
              <w:t>Name of CSR Whose Timecard Contained the Error (only from the Approver reports)</w:t>
            </w:r>
          </w:p>
          <w:p w14:paraId="72F2AFF3" w14:textId="77777777" w:rsidR="0025641E" w:rsidRDefault="0025641E" w:rsidP="0066659D">
            <w:r>
              <w:t>Hours</w:t>
            </w:r>
          </w:p>
          <w:p w14:paraId="6354F6F6" w14:textId="77777777" w:rsidR="0025641E" w:rsidRDefault="0025641E" w:rsidP="0066659D">
            <w:r>
              <w:t>Sat</w:t>
            </w:r>
          </w:p>
          <w:p w14:paraId="4D93149B" w14:textId="77777777" w:rsidR="0025641E" w:rsidRDefault="0025641E" w:rsidP="0066659D">
            <w:r>
              <w:t>Sun</w:t>
            </w:r>
          </w:p>
          <w:p w14:paraId="1E8A64F6" w14:textId="77777777" w:rsidR="0025641E" w:rsidRDefault="0025641E" w:rsidP="0066659D">
            <w:r>
              <w:t>Mon</w:t>
            </w:r>
          </w:p>
          <w:p w14:paraId="3E50055D" w14:textId="77777777" w:rsidR="0025641E" w:rsidRDefault="0025641E" w:rsidP="0066659D">
            <w:r>
              <w:t>Tues</w:t>
            </w:r>
          </w:p>
          <w:p w14:paraId="1EEA8C04" w14:textId="77777777" w:rsidR="0025641E" w:rsidRDefault="0025641E" w:rsidP="0066659D">
            <w:r>
              <w:t>Wed</w:t>
            </w:r>
          </w:p>
          <w:p w14:paraId="270A3704" w14:textId="77777777" w:rsidR="0025641E" w:rsidRDefault="0025641E" w:rsidP="0066659D">
            <w:r>
              <w:t>Thurs</w:t>
            </w:r>
          </w:p>
          <w:p w14:paraId="4DED6BD2" w14:textId="77777777" w:rsidR="0025641E" w:rsidRDefault="0025641E" w:rsidP="0066659D">
            <w:r>
              <w:t>Fri</w:t>
            </w:r>
          </w:p>
        </w:tc>
      </w:tr>
      <w:tr w:rsidR="0025641E" w:rsidRPr="00166548" w14:paraId="7EEE1418" w14:textId="77777777" w:rsidTr="0066659D">
        <w:tc>
          <w:tcPr>
            <w:tcW w:w="2060" w:type="dxa"/>
            <w:vAlign w:val="center"/>
          </w:tcPr>
          <w:p w14:paraId="598EDE5E" w14:textId="77777777" w:rsidR="0025641E" w:rsidRDefault="0025641E" w:rsidP="0066659D">
            <w:pPr>
              <w:rPr>
                <w:rFonts w:eastAsia="Calibri"/>
                <w:color w:val="000000"/>
              </w:rPr>
            </w:pPr>
            <w:r>
              <w:rPr>
                <w:rFonts w:eastAsia="Calibri"/>
                <w:color w:val="000000"/>
              </w:rPr>
              <w:lastRenderedPageBreak/>
              <w:t>Supervisor</w:t>
            </w:r>
          </w:p>
        </w:tc>
        <w:tc>
          <w:tcPr>
            <w:tcW w:w="2139" w:type="dxa"/>
            <w:shd w:val="clear" w:color="auto" w:fill="auto"/>
            <w:vAlign w:val="center"/>
          </w:tcPr>
          <w:p w14:paraId="58F5A45F" w14:textId="77777777" w:rsidR="0025641E" w:rsidRDefault="0025641E" w:rsidP="0066659D">
            <w:pPr>
              <w:rPr>
                <w:rFonts w:eastAsia="Calibri"/>
                <w:color w:val="000000"/>
              </w:rPr>
            </w:pPr>
            <w:r w:rsidRPr="0065659B">
              <w:rPr>
                <w:rFonts w:eastAsia="Calibri"/>
                <w:color w:val="000000"/>
              </w:rPr>
              <w:t>OAE, OAS</w:t>
            </w:r>
          </w:p>
        </w:tc>
        <w:tc>
          <w:tcPr>
            <w:tcW w:w="5629" w:type="dxa"/>
            <w:shd w:val="clear" w:color="auto" w:fill="auto"/>
            <w:vAlign w:val="center"/>
          </w:tcPr>
          <w:p w14:paraId="62AFC3C0" w14:textId="77777777" w:rsidR="0025641E" w:rsidRDefault="0025641E" w:rsidP="0066659D">
            <w:r>
              <w:t>Time Period</w:t>
            </w:r>
          </w:p>
          <w:p w14:paraId="0BF58487" w14:textId="77777777" w:rsidR="0025641E" w:rsidRDefault="0025641E" w:rsidP="0066659D">
            <w:r>
              <w:t>Employee Name</w:t>
            </w:r>
          </w:p>
          <w:p w14:paraId="64E9F879" w14:textId="77777777" w:rsidR="0025641E" w:rsidRDefault="0025641E" w:rsidP="0066659D">
            <w:r>
              <w:t>Associated Person (only for the OAS report)</w:t>
            </w:r>
          </w:p>
        </w:tc>
      </w:tr>
    </w:tbl>
    <w:p w14:paraId="0E85CA44" w14:textId="77777777" w:rsidR="0025641E" w:rsidRDefault="0025641E" w:rsidP="0025641E">
      <w:pPr>
        <w:ind w:left="1440"/>
      </w:pPr>
    </w:p>
    <w:p w14:paraId="3DAD5BC2" w14:textId="77777777" w:rsidR="0025641E" w:rsidRPr="00AF54FF" w:rsidRDefault="0025641E" w:rsidP="0025641E">
      <w:pPr>
        <w:spacing w:before="120"/>
        <w:rPr>
          <w:b/>
        </w:rPr>
      </w:pPr>
      <w:r w:rsidRPr="00892143">
        <w:rPr>
          <w:b/>
        </w:rPr>
        <w:t>3.2.3.3</w:t>
      </w:r>
      <w:r>
        <w:rPr>
          <w:b/>
        </w:rPr>
        <w:t>.5.6.1</w:t>
      </w:r>
      <w:r w:rsidRPr="00AF54FF">
        <w:rPr>
          <w:b/>
        </w:rPr>
        <w:tab/>
      </w:r>
      <w:r>
        <w:rPr>
          <w:b/>
        </w:rPr>
        <w:t>Description Text</w:t>
      </w:r>
    </w:p>
    <w:p w14:paraId="3EA5FF23" w14:textId="77777777" w:rsidR="0025641E" w:rsidRDefault="0025641E" w:rsidP="0025641E">
      <w:pPr>
        <w:ind w:left="1440"/>
      </w:pPr>
      <w:r w:rsidRPr="00D465A2">
        <w:t xml:space="preserve">The </w:t>
      </w:r>
      <w:r>
        <w:t>description text displayed shall be different for each CSR report or type of infraction.</w:t>
      </w:r>
    </w:p>
    <w:p w14:paraId="0139BD82" w14:textId="77777777" w:rsidR="0025641E" w:rsidRPr="00AF54FF" w:rsidRDefault="0025641E" w:rsidP="0025641E">
      <w:pPr>
        <w:spacing w:before="120"/>
        <w:rPr>
          <w:b/>
        </w:rPr>
      </w:pPr>
      <w:r w:rsidRPr="00892143">
        <w:rPr>
          <w:b/>
        </w:rPr>
        <w:t>3.2.3.3</w:t>
      </w:r>
      <w:r>
        <w:rPr>
          <w:b/>
        </w:rPr>
        <w:t>.5.6.1.1</w:t>
      </w:r>
      <w:r w:rsidRPr="00AF54FF">
        <w:rPr>
          <w:b/>
        </w:rPr>
        <w:tab/>
      </w:r>
      <w:r>
        <w:rPr>
          <w:b/>
        </w:rPr>
        <w:t>Excused absence, paid leave Description Text</w:t>
      </w:r>
    </w:p>
    <w:p w14:paraId="1F27C4E6" w14:textId="77777777" w:rsidR="0025641E" w:rsidRDefault="0025641E" w:rsidP="0025641E">
      <w:pPr>
        <w:ind w:left="1440"/>
      </w:pPr>
      <w:r>
        <w:t>Include the following text in the description for Excused absence, paid leave (EA) eCoaching Log:</w:t>
      </w:r>
    </w:p>
    <w:p w14:paraId="53B96686" w14:textId="77777777" w:rsidR="0025641E" w:rsidRDefault="0025641E" w:rsidP="0025641E">
      <w:pPr>
        <w:ind w:left="1440"/>
      </w:pPr>
    </w:p>
    <w:p w14:paraId="0A9F0627"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11BBAB56" w14:textId="77777777" w:rsidR="0025641E" w:rsidRDefault="0025641E" w:rsidP="0025641E">
      <w:pPr>
        <w:ind w:left="1440"/>
      </w:pPr>
    </w:p>
    <w:p w14:paraId="67A8B950" w14:textId="77777777" w:rsidR="0025641E" w:rsidRDefault="0025641E" w:rsidP="0025641E">
      <w:pPr>
        <w:ind w:left="1440"/>
      </w:pPr>
      <w:r>
        <w:t>The date, project and task numbers, time code, total and daily hours are below:</w:t>
      </w:r>
    </w:p>
    <w:p w14:paraId="4EDA1F4F" w14:textId="77777777" w:rsidR="0025641E" w:rsidRDefault="0025641E" w:rsidP="0025641E">
      <w:pPr>
        <w:ind w:left="1440"/>
      </w:pPr>
    </w:p>
    <w:p w14:paraId="20EFED19" w14:textId="77777777" w:rsidR="0025641E" w:rsidRDefault="0025641E" w:rsidP="0025641E">
      <w:pPr>
        <w:ind w:left="1440"/>
      </w:pPr>
      <w:r>
        <w:t>&lt;Report Details – pipe delimited fields from report&gt;</w:t>
      </w:r>
    </w:p>
    <w:p w14:paraId="2F6791EE" w14:textId="77777777" w:rsidR="0025641E" w:rsidRPr="00AF54FF" w:rsidRDefault="0025641E" w:rsidP="0025641E">
      <w:pPr>
        <w:spacing w:before="120"/>
        <w:rPr>
          <w:b/>
        </w:rPr>
      </w:pPr>
      <w:r w:rsidRPr="00892143">
        <w:rPr>
          <w:b/>
        </w:rPr>
        <w:t>3.2.3.3</w:t>
      </w:r>
      <w:r>
        <w:rPr>
          <w:b/>
        </w:rPr>
        <w:t>.5.6.1.2</w:t>
      </w:r>
      <w:r w:rsidRPr="00AF54FF">
        <w:rPr>
          <w:b/>
        </w:rPr>
        <w:tab/>
      </w:r>
      <w:r w:rsidRPr="00DE6C7F">
        <w:rPr>
          <w:b/>
        </w:rPr>
        <w:t>Holiday hours Description Text</w:t>
      </w:r>
    </w:p>
    <w:p w14:paraId="335613A1" w14:textId="77777777" w:rsidR="0025641E" w:rsidRDefault="0025641E" w:rsidP="0025641E">
      <w:pPr>
        <w:ind w:left="1440"/>
      </w:pPr>
      <w:r>
        <w:t>Include the following text in the description for Holiday hours (HOL) eCoaching Log:</w:t>
      </w:r>
    </w:p>
    <w:p w14:paraId="083BDBDC" w14:textId="77777777" w:rsidR="0025641E" w:rsidRDefault="0025641E" w:rsidP="0025641E">
      <w:pPr>
        <w:ind w:left="1440"/>
      </w:pPr>
    </w:p>
    <w:p w14:paraId="7B6E4EA0" w14:textId="77777777" w:rsidR="0025641E" w:rsidRDefault="0025641E" w:rsidP="0025641E">
      <w:pPr>
        <w:ind w:left="1440"/>
      </w:pPr>
      <w:r>
        <w:t xml:space="preserve">The non-exempt employee recorded incorrect hours on a holiday or recorded holiday hours on an incorrect day. </w:t>
      </w:r>
    </w:p>
    <w:p w14:paraId="51CB49CF" w14:textId="77777777" w:rsidR="0025641E" w:rsidRDefault="0025641E" w:rsidP="0025641E">
      <w:pPr>
        <w:ind w:left="1440"/>
      </w:pPr>
    </w:p>
    <w:p w14:paraId="7EDB636F" w14:textId="77777777" w:rsidR="0025641E" w:rsidRDefault="0025641E" w:rsidP="0025641E">
      <w:pPr>
        <w:ind w:left="1440"/>
      </w:pPr>
      <w:r>
        <w:t>As a reminder, per HR-POL-203 Holidays, for employees with GSA administered benefits:</w:t>
      </w:r>
    </w:p>
    <w:p w14:paraId="4182A657" w14:textId="77777777" w:rsidR="0025641E" w:rsidRDefault="0025641E" w:rsidP="0025641E">
      <w:pPr>
        <w:ind w:left="1440" w:firstLine="720"/>
      </w:pPr>
      <w:r>
        <w:t xml:space="preserve">Holiday can only be recorded on the day it is observed.  </w:t>
      </w:r>
    </w:p>
    <w:p w14:paraId="4C342BC0" w14:textId="77777777" w:rsidR="0025641E" w:rsidRDefault="0025641E" w:rsidP="0025641E">
      <w:pPr>
        <w:ind w:left="2160"/>
      </w:pPr>
      <w:r>
        <w:t xml:space="preserve">To receive holiday pay, other paid hours must be recorded in the week in which a holiday is observed. </w:t>
      </w:r>
    </w:p>
    <w:p w14:paraId="087F3DEB" w14:textId="77777777" w:rsidR="0025641E" w:rsidRDefault="0025641E" w:rsidP="0025641E">
      <w:pPr>
        <w:ind w:left="1440" w:firstLine="720"/>
      </w:pPr>
      <w:r>
        <w:t xml:space="preserve">If an employee works on the observed holiday, holiday and time worked would be recorded. </w:t>
      </w:r>
    </w:p>
    <w:p w14:paraId="147719B2" w14:textId="77777777" w:rsidR="0025641E" w:rsidRDefault="0025641E" w:rsidP="0025641E">
      <w:pPr>
        <w:ind w:left="2160"/>
      </w:pPr>
      <w:r>
        <w:t xml:space="preserve">If the observed holiday falls on an employee’s scheduled day-off, only holiday hours would be recorded. </w:t>
      </w:r>
    </w:p>
    <w:p w14:paraId="3821736B" w14:textId="77777777" w:rsidR="0025641E" w:rsidRDefault="0025641E" w:rsidP="0025641E">
      <w:pPr>
        <w:ind w:left="1440" w:firstLine="720"/>
      </w:pPr>
      <w:r>
        <w:t xml:space="preserve">Leave time cannot be recorded on a day in which a holiday is recorded.  </w:t>
      </w:r>
    </w:p>
    <w:p w14:paraId="76559AB9" w14:textId="77777777" w:rsidR="0025641E" w:rsidRDefault="0025641E" w:rsidP="0025641E">
      <w:pPr>
        <w:ind w:left="1440" w:firstLine="720"/>
      </w:pPr>
      <w:r>
        <w:t xml:space="preserve">Shift and bilingual premiums do not apply to holiday hours.  </w:t>
      </w:r>
    </w:p>
    <w:p w14:paraId="4D1D96A7"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032970CB" w14:textId="77777777" w:rsidR="0025641E" w:rsidRDefault="0025641E" w:rsidP="0025641E">
      <w:pPr>
        <w:ind w:left="1440"/>
      </w:pPr>
    </w:p>
    <w:p w14:paraId="67D8D357" w14:textId="77777777" w:rsidR="0025641E" w:rsidRDefault="0025641E" w:rsidP="0025641E">
      <w:pPr>
        <w:ind w:left="1440"/>
      </w:pPr>
      <w:r>
        <w:t>The date, project and task numbers, time code, total and daily hours are below:</w:t>
      </w:r>
    </w:p>
    <w:p w14:paraId="0430A846" w14:textId="77777777" w:rsidR="0025641E" w:rsidRDefault="0025641E" w:rsidP="0025641E">
      <w:pPr>
        <w:ind w:left="1440"/>
      </w:pPr>
    </w:p>
    <w:p w14:paraId="59B42C9E" w14:textId="77777777" w:rsidR="0025641E" w:rsidRDefault="0025641E" w:rsidP="0025641E">
      <w:pPr>
        <w:ind w:left="1440"/>
      </w:pPr>
      <w:r>
        <w:t>&lt;Report Details – pipe delimited fields from report&gt;</w:t>
      </w:r>
    </w:p>
    <w:p w14:paraId="70208329" w14:textId="77777777" w:rsidR="0025641E" w:rsidRPr="00AF54FF" w:rsidRDefault="0025641E" w:rsidP="0025641E">
      <w:pPr>
        <w:spacing w:before="120"/>
        <w:rPr>
          <w:b/>
        </w:rPr>
      </w:pPr>
      <w:r w:rsidRPr="00892143">
        <w:rPr>
          <w:b/>
        </w:rPr>
        <w:t>3.2.3.3</w:t>
      </w:r>
      <w:r>
        <w:rPr>
          <w:b/>
        </w:rPr>
        <w:t>.5.6.1.3</w:t>
      </w:r>
      <w:r w:rsidRPr="00AF54FF">
        <w:rPr>
          <w:b/>
        </w:rPr>
        <w:tab/>
      </w:r>
      <w:r w:rsidRPr="00DE6C7F">
        <w:rPr>
          <w:b/>
        </w:rPr>
        <w:t>Invalid time code – Direct Description Text</w:t>
      </w:r>
    </w:p>
    <w:p w14:paraId="2A54ACF7" w14:textId="77777777" w:rsidR="0025641E" w:rsidRDefault="0025641E" w:rsidP="0025641E">
      <w:pPr>
        <w:ind w:left="1440"/>
      </w:pPr>
      <w:r>
        <w:t>Include the following text in the description for Invalid time code – Direct (ITD) eCoaching Log:</w:t>
      </w:r>
    </w:p>
    <w:p w14:paraId="0D7C36F5" w14:textId="77777777" w:rsidR="0025641E" w:rsidRDefault="0025641E" w:rsidP="0025641E">
      <w:pPr>
        <w:ind w:left="1440"/>
      </w:pPr>
    </w:p>
    <w:p w14:paraId="71550375" w14:textId="77777777" w:rsidR="0025641E" w:rsidRDefault="0025641E" w:rsidP="0025641E">
      <w:pPr>
        <w:ind w:left="1440"/>
      </w:pPr>
      <w:r>
        <w:lastRenderedPageBreak/>
        <w:t>The employee recorded worked hours with a time code that is not valid in the CCO program.  Please see your supervisor for a list of valid time codes used in the CCO.</w:t>
      </w:r>
    </w:p>
    <w:p w14:paraId="65729105" w14:textId="77777777" w:rsidR="0025641E" w:rsidRDefault="0025641E" w:rsidP="0025641E">
      <w:pPr>
        <w:ind w:left="1440"/>
      </w:pPr>
    </w:p>
    <w:p w14:paraId="77324DD8" w14:textId="77777777" w:rsidR="0025641E" w:rsidRDefault="0025641E" w:rsidP="0025641E">
      <w:pPr>
        <w:ind w:left="1440"/>
      </w:pPr>
      <w:r>
        <w:t>The date, project and task numbers, time code, total and daily hours are below:</w:t>
      </w:r>
    </w:p>
    <w:p w14:paraId="5FE16049" w14:textId="77777777" w:rsidR="0025641E" w:rsidRDefault="0025641E" w:rsidP="0025641E">
      <w:pPr>
        <w:ind w:left="1440"/>
      </w:pPr>
    </w:p>
    <w:p w14:paraId="6437C46F" w14:textId="77777777" w:rsidR="0025641E" w:rsidRDefault="0025641E" w:rsidP="0025641E">
      <w:pPr>
        <w:ind w:left="1440"/>
      </w:pPr>
      <w:r>
        <w:t>&lt;Report Details – pipe delimited fields from report&gt;</w:t>
      </w:r>
    </w:p>
    <w:p w14:paraId="4A77B017" w14:textId="77777777" w:rsidR="0025641E" w:rsidRPr="00AF54FF" w:rsidRDefault="0025641E" w:rsidP="0025641E">
      <w:pPr>
        <w:spacing w:before="120"/>
        <w:rPr>
          <w:b/>
        </w:rPr>
      </w:pPr>
      <w:r w:rsidRPr="00892143">
        <w:rPr>
          <w:b/>
        </w:rPr>
        <w:t>3.2.3.3</w:t>
      </w:r>
      <w:r w:rsidRPr="00AF54FF">
        <w:rPr>
          <w:b/>
        </w:rPr>
        <w:t>.</w:t>
      </w:r>
      <w:r>
        <w:rPr>
          <w:b/>
        </w:rPr>
        <w:t>5.6.1.4</w:t>
      </w:r>
      <w:r w:rsidRPr="00AF54FF">
        <w:rPr>
          <w:b/>
        </w:rPr>
        <w:tab/>
      </w:r>
      <w:r w:rsidRPr="00DE6C7F">
        <w:rPr>
          <w:b/>
        </w:rPr>
        <w:t>Invalid time code – Paid leave Description Text</w:t>
      </w:r>
    </w:p>
    <w:p w14:paraId="6CAB2D0E" w14:textId="77777777" w:rsidR="0025641E" w:rsidRDefault="0025641E" w:rsidP="0025641E">
      <w:pPr>
        <w:ind w:left="1440"/>
      </w:pPr>
      <w:r>
        <w:t>Include the following text in the description for Invalid time code – Paid leave (ITI) eCoaching Log:</w:t>
      </w:r>
    </w:p>
    <w:p w14:paraId="7DEC75F5" w14:textId="77777777" w:rsidR="0025641E" w:rsidRDefault="0025641E" w:rsidP="0025641E">
      <w:pPr>
        <w:ind w:left="1440"/>
      </w:pPr>
    </w:p>
    <w:p w14:paraId="73762C37" w14:textId="77777777" w:rsidR="0025641E" w:rsidRDefault="0025641E" w:rsidP="0025641E">
      <w:pPr>
        <w:ind w:left="1440"/>
      </w:pPr>
      <w:r>
        <w:t xml:space="preserve">The employee recorded paid leave with an invalid time code.  Paid leave is not eligible for shift or bilingual premium.  All paid leave must be recorded with time code of 01 or *. </w:t>
      </w:r>
    </w:p>
    <w:p w14:paraId="178B2FB2" w14:textId="77777777" w:rsidR="0025641E" w:rsidRDefault="0025641E" w:rsidP="0025641E">
      <w:pPr>
        <w:ind w:left="1440"/>
      </w:pPr>
    </w:p>
    <w:p w14:paraId="51B180ED" w14:textId="77777777" w:rsidR="0025641E" w:rsidRDefault="0025641E" w:rsidP="0025641E">
      <w:pPr>
        <w:ind w:left="1440"/>
      </w:pPr>
      <w:r>
        <w:t>The date, project and task numbers, time code, total and daily hours are below:</w:t>
      </w:r>
    </w:p>
    <w:p w14:paraId="21ABE5F5" w14:textId="77777777" w:rsidR="0025641E" w:rsidRDefault="0025641E" w:rsidP="0025641E">
      <w:pPr>
        <w:ind w:left="1440"/>
      </w:pPr>
    </w:p>
    <w:p w14:paraId="5AA1A405" w14:textId="77777777" w:rsidR="0025641E" w:rsidRDefault="0025641E" w:rsidP="0025641E">
      <w:pPr>
        <w:ind w:left="1440"/>
      </w:pPr>
      <w:r>
        <w:t>&lt;Report Details – pipe delimited fields from report&gt;</w:t>
      </w:r>
    </w:p>
    <w:p w14:paraId="061E409E"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6.1.5</w:t>
      </w:r>
      <w:r w:rsidRPr="00AF54FF">
        <w:rPr>
          <w:b/>
        </w:rPr>
        <w:tab/>
      </w:r>
      <w:r w:rsidRPr="00DE6C7F">
        <w:rPr>
          <w:b/>
        </w:rPr>
        <w:t>Future hours Description Text</w:t>
      </w:r>
    </w:p>
    <w:p w14:paraId="51A196FC" w14:textId="77777777" w:rsidR="0025641E" w:rsidRDefault="0025641E" w:rsidP="0025641E">
      <w:pPr>
        <w:ind w:left="1440"/>
      </w:pPr>
      <w:r>
        <w:t>Include the following text in the description for Future hours (FHW) eCoaching Log:</w:t>
      </w:r>
    </w:p>
    <w:p w14:paraId="3F2A141E" w14:textId="77777777" w:rsidR="0025641E" w:rsidRDefault="0025641E" w:rsidP="0025641E">
      <w:pPr>
        <w:ind w:left="1440"/>
      </w:pPr>
    </w:p>
    <w:p w14:paraId="4C52A32E" w14:textId="77777777" w:rsidR="0025641E" w:rsidRDefault="0025641E" w:rsidP="0025641E">
      <w:pPr>
        <w:ind w:left="1440"/>
      </w:pPr>
      <w:r>
        <w:t>The employee has entered worked hours in advance.  The only circumstances in which worked hours should be entered in advance are:</w:t>
      </w:r>
    </w:p>
    <w:p w14:paraId="194B0536" w14:textId="77777777" w:rsidR="0025641E" w:rsidRDefault="0025641E" w:rsidP="0025641E">
      <w:pPr>
        <w:ind w:left="2160"/>
      </w:pPr>
      <w:r>
        <w:t>When the employee’s Friday shift doesn’t start until after the stated deadline for them to sign their timecard or</w:t>
      </w:r>
    </w:p>
    <w:p w14:paraId="6E13B8DD" w14:textId="77777777" w:rsidR="0025641E" w:rsidRDefault="0025641E" w:rsidP="0025641E">
      <w:pPr>
        <w:ind w:left="1440" w:firstLine="720"/>
      </w:pPr>
      <w:r>
        <w:t>When the employee is working off-site or traveling and will not have access to ETS.</w:t>
      </w:r>
    </w:p>
    <w:p w14:paraId="05A7E4BC" w14:textId="77777777" w:rsidR="0025641E" w:rsidRDefault="0025641E" w:rsidP="0025641E">
      <w:pPr>
        <w:ind w:left="1440"/>
      </w:pPr>
      <w:r>
        <w:t>If this employee doesn’t fall under one of these situations please coach them and have them remove the future worked hours from their timecard.</w:t>
      </w:r>
    </w:p>
    <w:p w14:paraId="14FEA9E3" w14:textId="77777777" w:rsidR="0025641E" w:rsidRDefault="0025641E" w:rsidP="0025641E">
      <w:pPr>
        <w:ind w:left="1440"/>
      </w:pPr>
    </w:p>
    <w:p w14:paraId="08C815AD" w14:textId="77777777" w:rsidR="0025641E" w:rsidRDefault="0025641E" w:rsidP="0025641E">
      <w:pPr>
        <w:ind w:left="1440"/>
      </w:pPr>
      <w:r>
        <w:t>The date, project and task numbers, time code, total and daily hours are below:</w:t>
      </w:r>
    </w:p>
    <w:p w14:paraId="7EF447C4" w14:textId="77777777" w:rsidR="0025641E" w:rsidRDefault="0025641E" w:rsidP="0025641E">
      <w:pPr>
        <w:ind w:left="1440"/>
      </w:pPr>
    </w:p>
    <w:p w14:paraId="7C7213B3" w14:textId="77777777" w:rsidR="0025641E" w:rsidRDefault="0025641E" w:rsidP="0025641E">
      <w:pPr>
        <w:ind w:left="1440"/>
      </w:pPr>
      <w:r>
        <w:t>&lt;Report Details – pipe delimited fields from report&gt;</w:t>
      </w:r>
    </w:p>
    <w:p w14:paraId="3F6AB0A4" w14:textId="77777777" w:rsidR="0025641E" w:rsidRPr="00AF54FF" w:rsidRDefault="0025641E" w:rsidP="0025641E">
      <w:pPr>
        <w:spacing w:before="120"/>
        <w:rPr>
          <w:b/>
        </w:rPr>
      </w:pPr>
      <w:r w:rsidRPr="00892143">
        <w:rPr>
          <w:b/>
        </w:rPr>
        <w:t>3.2.3.3</w:t>
      </w:r>
      <w:r w:rsidRPr="00AF54FF">
        <w:rPr>
          <w:b/>
        </w:rPr>
        <w:t>.</w:t>
      </w:r>
      <w:r>
        <w:rPr>
          <w:b/>
        </w:rPr>
        <w:t>5.6.1.6</w:t>
      </w:r>
      <w:r w:rsidRPr="00AF54FF">
        <w:rPr>
          <w:b/>
        </w:rPr>
        <w:tab/>
      </w:r>
      <w:r w:rsidRPr="00DE6C7F">
        <w:rPr>
          <w:b/>
        </w:rPr>
        <w:t>Outstanding Action (Employee) Description Text</w:t>
      </w:r>
    </w:p>
    <w:p w14:paraId="7B074BBB" w14:textId="77777777" w:rsidR="0025641E" w:rsidRDefault="0025641E" w:rsidP="0025641E">
      <w:pPr>
        <w:ind w:left="1440"/>
      </w:pPr>
      <w:r>
        <w:t>Include the following text in the description for Outstanding Action (Employee) (OAE) eCoaching Log:</w:t>
      </w:r>
    </w:p>
    <w:p w14:paraId="61F14210" w14:textId="77777777" w:rsidR="0025641E" w:rsidRDefault="0025641E" w:rsidP="0025641E">
      <w:pPr>
        <w:ind w:left="1440"/>
      </w:pPr>
    </w:p>
    <w:p w14:paraId="7F8046D6"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772A7693" w14:textId="77777777" w:rsidR="0025641E" w:rsidRDefault="0025641E" w:rsidP="0025641E">
      <w:pPr>
        <w:ind w:left="1440"/>
      </w:pPr>
    </w:p>
    <w:p w14:paraId="3313E8E7" w14:textId="77777777" w:rsidR="0025641E" w:rsidRDefault="0025641E" w:rsidP="0025641E">
      <w:pPr>
        <w:ind w:left="1440"/>
      </w:pPr>
      <w:r>
        <w:t>The time period and employee name are below:</w:t>
      </w:r>
    </w:p>
    <w:p w14:paraId="1DDAB75E" w14:textId="77777777" w:rsidR="0025641E" w:rsidRDefault="0025641E" w:rsidP="0025641E">
      <w:pPr>
        <w:ind w:left="1440"/>
      </w:pPr>
    </w:p>
    <w:p w14:paraId="6AB955A1" w14:textId="77777777" w:rsidR="0025641E" w:rsidRDefault="0025641E" w:rsidP="0025641E">
      <w:pPr>
        <w:ind w:left="1440"/>
      </w:pPr>
      <w:r>
        <w:t>&lt;Report Details – pipe delimited fields from report&gt;</w:t>
      </w:r>
    </w:p>
    <w:p w14:paraId="63170270" w14:textId="77777777" w:rsidR="0025641E" w:rsidRPr="00AF54FF" w:rsidRDefault="0025641E" w:rsidP="0025641E">
      <w:pPr>
        <w:spacing w:before="120"/>
        <w:rPr>
          <w:b/>
        </w:rPr>
      </w:pPr>
      <w:r w:rsidRPr="00892143">
        <w:rPr>
          <w:b/>
        </w:rPr>
        <w:t>3.2.3.3</w:t>
      </w:r>
      <w:r w:rsidRPr="00AF54FF">
        <w:rPr>
          <w:b/>
        </w:rPr>
        <w:t>.</w:t>
      </w:r>
      <w:r>
        <w:rPr>
          <w:b/>
        </w:rPr>
        <w:t>5.6.2</w:t>
      </w:r>
      <w:r w:rsidRPr="00AF54FF">
        <w:rPr>
          <w:b/>
        </w:rPr>
        <w:tab/>
      </w:r>
      <w:r>
        <w:rPr>
          <w:b/>
        </w:rPr>
        <w:t>Description Text</w:t>
      </w:r>
    </w:p>
    <w:p w14:paraId="04C573AF" w14:textId="77777777" w:rsidR="0025641E" w:rsidRDefault="0025641E" w:rsidP="0025641E">
      <w:pPr>
        <w:ind w:left="1440"/>
      </w:pPr>
      <w:r w:rsidRPr="00D465A2">
        <w:t xml:space="preserve">The </w:t>
      </w:r>
      <w:r>
        <w:t>description text displayed shall be different for each Supervisor report or type of infraction.</w:t>
      </w:r>
    </w:p>
    <w:p w14:paraId="25F3B0C1"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w:t>
      </w:r>
      <w:r w:rsidRPr="00AF54FF">
        <w:rPr>
          <w:b/>
        </w:rPr>
        <w:tab/>
      </w:r>
      <w:r w:rsidRPr="00873FCF">
        <w:rPr>
          <w:b/>
        </w:rPr>
        <w:t>Exempt OT hrs Description Text</w:t>
      </w:r>
    </w:p>
    <w:p w14:paraId="10D0AE17" w14:textId="77777777" w:rsidR="0025641E" w:rsidRDefault="0025641E" w:rsidP="0025641E">
      <w:pPr>
        <w:ind w:left="1440"/>
      </w:pPr>
      <w:r>
        <w:t>Include the following text in the description for Exempt OT hrs (EOT) eCoaching Log:</w:t>
      </w:r>
    </w:p>
    <w:p w14:paraId="30B350E5" w14:textId="77777777" w:rsidR="0025641E" w:rsidRDefault="0025641E" w:rsidP="0025641E">
      <w:pPr>
        <w:ind w:left="1440"/>
      </w:pPr>
    </w:p>
    <w:p w14:paraId="6A331EEE" w14:textId="77777777" w:rsidR="0025641E" w:rsidRDefault="0025641E" w:rsidP="0025641E">
      <w:pPr>
        <w:ind w:left="1440"/>
      </w:pPr>
      <w:r>
        <w:t>The exempt employee incorrectly recorded overtime hours.  Exempt employees are expected to occasionally exceed the standard workweek (Saturday through Friday) as assigned tasks may demand. In most cases such work, which exceeds the standard workweek, is not eligible for additional pay and should be recorded as straight time.  CCO exempt employees should not charge overtime without direction from CCO Communications.</w:t>
      </w:r>
    </w:p>
    <w:p w14:paraId="46368413" w14:textId="77777777" w:rsidR="0025641E" w:rsidRDefault="0025641E" w:rsidP="0025641E">
      <w:pPr>
        <w:ind w:left="1440"/>
      </w:pPr>
    </w:p>
    <w:p w14:paraId="3475B128" w14:textId="77777777" w:rsidR="0025641E" w:rsidRDefault="0025641E" w:rsidP="0025641E">
      <w:pPr>
        <w:ind w:left="1440"/>
      </w:pPr>
      <w:r>
        <w:t>The date, project and task numbers, time code, total and daily hours are below:</w:t>
      </w:r>
    </w:p>
    <w:p w14:paraId="221A26B9" w14:textId="77777777" w:rsidR="0025641E" w:rsidRDefault="0025641E" w:rsidP="0025641E">
      <w:pPr>
        <w:ind w:left="1440"/>
      </w:pPr>
    </w:p>
    <w:p w14:paraId="604C3CDB" w14:textId="77777777" w:rsidR="0025641E" w:rsidRDefault="0025641E" w:rsidP="0025641E">
      <w:pPr>
        <w:ind w:left="1440"/>
      </w:pPr>
      <w:r>
        <w:t>&lt;Report Details – pipe delimited fields from report&gt;</w:t>
      </w:r>
    </w:p>
    <w:p w14:paraId="67C7797E" w14:textId="77777777" w:rsidR="0025641E" w:rsidRPr="00AF54FF" w:rsidRDefault="0025641E" w:rsidP="0025641E">
      <w:pPr>
        <w:spacing w:before="120"/>
        <w:rPr>
          <w:b/>
        </w:rPr>
      </w:pPr>
      <w:r w:rsidRPr="00892143">
        <w:rPr>
          <w:b/>
        </w:rPr>
        <w:lastRenderedPageBreak/>
        <w:t>3.2.3.3</w:t>
      </w:r>
      <w:r w:rsidRPr="00AF54FF">
        <w:rPr>
          <w:b/>
        </w:rPr>
        <w:t>.</w:t>
      </w:r>
      <w:r>
        <w:rPr>
          <w:b/>
        </w:rPr>
        <w:t>5</w:t>
      </w:r>
      <w:r w:rsidRPr="00AF54FF">
        <w:rPr>
          <w:b/>
        </w:rPr>
        <w:t>.</w:t>
      </w:r>
      <w:r>
        <w:rPr>
          <w:b/>
        </w:rPr>
        <w:t>6.2.2</w:t>
      </w:r>
      <w:r w:rsidRPr="00AF54FF">
        <w:rPr>
          <w:b/>
        </w:rPr>
        <w:tab/>
      </w:r>
      <w:r w:rsidRPr="00873FCF">
        <w:rPr>
          <w:b/>
        </w:rPr>
        <w:t>Excused absence, paid leave Description Text</w:t>
      </w:r>
    </w:p>
    <w:p w14:paraId="6A8CD21A" w14:textId="77777777" w:rsidR="0025641E" w:rsidRDefault="0025641E" w:rsidP="0025641E">
      <w:pPr>
        <w:ind w:left="1440"/>
      </w:pPr>
      <w:r>
        <w:t>Include the following text in the description for Excused absence, paid leave (EA) eCoaching Log:</w:t>
      </w:r>
    </w:p>
    <w:p w14:paraId="37652EE6" w14:textId="77777777" w:rsidR="0025641E" w:rsidRDefault="0025641E" w:rsidP="0025641E">
      <w:pPr>
        <w:ind w:left="1440"/>
      </w:pPr>
    </w:p>
    <w:p w14:paraId="3FC50645" w14:textId="77777777" w:rsidR="0025641E" w:rsidRDefault="0025641E" w:rsidP="0025641E">
      <w:pPr>
        <w:ind w:left="1440"/>
      </w:pPr>
      <w:r>
        <w:t xml:space="preserve">The employee recorded incorrect Excused Absence hours.  All paid leave (General Leave or floating Holiday time) must be exhausted before using Excused Absence 080984 | 3517.  Excused Absence cannot be taken for full days of leave and you must have some worked hours recorded for the days this project | task code is used.  Exempt employees absent for a full day must use LWOP 080984 | 9005. </w:t>
      </w:r>
    </w:p>
    <w:p w14:paraId="048E614F" w14:textId="77777777" w:rsidR="0025641E" w:rsidRDefault="0025641E" w:rsidP="0025641E">
      <w:pPr>
        <w:ind w:left="1440"/>
      </w:pPr>
    </w:p>
    <w:p w14:paraId="6537B7D0" w14:textId="77777777" w:rsidR="0025641E" w:rsidRDefault="0025641E" w:rsidP="0025641E">
      <w:pPr>
        <w:ind w:left="1440"/>
      </w:pPr>
      <w:r>
        <w:t>The date, project and task numbers, time code, total and daily hours are below:</w:t>
      </w:r>
    </w:p>
    <w:p w14:paraId="25939589" w14:textId="77777777" w:rsidR="0025641E" w:rsidRDefault="0025641E" w:rsidP="0025641E">
      <w:pPr>
        <w:ind w:left="1440"/>
      </w:pPr>
    </w:p>
    <w:p w14:paraId="29DC5C9F" w14:textId="77777777" w:rsidR="0025641E" w:rsidRDefault="0025641E" w:rsidP="0025641E">
      <w:pPr>
        <w:ind w:left="1440"/>
      </w:pPr>
      <w:r>
        <w:t>&lt;Report Details – pipe delimited fields from report&gt;</w:t>
      </w:r>
    </w:p>
    <w:p w14:paraId="05DA0DEA"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6.2.3</w:t>
      </w:r>
      <w:r w:rsidRPr="00AF54FF">
        <w:rPr>
          <w:b/>
        </w:rPr>
        <w:tab/>
      </w:r>
      <w:r w:rsidRPr="00873FCF">
        <w:rPr>
          <w:b/>
        </w:rPr>
        <w:t>Holiday hours (Approver) Description Text</w:t>
      </w:r>
    </w:p>
    <w:p w14:paraId="19548ECB" w14:textId="77777777" w:rsidR="0025641E" w:rsidRDefault="0025641E" w:rsidP="0025641E">
      <w:pPr>
        <w:ind w:left="1440"/>
      </w:pPr>
      <w:r>
        <w:t>Include the following text in the description for Holiday hours Approver (HOLA) eCoaching Log:</w:t>
      </w:r>
    </w:p>
    <w:p w14:paraId="5BF6D1D8" w14:textId="77777777" w:rsidR="0025641E" w:rsidRDefault="0025641E" w:rsidP="0025641E">
      <w:pPr>
        <w:ind w:left="1440"/>
      </w:pPr>
    </w:p>
    <w:p w14:paraId="26DD2BFA" w14:textId="77777777" w:rsidR="0025641E" w:rsidRDefault="0025641E" w:rsidP="0025641E">
      <w:pPr>
        <w:ind w:left="1440"/>
      </w:pPr>
      <w:r>
        <w:t xml:space="preserve">A timecard was approved with incorrect hours recorded on a holiday or holiday hours recorded on an incorrect day. </w:t>
      </w:r>
    </w:p>
    <w:p w14:paraId="0DECEDDD" w14:textId="77777777" w:rsidR="0025641E" w:rsidRDefault="0025641E" w:rsidP="0025641E">
      <w:pPr>
        <w:ind w:left="1440"/>
      </w:pPr>
    </w:p>
    <w:p w14:paraId="556DFB2B" w14:textId="77777777" w:rsidR="0025641E" w:rsidRDefault="0025641E" w:rsidP="0025641E">
      <w:pPr>
        <w:ind w:left="1440"/>
      </w:pPr>
      <w:r>
        <w:t>As a reminder, per HR-POL-203 Holidays, for employees with GSA administered benefits:</w:t>
      </w:r>
    </w:p>
    <w:p w14:paraId="77499030" w14:textId="77777777" w:rsidR="0025641E" w:rsidRDefault="0025641E" w:rsidP="0025641E">
      <w:pPr>
        <w:ind w:left="1440"/>
      </w:pPr>
      <w:r>
        <w:t xml:space="preserve">Holiday can only be recorded on the day it is observed. </w:t>
      </w:r>
    </w:p>
    <w:p w14:paraId="5C2D6D08" w14:textId="77777777" w:rsidR="0025641E" w:rsidRDefault="0025641E" w:rsidP="0025641E">
      <w:pPr>
        <w:ind w:left="1440"/>
      </w:pPr>
      <w:r>
        <w:t xml:space="preserve">To receive holiday pay, other paid hours must be recorded in the week in which a holiday is observed. </w:t>
      </w:r>
    </w:p>
    <w:p w14:paraId="55BCC5D0" w14:textId="77777777" w:rsidR="0025641E" w:rsidRDefault="0025641E" w:rsidP="0025641E">
      <w:pPr>
        <w:ind w:left="1440"/>
      </w:pPr>
      <w:r>
        <w:t xml:space="preserve">If an employee works on the observed holiday, holiday and time worked would be recorded. </w:t>
      </w:r>
    </w:p>
    <w:p w14:paraId="45FDAAB5" w14:textId="77777777" w:rsidR="0025641E" w:rsidRDefault="0025641E" w:rsidP="0025641E">
      <w:pPr>
        <w:ind w:left="1440"/>
      </w:pPr>
      <w:r>
        <w:t xml:space="preserve">If the observed holiday falls on an employee’s scheduled day-off, only holiday hours would be recorded. </w:t>
      </w:r>
    </w:p>
    <w:p w14:paraId="2F8ABC0B" w14:textId="77777777" w:rsidR="0025641E" w:rsidRDefault="0025641E" w:rsidP="0025641E">
      <w:pPr>
        <w:ind w:left="1440"/>
      </w:pPr>
      <w:r>
        <w:t xml:space="preserve">Leave time cannot be recorded on a day in which a holiday is recorded. </w:t>
      </w:r>
    </w:p>
    <w:p w14:paraId="785CC71D" w14:textId="77777777" w:rsidR="0025641E" w:rsidRDefault="0025641E" w:rsidP="0025641E">
      <w:pPr>
        <w:ind w:left="1440"/>
      </w:pPr>
      <w:r>
        <w:t xml:space="preserve">Shift and bilingual premiums do not apply to holiday hours. </w:t>
      </w:r>
    </w:p>
    <w:p w14:paraId="1A4F8A90" w14:textId="77777777" w:rsidR="0025641E" w:rsidRDefault="0025641E" w:rsidP="0025641E">
      <w:pPr>
        <w:ind w:left="1440"/>
      </w:pPr>
      <w:r>
        <w:t>When an employee takes a fixed holiday off, the time must be charged in a whole-day increment to holiday, regardless of the total number of hours worked in the particular pay period.</w:t>
      </w:r>
    </w:p>
    <w:p w14:paraId="788386DB" w14:textId="77777777" w:rsidR="0025641E" w:rsidRDefault="0025641E" w:rsidP="0025641E">
      <w:pPr>
        <w:ind w:left="1440"/>
      </w:pPr>
    </w:p>
    <w:p w14:paraId="68D989E0" w14:textId="77777777" w:rsidR="0025641E" w:rsidRDefault="0025641E" w:rsidP="0025641E">
      <w:pPr>
        <w:ind w:left="1440"/>
      </w:pPr>
      <w:r>
        <w:t>The date, project and task numbers, time code, total and daily hours are below:</w:t>
      </w:r>
    </w:p>
    <w:p w14:paraId="7C8B3C33" w14:textId="77777777" w:rsidR="0025641E" w:rsidRDefault="0025641E" w:rsidP="0025641E">
      <w:pPr>
        <w:ind w:left="1440"/>
      </w:pPr>
    </w:p>
    <w:p w14:paraId="04916AF7" w14:textId="77777777" w:rsidR="0025641E" w:rsidRDefault="0025641E" w:rsidP="0025641E">
      <w:pPr>
        <w:ind w:left="1440"/>
      </w:pPr>
      <w:r>
        <w:t>&lt;Report Details – pipe delimited fields from report&gt;</w:t>
      </w:r>
    </w:p>
    <w:p w14:paraId="59C131B6"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6.2.4</w:t>
      </w:r>
      <w:r w:rsidRPr="00AF54FF">
        <w:rPr>
          <w:b/>
        </w:rPr>
        <w:tab/>
      </w:r>
      <w:r w:rsidRPr="00873FCF">
        <w:rPr>
          <w:b/>
        </w:rPr>
        <w:t>Invalid time code – Direct (Approver) Description Text</w:t>
      </w:r>
    </w:p>
    <w:p w14:paraId="639D04DB" w14:textId="77777777" w:rsidR="0025641E" w:rsidRDefault="0025641E" w:rsidP="0025641E">
      <w:pPr>
        <w:ind w:left="1440"/>
      </w:pPr>
      <w:r>
        <w:t>Include the following text in the description for Invalid time code – Direct Approver (ITDA) eCoaching Log:</w:t>
      </w:r>
    </w:p>
    <w:p w14:paraId="19D03B6C" w14:textId="77777777" w:rsidR="0025641E" w:rsidRDefault="0025641E" w:rsidP="0025641E">
      <w:pPr>
        <w:ind w:left="1440"/>
      </w:pPr>
    </w:p>
    <w:p w14:paraId="64846D5B" w14:textId="77777777" w:rsidR="0025641E" w:rsidRDefault="0025641E" w:rsidP="0025641E">
      <w:pPr>
        <w:ind w:left="1440"/>
      </w:pPr>
      <w:r>
        <w:t>The employee approved a timecard with a time code that is not valid in the CCO program.  The list of valid time codes can be found in the Common_CCO_Time_Codes document on CCO Knowledge Net under the timekeeping category.</w:t>
      </w:r>
    </w:p>
    <w:p w14:paraId="47643511" w14:textId="77777777" w:rsidR="0025641E" w:rsidRDefault="0025641E" w:rsidP="0025641E">
      <w:pPr>
        <w:ind w:left="1440"/>
      </w:pPr>
      <w:r>
        <w:tab/>
      </w:r>
    </w:p>
    <w:p w14:paraId="6A54B46D" w14:textId="77777777" w:rsidR="0025641E" w:rsidRDefault="0025641E" w:rsidP="0025641E">
      <w:pPr>
        <w:ind w:left="1440"/>
      </w:pPr>
      <w:r>
        <w:t>The date, project and task numbers, time code, total and daily hours are below:</w:t>
      </w:r>
    </w:p>
    <w:p w14:paraId="4E9A9EFA" w14:textId="77777777" w:rsidR="0025641E" w:rsidRDefault="0025641E" w:rsidP="0025641E">
      <w:pPr>
        <w:ind w:left="1440"/>
      </w:pPr>
    </w:p>
    <w:p w14:paraId="1CD1AD72" w14:textId="77777777" w:rsidR="0025641E" w:rsidRDefault="0025641E" w:rsidP="0025641E">
      <w:pPr>
        <w:ind w:left="1440"/>
      </w:pPr>
      <w:r>
        <w:t>&lt;Report Details – pipe delimited fields from report&gt;</w:t>
      </w:r>
    </w:p>
    <w:p w14:paraId="32F7B2F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6.2.5</w:t>
      </w:r>
      <w:r w:rsidRPr="00AF54FF">
        <w:rPr>
          <w:b/>
        </w:rPr>
        <w:tab/>
      </w:r>
      <w:r w:rsidRPr="00873FCF">
        <w:rPr>
          <w:b/>
        </w:rPr>
        <w:t>Invalid time code – Paid leave (Approver) Description Text</w:t>
      </w:r>
    </w:p>
    <w:p w14:paraId="6399DC03" w14:textId="77777777" w:rsidR="0025641E" w:rsidRDefault="0025641E" w:rsidP="0025641E">
      <w:pPr>
        <w:ind w:left="1440"/>
      </w:pPr>
      <w:r>
        <w:t>Include the following text in the description for Invalid time code – Paid leave Approver (ITIA) eCoaching Log:</w:t>
      </w:r>
    </w:p>
    <w:p w14:paraId="209A4BF7" w14:textId="77777777" w:rsidR="0025641E" w:rsidRDefault="0025641E" w:rsidP="0025641E">
      <w:pPr>
        <w:ind w:left="1440"/>
      </w:pPr>
    </w:p>
    <w:p w14:paraId="5A60F348" w14:textId="77777777" w:rsidR="0025641E" w:rsidRDefault="0025641E" w:rsidP="0025641E">
      <w:pPr>
        <w:ind w:left="1440"/>
      </w:pPr>
      <w:r>
        <w:t xml:space="preserve">The employee approved a timecard that had paid leave with and invalid time code. Paid leave is not eligible for shift or bilingual premium.  All paid leave must be recorded with time code of 01 or *. </w:t>
      </w:r>
    </w:p>
    <w:p w14:paraId="546205F8" w14:textId="77777777" w:rsidR="0025641E" w:rsidRDefault="0025641E" w:rsidP="0025641E">
      <w:pPr>
        <w:ind w:left="1440"/>
      </w:pPr>
    </w:p>
    <w:p w14:paraId="4F8BDBC0" w14:textId="77777777" w:rsidR="0025641E" w:rsidRDefault="0025641E" w:rsidP="0025641E">
      <w:pPr>
        <w:ind w:left="1440"/>
      </w:pPr>
      <w:r>
        <w:tab/>
      </w:r>
      <w:r>
        <w:tab/>
        <w:t>The date, project and task numbers, time code, total and daily hours are below:</w:t>
      </w:r>
    </w:p>
    <w:p w14:paraId="437A3ABA" w14:textId="77777777" w:rsidR="0025641E" w:rsidRDefault="0025641E" w:rsidP="0025641E">
      <w:pPr>
        <w:ind w:left="1440"/>
      </w:pPr>
    </w:p>
    <w:p w14:paraId="432BD394" w14:textId="77777777" w:rsidR="0025641E" w:rsidRDefault="0025641E" w:rsidP="0025641E">
      <w:pPr>
        <w:ind w:left="1440"/>
      </w:pPr>
      <w:r>
        <w:t>&lt;Report Details – pipe delimited fields from report&gt;</w:t>
      </w:r>
    </w:p>
    <w:p w14:paraId="03609E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6.2.6</w:t>
      </w:r>
      <w:r w:rsidRPr="00AF54FF">
        <w:rPr>
          <w:b/>
        </w:rPr>
        <w:tab/>
      </w:r>
      <w:r w:rsidRPr="00F872BE">
        <w:rPr>
          <w:b/>
        </w:rPr>
        <w:t>Future hours (Approver) Description Text</w:t>
      </w:r>
    </w:p>
    <w:p w14:paraId="2CB5DD66" w14:textId="77777777" w:rsidR="0025641E" w:rsidRDefault="0025641E" w:rsidP="0025641E">
      <w:pPr>
        <w:ind w:left="1440"/>
      </w:pPr>
      <w:r>
        <w:t>Include the following text in the description for Future hours Approver (FWHA) eCoaching Log:</w:t>
      </w:r>
    </w:p>
    <w:p w14:paraId="57FB62C0" w14:textId="77777777" w:rsidR="0025641E" w:rsidRDefault="0025641E" w:rsidP="0025641E">
      <w:pPr>
        <w:ind w:left="1440"/>
      </w:pPr>
    </w:p>
    <w:p w14:paraId="620851A4" w14:textId="77777777" w:rsidR="0025641E" w:rsidRDefault="0025641E" w:rsidP="0025641E">
      <w:pPr>
        <w:ind w:left="1440"/>
      </w:pPr>
      <w:r>
        <w:t>The employee has approved a timecard with worked hours entered in advance.  The only circumstances in which worked hours should be entered in advance are:</w:t>
      </w:r>
    </w:p>
    <w:p w14:paraId="7430DE03" w14:textId="77777777" w:rsidR="0025641E" w:rsidRDefault="0025641E" w:rsidP="0025641E">
      <w:pPr>
        <w:ind w:left="1440"/>
      </w:pPr>
      <w:r>
        <w:t>When the employee’s Friday shift doesn’t start until after the stated deadline for them to approve timecards or</w:t>
      </w:r>
    </w:p>
    <w:p w14:paraId="11C20657" w14:textId="77777777" w:rsidR="0025641E" w:rsidRDefault="0025641E" w:rsidP="0025641E">
      <w:pPr>
        <w:ind w:left="1440"/>
      </w:pPr>
      <w:r>
        <w:t>When the employee is working off-site or traveling and will not have access to ETS for approvals.</w:t>
      </w:r>
    </w:p>
    <w:p w14:paraId="5B79E4C9" w14:textId="77777777" w:rsidR="0025641E" w:rsidRDefault="0025641E" w:rsidP="0025641E">
      <w:pPr>
        <w:ind w:left="1440"/>
      </w:pPr>
      <w:r>
        <w:t>If this employee doesn’t fall under one of these situations please coach them and have them remove the future worked hours from their timecard.</w:t>
      </w:r>
    </w:p>
    <w:p w14:paraId="6E4AE129" w14:textId="77777777" w:rsidR="0025641E" w:rsidRDefault="0025641E" w:rsidP="0025641E">
      <w:pPr>
        <w:ind w:left="1440"/>
      </w:pPr>
    </w:p>
    <w:p w14:paraId="49ACE28C" w14:textId="77777777" w:rsidR="0025641E" w:rsidRDefault="0025641E" w:rsidP="0025641E">
      <w:pPr>
        <w:ind w:left="1440"/>
      </w:pPr>
      <w:r>
        <w:t>The date, project and task numbers, time code, total and daily hours are below:</w:t>
      </w:r>
    </w:p>
    <w:p w14:paraId="087BEA0E" w14:textId="77777777" w:rsidR="0025641E" w:rsidRDefault="0025641E" w:rsidP="0025641E">
      <w:pPr>
        <w:ind w:left="1440"/>
      </w:pPr>
    </w:p>
    <w:p w14:paraId="14CEE2B8" w14:textId="77777777" w:rsidR="0025641E" w:rsidRDefault="0025641E" w:rsidP="0025641E">
      <w:pPr>
        <w:ind w:left="1440"/>
      </w:pPr>
      <w:r>
        <w:t>&lt;Report Details – pipe delimited fields from report&gt;</w:t>
      </w:r>
    </w:p>
    <w:p w14:paraId="5FDC7932"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6.2.7</w:t>
      </w:r>
      <w:r w:rsidRPr="00AF54FF">
        <w:rPr>
          <w:b/>
        </w:rPr>
        <w:tab/>
      </w:r>
      <w:r w:rsidRPr="00F872BE">
        <w:rPr>
          <w:b/>
        </w:rPr>
        <w:t>Outstanding Action (Employee) Description Text</w:t>
      </w:r>
    </w:p>
    <w:p w14:paraId="28225087" w14:textId="77777777" w:rsidR="0025641E" w:rsidRDefault="0025641E" w:rsidP="0025641E">
      <w:pPr>
        <w:ind w:left="1440"/>
      </w:pPr>
      <w:r>
        <w:t>Include the following text in the description for Outstanding Action (Employee) (OAE) eCoaching Log:</w:t>
      </w:r>
    </w:p>
    <w:p w14:paraId="47780AF5" w14:textId="77777777" w:rsidR="0025641E" w:rsidRDefault="0025641E" w:rsidP="0025641E">
      <w:pPr>
        <w:ind w:left="1440"/>
      </w:pPr>
    </w:p>
    <w:p w14:paraId="63493085" w14:textId="77777777" w:rsidR="0025641E" w:rsidRDefault="0025641E" w:rsidP="0025641E">
      <w:pPr>
        <w:ind w:left="1440"/>
      </w:pPr>
      <w:r>
        <w:t>The employee either did not sign his or her timecard by the Friday deadline for the period below, or it was signed with errors and rejected. Please review and take action as necessary.</w:t>
      </w:r>
    </w:p>
    <w:p w14:paraId="09D73E27" w14:textId="77777777" w:rsidR="0025641E" w:rsidRDefault="0025641E" w:rsidP="0025641E">
      <w:pPr>
        <w:ind w:left="1440"/>
      </w:pPr>
    </w:p>
    <w:p w14:paraId="21781DDC" w14:textId="77777777" w:rsidR="0025641E" w:rsidRDefault="0025641E" w:rsidP="0025641E">
      <w:pPr>
        <w:ind w:left="1440"/>
      </w:pPr>
      <w:r>
        <w:t>The time period and employee name are below:</w:t>
      </w:r>
    </w:p>
    <w:p w14:paraId="181E4389" w14:textId="77777777" w:rsidR="0025641E" w:rsidRDefault="0025641E" w:rsidP="0025641E">
      <w:pPr>
        <w:ind w:left="1440"/>
      </w:pPr>
    </w:p>
    <w:p w14:paraId="5C11A49A" w14:textId="77777777" w:rsidR="0025641E" w:rsidRDefault="0025641E" w:rsidP="0025641E">
      <w:pPr>
        <w:ind w:left="1440"/>
      </w:pPr>
      <w:r>
        <w:t>&lt;Report Details – pipe delimited fields from report&gt;</w:t>
      </w:r>
    </w:p>
    <w:p w14:paraId="2BE48CE0"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6.2.8</w:t>
      </w:r>
      <w:r w:rsidRPr="00AF54FF">
        <w:rPr>
          <w:b/>
        </w:rPr>
        <w:tab/>
      </w:r>
      <w:r w:rsidRPr="00F872BE">
        <w:rPr>
          <w:b/>
        </w:rPr>
        <w:t>Outstanding Action (Supervisor) Description Text</w:t>
      </w:r>
    </w:p>
    <w:p w14:paraId="79FD3A8C" w14:textId="77777777" w:rsidR="0025641E" w:rsidRDefault="0025641E" w:rsidP="0025641E">
      <w:pPr>
        <w:ind w:left="1440"/>
      </w:pPr>
      <w:r>
        <w:t>Include the following text in the description for Outstanding Action (Supervisor) (OAS) eCoaching Log:</w:t>
      </w:r>
    </w:p>
    <w:p w14:paraId="02BC1083" w14:textId="77777777" w:rsidR="0025641E" w:rsidRDefault="0025641E" w:rsidP="0025641E">
      <w:pPr>
        <w:ind w:left="1440"/>
      </w:pPr>
    </w:p>
    <w:p w14:paraId="03D22A9D" w14:textId="77777777" w:rsidR="0025641E" w:rsidRDefault="0025641E" w:rsidP="0025641E">
      <w:pPr>
        <w:ind w:left="1440"/>
      </w:pPr>
      <w:r>
        <w:t>It appears the supervisor may have missed the deadline to approve this timecard. Please research and coach as necessary.</w:t>
      </w:r>
    </w:p>
    <w:p w14:paraId="30B98548" w14:textId="77777777" w:rsidR="0025641E" w:rsidRDefault="0025641E" w:rsidP="0025641E">
      <w:pPr>
        <w:ind w:left="1440"/>
      </w:pPr>
    </w:p>
    <w:p w14:paraId="583AE71F" w14:textId="77777777" w:rsidR="0025641E" w:rsidRDefault="0025641E" w:rsidP="0025641E">
      <w:pPr>
        <w:ind w:left="1440"/>
      </w:pPr>
      <w:r>
        <w:t>The time period, manager name, and name of employee whose timecard requires action are below:</w:t>
      </w:r>
    </w:p>
    <w:p w14:paraId="66C18842" w14:textId="77777777" w:rsidR="0025641E" w:rsidRDefault="0025641E" w:rsidP="0025641E">
      <w:pPr>
        <w:ind w:left="1440"/>
      </w:pPr>
    </w:p>
    <w:p w14:paraId="29953507" w14:textId="77777777" w:rsidR="0025641E" w:rsidRDefault="0025641E" w:rsidP="0025641E">
      <w:pPr>
        <w:ind w:left="1440"/>
      </w:pPr>
      <w:r>
        <w:t>&lt;Report Details – pipe delimited fields from report&gt;</w:t>
      </w:r>
    </w:p>
    <w:p w14:paraId="5C201A58"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6.2.9</w:t>
      </w:r>
      <w:r w:rsidRPr="00AF54FF">
        <w:rPr>
          <w:b/>
        </w:rPr>
        <w:tab/>
      </w:r>
      <w:r>
        <w:rPr>
          <w:b/>
        </w:rPr>
        <w:t xml:space="preserve">High Number of Changes </w:t>
      </w:r>
      <w:r w:rsidRPr="00F872BE">
        <w:rPr>
          <w:b/>
        </w:rPr>
        <w:t>Description Text</w:t>
      </w:r>
    </w:p>
    <w:p w14:paraId="569F82C6" w14:textId="77777777" w:rsidR="0025641E" w:rsidRDefault="0025641E" w:rsidP="0025641E">
      <w:pPr>
        <w:ind w:left="1440"/>
      </w:pPr>
      <w:r>
        <w:t>Include the following text in the description for High Number of Changes (HNC) eCoaching Log:</w:t>
      </w:r>
    </w:p>
    <w:p w14:paraId="4068D9D8" w14:textId="77777777" w:rsidR="0025641E" w:rsidRDefault="0025641E" w:rsidP="0025641E">
      <w:pPr>
        <w:ind w:left="1440"/>
      </w:pPr>
    </w:p>
    <w:p w14:paraId="117A0D3C" w14:textId="77777777" w:rsidR="0025641E" w:rsidRDefault="0025641E" w:rsidP="0025641E">
      <w:pPr>
        <w:ind w:left="1440"/>
      </w:pPr>
      <w:r>
        <w:t>The employee made an unusually high number of changes on their timecard for last week.  While not all timecard changes can be avoided, large numbers of timecard changes are often a sign that an employee may not understand the correct process for calculating and entering time in ETS.</w:t>
      </w:r>
    </w:p>
    <w:p w14:paraId="125A8181" w14:textId="77777777" w:rsidR="0025641E" w:rsidRDefault="0025641E" w:rsidP="0025641E">
      <w:pPr>
        <w:ind w:left="1440"/>
      </w:pPr>
    </w:p>
    <w:p w14:paraId="3526E903" w14:textId="77777777" w:rsidR="0025641E" w:rsidRDefault="0025641E" w:rsidP="0025641E">
      <w:pPr>
        <w:ind w:left="1440"/>
      </w:pPr>
      <w:r>
        <w:t>Many of the employees who made high numbers of changes also failed to accurately explain why the changes were being made.  Please refer to the communication linked on the report page that explains the required level of detail and contains examples of appropriate timecard change reasons.</w:t>
      </w:r>
    </w:p>
    <w:p w14:paraId="30C5E5F1" w14:textId="77777777" w:rsidR="0025641E" w:rsidRDefault="0025641E" w:rsidP="0025641E">
      <w:pPr>
        <w:ind w:left="1440"/>
      </w:pPr>
    </w:p>
    <w:p w14:paraId="33131DD3" w14:textId="77777777" w:rsidR="0025641E" w:rsidRDefault="0025641E" w:rsidP="0025641E">
      <w:pPr>
        <w:ind w:left="1440"/>
      </w:pPr>
      <w:r>
        <w:t>If the changes were avoidable, please coach the employee on the correct way to calculate and enter time in ETS.  If the employee failed to provide adequate change reasons, please coach the employee on the required level of detail for timecard change reasons.  There is no need to make changes to the change category or reason for current or previous timecards.</w:t>
      </w:r>
    </w:p>
    <w:p w14:paraId="7F6C083B" w14:textId="77777777" w:rsidR="0025641E" w:rsidRDefault="0025641E" w:rsidP="0025641E">
      <w:pPr>
        <w:ind w:left="1440"/>
      </w:pPr>
    </w:p>
    <w:p w14:paraId="6E84C4CE" w14:textId="77777777" w:rsidR="0025641E" w:rsidRDefault="0025641E" w:rsidP="0025641E">
      <w:pPr>
        <w:ind w:left="1440"/>
      </w:pPr>
      <w:r>
        <w:t>The date and number of changes is shown below:</w:t>
      </w:r>
    </w:p>
    <w:p w14:paraId="767EF8F6" w14:textId="77777777" w:rsidR="0025641E" w:rsidRDefault="0025641E" w:rsidP="0025641E">
      <w:pPr>
        <w:ind w:left="1440"/>
      </w:pPr>
    </w:p>
    <w:p w14:paraId="0021E564" w14:textId="77777777" w:rsidR="0025641E" w:rsidRDefault="0025641E" w:rsidP="0025641E">
      <w:pPr>
        <w:ind w:left="1440"/>
      </w:pPr>
      <w:r>
        <w:t>&lt;Report Details – fields from report&gt;</w:t>
      </w:r>
    </w:p>
    <w:p w14:paraId="2F69CFB9" w14:textId="77777777" w:rsidR="0025641E" w:rsidRPr="00AF54FF" w:rsidRDefault="0025641E" w:rsidP="0025641E">
      <w:pPr>
        <w:spacing w:before="120"/>
        <w:rPr>
          <w:b/>
        </w:rPr>
      </w:pPr>
      <w:r w:rsidRPr="00892143">
        <w:rPr>
          <w:b/>
        </w:rPr>
        <w:t>3.2.3.3</w:t>
      </w:r>
      <w:r w:rsidRPr="00AF54FF">
        <w:rPr>
          <w:b/>
        </w:rPr>
        <w:t>.</w:t>
      </w:r>
      <w:r>
        <w:rPr>
          <w:b/>
        </w:rPr>
        <w:t>5</w:t>
      </w:r>
      <w:r w:rsidRPr="00AF54FF">
        <w:rPr>
          <w:b/>
        </w:rPr>
        <w:t>.</w:t>
      </w:r>
      <w:r>
        <w:rPr>
          <w:b/>
        </w:rPr>
        <w:t>6.2.10</w:t>
      </w:r>
      <w:r w:rsidRPr="00AF54FF">
        <w:rPr>
          <w:b/>
        </w:rPr>
        <w:tab/>
      </w:r>
      <w:r>
        <w:rPr>
          <w:b/>
        </w:rPr>
        <w:t xml:space="preserve">Incorrect Change Category </w:t>
      </w:r>
      <w:r w:rsidRPr="00F872BE">
        <w:rPr>
          <w:b/>
        </w:rPr>
        <w:t>Description Text</w:t>
      </w:r>
    </w:p>
    <w:p w14:paraId="0952AE00" w14:textId="77777777" w:rsidR="0025641E" w:rsidRDefault="0025641E" w:rsidP="0025641E">
      <w:pPr>
        <w:ind w:left="1440"/>
      </w:pPr>
      <w:r>
        <w:t>Include the following text in the description for Incorrect Change Category (ICC) eCoaching Log:</w:t>
      </w:r>
    </w:p>
    <w:p w14:paraId="43E9E3EE" w14:textId="77777777" w:rsidR="0025641E" w:rsidRDefault="0025641E" w:rsidP="0025641E">
      <w:pPr>
        <w:ind w:left="1440"/>
      </w:pPr>
    </w:p>
    <w:p w14:paraId="7EDA088F" w14:textId="77777777" w:rsidR="0025641E" w:rsidRDefault="0025641E" w:rsidP="0025641E">
      <w:pPr>
        <w:ind w:left="1440"/>
      </w:pPr>
      <w:r>
        <w:lastRenderedPageBreak/>
        <w:t>The employee selected incorrect Change Categories when changing previously entered hours in ETS last week.  It is important that employees select the best available change category when changing previous ETS entries.</w:t>
      </w:r>
    </w:p>
    <w:p w14:paraId="0D8753C2" w14:textId="77777777" w:rsidR="0025641E" w:rsidRDefault="0025641E" w:rsidP="0025641E">
      <w:pPr>
        <w:ind w:left="1440"/>
      </w:pPr>
    </w:p>
    <w:p w14:paraId="1BA4EC0E" w14:textId="77777777" w:rsidR="0025641E" w:rsidRDefault="0025641E" w:rsidP="0025641E">
      <w:pPr>
        <w:ind w:left="1440"/>
      </w:pPr>
      <w:r>
        <w:t>Many of the employees who selected incorrect change categories also failed to accurately explain why the changes were being made.  Please refer to the communication linked on the report page that explains the required level of detail and contains examples of appropriate timecard change reasons.</w:t>
      </w:r>
    </w:p>
    <w:p w14:paraId="21009FDE" w14:textId="77777777" w:rsidR="0025641E" w:rsidRDefault="0025641E" w:rsidP="0025641E">
      <w:pPr>
        <w:ind w:left="1440"/>
      </w:pPr>
    </w:p>
    <w:p w14:paraId="3001C5C4" w14:textId="77777777" w:rsidR="0025641E" w:rsidRDefault="0025641E" w:rsidP="0025641E">
      <w:pPr>
        <w:ind w:left="1440"/>
      </w:pPr>
      <w:r>
        <w:t>Please coach the employee on selecting the correct change categories in ETS when adjustments are needed.  If the employee failed to provide adequate change reasons, please also coach the employee on the required level of detail for timecard change reasons.  There is no need to make changes to the change category or reason for current or previous timecards.</w:t>
      </w:r>
    </w:p>
    <w:p w14:paraId="4F0CB9EF" w14:textId="77777777" w:rsidR="0025641E" w:rsidRDefault="0025641E" w:rsidP="0025641E">
      <w:pPr>
        <w:ind w:left="1440"/>
      </w:pPr>
    </w:p>
    <w:p w14:paraId="3645D579" w14:textId="77777777" w:rsidR="0025641E" w:rsidRDefault="0025641E" w:rsidP="0025641E">
      <w:pPr>
        <w:ind w:left="1440"/>
      </w:pPr>
      <w:r>
        <w:t>The timecard date and number of changes with incorrect change categories is shown below:</w:t>
      </w:r>
    </w:p>
    <w:p w14:paraId="301B6005" w14:textId="77777777" w:rsidR="0025641E" w:rsidRDefault="0025641E" w:rsidP="0025641E">
      <w:pPr>
        <w:ind w:left="1440"/>
      </w:pPr>
    </w:p>
    <w:p w14:paraId="253F6A39" w14:textId="77777777" w:rsidR="0025641E" w:rsidRDefault="0025641E" w:rsidP="0025641E">
      <w:pPr>
        <w:ind w:left="1440"/>
      </w:pPr>
      <w:r>
        <w:t>&lt;Report Details – fields from report&gt;</w:t>
      </w:r>
    </w:p>
    <w:p w14:paraId="0CDACE59" w14:textId="77777777" w:rsidR="0025641E" w:rsidRPr="00AF54FF" w:rsidRDefault="0025641E" w:rsidP="0025641E">
      <w:pPr>
        <w:spacing w:before="120"/>
        <w:rPr>
          <w:b/>
        </w:rPr>
      </w:pPr>
      <w:r w:rsidRPr="00892143">
        <w:rPr>
          <w:b/>
        </w:rPr>
        <w:t>3.2.3.3</w:t>
      </w:r>
      <w:r w:rsidRPr="00AF54FF">
        <w:rPr>
          <w:b/>
        </w:rPr>
        <w:t>.</w:t>
      </w:r>
      <w:r>
        <w:rPr>
          <w:b/>
        </w:rPr>
        <w:t>5.7</w:t>
      </w:r>
      <w:r w:rsidRPr="00AF54FF">
        <w:rPr>
          <w:b/>
        </w:rPr>
        <w:tab/>
      </w:r>
      <w:r>
        <w:rPr>
          <w:b/>
        </w:rPr>
        <w:t xml:space="preserve">Status of </w:t>
      </w:r>
      <w:r w:rsidRPr="00AF54FF">
        <w:rPr>
          <w:b/>
        </w:rPr>
        <w:t>eCoaching Log</w:t>
      </w:r>
    </w:p>
    <w:p w14:paraId="412AE44E" w14:textId="77777777" w:rsidR="0025641E" w:rsidRDefault="0025641E" w:rsidP="0025641E">
      <w:pPr>
        <w:ind w:left="1440"/>
      </w:pPr>
      <w:r w:rsidRPr="00C3148E">
        <w:t xml:space="preserve">The status of the coaching log shall be </w:t>
      </w:r>
      <w:r>
        <w:t>Pending Supervisor Review in the CSR module and Pending Manager Review in the Supervisor module.</w:t>
      </w:r>
    </w:p>
    <w:p w14:paraId="2585521D" w14:textId="77777777" w:rsidR="0025641E" w:rsidRPr="00AF54FF" w:rsidRDefault="0025641E" w:rsidP="0025641E">
      <w:pPr>
        <w:spacing w:before="120"/>
        <w:rPr>
          <w:b/>
        </w:rPr>
      </w:pPr>
      <w:r w:rsidRPr="00892143">
        <w:rPr>
          <w:b/>
        </w:rPr>
        <w:t>3.2.3.3</w:t>
      </w:r>
      <w:r w:rsidRPr="00AF54FF">
        <w:rPr>
          <w:b/>
        </w:rPr>
        <w:t>.</w:t>
      </w:r>
      <w:r>
        <w:rPr>
          <w:b/>
        </w:rPr>
        <w:t>5.8</w:t>
      </w:r>
      <w:r>
        <w:rPr>
          <w:b/>
        </w:rPr>
        <w:tab/>
        <w:t xml:space="preserve">Email notification </w:t>
      </w:r>
    </w:p>
    <w:p w14:paraId="06ABEAD8" w14:textId="77777777" w:rsidR="0025641E" w:rsidRDefault="0025641E" w:rsidP="0025641E">
      <w:pPr>
        <w:ind w:left="1440"/>
      </w:pPr>
      <w:r>
        <w:t>Email notifications will be sent to the appropriate reviewer in the employee’s hierarchy.</w:t>
      </w:r>
    </w:p>
    <w:p w14:paraId="0C5D1ED0" w14:textId="77777777" w:rsidR="0025641E" w:rsidRPr="00AF54FF" w:rsidRDefault="0025641E" w:rsidP="0025641E">
      <w:pPr>
        <w:spacing w:before="120"/>
        <w:rPr>
          <w:b/>
        </w:rPr>
      </w:pPr>
      <w:r w:rsidRPr="00892143">
        <w:rPr>
          <w:b/>
        </w:rPr>
        <w:t>3.2.3.3</w:t>
      </w:r>
      <w:r w:rsidRPr="00AF54FF">
        <w:rPr>
          <w:b/>
        </w:rPr>
        <w:t>.</w:t>
      </w:r>
      <w:r>
        <w:rPr>
          <w:b/>
        </w:rPr>
        <w:t>5.9</w:t>
      </w:r>
      <w:r>
        <w:rPr>
          <w:b/>
        </w:rPr>
        <w:tab/>
        <w:t xml:space="preserve">Other information </w:t>
      </w:r>
    </w:p>
    <w:p w14:paraId="6B73C9D5" w14:textId="77777777" w:rsidR="0025641E" w:rsidRDefault="0025641E" w:rsidP="0025641E">
      <w:pPr>
        <w:ind w:left="1440"/>
      </w:pPr>
      <w:r>
        <w:t>Other necessary information shall be determined as follows:</w:t>
      </w:r>
    </w:p>
    <w:p w14:paraId="5412DA07" w14:textId="77777777" w:rsidR="0025641E" w:rsidRDefault="0025641E" w:rsidP="0025641E">
      <w:pPr>
        <w:ind w:left="1440"/>
      </w:pPr>
    </w:p>
    <w:tbl>
      <w:tblPr>
        <w:tblW w:w="882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3"/>
        <w:gridCol w:w="1797"/>
        <w:gridCol w:w="5940"/>
      </w:tblGrid>
      <w:tr w:rsidR="0025641E" w:rsidRPr="002A4C6B" w14:paraId="7337D16B" w14:textId="77777777" w:rsidTr="0066659D">
        <w:trPr>
          <w:cantSplit/>
          <w:trHeight w:val="300"/>
        </w:trPr>
        <w:tc>
          <w:tcPr>
            <w:tcW w:w="1083" w:type="dxa"/>
            <w:shd w:val="clear" w:color="auto" w:fill="000000"/>
            <w:vAlign w:val="center"/>
          </w:tcPr>
          <w:p w14:paraId="72431CE0" w14:textId="77777777" w:rsidR="0025641E" w:rsidRPr="00380BDF" w:rsidRDefault="0025641E" w:rsidP="0066659D">
            <w:pPr>
              <w:jc w:val="center"/>
              <w:rPr>
                <w:b/>
                <w:color w:val="FFFFFF"/>
              </w:rPr>
            </w:pPr>
            <w:r>
              <w:rPr>
                <w:b/>
                <w:color w:val="FFFFFF"/>
              </w:rPr>
              <w:t>Report Code</w:t>
            </w:r>
          </w:p>
        </w:tc>
        <w:tc>
          <w:tcPr>
            <w:tcW w:w="1797" w:type="dxa"/>
            <w:shd w:val="clear" w:color="auto" w:fill="000000"/>
          </w:tcPr>
          <w:p w14:paraId="13B7B184" w14:textId="77777777" w:rsidR="0025641E" w:rsidRPr="00380BDF" w:rsidRDefault="0025641E" w:rsidP="0066659D">
            <w:pPr>
              <w:jc w:val="center"/>
              <w:rPr>
                <w:b/>
                <w:color w:val="FFFFFF"/>
              </w:rPr>
            </w:pPr>
            <w:r>
              <w:rPr>
                <w:b/>
                <w:color w:val="FFFFFF"/>
              </w:rPr>
              <w:t>Field</w:t>
            </w:r>
          </w:p>
        </w:tc>
        <w:tc>
          <w:tcPr>
            <w:tcW w:w="5940" w:type="dxa"/>
            <w:shd w:val="clear" w:color="auto" w:fill="000000"/>
            <w:noWrap/>
            <w:vAlign w:val="center"/>
            <w:hideMark/>
          </w:tcPr>
          <w:p w14:paraId="0921DD6A" w14:textId="77777777" w:rsidR="0025641E" w:rsidRPr="00380BDF" w:rsidRDefault="0025641E" w:rsidP="0066659D">
            <w:pPr>
              <w:jc w:val="center"/>
              <w:rPr>
                <w:b/>
                <w:color w:val="FFFFFF"/>
              </w:rPr>
            </w:pPr>
            <w:r>
              <w:rPr>
                <w:b/>
                <w:color w:val="FFFFFF"/>
              </w:rPr>
              <w:t>Value</w:t>
            </w:r>
          </w:p>
        </w:tc>
      </w:tr>
      <w:tr w:rsidR="0025641E" w:rsidRPr="002A4C6B" w14:paraId="67B6E288" w14:textId="77777777" w:rsidTr="0066659D">
        <w:trPr>
          <w:cantSplit/>
          <w:trHeight w:val="288"/>
        </w:trPr>
        <w:tc>
          <w:tcPr>
            <w:tcW w:w="1083" w:type="dxa"/>
            <w:vMerge w:val="restart"/>
            <w:vAlign w:val="center"/>
          </w:tcPr>
          <w:p w14:paraId="3F69F2A1" w14:textId="77777777" w:rsidR="0025641E" w:rsidRDefault="0025641E" w:rsidP="0066659D">
            <w:pPr>
              <w:rPr>
                <w:color w:val="000000"/>
              </w:rPr>
            </w:pPr>
            <w:r>
              <w:rPr>
                <w:color w:val="000000"/>
              </w:rPr>
              <w:t>HNC, ICC</w:t>
            </w:r>
          </w:p>
        </w:tc>
        <w:tc>
          <w:tcPr>
            <w:tcW w:w="1797" w:type="dxa"/>
            <w:vAlign w:val="center"/>
          </w:tcPr>
          <w:p w14:paraId="5E8DCE99" w14:textId="77777777" w:rsidR="0025641E" w:rsidRPr="00DB3BA2" w:rsidRDefault="0025641E" w:rsidP="0066659D">
            <w:pPr>
              <w:rPr>
                <w:color w:val="000000"/>
              </w:rPr>
            </w:pPr>
            <w:r>
              <w:rPr>
                <w:color w:val="000000"/>
              </w:rPr>
              <w:t>Submitted Date</w:t>
            </w:r>
          </w:p>
        </w:tc>
        <w:tc>
          <w:tcPr>
            <w:tcW w:w="5940" w:type="dxa"/>
            <w:shd w:val="clear" w:color="auto" w:fill="auto"/>
            <w:noWrap/>
            <w:vAlign w:val="center"/>
            <w:hideMark/>
          </w:tcPr>
          <w:p w14:paraId="013BA1B2" w14:textId="77777777" w:rsidR="0025641E" w:rsidRPr="008A4AB4" w:rsidRDefault="0025641E" w:rsidP="0066659D">
            <w:pPr>
              <w:rPr>
                <w:color w:val="000000"/>
              </w:rPr>
            </w:pPr>
            <w:r>
              <w:rPr>
                <w:color w:val="000000"/>
              </w:rPr>
              <w:t xml:space="preserve">Date of processing/loading file </w:t>
            </w:r>
          </w:p>
        </w:tc>
      </w:tr>
      <w:tr w:rsidR="0025641E" w:rsidRPr="002A4C6B" w14:paraId="3B6FF0BF" w14:textId="77777777" w:rsidTr="0066659D">
        <w:trPr>
          <w:cantSplit/>
          <w:trHeight w:val="288"/>
        </w:trPr>
        <w:tc>
          <w:tcPr>
            <w:tcW w:w="1083" w:type="dxa"/>
            <w:vMerge/>
            <w:vAlign w:val="center"/>
          </w:tcPr>
          <w:p w14:paraId="6E1D7670" w14:textId="77777777" w:rsidR="0025641E" w:rsidRDefault="0025641E" w:rsidP="0066659D">
            <w:pPr>
              <w:rPr>
                <w:color w:val="000000"/>
              </w:rPr>
            </w:pPr>
          </w:p>
        </w:tc>
        <w:tc>
          <w:tcPr>
            <w:tcW w:w="1797" w:type="dxa"/>
            <w:vAlign w:val="center"/>
          </w:tcPr>
          <w:p w14:paraId="7B5595BA" w14:textId="77777777" w:rsidR="0025641E" w:rsidRPr="00DB3BA2" w:rsidRDefault="0025641E" w:rsidP="0066659D">
            <w:pPr>
              <w:rPr>
                <w:color w:val="000000"/>
              </w:rPr>
            </w:pPr>
            <w:r>
              <w:rPr>
                <w:color w:val="000000"/>
              </w:rPr>
              <w:t>Submitter Name</w:t>
            </w:r>
          </w:p>
        </w:tc>
        <w:tc>
          <w:tcPr>
            <w:tcW w:w="5940" w:type="dxa"/>
            <w:shd w:val="clear" w:color="auto" w:fill="auto"/>
            <w:noWrap/>
            <w:vAlign w:val="center"/>
          </w:tcPr>
          <w:p w14:paraId="1D5E0845" w14:textId="77777777" w:rsidR="0025641E" w:rsidRPr="008A4AB4" w:rsidRDefault="0025641E" w:rsidP="0066659D">
            <w:pPr>
              <w:rPr>
                <w:color w:val="000000"/>
              </w:rPr>
            </w:pPr>
            <w:r w:rsidRPr="00D4780B">
              <w:rPr>
                <w:color w:val="000000"/>
              </w:rPr>
              <w:t>TCA Team</w:t>
            </w:r>
          </w:p>
        </w:tc>
      </w:tr>
      <w:tr w:rsidR="0025641E" w:rsidRPr="002A4C6B" w14:paraId="311B0E53" w14:textId="77777777" w:rsidTr="0066659D">
        <w:trPr>
          <w:cantSplit/>
          <w:trHeight w:val="288"/>
        </w:trPr>
        <w:tc>
          <w:tcPr>
            <w:tcW w:w="1083" w:type="dxa"/>
            <w:vMerge/>
            <w:vAlign w:val="center"/>
          </w:tcPr>
          <w:p w14:paraId="50739345" w14:textId="77777777" w:rsidR="0025641E" w:rsidRDefault="0025641E" w:rsidP="0066659D">
            <w:pPr>
              <w:rPr>
                <w:color w:val="000000"/>
              </w:rPr>
            </w:pPr>
          </w:p>
        </w:tc>
        <w:tc>
          <w:tcPr>
            <w:tcW w:w="1797" w:type="dxa"/>
            <w:vAlign w:val="center"/>
          </w:tcPr>
          <w:p w14:paraId="7CE5ADA2" w14:textId="77777777" w:rsidR="0025641E" w:rsidRPr="00DB3BA2" w:rsidRDefault="0025641E" w:rsidP="0066659D">
            <w:pPr>
              <w:rPr>
                <w:color w:val="000000"/>
              </w:rPr>
            </w:pPr>
            <w:r>
              <w:rPr>
                <w:color w:val="000000"/>
              </w:rPr>
              <w:t>Submitter Email</w:t>
            </w:r>
          </w:p>
        </w:tc>
        <w:tc>
          <w:tcPr>
            <w:tcW w:w="5940" w:type="dxa"/>
            <w:shd w:val="clear" w:color="auto" w:fill="auto"/>
            <w:noWrap/>
            <w:vAlign w:val="center"/>
          </w:tcPr>
          <w:p w14:paraId="12430B74" w14:textId="065D4E0F" w:rsidR="0025641E" w:rsidRPr="008A4AB4" w:rsidRDefault="00B16C13" w:rsidP="00B16C13">
            <w:pPr>
              <w:rPr>
                <w:color w:val="000000"/>
              </w:rPr>
            </w:pPr>
            <w:r>
              <w:rPr>
                <w:color w:val="000000"/>
              </w:rPr>
              <w:t>CCOTimecardH</w:t>
            </w:r>
            <w:r w:rsidR="0025641E" w:rsidRPr="00D4780B">
              <w:rPr>
                <w:color w:val="000000"/>
              </w:rPr>
              <w:t>elp@</w:t>
            </w:r>
            <w:r>
              <w:rPr>
                <w:color w:val="000000"/>
              </w:rPr>
              <w:t>maximus</w:t>
            </w:r>
            <w:r w:rsidR="0025641E" w:rsidRPr="00D4780B">
              <w:rPr>
                <w:color w:val="000000"/>
              </w:rPr>
              <w:t>.com</w:t>
            </w:r>
          </w:p>
        </w:tc>
      </w:tr>
      <w:tr w:rsidR="0025641E" w:rsidRPr="002A4C6B" w14:paraId="22B7EA91" w14:textId="77777777" w:rsidTr="0066659D">
        <w:trPr>
          <w:cantSplit/>
          <w:trHeight w:val="288"/>
        </w:trPr>
        <w:tc>
          <w:tcPr>
            <w:tcW w:w="1083" w:type="dxa"/>
            <w:vMerge/>
            <w:vAlign w:val="center"/>
          </w:tcPr>
          <w:p w14:paraId="76014DEE" w14:textId="77777777" w:rsidR="0025641E" w:rsidRDefault="0025641E" w:rsidP="0066659D">
            <w:pPr>
              <w:rPr>
                <w:color w:val="000000"/>
              </w:rPr>
            </w:pPr>
          </w:p>
        </w:tc>
        <w:tc>
          <w:tcPr>
            <w:tcW w:w="1797" w:type="dxa"/>
            <w:vAlign w:val="center"/>
          </w:tcPr>
          <w:p w14:paraId="2B17A41D" w14:textId="77777777" w:rsidR="0025641E" w:rsidRPr="00DB3BA2" w:rsidRDefault="0025641E" w:rsidP="0066659D">
            <w:pPr>
              <w:rPr>
                <w:color w:val="000000"/>
              </w:rPr>
            </w:pPr>
            <w:r>
              <w:rPr>
                <w:color w:val="000000"/>
              </w:rPr>
              <w:t>Site/Location</w:t>
            </w:r>
          </w:p>
        </w:tc>
        <w:tc>
          <w:tcPr>
            <w:tcW w:w="5940" w:type="dxa"/>
            <w:shd w:val="clear" w:color="auto" w:fill="auto"/>
            <w:noWrap/>
            <w:vAlign w:val="center"/>
          </w:tcPr>
          <w:p w14:paraId="44FFC1BB" w14:textId="77777777" w:rsidR="0025641E" w:rsidRPr="008A4AB4" w:rsidRDefault="0025641E" w:rsidP="0066659D">
            <w:pPr>
              <w:rPr>
                <w:color w:val="000000"/>
              </w:rPr>
            </w:pPr>
            <w:r>
              <w:rPr>
                <w:color w:val="000000"/>
              </w:rPr>
              <w:t xml:space="preserve">From the employee table for employee in feed file </w:t>
            </w:r>
          </w:p>
        </w:tc>
      </w:tr>
      <w:tr w:rsidR="0025641E" w:rsidRPr="002A4C6B" w14:paraId="4050E7AE" w14:textId="77777777" w:rsidTr="0066659D">
        <w:trPr>
          <w:cantSplit/>
          <w:trHeight w:val="288"/>
        </w:trPr>
        <w:tc>
          <w:tcPr>
            <w:tcW w:w="1083" w:type="dxa"/>
            <w:vMerge/>
            <w:vAlign w:val="center"/>
          </w:tcPr>
          <w:p w14:paraId="04AE8908" w14:textId="77777777" w:rsidR="0025641E" w:rsidRDefault="0025641E" w:rsidP="0066659D">
            <w:pPr>
              <w:rPr>
                <w:color w:val="000000"/>
              </w:rPr>
            </w:pPr>
          </w:p>
        </w:tc>
        <w:tc>
          <w:tcPr>
            <w:tcW w:w="1797" w:type="dxa"/>
            <w:vAlign w:val="center"/>
          </w:tcPr>
          <w:p w14:paraId="36CBAEE8" w14:textId="77777777" w:rsidR="0025641E" w:rsidRPr="00DB3BA2" w:rsidRDefault="0025641E" w:rsidP="0066659D">
            <w:pPr>
              <w:rPr>
                <w:color w:val="000000"/>
              </w:rPr>
            </w:pPr>
            <w:r>
              <w:rPr>
                <w:color w:val="000000"/>
              </w:rPr>
              <w:t>Program</w:t>
            </w:r>
          </w:p>
        </w:tc>
        <w:tc>
          <w:tcPr>
            <w:tcW w:w="5940" w:type="dxa"/>
            <w:shd w:val="clear" w:color="auto" w:fill="auto"/>
            <w:noWrap/>
            <w:vAlign w:val="center"/>
          </w:tcPr>
          <w:p w14:paraId="3F01BA32" w14:textId="77777777" w:rsidR="0025641E" w:rsidRPr="008A4AB4" w:rsidRDefault="0025641E" w:rsidP="0066659D">
            <w:pPr>
              <w:rPr>
                <w:color w:val="000000"/>
              </w:rPr>
            </w:pPr>
            <w:r>
              <w:rPr>
                <w:color w:val="000000"/>
              </w:rPr>
              <w:t>From the employee table for employee in feed file</w:t>
            </w:r>
          </w:p>
        </w:tc>
      </w:tr>
    </w:tbl>
    <w:p w14:paraId="7AD4DE0A" w14:textId="77777777" w:rsidR="0025641E" w:rsidRDefault="0025641E" w:rsidP="0025641E">
      <w:pPr>
        <w:ind w:left="1440"/>
      </w:pPr>
    </w:p>
    <w:p w14:paraId="5357320C" w14:textId="77777777" w:rsidR="0025641E" w:rsidRPr="00AF54FF" w:rsidRDefault="0025641E" w:rsidP="0025641E">
      <w:pPr>
        <w:spacing w:before="120"/>
        <w:rPr>
          <w:b/>
        </w:rPr>
      </w:pPr>
      <w:r w:rsidRPr="00892143">
        <w:rPr>
          <w:b/>
        </w:rPr>
        <w:t>3.2.3.3</w:t>
      </w:r>
      <w:r w:rsidRPr="00AF54FF">
        <w:rPr>
          <w:b/>
        </w:rPr>
        <w:t>.</w:t>
      </w:r>
      <w:r>
        <w:rPr>
          <w:b/>
        </w:rPr>
        <w:t>5.10</w:t>
      </w:r>
      <w:r w:rsidRPr="00AF54FF">
        <w:rPr>
          <w:b/>
        </w:rPr>
        <w:tab/>
        <w:t>Invalid Records Not Processed</w:t>
      </w:r>
    </w:p>
    <w:p w14:paraId="5327DF7C" w14:textId="77777777" w:rsidR="0025641E" w:rsidRDefault="0025641E" w:rsidP="0025641E">
      <w:pPr>
        <w:ind w:left="1440"/>
      </w:pPr>
      <w:r w:rsidRPr="00AC06A0">
        <w:t>Records from the feed file which cannot be processed will be identified.</w:t>
      </w:r>
    </w:p>
    <w:p w14:paraId="3BB56BD1" w14:textId="77777777" w:rsidR="0025641E" w:rsidRDefault="0025641E" w:rsidP="0025641E">
      <w:pPr>
        <w:ind w:left="1440"/>
      </w:pPr>
    </w:p>
    <w:p w14:paraId="39F60D9D" w14:textId="77777777" w:rsidR="0025641E" w:rsidRPr="001E2ED2" w:rsidRDefault="0025641E" w:rsidP="0025641E">
      <w:pPr>
        <w:pStyle w:val="Heading4"/>
        <w:spacing w:before="120" w:after="120"/>
        <w:rPr>
          <w:rFonts w:ascii="Arial" w:hAnsi="Arial"/>
          <w:b/>
          <w:bCs/>
          <w:sz w:val="22"/>
          <w:szCs w:val="22"/>
          <w:u w:val="none"/>
        </w:rPr>
      </w:pPr>
      <w:bookmarkStart w:id="174" w:name="_Toc495311753"/>
      <w:bookmarkStart w:id="175" w:name="_Toc171464"/>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Training Reports</w:t>
      </w:r>
      <w:bookmarkEnd w:id="174"/>
      <w:bookmarkEnd w:id="175"/>
    </w:p>
    <w:p w14:paraId="2F750DF6"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training reporting process facilitates consistent communication when a performance opportunity exists.  It provides a method to make a determination of whether coaching is needed, when to initiate coaching and verification that the performance issue has been addressed.</w:t>
      </w:r>
    </w:p>
    <w:p w14:paraId="38A56C9C" w14:textId="77777777" w:rsidR="0025641E" w:rsidRPr="00605F9D" w:rsidRDefault="0025641E" w:rsidP="0025641E">
      <w:pPr>
        <w:pStyle w:val="ListParagraph"/>
        <w:ind w:left="660"/>
        <w:rPr>
          <w:rFonts w:ascii="Times New Roman" w:eastAsia="Times New Roman" w:hAnsi="Times New Roman"/>
          <w:sz w:val="20"/>
          <w:szCs w:val="20"/>
        </w:rPr>
      </w:pPr>
    </w:p>
    <w:p w14:paraId="3D447922"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The SDR feed contains records for TQC GDIT verified training when the prescribed length of training session is completed much sooner than expected. SDR feeds are generated by the Quality Team, which identifies thresholds and exceptions that require coaching or further research by Call Center Supervisors. </w:t>
      </w:r>
    </w:p>
    <w:p w14:paraId="06E7ECBD" w14:textId="77777777" w:rsidR="0025641E" w:rsidRPr="00605F9D" w:rsidRDefault="0025641E" w:rsidP="0025641E">
      <w:pPr>
        <w:pStyle w:val="ListParagraph"/>
        <w:ind w:left="660"/>
        <w:rPr>
          <w:rFonts w:ascii="Times New Roman" w:eastAsia="Times New Roman" w:hAnsi="Times New Roman"/>
          <w:sz w:val="20"/>
          <w:szCs w:val="20"/>
        </w:rPr>
      </w:pPr>
    </w:p>
    <w:p w14:paraId="0A71CAE8"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The ODT feed contains records for TQC GDIT verified training when the required training has not been completed by the scheduled due date.  The report identifies thresholds and exceptions that require coaching or further research by Call Center Supervisors.</w:t>
      </w:r>
    </w:p>
    <w:p w14:paraId="4A81DB41" w14:textId="77777777" w:rsidR="0025641E" w:rsidRPr="00605F9D" w:rsidRDefault="0025641E" w:rsidP="0025641E">
      <w:pPr>
        <w:pStyle w:val="ListParagraph"/>
        <w:ind w:left="660"/>
        <w:rPr>
          <w:rFonts w:ascii="Times New Roman" w:eastAsia="Times New Roman" w:hAnsi="Times New Roman"/>
          <w:sz w:val="20"/>
          <w:szCs w:val="20"/>
        </w:rPr>
      </w:pPr>
    </w:p>
    <w:p w14:paraId="72C5368F" w14:textId="77777777" w:rsidR="0025641E" w:rsidRPr="00605F9D" w:rsidRDefault="0025641E" w:rsidP="0025641E">
      <w:pPr>
        <w:pStyle w:val="ListParagraph"/>
        <w:ind w:left="660"/>
        <w:rPr>
          <w:rFonts w:ascii="Times New Roman" w:eastAsia="Times New Roman" w:hAnsi="Times New Roman"/>
          <w:sz w:val="20"/>
          <w:szCs w:val="20"/>
        </w:rPr>
      </w:pPr>
      <w:r w:rsidRPr="00605F9D">
        <w:rPr>
          <w:rFonts w:ascii="Times New Roman" w:eastAsia="Times New Roman" w:hAnsi="Times New Roman"/>
          <w:sz w:val="20"/>
          <w:szCs w:val="20"/>
        </w:rPr>
        <w:t xml:space="preserve">All items are entered into the eCL via a data feed. Utilizing the eCL workflow, items can be tracked from start to finish to verify if items have been addressed. eCL will also provide reporting on the number of SDRs entered </w:t>
      </w:r>
      <w:r w:rsidRPr="00605F9D">
        <w:rPr>
          <w:rFonts w:ascii="Times New Roman" w:eastAsia="Times New Roman" w:hAnsi="Times New Roman"/>
          <w:sz w:val="20"/>
          <w:szCs w:val="20"/>
        </w:rPr>
        <w:lastRenderedPageBreak/>
        <w:t>into the system, the number coached, pending coaching, pending review or reasons why coaching was not required.</w:t>
      </w:r>
    </w:p>
    <w:p w14:paraId="12CB0603" w14:textId="77777777" w:rsidR="0025641E" w:rsidRPr="00AF54FF" w:rsidRDefault="0025641E" w:rsidP="0025641E">
      <w:pPr>
        <w:spacing w:before="120"/>
        <w:rPr>
          <w:b/>
        </w:rPr>
      </w:pPr>
      <w:r>
        <w:rPr>
          <w:b/>
        </w:rPr>
        <w:t>3.2.3.4.1</w:t>
      </w:r>
      <w:r>
        <w:rPr>
          <w:b/>
        </w:rPr>
        <w:tab/>
      </w:r>
      <w:r>
        <w:rPr>
          <w:b/>
        </w:rPr>
        <w:tab/>
      </w:r>
      <w:r w:rsidRPr="00AF54FF">
        <w:rPr>
          <w:b/>
        </w:rPr>
        <w:t>Feed File Layout</w:t>
      </w:r>
    </w:p>
    <w:p w14:paraId="11B25086" w14:textId="77777777" w:rsidR="0025641E" w:rsidRDefault="0025641E" w:rsidP="0025641E">
      <w:pPr>
        <w:ind w:left="1440"/>
      </w:pPr>
      <w:r w:rsidRPr="00B6001C">
        <w:t>CCO_eCoaching_Log_Training_Reports_Layout.docx</w:t>
      </w:r>
      <w:r w:rsidRPr="00166548">
        <w:t xml:space="preserve"> identif</w:t>
      </w:r>
      <w:r>
        <w:t xml:space="preserve">ies </w:t>
      </w:r>
      <w:r w:rsidRPr="00166548">
        <w:t>the field</w:t>
      </w:r>
      <w:r>
        <w:t>s and layout of the reports</w:t>
      </w:r>
      <w:r w:rsidRPr="00166548">
        <w:t>.  The report files will be a comma separated value (CSV) file.</w:t>
      </w:r>
    </w:p>
    <w:p w14:paraId="00C7D756" w14:textId="77777777" w:rsidR="0025641E" w:rsidRPr="00AF54FF" w:rsidRDefault="0025641E" w:rsidP="0025641E">
      <w:pPr>
        <w:spacing w:before="120"/>
        <w:rPr>
          <w:b/>
        </w:rPr>
      </w:pPr>
      <w:r>
        <w:rPr>
          <w:b/>
        </w:rPr>
        <w:t>3.2.3.4.2</w:t>
      </w:r>
      <w:r w:rsidRPr="00AF54FF">
        <w:rPr>
          <w:b/>
        </w:rPr>
        <w:tab/>
      </w:r>
      <w:r w:rsidRPr="00AF54FF">
        <w:rPr>
          <w:b/>
        </w:rPr>
        <w:tab/>
        <w:t>Location</w:t>
      </w:r>
    </w:p>
    <w:p w14:paraId="0D9CA9A1" w14:textId="77777777" w:rsidR="0025641E" w:rsidRDefault="0025641E" w:rsidP="0025641E">
      <w:pPr>
        <w:ind w:left="1440"/>
      </w:pPr>
      <w:r>
        <w:t>Each report will placed in the following location to be processed:</w:t>
      </w:r>
    </w:p>
    <w:p w14:paraId="4E243F7C" w14:textId="77777777" w:rsidR="0025641E" w:rsidRDefault="0025641E" w:rsidP="0025641E">
      <w:pPr>
        <w:ind w:left="1440"/>
      </w:pPr>
    </w:p>
    <w:p w14:paraId="5FA44DA7" w14:textId="5DCCBB81" w:rsidR="0025641E" w:rsidRDefault="0025641E" w:rsidP="0025641E">
      <w:pPr>
        <w:ind w:left="1440"/>
      </w:pPr>
      <w:r>
        <w:tab/>
      </w:r>
      <w:r w:rsidR="000B004B" w:rsidRPr="000B004B">
        <w:t>\\F3420-ECLDB</w:t>
      </w:r>
      <w:r w:rsidR="0013581A">
        <w:t>P</w:t>
      </w:r>
      <w:r w:rsidR="000B004B" w:rsidRPr="000B004B">
        <w:t>01\data\Coaching\Training\Encrypt_In</w:t>
      </w:r>
    </w:p>
    <w:p w14:paraId="3A5E6888" w14:textId="77777777" w:rsidR="00E560EA" w:rsidRDefault="00E560EA" w:rsidP="0025641E">
      <w:pPr>
        <w:ind w:left="1440"/>
      </w:pPr>
    </w:p>
    <w:p w14:paraId="28C43A19" w14:textId="77777777" w:rsidR="0013581A" w:rsidRDefault="0013581A" w:rsidP="0013581A">
      <w:pPr>
        <w:ind w:left="1440"/>
      </w:pPr>
      <w:r>
        <w:t xml:space="preserve">Note: </w:t>
      </w:r>
    </w:p>
    <w:p w14:paraId="0AF58B61" w14:textId="77777777" w:rsidR="0013581A" w:rsidRDefault="0013581A" w:rsidP="0013581A">
      <w:pPr>
        <w:ind w:left="1440"/>
      </w:pPr>
      <w:r>
        <w:t>The file will be encrypted and placed in Encrypt_Out folder and decrypted for processing</w:t>
      </w:r>
    </w:p>
    <w:p w14:paraId="08F0C7DB" w14:textId="3D9E59DE" w:rsidR="0013581A" w:rsidRDefault="0013581A" w:rsidP="0013581A">
      <w:pPr>
        <w:ind w:left="1440"/>
      </w:pPr>
      <w:r>
        <w:t>The location for the development environment is: \\F3420-ECLDBD01\Data\Coaching\Training\Encrypt_In</w:t>
      </w:r>
    </w:p>
    <w:p w14:paraId="5367081A" w14:textId="1D74DCDD" w:rsidR="00E560EA" w:rsidRDefault="0013581A" w:rsidP="0013581A">
      <w:pPr>
        <w:ind w:left="1440"/>
      </w:pPr>
      <w:r>
        <w:t>The location for the test environment is: \\F3420-ECLDBT01\Data\Coaching\Training\Encrypt_In</w:t>
      </w:r>
    </w:p>
    <w:p w14:paraId="3D43DA7B" w14:textId="77777777" w:rsidR="0025641E" w:rsidRPr="00AF54FF" w:rsidRDefault="0025641E" w:rsidP="0025641E">
      <w:pPr>
        <w:spacing w:before="120"/>
        <w:rPr>
          <w:b/>
        </w:rPr>
      </w:pPr>
      <w:r>
        <w:rPr>
          <w:b/>
        </w:rPr>
        <w:t>3.2.3.4.3</w:t>
      </w:r>
      <w:r>
        <w:rPr>
          <w:b/>
        </w:rPr>
        <w:tab/>
      </w:r>
      <w:r w:rsidRPr="00AF54FF">
        <w:rPr>
          <w:b/>
        </w:rPr>
        <w:tab/>
        <w:t>Naming Convention</w:t>
      </w:r>
    </w:p>
    <w:p w14:paraId="6F218037" w14:textId="77777777" w:rsidR="0025641E" w:rsidRDefault="0025641E" w:rsidP="0025641E">
      <w:pPr>
        <w:ind w:left="1440"/>
      </w:pPr>
      <w:r>
        <w:t>The file will have the following naming convention:</w:t>
      </w:r>
    </w:p>
    <w:p w14:paraId="7340AE85" w14:textId="77777777" w:rsidR="0025641E" w:rsidRDefault="0025641E" w:rsidP="0025641E">
      <w:pPr>
        <w:ind w:left="1440"/>
      </w:pPr>
    </w:p>
    <w:p w14:paraId="13741DEE" w14:textId="77777777" w:rsidR="0025641E" w:rsidRDefault="0025641E" w:rsidP="0025641E">
      <w:pPr>
        <w:ind w:left="1440"/>
      </w:pPr>
      <w:r>
        <w:t>eCL_</w:t>
      </w:r>
      <w:r w:rsidRPr="00674B64">
        <w:t>Training_Feed</w:t>
      </w:r>
      <w:r>
        <w:t xml:space="preserve">_XXX&lt;YYYYMMDD&gt;.csv   </w:t>
      </w:r>
    </w:p>
    <w:p w14:paraId="68ACDF71" w14:textId="77777777" w:rsidR="0025641E" w:rsidRDefault="0025641E" w:rsidP="0025641E">
      <w:pPr>
        <w:ind w:left="1440"/>
      </w:pPr>
      <w:r>
        <w:t>&lt;YYYYMMDD&gt; represents the Year, Month and Day</w:t>
      </w:r>
    </w:p>
    <w:p w14:paraId="4B04E3CB" w14:textId="77777777" w:rsidR="0025641E" w:rsidRDefault="0025641E" w:rsidP="0025641E">
      <w:pPr>
        <w:ind w:left="1440"/>
      </w:pPr>
    </w:p>
    <w:p w14:paraId="15A3B23F" w14:textId="77777777" w:rsidR="0025641E" w:rsidRDefault="0025641E" w:rsidP="0025641E">
      <w:pPr>
        <w:ind w:left="1440"/>
      </w:pPr>
      <w:r>
        <w:t>where XXX is the 3 letter Report Code for the individual report and yyyymmdd is the date the file generated in year month day format.</w:t>
      </w:r>
    </w:p>
    <w:p w14:paraId="43F9EA03"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6ED863E" w14:textId="77777777" w:rsidTr="0066659D">
        <w:tc>
          <w:tcPr>
            <w:tcW w:w="2340" w:type="dxa"/>
            <w:shd w:val="clear" w:color="auto" w:fill="000000"/>
            <w:vAlign w:val="center"/>
          </w:tcPr>
          <w:p w14:paraId="659347B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5E33DE8C"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021DB854" w14:textId="77777777" w:rsidTr="0066659D">
        <w:tc>
          <w:tcPr>
            <w:tcW w:w="2340" w:type="dxa"/>
            <w:shd w:val="clear" w:color="auto" w:fill="auto"/>
            <w:vAlign w:val="bottom"/>
          </w:tcPr>
          <w:p w14:paraId="6143A2C8" w14:textId="77777777" w:rsidR="0025641E" w:rsidRPr="00B17067" w:rsidRDefault="0025641E" w:rsidP="0066659D">
            <w:pPr>
              <w:rPr>
                <w:rFonts w:eastAsia="Calibri"/>
              </w:rPr>
            </w:pPr>
            <w:r>
              <w:rPr>
                <w:rFonts w:eastAsia="Calibri"/>
                <w:color w:val="000000"/>
              </w:rPr>
              <w:t>SDR</w:t>
            </w:r>
          </w:p>
        </w:tc>
        <w:tc>
          <w:tcPr>
            <w:tcW w:w="6300" w:type="dxa"/>
            <w:shd w:val="clear" w:color="auto" w:fill="auto"/>
            <w:vAlign w:val="center"/>
          </w:tcPr>
          <w:p w14:paraId="7AC8BD93" w14:textId="77777777" w:rsidR="0025641E" w:rsidRPr="00B17067" w:rsidRDefault="0025641E" w:rsidP="0066659D">
            <w:pPr>
              <w:rPr>
                <w:rFonts w:eastAsia="Calibri"/>
              </w:rPr>
            </w:pPr>
            <w:r>
              <w:t>Short Duration Report</w:t>
            </w:r>
          </w:p>
        </w:tc>
      </w:tr>
      <w:tr w:rsidR="0025641E" w:rsidRPr="00166548" w14:paraId="16BCF64D" w14:textId="77777777" w:rsidTr="0066659D">
        <w:tc>
          <w:tcPr>
            <w:tcW w:w="2340" w:type="dxa"/>
            <w:shd w:val="clear" w:color="auto" w:fill="auto"/>
            <w:vAlign w:val="bottom"/>
          </w:tcPr>
          <w:p w14:paraId="49350ECF" w14:textId="77777777" w:rsidR="0025641E" w:rsidRPr="00B17067" w:rsidRDefault="0025641E" w:rsidP="0066659D">
            <w:pPr>
              <w:rPr>
                <w:rFonts w:eastAsia="Calibri"/>
                <w:color w:val="000000"/>
              </w:rPr>
            </w:pPr>
            <w:r>
              <w:rPr>
                <w:rFonts w:eastAsia="Calibri"/>
                <w:color w:val="000000"/>
              </w:rPr>
              <w:t>ODT</w:t>
            </w:r>
          </w:p>
        </w:tc>
        <w:tc>
          <w:tcPr>
            <w:tcW w:w="6300" w:type="dxa"/>
            <w:shd w:val="clear" w:color="auto" w:fill="auto"/>
            <w:vAlign w:val="center"/>
          </w:tcPr>
          <w:p w14:paraId="1386000F" w14:textId="77777777" w:rsidR="0025641E" w:rsidRPr="00B17067" w:rsidRDefault="0025641E" w:rsidP="0066659D">
            <w:pPr>
              <w:rPr>
                <w:rFonts w:eastAsia="Calibri"/>
                <w:color w:val="000000"/>
              </w:rPr>
            </w:pPr>
            <w:r>
              <w:t>Overdue Training Report</w:t>
            </w:r>
          </w:p>
        </w:tc>
      </w:tr>
    </w:tbl>
    <w:p w14:paraId="6A4199F3" w14:textId="77777777" w:rsidR="0025641E" w:rsidRDefault="0025641E" w:rsidP="0025641E">
      <w:pPr>
        <w:ind w:left="1440"/>
      </w:pPr>
    </w:p>
    <w:p w14:paraId="71BBDF08" w14:textId="77777777" w:rsidR="0025641E" w:rsidRDefault="0025641E" w:rsidP="0025641E">
      <w:pPr>
        <w:ind w:left="1440"/>
      </w:pPr>
      <w:r w:rsidRPr="00B94448">
        <w:t>Note: the file will be encrypted and will have .zip.encrypt appended to the name</w:t>
      </w:r>
    </w:p>
    <w:p w14:paraId="4F683B5A" w14:textId="77777777" w:rsidR="0025641E" w:rsidRPr="00AF54FF" w:rsidRDefault="0025641E" w:rsidP="0025641E">
      <w:pPr>
        <w:spacing w:before="120"/>
        <w:rPr>
          <w:b/>
        </w:rPr>
      </w:pPr>
      <w:r>
        <w:rPr>
          <w:b/>
        </w:rPr>
        <w:t>3.2.3.4.4</w:t>
      </w:r>
      <w:r>
        <w:rPr>
          <w:b/>
        </w:rPr>
        <w:tab/>
      </w:r>
      <w:r w:rsidRPr="00AF54FF">
        <w:rPr>
          <w:b/>
        </w:rPr>
        <w:tab/>
        <w:t>Invalid Records Not Processed</w:t>
      </w:r>
    </w:p>
    <w:p w14:paraId="6CB9D8DD" w14:textId="77777777" w:rsidR="0025641E" w:rsidRDefault="0025641E" w:rsidP="0025641E">
      <w:pPr>
        <w:ind w:left="1440"/>
      </w:pPr>
      <w:r w:rsidRPr="00AC06A0">
        <w:t>Records from the feed file which cannot be processed will be identified.</w:t>
      </w:r>
    </w:p>
    <w:p w14:paraId="30C18914" w14:textId="77777777" w:rsidR="0025641E" w:rsidRPr="00AF54FF" w:rsidRDefault="0025641E" w:rsidP="0025641E">
      <w:pPr>
        <w:spacing w:before="120"/>
        <w:rPr>
          <w:b/>
        </w:rPr>
      </w:pPr>
      <w:r>
        <w:rPr>
          <w:b/>
        </w:rPr>
        <w:t>3.2.3.4.5</w:t>
      </w:r>
      <w:r>
        <w:rPr>
          <w:b/>
        </w:rPr>
        <w:tab/>
      </w:r>
      <w:r w:rsidRPr="00AF54FF">
        <w:rPr>
          <w:b/>
        </w:rPr>
        <w:tab/>
        <w:t>Source</w:t>
      </w:r>
    </w:p>
    <w:p w14:paraId="0BB4823C" w14:textId="77777777" w:rsidR="0025641E" w:rsidRDefault="0025641E" w:rsidP="0025641E">
      <w:pPr>
        <w:ind w:left="1440"/>
      </w:pPr>
      <w:r w:rsidRPr="00C3636C">
        <w:t xml:space="preserve">The source </w:t>
      </w:r>
      <w:r>
        <w:t>of the coaching log shall be Training and Development.</w:t>
      </w:r>
    </w:p>
    <w:p w14:paraId="26F4F397" w14:textId="77777777" w:rsidR="0025641E" w:rsidRPr="00AF54FF" w:rsidRDefault="0025641E" w:rsidP="0025641E">
      <w:pPr>
        <w:spacing w:before="120"/>
        <w:rPr>
          <w:b/>
        </w:rPr>
      </w:pPr>
      <w:r>
        <w:rPr>
          <w:b/>
        </w:rPr>
        <w:t>3.2.3.4.6</w:t>
      </w:r>
      <w:r>
        <w:rPr>
          <w:b/>
        </w:rPr>
        <w:tab/>
      </w:r>
      <w:r w:rsidRPr="00AF54FF">
        <w:rPr>
          <w:b/>
        </w:rPr>
        <w:tab/>
        <w:t>Delivery Option</w:t>
      </w:r>
    </w:p>
    <w:p w14:paraId="1E31BFC0" w14:textId="77777777" w:rsidR="0025641E" w:rsidRDefault="0025641E" w:rsidP="0025641E">
      <w:pPr>
        <w:ind w:left="1440"/>
      </w:pPr>
      <w:r w:rsidRPr="00212CED">
        <w:t>The Delivery Option shall be considered to be Indirect.</w:t>
      </w:r>
    </w:p>
    <w:p w14:paraId="7595DEB2" w14:textId="77777777" w:rsidR="0025641E" w:rsidRPr="00AF54FF" w:rsidRDefault="0025641E" w:rsidP="0025641E">
      <w:pPr>
        <w:spacing w:before="120"/>
        <w:rPr>
          <w:b/>
        </w:rPr>
      </w:pPr>
      <w:r>
        <w:rPr>
          <w:b/>
        </w:rPr>
        <w:t>3.2.3.4.7</w:t>
      </w:r>
      <w:r>
        <w:rPr>
          <w:b/>
        </w:rPr>
        <w:tab/>
      </w:r>
      <w:r w:rsidRPr="00AF54FF">
        <w:rPr>
          <w:b/>
        </w:rPr>
        <w:tab/>
        <w:t>Date of Coaching</w:t>
      </w:r>
    </w:p>
    <w:p w14:paraId="118D4A7A" w14:textId="77777777" w:rsidR="0025641E" w:rsidRDefault="0025641E" w:rsidP="0025641E">
      <w:pPr>
        <w:ind w:left="1440"/>
      </w:pPr>
      <w:r w:rsidRPr="00212CED">
        <w:t>The date of coaching or event will be the Event Date from the input feed.</w:t>
      </w:r>
    </w:p>
    <w:p w14:paraId="746EEEE0" w14:textId="77777777" w:rsidR="0025641E" w:rsidRPr="00AF54FF" w:rsidRDefault="0025641E" w:rsidP="0025641E">
      <w:pPr>
        <w:spacing w:before="120"/>
        <w:rPr>
          <w:b/>
        </w:rPr>
      </w:pPr>
      <w:r>
        <w:rPr>
          <w:b/>
        </w:rPr>
        <w:t>3.2.3.4.8</w:t>
      </w:r>
      <w:r>
        <w:rPr>
          <w:b/>
        </w:rPr>
        <w:tab/>
      </w:r>
      <w:r w:rsidRPr="00AF54FF">
        <w:rPr>
          <w:b/>
        </w:rPr>
        <w:tab/>
        <w:t>Coaching Reasons and Sub-Coaching Reasons</w:t>
      </w:r>
    </w:p>
    <w:p w14:paraId="5ECF0F4B" w14:textId="77777777" w:rsidR="0025641E" w:rsidRDefault="0025641E" w:rsidP="0025641E">
      <w:pPr>
        <w:ind w:left="1440"/>
      </w:pPr>
      <w:r w:rsidRPr="00212CED">
        <w:t xml:space="preserve">The coaching </w:t>
      </w:r>
      <w:r>
        <w:t>reasons, sub-coaching reasons, and opportunity/reinforcement for the logs shall be as follows:</w:t>
      </w:r>
    </w:p>
    <w:p w14:paraId="488A9D44"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A3CDB6C" w14:textId="77777777" w:rsidTr="0066659D">
        <w:tc>
          <w:tcPr>
            <w:tcW w:w="1844" w:type="dxa"/>
            <w:shd w:val="clear" w:color="auto" w:fill="000000"/>
          </w:tcPr>
          <w:p w14:paraId="08C01E8F"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4D611A28"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213551F1"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1595432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08F1D196" w14:textId="77777777" w:rsidTr="0066659D">
        <w:tc>
          <w:tcPr>
            <w:tcW w:w="1844" w:type="dxa"/>
          </w:tcPr>
          <w:p w14:paraId="2BBA8BF0" w14:textId="77777777" w:rsidR="0025641E" w:rsidRDefault="0025641E" w:rsidP="0066659D">
            <w:pPr>
              <w:jc w:val="center"/>
              <w:rPr>
                <w:rFonts w:eastAsia="Calibri"/>
                <w:color w:val="000000"/>
              </w:rPr>
            </w:pPr>
            <w:r>
              <w:rPr>
                <w:rFonts w:eastAsia="Calibri"/>
                <w:color w:val="000000"/>
              </w:rPr>
              <w:t>SDR</w:t>
            </w:r>
          </w:p>
        </w:tc>
        <w:tc>
          <w:tcPr>
            <w:tcW w:w="1943" w:type="dxa"/>
            <w:shd w:val="clear" w:color="auto" w:fill="auto"/>
          </w:tcPr>
          <w:p w14:paraId="2E973787" w14:textId="77777777" w:rsidR="0025641E" w:rsidRPr="00B17067"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7A39F880"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1CFF4B20" w14:textId="77777777" w:rsidR="0025641E" w:rsidRPr="00B17067" w:rsidRDefault="0025641E" w:rsidP="0066659D">
            <w:pPr>
              <w:jc w:val="center"/>
              <w:rPr>
                <w:rFonts w:eastAsia="Calibri"/>
              </w:rPr>
            </w:pPr>
            <w:r>
              <w:rPr>
                <w:rFonts w:eastAsia="Calibri"/>
                <w:color w:val="000000"/>
              </w:rPr>
              <w:t>Short Duration Report</w:t>
            </w:r>
          </w:p>
        </w:tc>
      </w:tr>
      <w:tr w:rsidR="0025641E" w:rsidRPr="00752FC7" w14:paraId="044BFEC1" w14:textId="77777777" w:rsidTr="0066659D">
        <w:tc>
          <w:tcPr>
            <w:tcW w:w="1844" w:type="dxa"/>
          </w:tcPr>
          <w:p w14:paraId="40021B7E" w14:textId="77777777" w:rsidR="0025641E" w:rsidRDefault="0025641E" w:rsidP="0066659D">
            <w:pPr>
              <w:jc w:val="center"/>
              <w:rPr>
                <w:rFonts w:eastAsia="Calibri"/>
                <w:color w:val="000000"/>
              </w:rPr>
            </w:pPr>
            <w:r>
              <w:rPr>
                <w:rFonts w:eastAsia="Calibri"/>
                <w:color w:val="000000"/>
              </w:rPr>
              <w:t>ODT</w:t>
            </w:r>
          </w:p>
        </w:tc>
        <w:tc>
          <w:tcPr>
            <w:tcW w:w="1943" w:type="dxa"/>
            <w:shd w:val="clear" w:color="auto" w:fill="auto"/>
          </w:tcPr>
          <w:p w14:paraId="2BE58CDD" w14:textId="77777777" w:rsidR="0025641E" w:rsidRDefault="0025641E" w:rsidP="0066659D">
            <w:pPr>
              <w:jc w:val="center"/>
              <w:rPr>
                <w:rFonts w:eastAsia="Calibri"/>
                <w:color w:val="000000"/>
              </w:rPr>
            </w:pPr>
            <w:r>
              <w:rPr>
                <w:rFonts w:eastAsia="Calibri"/>
                <w:color w:val="000000"/>
              </w:rPr>
              <w:t>Current Coaching Initiatives</w:t>
            </w:r>
          </w:p>
        </w:tc>
        <w:tc>
          <w:tcPr>
            <w:tcW w:w="3118" w:type="dxa"/>
            <w:shd w:val="clear" w:color="auto" w:fill="auto"/>
          </w:tcPr>
          <w:p w14:paraId="2059B6D4" w14:textId="77777777" w:rsidR="0025641E" w:rsidRPr="00B17067" w:rsidRDefault="0025641E" w:rsidP="0066659D">
            <w:pPr>
              <w:jc w:val="center"/>
              <w:rPr>
                <w:rFonts w:eastAsia="Calibri"/>
                <w:color w:val="000000"/>
              </w:rPr>
            </w:pPr>
            <w:r w:rsidRPr="00B17067">
              <w:rPr>
                <w:rFonts w:eastAsia="Calibri"/>
                <w:color w:val="000000"/>
              </w:rPr>
              <w:t>Research Required</w:t>
            </w:r>
          </w:p>
        </w:tc>
        <w:tc>
          <w:tcPr>
            <w:tcW w:w="2923" w:type="dxa"/>
            <w:shd w:val="clear" w:color="auto" w:fill="auto"/>
            <w:vAlign w:val="center"/>
          </w:tcPr>
          <w:p w14:paraId="2CC7B3DD" w14:textId="77777777" w:rsidR="0025641E" w:rsidRDefault="0025641E" w:rsidP="0066659D">
            <w:pPr>
              <w:jc w:val="center"/>
              <w:rPr>
                <w:rFonts w:eastAsia="Calibri"/>
                <w:color w:val="000000"/>
              </w:rPr>
            </w:pPr>
            <w:r>
              <w:rPr>
                <w:rFonts w:eastAsia="Calibri"/>
                <w:color w:val="000000"/>
              </w:rPr>
              <w:t>Overdue Training Report</w:t>
            </w:r>
          </w:p>
        </w:tc>
      </w:tr>
    </w:tbl>
    <w:p w14:paraId="7278E0F1" w14:textId="77777777" w:rsidR="0025641E" w:rsidRDefault="0025641E" w:rsidP="0025641E">
      <w:pPr>
        <w:ind w:left="720" w:firstLine="720"/>
      </w:pPr>
    </w:p>
    <w:p w14:paraId="225A6B8C" w14:textId="77777777" w:rsidR="0025641E" w:rsidRPr="00AF54FF" w:rsidRDefault="0025641E" w:rsidP="0025641E">
      <w:pPr>
        <w:spacing w:before="120"/>
        <w:rPr>
          <w:b/>
        </w:rPr>
      </w:pPr>
      <w:r>
        <w:rPr>
          <w:b/>
        </w:rPr>
        <w:t>3.2.3.4.9</w:t>
      </w:r>
      <w:r>
        <w:rPr>
          <w:b/>
        </w:rPr>
        <w:tab/>
      </w:r>
      <w:r>
        <w:rPr>
          <w:b/>
        </w:rPr>
        <w:tab/>
        <w:t>Report Details</w:t>
      </w:r>
    </w:p>
    <w:p w14:paraId="01DCA637" w14:textId="77777777" w:rsidR="0025641E" w:rsidRDefault="0025641E" w:rsidP="0025641E">
      <w:pPr>
        <w:ind w:left="1440"/>
      </w:pPr>
      <w:r w:rsidRPr="00212CED">
        <w:t xml:space="preserve">The </w:t>
      </w:r>
      <w:r>
        <w:t>details of the eCoaching Log will be determined by the input feed.</w:t>
      </w:r>
    </w:p>
    <w:p w14:paraId="08E142FB" w14:textId="77777777" w:rsidR="0025641E" w:rsidRPr="00AF54FF" w:rsidRDefault="0025641E" w:rsidP="0025641E">
      <w:pPr>
        <w:spacing w:before="120"/>
        <w:rPr>
          <w:b/>
        </w:rPr>
      </w:pPr>
      <w:r>
        <w:rPr>
          <w:b/>
        </w:rPr>
        <w:t>3.2.3.4.10</w:t>
      </w:r>
      <w:r>
        <w:rPr>
          <w:b/>
        </w:rPr>
        <w:tab/>
        <w:t>Description Text</w:t>
      </w:r>
    </w:p>
    <w:p w14:paraId="44D3571A" w14:textId="77777777" w:rsidR="0025641E" w:rsidRDefault="0025641E" w:rsidP="0025641E">
      <w:pPr>
        <w:ind w:left="1440"/>
      </w:pPr>
      <w:r>
        <w:lastRenderedPageBreak/>
        <w:t>Include the following text in the description for eCoaching Logs:</w:t>
      </w:r>
    </w:p>
    <w:p w14:paraId="7AC14897" w14:textId="77777777" w:rsidR="0025641E" w:rsidRDefault="0025641E" w:rsidP="0025641E">
      <w:pPr>
        <w:ind w:left="1440"/>
      </w:pPr>
      <w:r>
        <w:t>&lt;Report Details –concatenation of text description fields from report&gt;</w:t>
      </w:r>
    </w:p>
    <w:p w14:paraId="640AB6B3" w14:textId="77777777" w:rsidR="0025641E" w:rsidRDefault="0025641E" w:rsidP="0025641E">
      <w:pPr>
        <w:ind w:left="1440"/>
      </w:pPr>
      <w:r>
        <w:t xml:space="preserve">Static Text: </w:t>
      </w:r>
    </w:p>
    <w:p w14:paraId="0A0FD5F6" w14:textId="77777777" w:rsidR="0025641E" w:rsidRPr="00AF54FF" w:rsidRDefault="0025641E" w:rsidP="0025641E">
      <w:pPr>
        <w:spacing w:before="120"/>
        <w:rPr>
          <w:b/>
        </w:rPr>
      </w:pPr>
      <w:r>
        <w:rPr>
          <w:b/>
        </w:rPr>
        <w:t>3.2.3.4.11</w:t>
      </w:r>
      <w:r>
        <w:rPr>
          <w:b/>
        </w:rPr>
        <w:tab/>
        <w:t>eCoaching Log Status</w:t>
      </w:r>
    </w:p>
    <w:p w14:paraId="1C8FE52F" w14:textId="77777777" w:rsidR="0025641E" w:rsidRDefault="0025641E" w:rsidP="0025641E">
      <w:pPr>
        <w:ind w:left="1440"/>
      </w:pPr>
      <w:r>
        <w:t>The status of the eCoaching log will be Pending Supervisor Review.</w:t>
      </w:r>
    </w:p>
    <w:p w14:paraId="5757F2FF" w14:textId="77777777" w:rsidR="0025641E" w:rsidRDefault="0025641E" w:rsidP="0025641E">
      <w:pPr>
        <w:ind w:left="720" w:firstLine="720"/>
      </w:pPr>
    </w:p>
    <w:p w14:paraId="6411FFF2" w14:textId="77777777" w:rsidR="0025641E" w:rsidRPr="001E2ED2" w:rsidRDefault="0025641E" w:rsidP="0025641E">
      <w:pPr>
        <w:pStyle w:val="Heading4"/>
        <w:spacing w:before="120" w:after="120"/>
        <w:rPr>
          <w:rFonts w:ascii="Arial" w:hAnsi="Arial"/>
          <w:b/>
          <w:bCs/>
          <w:sz w:val="22"/>
          <w:szCs w:val="22"/>
          <w:u w:val="none"/>
        </w:rPr>
      </w:pPr>
      <w:bookmarkStart w:id="176" w:name="_Toc495311754"/>
      <w:bookmarkStart w:id="177" w:name="_Toc171465"/>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5</w:t>
      </w:r>
      <w:r>
        <w:rPr>
          <w:rFonts w:ascii="Arial" w:hAnsi="Arial"/>
          <w:b/>
          <w:bCs/>
          <w:sz w:val="22"/>
          <w:szCs w:val="22"/>
          <w:u w:val="none"/>
        </w:rPr>
        <w:tab/>
        <w:t>Generic Reports</w:t>
      </w:r>
      <w:bookmarkEnd w:id="176"/>
      <w:bookmarkEnd w:id="177"/>
    </w:p>
    <w:p w14:paraId="2194C28E"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Other reports which are processed and generate the need for coaching, will be processed from a data feed to create coaching logs.</w:t>
      </w:r>
    </w:p>
    <w:p w14:paraId="62F87AAE" w14:textId="77777777" w:rsidR="0025641E" w:rsidRPr="00AF54FF" w:rsidRDefault="0025641E" w:rsidP="0025641E">
      <w:pPr>
        <w:spacing w:before="120"/>
        <w:rPr>
          <w:b/>
        </w:rPr>
      </w:pPr>
      <w:r>
        <w:rPr>
          <w:b/>
        </w:rPr>
        <w:t>3.2.3.5.1</w:t>
      </w:r>
      <w:r>
        <w:rPr>
          <w:b/>
        </w:rPr>
        <w:tab/>
      </w:r>
      <w:r>
        <w:rPr>
          <w:b/>
        </w:rPr>
        <w:tab/>
      </w:r>
      <w:r w:rsidRPr="00AF54FF">
        <w:rPr>
          <w:b/>
        </w:rPr>
        <w:t>Feed File Layout</w:t>
      </w:r>
    </w:p>
    <w:p w14:paraId="71874EC8" w14:textId="77777777" w:rsidR="0025641E" w:rsidRDefault="0025641E" w:rsidP="0025641E">
      <w:pPr>
        <w:ind w:left="1440"/>
      </w:pPr>
      <w:r>
        <w:t>CCO_eCoaching_Log_Generic</w:t>
      </w:r>
      <w:r w:rsidRPr="00166548">
        <w:t>_Layout.docx</w:t>
      </w:r>
      <w:r>
        <w:t xml:space="preserve"> </w:t>
      </w:r>
      <w:r w:rsidRPr="00166548">
        <w:t>identif</w:t>
      </w:r>
      <w:r>
        <w:t xml:space="preserve">ies </w:t>
      </w:r>
      <w:r w:rsidRPr="00166548">
        <w:t>the field</w:t>
      </w:r>
      <w:r>
        <w:t>s and layout of the reports</w:t>
      </w:r>
      <w:r w:rsidRPr="00166548">
        <w:t>.  The report files will be a comma separated value (CSV) file.</w:t>
      </w:r>
    </w:p>
    <w:p w14:paraId="6EE64C3C" w14:textId="77777777" w:rsidR="0025641E" w:rsidRPr="00AF54FF" w:rsidRDefault="0025641E" w:rsidP="0025641E">
      <w:pPr>
        <w:spacing w:before="120"/>
        <w:rPr>
          <w:b/>
        </w:rPr>
      </w:pPr>
      <w:r>
        <w:rPr>
          <w:b/>
        </w:rPr>
        <w:t>3.2.3.5.2</w:t>
      </w:r>
      <w:r w:rsidRPr="00AF54FF">
        <w:rPr>
          <w:b/>
        </w:rPr>
        <w:tab/>
      </w:r>
      <w:r w:rsidRPr="00AF54FF">
        <w:rPr>
          <w:b/>
        </w:rPr>
        <w:tab/>
        <w:t>Location</w:t>
      </w:r>
    </w:p>
    <w:p w14:paraId="14078420" w14:textId="77777777" w:rsidR="0025641E" w:rsidRDefault="0025641E" w:rsidP="0025641E">
      <w:pPr>
        <w:ind w:left="1440"/>
      </w:pPr>
      <w:r>
        <w:t>Each report will placed in the following location to be processed:</w:t>
      </w:r>
    </w:p>
    <w:p w14:paraId="7F646982" w14:textId="77777777" w:rsidR="0025641E" w:rsidRDefault="0025641E" w:rsidP="0025641E">
      <w:pPr>
        <w:ind w:left="1440"/>
      </w:pPr>
    </w:p>
    <w:p w14:paraId="4A308EAC" w14:textId="6055E0AD" w:rsidR="0025641E" w:rsidRDefault="0025641E" w:rsidP="0025641E">
      <w:pPr>
        <w:ind w:left="1440"/>
      </w:pPr>
      <w:r>
        <w:tab/>
      </w:r>
      <w:r w:rsidR="0013581A">
        <w:t>\\F3420-ECLDBP</w:t>
      </w:r>
      <w:r w:rsidR="000B004B" w:rsidRPr="000B004B">
        <w:t>01\data\Coaching\Generic\Encrypt_In</w:t>
      </w:r>
    </w:p>
    <w:p w14:paraId="32AEBFB6" w14:textId="77777777" w:rsidR="00E560EA" w:rsidRDefault="00E560EA" w:rsidP="0025641E">
      <w:pPr>
        <w:ind w:left="1440"/>
      </w:pPr>
    </w:p>
    <w:p w14:paraId="75CF53E7" w14:textId="77777777" w:rsidR="0013581A" w:rsidRDefault="0013581A" w:rsidP="0013581A">
      <w:pPr>
        <w:ind w:left="1440"/>
      </w:pPr>
      <w:r>
        <w:t xml:space="preserve">Note: </w:t>
      </w:r>
    </w:p>
    <w:p w14:paraId="2DD2B4A3" w14:textId="77777777" w:rsidR="0013581A" w:rsidRDefault="0013581A" w:rsidP="0013581A">
      <w:pPr>
        <w:ind w:left="1440"/>
      </w:pPr>
      <w:r>
        <w:t>The file will be encrypted and placed in Encrypt_Out folder and decrypted for processing</w:t>
      </w:r>
    </w:p>
    <w:p w14:paraId="0768A477" w14:textId="39EC1652" w:rsidR="0013581A" w:rsidRDefault="0013581A" w:rsidP="0013581A">
      <w:pPr>
        <w:ind w:left="1440"/>
      </w:pPr>
      <w:r>
        <w:t>The location for the development environment is: \\F3420-ECLDBD01\Data\Coaching\Generic\Encrypt_In</w:t>
      </w:r>
    </w:p>
    <w:p w14:paraId="1E700D9B" w14:textId="3B108EA8" w:rsidR="00E560EA" w:rsidRDefault="0013581A" w:rsidP="0013581A">
      <w:pPr>
        <w:ind w:left="1440"/>
      </w:pPr>
      <w:r>
        <w:t>The location for the test environment is: \\F3420-ECLDBT01\Data\Coaching\Generic\Encrypt_In</w:t>
      </w:r>
    </w:p>
    <w:p w14:paraId="43DE2C6F" w14:textId="77777777" w:rsidR="0025641E" w:rsidRPr="00AF54FF" w:rsidRDefault="0025641E" w:rsidP="0025641E">
      <w:pPr>
        <w:spacing w:before="120"/>
        <w:rPr>
          <w:b/>
        </w:rPr>
      </w:pPr>
      <w:r>
        <w:rPr>
          <w:b/>
        </w:rPr>
        <w:t>3.2.3.5.3</w:t>
      </w:r>
      <w:r>
        <w:rPr>
          <w:b/>
        </w:rPr>
        <w:tab/>
      </w:r>
      <w:r w:rsidRPr="00AF54FF">
        <w:rPr>
          <w:b/>
        </w:rPr>
        <w:tab/>
        <w:t>Naming Convention</w:t>
      </w:r>
    </w:p>
    <w:p w14:paraId="3D5B70E5" w14:textId="77777777" w:rsidR="0025641E" w:rsidRDefault="0025641E" w:rsidP="0025641E">
      <w:pPr>
        <w:ind w:left="1440"/>
      </w:pPr>
      <w:r>
        <w:t>The file will have the following naming convention:</w:t>
      </w:r>
    </w:p>
    <w:p w14:paraId="7806E179" w14:textId="77777777" w:rsidR="0025641E" w:rsidRDefault="0025641E" w:rsidP="0025641E">
      <w:pPr>
        <w:ind w:left="1440"/>
      </w:pPr>
    </w:p>
    <w:p w14:paraId="3B04C875" w14:textId="77777777" w:rsidR="0025641E" w:rsidRDefault="0025641E" w:rsidP="0025641E">
      <w:pPr>
        <w:ind w:left="1440"/>
      </w:pPr>
      <w:r>
        <w:t>eCL_Generic</w:t>
      </w:r>
      <w:r w:rsidRPr="00674B64">
        <w:t>_Feed</w:t>
      </w:r>
      <w:r>
        <w:t xml:space="preserve">_XXX&lt;YYYYMMDD&gt;.csv   </w:t>
      </w:r>
    </w:p>
    <w:p w14:paraId="418B00C1" w14:textId="77777777" w:rsidR="0025641E" w:rsidRDefault="0025641E" w:rsidP="0025641E">
      <w:pPr>
        <w:ind w:left="1440"/>
      </w:pPr>
    </w:p>
    <w:p w14:paraId="0CA8B433" w14:textId="77777777" w:rsidR="0025641E" w:rsidRDefault="0025641E" w:rsidP="0025641E">
      <w:pPr>
        <w:ind w:left="1440"/>
      </w:pPr>
      <w:r>
        <w:t>or</w:t>
      </w:r>
    </w:p>
    <w:p w14:paraId="3F15B1F7" w14:textId="77777777" w:rsidR="0025641E" w:rsidRDefault="0025641E" w:rsidP="0025641E">
      <w:pPr>
        <w:ind w:left="1440"/>
      </w:pPr>
    </w:p>
    <w:p w14:paraId="3E59155D" w14:textId="77777777" w:rsidR="0025641E" w:rsidRDefault="0025641E" w:rsidP="0025641E">
      <w:pPr>
        <w:ind w:left="1440"/>
      </w:pPr>
      <w:r>
        <w:t>eCL_Generic</w:t>
      </w:r>
      <w:r w:rsidRPr="00674B64">
        <w:t>_Feed</w:t>
      </w:r>
      <w:r>
        <w:t xml:space="preserve">_XXX_ZZZ&lt;YYYYMMDD&gt;.csv   </w:t>
      </w:r>
    </w:p>
    <w:p w14:paraId="7A95794F" w14:textId="77777777" w:rsidR="0025641E" w:rsidRDefault="0025641E" w:rsidP="0025641E">
      <w:pPr>
        <w:ind w:left="1440"/>
      </w:pPr>
    </w:p>
    <w:p w14:paraId="535BB473" w14:textId="77777777" w:rsidR="0025641E" w:rsidRDefault="0025641E" w:rsidP="0025641E">
      <w:pPr>
        <w:ind w:left="1440"/>
      </w:pPr>
      <w:r>
        <w:t>&lt;YYYYMMDD&gt; represents the Year, Month and Day</w:t>
      </w:r>
    </w:p>
    <w:p w14:paraId="00267739" w14:textId="77777777" w:rsidR="0025641E" w:rsidRDefault="0025641E" w:rsidP="0025641E">
      <w:pPr>
        <w:ind w:left="1440"/>
      </w:pPr>
    </w:p>
    <w:p w14:paraId="5EB87835" w14:textId="77777777" w:rsidR="0025641E" w:rsidRDefault="0025641E" w:rsidP="0025641E">
      <w:pPr>
        <w:ind w:left="1440"/>
      </w:pPr>
      <w:r>
        <w:t>where XXX is the 3 letter OTH Report Code for the generic report and _ZZZ represents a specific Report Code and yyyymmdd is the date the file generated in year month day format.</w:t>
      </w:r>
    </w:p>
    <w:p w14:paraId="65E8736D"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1B5A248" w14:textId="77777777" w:rsidTr="0066659D">
        <w:tc>
          <w:tcPr>
            <w:tcW w:w="2340" w:type="dxa"/>
            <w:shd w:val="clear" w:color="auto" w:fill="000000"/>
            <w:vAlign w:val="center"/>
          </w:tcPr>
          <w:p w14:paraId="21A1139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B79260D"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27DE054D" w14:textId="77777777" w:rsidTr="0066659D">
        <w:tc>
          <w:tcPr>
            <w:tcW w:w="2340" w:type="dxa"/>
            <w:shd w:val="clear" w:color="auto" w:fill="auto"/>
            <w:vAlign w:val="bottom"/>
          </w:tcPr>
          <w:p w14:paraId="201F6AAB"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04BD2AC" w14:textId="77777777" w:rsidR="0025641E" w:rsidRPr="00B17067" w:rsidRDefault="0025641E" w:rsidP="0066659D">
            <w:pPr>
              <w:rPr>
                <w:rFonts w:eastAsia="Calibri"/>
              </w:rPr>
            </w:pPr>
            <w:r>
              <w:t>Other Report</w:t>
            </w:r>
          </w:p>
        </w:tc>
      </w:tr>
      <w:tr w:rsidR="0025641E" w:rsidRPr="00166548" w14:paraId="1493DA1C" w14:textId="77777777" w:rsidTr="0066659D">
        <w:tc>
          <w:tcPr>
            <w:tcW w:w="2340" w:type="dxa"/>
            <w:shd w:val="clear" w:color="auto" w:fill="auto"/>
            <w:vAlign w:val="center"/>
          </w:tcPr>
          <w:p w14:paraId="0B7E1558" w14:textId="77777777" w:rsidR="0025641E" w:rsidRDefault="0025641E" w:rsidP="0066659D">
            <w:pPr>
              <w:rPr>
                <w:rFonts w:eastAsia="Calibri"/>
                <w:color w:val="000000"/>
              </w:rPr>
            </w:pPr>
            <w:r>
              <w:rPr>
                <w:rFonts w:eastAsia="Calibri"/>
                <w:color w:val="000000"/>
              </w:rPr>
              <w:t>OTH_SEA</w:t>
            </w:r>
          </w:p>
        </w:tc>
        <w:tc>
          <w:tcPr>
            <w:tcW w:w="6300" w:type="dxa"/>
            <w:shd w:val="clear" w:color="auto" w:fill="auto"/>
            <w:vAlign w:val="center"/>
          </w:tcPr>
          <w:p w14:paraId="7F05978C" w14:textId="77777777" w:rsidR="0025641E" w:rsidRDefault="0025641E" w:rsidP="0066659D">
            <w:r>
              <w:t xml:space="preserve">Seasonal Employee Attendance </w:t>
            </w:r>
          </w:p>
        </w:tc>
      </w:tr>
      <w:tr w:rsidR="0025641E" w:rsidRPr="00166548" w14:paraId="0BDC3EC2" w14:textId="77777777" w:rsidTr="0066659D">
        <w:tc>
          <w:tcPr>
            <w:tcW w:w="2340" w:type="dxa"/>
            <w:shd w:val="clear" w:color="auto" w:fill="auto"/>
            <w:vAlign w:val="center"/>
          </w:tcPr>
          <w:p w14:paraId="07232E94" w14:textId="77777777" w:rsidR="0025641E" w:rsidRDefault="0025641E" w:rsidP="0066659D">
            <w:pPr>
              <w:rPr>
                <w:rFonts w:eastAsia="Calibri"/>
                <w:color w:val="000000"/>
              </w:rPr>
            </w:pPr>
            <w:r>
              <w:rPr>
                <w:rFonts w:eastAsia="Calibri"/>
                <w:color w:val="000000"/>
              </w:rPr>
              <w:t>OTH_DTT</w:t>
            </w:r>
          </w:p>
        </w:tc>
        <w:tc>
          <w:tcPr>
            <w:tcW w:w="6300" w:type="dxa"/>
            <w:shd w:val="clear" w:color="auto" w:fill="auto"/>
            <w:vAlign w:val="center"/>
          </w:tcPr>
          <w:p w14:paraId="6BBEA567" w14:textId="77777777" w:rsidR="0025641E" w:rsidRDefault="0025641E" w:rsidP="0066659D">
            <w:r>
              <w:t>Discrepancy Time Tracking</w:t>
            </w:r>
          </w:p>
        </w:tc>
      </w:tr>
    </w:tbl>
    <w:p w14:paraId="1B603FF7" w14:textId="77777777" w:rsidR="0025641E" w:rsidRDefault="0025641E" w:rsidP="0025641E">
      <w:pPr>
        <w:ind w:left="1440"/>
      </w:pPr>
    </w:p>
    <w:p w14:paraId="5682B601" w14:textId="77777777" w:rsidR="0025641E" w:rsidRDefault="0025641E" w:rsidP="0025641E">
      <w:pPr>
        <w:ind w:left="1440"/>
      </w:pPr>
      <w:r w:rsidRPr="00B94448">
        <w:t>Note: the file will be encrypted and will have .zip.encrypt appended to the name</w:t>
      </w:r>
    </w:p>
    <w:p w14:paraId="6F8D24F1" w14:textId="77777777" w:rsidR="0025641E" w:rsidRPr="00AF54FF" w:rsidRDefault="0025641E" w:rsidP="0025641E">
      <w:pPr>
        <w:spacing w:before="120"/>
        <w:rPr>
          <w:b/>
        </w:rPr>
      </w:pPr>
      <w:r>
        <w:rPr>
          <w:b/>
        </w:rPr>
        <w:t>3.2.3.5.4</w:t>
      </w:r>
      <w:r>
        <w:rPr>
          <w:b/>
        </w:rPr>
        <w:tab/>
      </w:r>
      <w:r w:rsidRPr="00AF54FF">
        <w:rPr>
          <w:b/>
        </w:rPr>
        <w:tab/>
        <w:t>Invalid Records Not Processed</w:t>
      </w:r>
    </w:p>
    <w:p w14:paraId="14CF36ED" w14:textId="77777777" w:rsidR="0025641E" w:rsidRDefault="0025641E" w:rsidP="0025641E">
      <w:pPr>
        <w:ind w:left="1440"/>
      </w:pPr>
      <w:r w:rsidRPr="00AC06A0">
        <w:t>Records from the feed file which cannot be processed will be identified.</w:t>
      </w:r>
      <w:r>
        <w:t xml:space="preserve">  Invalid records will those which the log employee is not on file, not active, or has a job code not appropriate for log.</w:t>
      </w:r>
    </w:p>
    <w:p w14:paraId="6C7AE1DC" w14:textId="77777777" w:rsidR="0025641E" w:rsidRPr="00AF54FF" w:rsidRDefault="0025641E" w:rsidP="0025641E">
      <w:pPr>
        <w:spacing w:before="120"/>
        <w:rPr>
          <w:b/>
        </w:rPr>
      </w:pPr>
      <w:r>
        <w:rPr>
          <w:b/>
        </w:rPr>
        <w:t>3.2.3.5.5</w:t>
      </w:r>
      <w:r>
        <w:rPr>
          <w:b/>
        </w:rPr>
        <w:tab/>
      </w:r>
      <w:r w:rsidRPr="00AF54FF">
        <w:rPr>
          <w:b/>
        </w:rPr>
        <w:tab/>
        <w:t>Source</w:t>
      </w:r>
    </w:p>
    <w:p w14:paraId="4137A4DD" w14:textId="77777777" w:rsidR="0025641E" w:rsidRDefault="0025641E" w:rsidP="0025641E">
      <w:pPr>
        <w:ind w:left="1440"/>
      </w:pPr>
      <w:r w:rsidRPr="00C3636C">
        <w:t xml:space="preserve">The source </w:t>
      </w:r>
      <w:r>
        <w:t>of the coaching log shall be as follows</w:t>
      </w:r>
    </w:p>
    <w:p w14:paraId="0EBC9A8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64F11F3B" w14:textId="77777777" w:rsidTr="0066659D">
        <w:tc>
          <w:tcPr>
            <w:tcW w:w="2340" w:type="dxa"/>
            <w:shd w:val="clear" w:color="auto" w:fill="000000"/>
            <w:vAlign w:val="center"/>
          </w:tcPr>
          <w:p w14:paraId="74806077"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7C019D01"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5BD98F1E" w14:textId="77777777" w:rsidTr="0066659D">
        <w:tc>
          <w:tcPr>
            <w:tcW w:w="2340" w:type="dxa"/>
            <w:shd w:val="clear" w:color="auto" w:fill="auto"/>
            <w:vAlign w:val="bottom"/>
          </w:tcPr>
          <w:p w14:paraId="1147FB9E"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118CA66E" w14:textId="77777777" w:rsidR="0025641E" w:rsidRPr="00B17067" w:rsidRDefault="0025641E" w:rsidP="0066659D">
            <w:pPr>
              <w:rPr>
                <w:rFonts w:eastAsia="Calibri"/>
              </w:rPr>
            </w:pPr>
            <w:r>
              <w:t>Determined by the Source value in the feed file</w:t>
            </w:r>
          </w:p>
        </w:tc>
      </w:tr>
      <w:tr w:rsidR="0025641E" w:rsidRPr="00166548" w14:paraId="39161EA4" w14:textId="77777777" w:rsidTr="0066659D">
        <w:tc>
          <w:tcPr>
            <w:tcW w:w="2340" w:type="dxa"/>
            <w:shd w:val="clear" w:color="auto" w:fill="auto"/>
            <w:vAlign w:val="center"/>
          </w:tcPr>
          <w:p w14:paraId="445464D7"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4AD5801" w14:textId="77777777" w:rsidR="0025641E" w:rsidRDefault="0025641E" w:rsidP="0066659D">
            <w:r>
              <w:t>Internal CCO Reporting</w:t>
            </w:r>
          </w:p>
        </w:tc>
      </w:tr>
      <w:tr w:rsidR="0025641E" w:rsidRPr="00166548" w14:paraId="3C4C6CA3" w14:textId="77777777" w:rsidTr="0066659D">
        <w:tc>
          <w:tcPr>
            <w:tcW w:w="2340" w:type="dxa"/>
            <w:shd w:val="clear" w:color="auto" w:fill="auto"/>
            <w:vAlign w:val="center"/>
          </w:tcPr>
          <w:p w14:paraId="20A25238" w14:textId="77777777" w:rsidR="0025641E" w:rsidRDefault="0025641E" w:rsidP="0066659D">
            <w:pPr>
              <w:rPr>
                <w:rFonts w:eastAsia="Calibri"/>
                <w:color w:val="000000"/>
              </w:rPr>
            </w:pPr>
            <w:r>
              <w:rPr>
                <w:rFonts w:eastAsia="Calibri"/>
                <w:color w:val="000000"/>
              </w:rPr>
              <w:lastRenderedPageBreak/>
              <w:t>DTT</w:t>
            </w:r>
          </w:p>
        </w:tc>
        <w:tc>
          <w:tcPr>
            <w:tcW w:w="6300" w:type="dxa"/>
            <w:shd w:val="clear" w:color="auto" w:fill="auto"/>
            <w:vAlign w:val="center"/>
          </w:tcPr>
          <w:p w14:paraId="0E39039E" w14:textId="77777777" w:rsidR="0025641E" w:rsidRDefault="0025641E" w:rsidP="0066659D">
            <w:r>
              <w:t>Empower</w:t>
            </w:r>
          </w:p>
        </w:tc>
      </w:tr>
    </w:tbl>
    <w:p w14:paraId="5AF07172" w14:textId="77777777" w:rsidR="0025641E" w:rsidRDefault="0025641E" w:rsidP="0025641E">
      <w:pPr>
        <w:ind w:left="1440"/>
      </w:pPr>
    </w:p>
    <w:p w14:paraId="553D0026" w14:textId="77777777" w:rsidR="0025641E" w:rsidRPr="00AF54FF" w:rsidRDefault="0025641E" w:rsidP="0025641E">
      <w:pPr>
        <w:spacing w:before="120"/>
        <w:rPr>
          <w:b/>
        </w:rPr>
      </w:pPr>
      <w:r>
        <w:rPr>
          <w:b/>
        </w:rPr>
        <w:t>3.2.3.5.6</w:t>
      </w:r>
      <w:r>
        <w:rPr>
          <w:b/>
        </w:rPr>
        <w:tab/>
      </w:r>
      <w:r w:rsidRPr="00AF54FF">
        <w:rPr>
          <w:b/>
        </w:rPr>
        <w:tab/>
        <w:t>Delivery Option</w:t>
      </w:r>
    </w:p>
    <w:p w14:paraId="203B9490" w14:textId="77777777" w:rsidR="0025641E" w:rsidRDefault="0025641E" w:rsidP="0025641E">
      <w:pPr>
        <w:ind w:left="1440"/>
      </w:pPr>
      <w:r w:rsidRPr="00212CED">
        <w:t>The Delivery Option shall be considered to be Indirect.</w:t>
      </w:r>
    </w:p>
    <w:p w14:paraId="28BF1B3A" w14:textId="77777777" w:rsidR="0025641E" w:rsidRPr="00AF54FF" w:rsidRDefault="0025641E" w:rsidP="0025641E">
      <w:pPr>
        <w:spacing w:before="120"/>
        <w:rPr>
          <w:b/>
        </w:rPr>
      </w:pPr>
      <w:r>
        <w:rPr>
          <w:b/>
        </w:rPr>
        <w:t>3.2.3.5.7</w:t>
      </w:r>
      <w:r>
        <w:rPr>
          <w:b/>
        </w:rPr>
        <w:tab/>
      </w:r>
      <w:r w:rsidRPr="00AF54FF">
        <w:rPr>
          <w:b/>
        </w:rPr>
        <w:tab/>
        <w:t>Date of Coaching</w:t>
      </w:r>
    </w:p>
    <w:p w14:paraId="46843B6A" w14:textId="77777777" w:rsidR="0025641E" w:rsidRDefault="0025641E" w:rsidP="0025641E">
      <w:pPr>
        <w:ind w:left="1440"/>
      </w:pPr>
      <w:r w:rsidRPr="00212CED">
        <w:t>The date of coaching or event will be the Event Date from the input feed.</w:t>
      </w:r>
    </w:p>
    <w:p w14:paraId="59E825F3" w14:textId="77777777" w:rsidR="0025641E" w:rsidRPr="00AF54FF" w:rsidRDefault="0025641E" w:rsidP="0025641E">
      <w:pPr>
        <w:spacing w:before="120"/>
        <w:rPr>
          <w:b/>
        </w:rPr>
      </w:pPr>
      <w:r>
        <w:rPr>
          <w:b/>
        </w:rPr>
        <w:t>3.2.3.5.8</w:t>
      </w:r>
      <w:r>
        <w:rPr>
          <w:b/>
        </w:rPr>
        <w:tab/>
      </w:r>
      <w:r w:rsidRPr="00AF54FF">
        <w:rPr>
          <w:b/>
        </w:rPr>
        <w:tab/>
        <w:t>Coaching Reasons and Sub-Coaching Reasons</w:t>
      </w:r>
    </w:p>
    <w:p w14:paraId="3A04D051" w14:textId="77777777" w:rsidR="0025641E" w:rsidRDefault="0025641E" w:rsidP="0025641E">
      <w:pPr>
        <w:ind w:left="1440"/>
      </w:pPr>
      <w:r w:rsidRPr="00212CED">
        <w:t xml:space="preserve">The coaching </w:t>
      </w:r>
      <w:r>
        <w:t>reasons, sub-coaching reasons, and opportunity/reinforcement for the logs shall be as follows:</w:t>
      </w:r>
    </w:p>
    <w:p w14:paraId="65B8829F"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EBA1124" w14:textId="77777777" w:rsidTr="0066659D">
        <w:tc>
          <w:tcPr>
            <w:tcW w:w="1844" w:type="dxa"/>
            <w:shd w:val="clear" w:color="auto" w:fill="000000"/>
          </w:tcPr>
          <w:p w14:paraId="72780DBD"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02B3EECB"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4BDCA13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A2168B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1F03520F" w14:textId="77777777" w:rsidTr="0066659D">
        <w:tc>
          <w:tcPr>
            <w:tcW w:w="1844" w:type="dxa"/>
          </w:tcPr>
          <w:p w14:paraId="63304674" w14:textId="77777777" w:rsidR="0025641E" w:rsidRDefault="0025641E" w:rsidP="0066659D">
            <w:pPr>
              <w:jc w:val="center"/>
              <w:rPr>
                <w:rFonts w:eastAsia="Calibri"/>
                <w:color w:val="000000"/>
              </w:rPr>
            </w:pPr>
            <w:r>
              <w:rPr>
                <w:rFonts w:eastAsia="Calibri"/>
                <w:color w:val="000000"/>
              </w:rPr>
              <w:t>OTH</w:t>
            </w:r>
          </w:p>
        </w:tc>
        <w:tc>
          <w:tcPr>
            <w:tcW w:w="1943" w:type="dxa"/>
            <w:shd w:val="clear" w:color="auto" w:fill="auto"/>
          </w:tcPr>
          <w:p w14:paraId="4E0BA8B5" w14:textId="77777777" w:rsidR="0025641E" w:rsidRPr="00B17067" w:rsidRDefault="0025641E" w:rsidP="0066659D">
            <w:pPr>
              <w:jc w:val="center"/>
              <w:rPr>
                <w:rFonts w:eastAsia="Calibri"/>
                <w:color w:val="000000"/>
              </w:rPr>
            </w:pPr>
            <w:r>
              <w:t>Determined by the Coaching Reason value in the feed file</w:t>
            </w:r>
          </w:p>
        </w:tc>
        <w:tc>
          <w:tcPr>
            <w:tcW w:w="3118" w:type="dxa"/>
            <w:shd w:val="clear" w:color="auto" w:fill="auto"/>
          </w:tcPr>
          <w:p w14:paraId="3053F60E" w14:textId="77777777" w:rsidR="0025641E" w:rsidRPr="00B17067" w:rsidRDefault="0025641E" w:rsidP="0066659D">
            <w:pPr>
              <w:jc w:val="center"/>
              <w:rPr>
                <w:rFonts w:eastAsia="Calibri"/>
                <w:color w:val="000000"/>
              </w:rPr>
            </w:pPr>
            <w:r>
              <w:t>Determined by the Value value in the feed file</w:t>
            </w:r>
          </w:p>
        </w:tc>
        <w:tc>
          <w:tcPr>
            <w:tcW w:w="2923" w:type="dxa"/>
            <w:shd w:val="clear" w:color="auto" w:fill="auto"/>
            <w:vAlign w:val="center"/>
          </w:tcPr>
          <w:p w14:paraId="201349CF" w14:textId="77777777" w:rsidR="0025641E" w:rsidRPr="00B17067" w:rsidRDefault="0025641E" w:rsidP="0066659D">
            <w:pPr>
              <w:jc w:val="center"/>
              <w:rPr>
                <w:rFonts w:eastAsia="Calibri"/>
              </w:rPr>
            </w:pPr>
            <w:r>
              <w:t>Determined by the Coaching sub-reason value in the feed file</w:t>
            </w:r>
          </w:p>
        </w:tc>
      </w:tr>
      <w:tr w:rsidR="0025641E" w:rsidRPr="00752FC7" w14:paraId="39E430CB" w14:textId="77777777" w:rsidTr="0066659D">
        <w:tc>
          <w:tcPr>
            <w:tcW w:w="1844" w:type="dxa"/>
          </w:tcPr>
          <w:p w14:paraId="5D6FC457" w14:textId="77777777" w:rsidR="0025641E" w:rsidRDefault="0025641E" w:rsidP="0066659D">
            <w:pPr>
              <w:jc w:val="center"/>
              <w:rPr>
                <w:rFonts w:eastAsia="Calibri"/>
                <w:color w:val="000000"/>
              </w:rPr>
            </w:pPr>
            <w:r>
              <w:rPr>
                <w:rFonts w:eastAsia="Calibri"/>
                <w:color w:val="000000"/>
              </w:rPr>
              <w:t>SEA</w:t>
            </w:r>
          </w:p>
        </w:tc>
        <w:tc>
          <w:tcPr>
            <w:tcW w:w="1943" w:type="dxa"/>
            <w:shd w:val="clear" w:color="auto" w:fill="auto"/>
          </w:tcPr>
          <w:p w14:paraId="23CC34F8"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6C18CF21"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0ECF184E" w14:textId="77777777" w:rsidR="0025641E" w:rsidRPr="00F82B5E" w:rsidRDefault="0025641E" w:rsidP="0066659D">
            <w:pPr>
              <w:jc w:val="center"/>
              <w:rPr>
                <w:rFonts w:eastAsia="Calibri"/>
                <w:color w:val="000000"/>
              </w:rPr>
            </w:pPr>
            <w:r w:rsidRPr="00F82B5E">
              <w:rPr>
                <w:rFonts w:eastAsia="Calibri"/>
                <w:color w:val="000000"/>
              </w:rPr>
              <w:t>Other: Specify reason under coaching details.</w:t>
            </w:r>
          </w:p>
        </w:tc>
      </w:tr>
      <w:tr w:rsidR="0025641E" w:rsidRPr="00752FC7" w14:paraId="64A21AD1" w14:textId="77777777" w:rsidTr="0066659D">
        <w:tc>
          <w:tcPr>
            <w:tcW w:w="1844" w:type="dxa"/>
          </w:tcPr>
          <w:p w14:paraId="0230A807" w14:textId="77777777" w:rsidR="0025641E" w:rsidRDefault="0025641E" w:rsidP="0066659D">
            <w:pPr>
              <w:jc w:val="center"/>
              <w:rPr>
                <w:rFonts w:eastAsia="Calibri"/>
                <w:color w:val="000000"/>
              </w:rPr>
            </w:pPr>
            <w:r>
              <w:rPr>
                <w:rFonts w:eastAsia="Calibri"/>
                <w:color w:val="000000"/>
              </w:rPr>
              <w:t>DTT</w:t>
            </w:r>
          </w:p>
        </w:tc>
        <w:tc>
          <w:tcPr>
            <w:tcW w:w="1943" w:type="dxa"/>
            <w:shd w:val="clear" w:color="auto" w:fill="auto"/>
          </w:tcPr>
          <w:p w14:paraId="1FAAC493" w14:textId="77777777" w:rsidR="0025641E" w:rsidRDefault="0025641E" w:rsidP="0066659D">
            <w:pPr>
              <w:jc w:val="center"/>
              <w:rPr>
                <w:rFonts w:eastAsia="Calibri"/>
                <w:color w:val="000000"/>
              </w:rPr>
            </w:pPr>
            <w:r>
              <w:rPr>
                <w:rFonts w:eastAsia="Calibri"/>
                <w:color w:val="000000"/>
              </w:rPr>
              <w:t>Attendance</w:t>
            </w:r>
          </w:p>
        </w:tc>
        <w:tc>
          <w:tcPr>
            <w:tcW w:w="3118" w:type="dxa"/>
            <w:shd w:val="clear" w:color="auto" w:fill="auto"/>
          </w:tcPr>
          <w:p w14:paraId="7543FF7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4CAB59D5" w14:textId="77777777" w:rsidR="0025641E" w:rsidRPr="00F82B5E" w:rsidRDefault="0025641E" w:rsidP="0066659D">
            <w:pPr>
              <w:jc w:val="center"/>
              <w:rPr>
                <w:rFonts w:eastAsia="Calibri"/>
                <w:color w:val="000000"/>
              </w:rPr>
            </w:pPr>
            <w:r>
              <w:rPr>
                <w:rFonts w:eastAsia="Calibri"/>
                <w:color w:val="000000"/>
              </w:rPr>
              <w:t>Discrepancy Tracking</w:t>
            </w:r>
          </w:p>
        </w:tc>
      </w:tr>
    </w:tbl>
    <w:p w14:paraId="39EBA6FB" w14:textId="77777777" w:rsidR="0025641E" w:rsidRDefault="0025641E" w:rsidP="0025641E">
      <w:pPr>
        <w:ind w:left="720" w:firstLine="720"/>
      </w:pPr>
    </w:p>
    <w:p w14:paraId="2071C9F8" w14:textId="77777777" w:rsidR="0025641E" w:rsidRPr="00AF54FF" w:rsidRDefault="0025641E" w:rsidP="0025641E">
      <w:pPr>
        <w:spacing w:before="120"/>
        <w:rPr>
          <w:b/>
        </w:rPr>
      </w:pPr>
      <w:r>
        <w:rPr>
          <w:b/>
        </w:rPr>
        <w:t>3.2.3.5.9</w:t>
      </w:r>
      <w:r>
        <w:rPr>
          <w:b/>
        </w:rPr>
        <w:tab/>
      </w:r>
      <w:r>
        <w:rPr>
          <w:b/>
        </w:rPr>
        <w:tab/>
        <w:t xml:space="preserve">Report </w:t>
      </w:r>
      <w:r w:rsidRPr="00B8075B">
        <w:rPr>
          <w:b/>
        </w:rPr>
        <w:t>Details</w:t>
      </w:r>
    </w:p>
    <w:p w14:paraId="485E0051" w14:textId="77777777" w:rsidR="0025641E" w:rsidRDefault="0025641E" w:rsidP="0025641E">
      <w:pPr>
        <w:ind w:left="1440"/>
      </w:pPr>
      <w:r w:rsidRPr="00212CED">
        <w:t xml:space="preserve">The </w:t>
      </w:r>
      <w:r>
        <w:t>report details of the eCoaching Log will be as follows:</w:t>
      </w:r>
    </w:p>
    <w:p w14:paraId="593EF95E"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DD10363" w14:textId="77777777" w:rsidTr="0066659D">
        <w:tc>
          <w:tcPr>
            <w:tcW w:w="2340" w:type="dxa"/>
            <w:shd w:val="clear" w:color="auto" w:fill="000000"/>
            <w:vAlign w:val="center"/>
          </w:tcPr>
          <w:p w14:paraId="5FF17219"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4CB318F3"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54DDFBDA" w14:textId="77777777" w:rsidTr="0066659D">
        <w:tc>
          <w:tcPr>
            <w:tcW w:w="2340" w:type="dxa"/>
            <w:shd w:val="clear" w:color="auto" w:fill="auto"/>
            <w:vAlign w:val="bottom"/>
          </w:tcPr>
          <w:p w14:paraId="267BB0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721CC5D2" w14:textId="77777777" w:rsidR="0025641E" w:rsidRPr="00B17067" w:rsidRDefault="0025641E" w:rsidP="0066659D">
            <w:pPr>
              <w:rPr>
                <w:rFonts w:eastAsia="Calibri"/>
              </w:rPr>
            </w:pPr>
            <w:r>
              <w:t>Determined by the Text Description value in the feed file</w:t>
            </w:r>
          </w:p>
        </w:tc>
      </w:tr>
      <w:tr w:rsidR="0025641E" w:rsidRPr="00166548" w14:paraId="46CD400C" w14:textId="77777777" w:rsidTr="0066659D">
        <w:tc>
          <w:tcPr>
            <w:tcW w:w="2340" w:type="dxa"/>
            <w:shd w:val="clear" w:color="auto" w:fill="auto"/>
            <w:vAlign w:val="bottom"/>
          </w:tcPr>
          <w:p w14:paraId="6313D00E"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0A219E94" w14:textId="77777777" w:rsidR="0025641E" w:rsidRDefault="0025641E" w:rsidP="0066659D">
            <w:r>
              <w:t>The text description field from the report input file</w:t>
            </w:r>
          </w:p>
        </w:tc>
      </w:tr>
      <w:tr w:rsidR="0025641E" w:rsidRPr="00166548" w14:paraId="7B53FC58" w14:textId="77777777" w:rsidTr="0066659D">
        <w:tc>
          <w:tcPr>
            <w:tcW w:w="2340" w:type="dxa"/>
            <w:shd w:val="clear" w:color="auto" w:fill="auto"/>
            <w:vAlign w:val="bottom"/>
          </w:tcPr>
          <w:p w14:paraId="4B1EF39C"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7D748D0C" w14:textId="77777777" w:rsidR="0025641E" w:rsidRDefault="0025641E" w:rsidP="0066659D">
            <w:r>
              <w:t>The text description field from the report input file</w:t>
            </w:r>
          </w:p>
        </w:tc>
      </w:tr>
    </w:tbl>
    <w:p w14:paraId="6004A6E4" w14:textId="77777777" w:rsidR="0025641E" w:rsidRDefault="0025641E" w:rsidP="0025641E">
      <w:pPr>
        <w:ind w:left="1440"/>
      </w:pPr>
    </w:p>
    <w:p w14:paraId="2D835A76" w14:textId="77777777" w:rsidR="0025641E" w:rsidRPr="00AF54FF" w:rsidRDefault="0025641E" w:rsidP="0025641E">
      <w:pPr>
        <w:spacing w:before="120"/>
        <w:rPr>
          <w:b/>
        </w:rPr>
      </w:pPr>
      <w:r>
        <w:rPr>
          <w:b/>
        </w:rPr>
        <w:t>3.2.3.5.10</w:t>
      </w:r>
      <w:r>
        <w:rPr>
          <w:b/>
        </w:rPr>
        <w:tab/>
        <w:t>Description Text</w:t>
      </w:r>
    </w:p>
    <w:p w14:paraId="23322E58" w14:textId="77777777" w:rsidR="0025641E" w:rsidRDefault="0025641E" w:rsidP="0025641E">
      <w:pPr>
        <w:ind w:left="1440"/>
      </w:pPr>
      <w:r>
        <w:t>Include the following text in the description for eCoaching Logs:</w:t>
      </w:r>
    </w:p>
    <w:p w14:paraId="5728B8C3" w14:textId="77777777" w:rsidR="0025641E" w:rsidRDefault="0025641E" w:rsidP="0025641E">
      <w:pPr>
        <w:ind w:left="1440"/>
      </w:pPr>
    </w:p>
    <w:tbl>
      <w:tblPr>
        <w:tblW w:w="981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8483"/>
      </w:tblGrid>
      <w:tr w:rsidR="0025641E" w:rsidRPr="00166548" w14:paraId="756A3F95" w14:textId="77777777" w:rsidTr="0066659D">
        <w:tc>
          <w:tcPr>
            <w:tcW w:w="1327" w:type="dxa"/>
            <w:shd w:val="clear" w:color="auto" w:fill="000000"/>
          </w:tcPr>
          <w:p w14:paraId="50450607" w14:textId="77777777" w:rsidR="0025641E" w:rsidRPr="00B17067" w:rsidRDefault="0025641E" w:rsidP="0066659D">
            <w:pPr>
              <w:jc w:val="center"/>
              <w:rPr>
                <w:rFonts w:eastAsia="Calibri"/>
                <w:b/>
                <w:color w:val="FFFFFF"/>
              </w:rPr>
            </w:pPr>
            <w:r>
              <w:rPr>
                <w:rFonts w:eastAsia="Calibri"/>
                <w:b/>
                <w:color w:val="FFFFFF"/>
              </w:rPr>
              <w:t>Report Code</w:t>
            </w:r>
          </w:p>
        </w:tc>
        <w:tc>
          <w:tcPr>
            <w:tcW w:w="8483" w:type="dxa"/>
            <w:shd w:val="clear" w:color="auto" w:fill="000000"/>
            <w:vAlign w:val="center"/>
          </w:tcPr>
          <w:p w14:paraId="030517AF"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3704DD3D" w14:textId="77777777" w:rsidTr="0066659D">
        <w:tc>
          <w:tcPr>
            <w:tcW w:w="1327" w:type="dxa"/>
            <w:shd w:val="clear" w:color="auto" w:fill="auto"/>
            <w:vAlign w:val="bottom"/>
          </w:tcPr>
          <w:p w14:paraId="08161B04" w14:textId="77777777" w:rsidR="0025641E" w:rsidRPr="00B17067" w:rsidRDefault="0025641E" w:rsidP="0066659D">
            <w:pPr>
              <w:rPr>
                <w:rFonts w:eastAsia="Calibri"/>
              </w:rPr>
            </w:pPr>
            <w:r>
              <w:rPr>
                <w:rFonts w:eastAsia="Calibri"/>
                <w:color w:val="000000"/>
              </w:rPr>
              <w:t>OTH</w:t>
            </w:r>
          </w:p>
        </w:tc>
        <w:tc>
          <w:tcPr>
            <w:tcW w:w="8483" w:type="dxa"/>
            <w:shd w:val="clear" w:color="auto" w:fill="auto"/>
            <w:vAlign w:val="center"/>
          </w:tcPr>
          <w:p w14:paraId="53171170" w14:textId="77777777" w:rsidR="0025641E" w:rsidRPr="00466BF3" w:rsidRDefault="0025641E" w:rsidP="0066659D">
            <w:pPr>
              <w:rPr>
                <w:rFonts w:eastAsia="Calibri"/>
              </w:rPr>
            </w:pPr>
            <w:r>
              <w:t>&lt;Description text from the feed&gt;</w:t>
            </w:r>
          </w:p>
        </w:tc>
      </w:tr>
      <w:tr w:rsidR="0025641E" w:rsidRPr="00166548" w14:paraId="67391657" w14:textId="77777777" w:rsidTr="0066659D">
        <w:tc>
          <w:tcPr>
            <w:tcW w:w="1327" w:type="dxa"/>
            <w:shd w:val="clear" w:color="auto" w:fill="auto"/>
            <w:vAlign w:val="bottom"/>
          </w:tcPr>
          <w:p w14:paraId="50A8480C" w14:textId="77777777" w:rsidR="0025641E" w:rsidRDefault="0025641E" w:rsidP="0066659D">
            <w:pPr>
              <w:rPr>
                <w:rFonts w:eastAsia="Calibri"/>
                <w:color w:val="000000"/>
              </w:rPr>
            </w:pPr>
            <w:r>
              <w:rPr>
                <w:rFonts w:eastAsia="Calibri"/>
                <w:color w:val="000000"/>
              </w:rPr>
              <w:t>SEA</w:t>
            </w:r>
          </w:p>
        </w:tc>
        <w:tc>
          <w:tcPr>
            <w:tcW w:w="8483" w:type="dxa"/>
            <w:shd w:val="clear" w:color="auto" w:fill="auto"/>
            <w:vAlign w:val="center"/>
          </w:tcPr>
          <w:p w14:paraId="62E0DADC" w14:textId="77777777" w:rsidR="0025641E" w:rsidRDefault="0025641E" w:rsidP="0066659D">
            <w:r>
              <w:t>&lt;Description text from the feed&gt;</w:t>
            </w:r>
          </w:p>
        </w:tc>
      </w:tr>
      <w:tr w:rsidR="0025641E" w:rsidRPr="00166548" w14:paraId="54E158B2" w14:textId="77777777" w:rsidTr="0066659D">
        <w:tc>
          <w:tcPr>
            <w:tcW w:w="1327" w:type="dxa"/>
            <w:shd w:val="clear" w:color="auto" w:fill="auto"/>
          </w:tcPr>
          <w:p w14:paraId="141B0171" w14:textId="77777777" w:rsidR="0025641E" w:rsidRPr="00466BF3" w:rsidRDefault="0025641E" w:rsidP="0066659D">
            <w:pPr>
              <w:rPr>
                <w:rFonts w:eastAsia="Calibri"/>
              </w:rPr>
            </w:pPr>
            <w:r>
              <w:rPr>
                <w:rFonts w:eastAsia="Calibri"/>
              </w:rPr>
              <w:t>DTT</w:t>
            </w:r>
          </w:p>
        </w:tc>
        <w:tc>
          <w:tcPr>
            <w:tcW w:w="8483" w:type="dxa"/>
            <w:shd w:val="clear" w:color="auto" w:fill="auto"/>
            <w:vAlign w:val="center"/>
          </w:tcPr>
          <w:p w14:paraId="6B130CDD" w14:textId="77777777" w:rsidR="0025641E" w:rsidRPr="00466BF3" w:rsidRDefault="0025641E" w:rsidP="0066659D">
            <w:pPr>
              <w:rPr>
                <w:rFonts w:eastAsia="Calibri"/>
              </w:rPr>
            </w:pPr>
            <w:r>
              <w:t>&lt;Description text from the feed&gt;</w:t>
            </w:r>
          </w:p>
        </w:tc>
      </w:tr>
    </w:tbl>
    <w:p w14:paraId="64147968" w14:textId="77777777" w:rsidR="0025641E" w:rsidRDefault="0025641E" w:rsidP="0025641E">
      <w:pPr>
        <w:ind w:left="1440"/>
      </w:pPr>
    </w:p>
    <w:p w14:paraId="00827555" w14:textId="77777777" w:rsidR="0025641E" w:rsidRPr="00AF54FF" w:rsidRDefault="0025641E" w:rsidP="0025641E">
      <w:pPr>
        <w:spacing w:before="120"/>
        <w:rPr>
          <w:b/>
        </w:rPr>
      </w:pPr>
      <w:r>
        <w:rPr>
          <w:b/>
        </w:rPr>
        <w:t>3.2.3.5.11</w:t>
      </w:r>
      <w:r>
        <w:rPr>
          <w:b/>
        </w:rPr>
        <w:tab/>
        <w:t>eCoaching Log Status</w:t>
      </w:r>
    </w:p>
    <w:p w14:paraId="27DBFC98" w14:textId="77777777" w:rsidR="0025641E" w:rsidRDefault="0025641E" w:rsidP="0025641E">
      <w:pPr>
        <w:ind w:left="1440"/>
      </w:pPr>
      <w:r>
        <w:t>The status of the eCoaching log will be as follows:</w:t>
      </w:r>
    </w:p>
    <w:p w14:paraId="3D762E5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B5816A5" w14:textId="77777777" w:rsidTr="0066659D">
        <w:tc>
          <w:tcPr>
            <w:tcW w:w="2340" w:type="dxa"/>
            <w:shd w:val="clear" w:color="auto" w:fill="000000"/>
            <w:vAlign w:val="center"/>
          </w:tcPr>
          <w:p w14:paraId="79DC536C"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47944F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2D5F8B91" w14:textId="77777777" w:rsidTr="0066659D">
        <w:tc>
          <w:tcPr>
            <w:tcW w:w="2340" w:type="dxa"/>
            <w:shd w:val="clear" w:color="auto" w:fill="auto"/>
            <w:vAlign w:val="bottom"/>
          </w:tcPr>
          <w:p w14:paraId="4D697A07"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627B4053" w14:textId="77777777" w:rsidR="0025641E" w:rsidRPr="00B17067" w:rsidRDefault="0025641E" w:rsidP="0066659D">
            <w:pPr>
              <w:rPr>
                <w:rFonts w:eastAsia="Calibri"/>
              </w:rPr>
            </w:pPr>
            <w:r>
              <w:t>Determined by the Status value in the feed file</w:t>
            </w:r>
          </w:p>
        </w:tc>
      </w:tr>
      <w:tr w:rsidR="0025641E" w:rsidRPr="00166548" w14:paraId="4675F1D2" w14:textId="77777777" w:rsidTr="0066659D">
        <w:tc>
          <w:tcPr>
            <w:tcW w:w="2340" w:type="dxa"/>
            <w:shd w:val="clear" w:color="auto" w:fill="auto"/>
            <w:vAlign w:val="bottom"/>
          </w:tcPr>
          <w:p w14:paraId="457A043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75011B01" w14:textId="77777777" w:rsidR="0025641E" w:rsidRDefault="0025641E" w:rsidP="0066659D">
            <w:r>
              <w:t>Pending Acknowledgement</w:t>
            </w:r>
          </w:p>
        </w:tc>
      </w:tr>
      <w:tr w:rsidR="0025641E" w:rsidRPr="00166548" w14:paraId="5A360F2F" w14:textId="77777777" w:rsidTr="0066659D">
        <w:tc>
          <w:tcPr>
            <w:tcW w:w="2340" w:type="dxa"/>
            <w:shd w:val="clear" w:color="auto" w:fill="auto"/>
            <w:vAlign w:val="bottom"/>
          </w:tcPr>
          <w:p w14:paraId="35CAD3E4"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412F9A0F" w14:textId="77777777" w:rsidR="0025641E" w:rsidRDefault="0025641E" w:rsidP="0066659D">
            <w:r>
              <w:t>Pending Employee Review</w:t>
            </w:r>
          </w:p>
        </w:tc>
      </w:tr>
    </w:tbl>
    <w:p w14:paraId="66F160D4" w14:textId="77777777" w:rsidR="0025641E" w:rsidRDefault="0025641E" w:rsidP="0025641E">
      <w:pPr>
        <w:ind w:left="1440"/>
      </w:pPr>
    </w:p>
    <w:p w14:paraId="551C8E4A" w14:textId="77777777" w:rsidR="0025641E" w:rsidRPr="00AF54FF" w:rsidRDefault="0025641E" w:rsidP="0025641E">
      <w:pPr>
        <w:spacing w:before="120"/>
        <w:rPr>
          <w:b/>
        </w:rPr>
      </w:pPr>
      <w:r>
        <w:rPr>
          <w:b/>
        </w:rPr>
        <w:t>3.2.3.5.12</w:t>
      </w:r>
      <w:r>
        <w:rPr>
          <w:b/>
        </w:rPr>
        <w:tab/>
        <w:t xml:space="preserve">Email notification </w:t>
      </w:r>
    </w:p>
    <w:p w14:paraId="438B8E97" w14:textId="77777777" w:rsidR="0025641E" w:rsidRDefault="0025641E" w:rsidP="0025641E">
      <w:pPr>
        <w:ind w:left="1440"/>
      </w:pPr>
      <w:r>
        <w:t>Email notifications will be as follows:</w:t>
      </w:r>
    </w:p>
    <w:p w14:paraId="5BEA0B4C"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2C0A107B" w14:textId="77777777" w:rsidTr="0066659D">
        <w:tc>
          <w:tcPr>
            <w:tcW w:w="2340" w:type="dxa"/>
            <w:shd w:val="clear" w:color="auto" w:fill="000000"/>
            <w:vAlign w:val="center"/>
          </w:tcPr>
          <w:p w14:paraId="3CC057A6"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EF4A81" w14:textId="77777777" w:rsidR="0025641E" w:rsidRPr="00B17067" w:rsidRDefault="0025641E" w:rsidP="0066659D">
            <w:pPr>
              <w:jc w:val="center"/>
              <w:rPr>
                <w:rFonts w:eastAsia="Calibri"/>
                <w:b/>
                <w:color w:val="FFFFFF"/>
              </w:rPr>
            </w:pPr>
            <w:r>
              <w:rPr>
                <w:rFonts w:eastAsia="Calibri"/>
                <w:b/>
                <w:color w:val="FFFFFF"/>
              </w:rPr>
              <w:t>Email Notifications</w:t>
            </w:r>
          </w:p>
        </w:tc>
      </w:tr>
      <w:tr w:rsidR="0025641E" w:rsidRPr="00166548" w14:paraId="39E33E82" w14:textId="77777777" w:rsidTr="0066659D">
        <w:tc>
          <w:tcPr>
            <w:tcW w:w="2340" w:type="dxa"/>
            <w:shd w:val="clear" w:color="auto" w:fill="auto"/>
            <w:vAlign w:val="bottom"/>
          </w:tcPr>
          <w:p w14:paraId="1926FB74" w14:textId="77777777" w:rsidR="0025641E" w:rsidRPr="00B17067" w:rsidRDefault="0025641E" w:rsidP="0066659D">
            <w:pPr>
              <w:rPr>
                <w:rFonts w:eastAsia="Calibri"/>
              </w:rPr>
            </w:pPr>
            <w:r>
              <w:rPr>
                <w:rFonts w:eastAsia="Calibri"/>
                <w:color w:val="000000"/>
              </w:rPr>
              <w:t>OTH</w:t>
            </w:r>
          </w:p>
        </w:tc>
        <w:tc>
          <w:tcPr>
            <w:tcW w:w="6300" w:type="dxa"/>
            <w:shd w:val="clear" w:color="auto" w:fill="auto"/>
            <w:vAlign w:val="center"/>
          </w:tcPr>
          <w:p w14:paraId="07895089" w14:textId="77777777" w:rsidR="0025641E" w:rsidRPr="00B17067" w:rsidRDefault="0025641E" w:rsidP="0066659D">
            <w:pPr>
              <w:rPr>
                <w:rFonts w:eastAsia="Calibri"/>
              </w:rPr>
            </w:pPr>
            <w:r>
              <w:t>Determined by the value of the Source field in the feed file</w:t>
            </w:r>
          </w:p>
        </w:tc>
      </w:tr>
      <w:tr w:rsidR="0025641E" w:rsidRPr="00166548" w14:paraId="52A6A95C" w14:textId="77777777" w:rsidTr="0066659D">
        <w:tc>
          <w:tcPr>
            <w:tcW w:w="2340" w:type="dxa"/>
            <w:shd w:val="clear" w:color="auto" w:fill="auto"/>
            <w:vAlign w:val="bottom"/>
          </w:tcPr>
          <w:p w14:paraId="5DE1D78B" w14:textId="77777777" w:rsidR="0025641E" w:rsidRDefault="0025641E" w:rsidP="0066659D">
            <w:pPr>
              <w:rPr>
                <w:rFonts w:eastAsia="Calibri"/>
                <w:color w:val="000000"/>
              </w:rPr>
            </w:pPr>
            <w:r>
              <w:rPr>
                <w:rFonts w:eastAsia="Calibri"/>
                <w:color w:val="000000"/>
              </w:rPr>
              <w:t>SEA</w:t>
            </w:r>
          </w:p>
        </w:tc>
        <w:tc>
          <w:tcPr>
            <w:tcW w:w="6300" w:type="dxa"/>
            <w:shd w:val="clear" w:color="auto" w:fill="auto"/>
            <w:vAlign w:val="center"/>
          </w:tcPr>
          <w:p w14:paraId="3C16D2ED" w14:textId="77777777" w:rsidR="0025641E" w:rsidRDefault="0025641E" w:rsidP="0066659D">
            <w:r>
              <w:t>Email notifications will be sent to the coaching log recipient and the recipient’s supervisor.</w:t>
            </w:r>
          </w:p>
        </w:tc>
      </w:tr>
      <w:tr w:rsidR="0025641E" w:rsidRPr="00166548" w14:paraId="101BF725" w14:textId="77777777" w:rsidTr="0066659D">
        <w:tc>
          <w:tcPr>
            <w:tcW w:w="2340" w:type="dxa"/>
            <w:shd w:val="clear" w:color="auto" w:fill="auto"/>
            <w:vAlign w:val="bottom"/>
          </w:tcPr>
          <w:p w14:paraId="5EBC1167" w14:textId="77777777" w:rsidR="0025641E" w:rsidRDefault="0025641E" w:rsidP="0066659D">
            <w:pPr>
              <w:rPr>
                <w:rFonts w:eastAsia="Calibri"/>
                <w:color w:val="000000"/>
              </w:rPr>
            </w:pPr>
            <w:r>
              <w:rPr>
                <w:rFonts w:eastAsia="Calibri"/>
                <w:color w:val="000000"/>
              </w:rPr>
              <w:t>DTT</w:t>
            </w:r>
          </w:p>
        </w:tc>
        <w:tc>
          <w:tcPr>
            <w:tcW w:w="6300" w:type="dxa"/>
            <w:shd w:val="clear" w:color="auto" w:fill="auto"/>
            <w:vAlign w:val="center"/>
          </w:tcPr>
          <w:p w14:paraId="6FF4743B" w14:textId="77777777" w:rsidR="0025641E" w:rsidRDefault="0025641E" w:rsidP="0066659D">
            <w:r>
              <w:t xml:space="preserve">Email notifications will be sent to the coaching log recipient </w:t>
            </w:r>
          </w:p>
        </w:tc>
      </w:tr>
    </w:tbl>
    <w:p w14:paraId="1BE4F5B9" w14:textId="77777777" w:rsidR="0025641E" w:rsidRDefault="0025641E" w:rsidP="0025641E">
      <w:pPr>
        <w:ind w:left="1440"/>
      </w:pPr>
    </w:p>
    <w:p w14:paraId="39B38549" w14:textId="77777777" w:rsidR="0025641E" w:rsidRPr="00AF54FF" w:rsidRDefault="0025641E" w:rsidP="0025641E">
      <w:pPr>
        <w:spacing w:before="120"/>
        <w:rPr>
          <w:b/>
        </w:rPr>
      </w:pPr>
      <w:r>
        <w:rPr>
          <w:b/>
        </w:rPr>
        <w:lastRenderedPageBreak/>
        <w:t>3.2.3.5.13</w:t>
      </w:r>
      <w:r>
        <w:rPr>
          <w:b/>
        </w:rPr>
        <w:tab/>
        <w:t xml:space="preserve">Other information </w:t>
      </w:r>
    </w:p>
    <w:p w14:paraId="370D1B82" w14:textId="77777777" w:rsidR="0025641E" w:rsidRDefault="0025641E" w:rsidP="0025641E">
      <w:pPr>
        <w:ind w:left="1440"/>
      </w:pPr>
      <w:r>
        <w:t>The following information shall be determined as follows:</w:t>
      </w:r>
    </w:p>
    <w:p w14:paraId="0CE529D7"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958"/>
        <w:gridCol w:w="2016"/>
        <w:gridCol w:w="1314"/>
        <w:gridCol w:w="1202"/>
        <w:gridCol w:w="1446"/>
        <w:gridCol w:w="1446"/>
        <w:gridCol w:w="1446"/>
      </w:tblGrid>
      <w:tr w:rsidR="0025641E" w:rsidRPr="00166548" w14:paraId="3BB55371" w14:textId="77777777" w:rsidTr="0066659D">
        <w:tc>
          <w:tcPr>
            <w:tcW w:w="958" w:type="dxa"/>
            <w:shd w:val="clear" w:color="auto" w:fill="000000"/>
            <w:vAlign w:val="center"/>
          </w:tcPr>
          <w:p w14:paraId="4E82C7E4"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2016" w:type="dxa"/>
            <w:shd w:val="clear" w:color="auto" w:fill="000000"/>
            <w:vAlign w:val="center"/>
          </w:tcPr>
          <w:p w14:paraId="0A3B44CE" w14:textId="27127EF4" w:rsidR="0025641E" w:rsidRPr="00B17067" w:rsidRDefault="006C5193" w:rsidP="0066659D">
            <w:pPr>
              <w:jc w:val="center"/>
              <w:rPr>
                <w:rFonts w:eastAsia="Calibri"/>
                <w:b/>
                <w:color w:val="FFFFFF"/>
              </w:rPr>
            </w:pPr>
            <w:r>
              <w:rPr>
                <w:rFonts w:eastAsia="Calibri"/>
                <w:b/>
                <w:color w:val="FFFFFF"/>
              </w:rPr>
              <w:t>Employee Level</w:t>
            </w:r>
          </w:p>
        </w:tc>
        <w:tc>
          <w:tcPr>
            <w:tcW w:w="1314" w:type="dxa"/>
            <w:shd w:val="clear" w:color="auto" w:fill="000000"/>
          </w:tcPr>
          <w:p w14:paraId="1ECB578C" w14:textId="77777777" w:rsidR="0025641E" w:rsidRDefault="0025641E" w:rsidP="0066659D">
            <w:pPr>
              <w:jc w:val="center"/>
              <w:rPr>
                <w:rFonts w:eastAsia="Calibri"/>
                <w:b/>
                <w:color w:val="FFFFFF"/>
              </w:rPr>
            </w:pPr>
            <w:r>
              <w:rPr>
                <w:rFonts w:eastAsia="Calibri"/>
                <w:b/>
                <w:color w:val="FFFFFF"/>
              </w:rPr>
              <w:t>Site</w:t>
            </w:r>
          </w:p>
        </w:tc>
        <w:tc>
          <w:tcPr>
            <w:tcW w:w="1202" w:type="dxa"/>
            <w:shd w:val="clear" w:color="auto" w:fill="000000"/>
          </w:tcPr>
          <w:p w14:paraId="79EA5EFC" w14:textId="77777777" w:rsidR="0025641E" w:rsidRDefault="0025641E" w:rsidP="0066659D">
            <w:pPr>
              <w:jc w:val="center"/>
              <w:rPr>
                <w:rFonts w:eastAsia="Calibri"/>
                <w:b/>
                <w:color w:val="FFFFFF"/>
              </w:rPr>
            </w:pPr>
            <w:r>
              <w:rPr>
                <w:rFonts w:eastAsia="Calibri"/>
                <w:b/>
                <w:color w:val="FFFFFF"/>
              </w:rPr>
              <w:t>Program</w:t>
            </w:r>
          </w:p>
        </w:tc>
        <w:tc>
          <w:tcPr>
            <w:tcW w:w="1446" w:type="dxa"/>
            <w:shd w:val="clear" w:color="auto" w:fill="000000"/>
          </w:tcPr>
          <w:p w14:paraId="2F4AF48A" w14:textId="77777777" w:rsidR="0025641E" w:rsidRDefault="0025641E" w:rsidP="0066659D">
            <w:pPr>
              <w:jc w:val="center"/>
              <w:rPr>
                <w:rFonts w:eastAsia="Calibri"/>
                <w:b/>
                <w:color w:val="FFFFFF"/>
              </w:rPr>
            </w:pPr>
            <w:r>
              <w:rPr>
                <w:rFonts w:eastAsia="Calibri"/>
                <w:b/>
                <w:color w:val="FFFFFF"/>
              </w:rPr>
              <w:t>CSE</w:t>
            </w:r>
          </w:p>
        </w:tc>
        <w:tc>
          <w:tcPr>
            <w:tcW w:w="1446" w:type="dxa"/>
            <w:shd w:val="clear" w:color="auto" w:fill="000000"/>
          </w:tcPr>
          <w:p w14:paraId="699429DF" w14:textId="77777777" w:rsidR="0025641E" w:rsidRDefault="0025641E" w:rsidP="0066659D">
            <w:pPr>
              <w:jc w:val="center"/>
              <w:rPr>
                <w:rFonts w:eastAsia="Calibri"/>
                <w:b/>
                <w:color w:val="FFFFFF"/>
              </w:rPr>
            </w:pPr>
            <w:r>
              <w:rPr>
                <w:rFonts w:eastAsia="Calibri"/>
                <w:b/>
                <w:color w:val="FFFFFF"/>
              </w:rPr>
              <w:t>Email</w:t>
            </w:r>
          </w:p>
        </w:tc>
        <w:tc>
          <w:tcPr>
            <w:tcW w:w="1446" w:type="dxa"/>
            <w:shd w:val="clear" w:color="auto" w:fill="000000"/>
          </w:tcPr>
          <w:p w14:paraId="741744BF" w14:textId="77777777" w:rsidR="0025641E" w:rsidRDefault="0025641E" w:rsidP="0066659D">
            <w:pPr>
              <w:jc w:val="center"/>
              <w:rPr>
                <w:rFonts w:eastAsia="Calibri"/>
                <w:b/>
                <w:color w:val="FFFFFF"/>
              </w:rPr>
            </w:pPr>
            <w:r>
              <w:rPr>
                <w:rFonts w:eastAsia="Calibri"/>
                <w:b/>
                <w:color w:val="FFFFFF"/>
              </w:rPr>
              <w:t>Submitter</w:t>
            </w:r>
          </w:p>
        </w:tc>
      </w:tr>
      <w:tr w:rsidR="0025641E" w:rsidRPr="00166548" w14:paraId="6C709FB7" w14:textId="77777777" w:rsidTr="0066659D">
        <w:tc>
          <w:tcPr>
            <w:tcW w:w="958" w:type="dxa"/>
            <w:shd w:val="clear" w:color="auto" w:fill="auto"/>
            <w:vAlign w:val="bottom"/>
          </w:tcPr>
          <w:p w14:paraId="364ED9DD" w14:textId="77777777" w:rsidR="0025641E" w:rsidRPr="00B17067" w:rsidRDefault="0025641E" w:rsidP="0066659D">
            <w:pPr>
              <w:rPr>
                <w:rFonts w:eastAsia="Calibri"/>
              </w:rPr>
            </w:pPr>
            <w:r>
              <w:rPr>
                <w:rFonts w:eastAsia="Calibri"/>
                <w:color w:val="000000"/>
              </w:rPr>
              <w:t>OTH</w:t>
            </w:r>
          </w:p>
        </w:tc>
        <w:tc>
          <w:tcPr>
            <w:tcW w:w="2016" w:type="dxa"/>
            <w:shd w:val="clear" w:color="auto" w:fill="auto"/>
            <w:vAlign w:val="center"/>
          </w:tcPr>
          <w:p w14:paraId="0A08B586" w14:textId="656F5C46" w:rsidR="0025641E" w:rsidRPr="00B17067" w:rsidRDefault="0025641E" w:rsidP="006C5193">
            <w:pPr>
              <w:rPr>
                <w:rFonts w:eastAsia="Calibri"/>
              </w:rPr>
            </w:pPr>
            <w:r>
              <w:t xml:space="preserve">Determined by the </w:t>
            </w:r>
            <w:r w:rsidR="006C5193">
              <w:t>m</w:t>
            </w:r>
            <w:r>
              <w:t>odule value in the feed file</w:t>
            </w:r>
          </w:p>
        </w:tc>
        <w:tc>
          <w:tcPr>
            <w:tcW w:w="1314" w:type="dxa"/>
          </w:tcPr>
          <w:p w14:paraId="0B289F0A" w14:textId="77777777" w:rsidR="0025641E" w:rsidRDefault="0025641E" w:rsidP="0066659D">
            <w:r>
              <w:t>From employee record</w:t>
            </w:r>
          </w:p>
        </w:tc>
        <w:tc>
          <w:tcPr>
            <w:tcW w:w="1202" w:type="dxa"/>
          </w:tcPr>
          <w:p w14:paraId="3069EF71" w14:textId="77777777" w:rsidR="0025641E" w:rsidRDefault="0025641E" w:rsidP="0066659D">
            <w:r>
              <w:t>From employee record</w:t>
            </w:r>
          </w:p>
        </w:tc>
        <w:tc>
          <w:tcPr>
            <w:tcW w:w="1446" w:type="dxa"/>
          </w:tcPr>
          <w:p w14:paraId="6B138D5A" w14:textId="77777777" w:rsidR="0025641E" w:rsidRDefault="0025641E" w:rsidP="0066659D">
            <w:r>
              <w:t>Determined by the CSE value in the feed file</w:t>
            </w:r>
          </w:p>
        </w:tc>
        <w:tc>
          <w:tcPr>
            <w:tcW w:w="1446" w:type="dxa"/>
          </w:tcPr>
          <w:p w14:paraId="6822A496" w14:textId="77777777" w:rsidR="0025641E" w:rsidRDefault="0025641E" w:rsidP="0066659D">
            <w:r>
              <w:t>Determined by the Email value in the feed file</w:t>
            </w:r>
          </w:p>
        </w:tc>
        <w:tc>
          <w:tcPr>
            <w:tcW w:w="1446" w:type="dxa"/>
          </w:tcPr>
          <w:p w14:paraId="1411081B" w14:textId="77777777" w:rsidR="0025641E" w:rsidRDefault="0025641E" w:rsidP="0066659D">
            <w:r>
              <w:t>Determined by the Submitter value in the feed file</w:t>
            </w:r>
          </w:p>
        </w:tc>
      </w:tr>
      <w:tr w:rsidR="0025641E" w:rsidRPr="00166548" w14:paraId="0F24F81D" w14:textId="77777777" w:rsidTr="0066659D">
        <w:tc>
          <w:tcPr>
            <w:tcW w:w="958" w:type="dxa"/>
            <w:shd w:val="clear" w:color="auto" w:fill="auto"/>
            <w:vAlign w:val="bottom"/>
          </w:tcPr>
          <w:p w14:paraId="37AC1A41" w14:textId="77777777" w:rsidR="0025641E" w:rsidRDefault="0025641E" w:rsidP="0066659D">
            <w:pPr>
              <w:rPr>
                <w:rFonts w:eastAsia="Calibri"/>
                <w:color w:val="000000"/>
              </w:rPr>
            </w:pPr>
            <w:r>
              <w:rPr>
                <w:rFonts w:eastAsia="Calibri"/>
                <w:color w:val="000000"/>
              </w:rPr>
              <w:t>SEA</w:t>
            </w:r>
          </w:p>
        </w:tc>
        <w:tc>
          <w:tcPr>
            <w:tcW w:w="2016" w:type="dxa"/>
            <w:shd w:val="clear" w:color="auto" w:fill="auto"/>
            <w:vAlign w:val="center"/>
          </w:tcPr>
          <w:p w14:paraId="6078034E" w14:textId="77777777" w:rsidR="0025641E" w:rsidRDefault="0025641E" w:rsidP="0066659D">
            <w:r>
              <w:t>Customer Service Representative</w:t>
            </w:r>
          </w:p>
        </w:tc>
        <w:tc>
          <w:tcPr>
            <w:tcW w:w="1314" w:type="dxa"/>
          </w:tcPr>
          <w:p w14:paraId="7723C36A" w14:textId="77777777" w:rsidR="0025641E" w:rsidRDefault="0025641E" w:rsidP="0066659D">
            <w:r>
              <w:t>From employee record</w:t>
            </w:r>
          </w:p>
        </w:tc>
        <w:tc>
          <w:tcPr>
            <w:tcW w:w="1202" w:type="dxa"/>
          </w:tcPr>
          <w:p w14:paraId="320CB1EB" w14:textId="77777777" w:rsidR="0025641E" w:rsidRDefault="0025641E" w:rsidP="0066659D">
            <w:r>
              <w:t>From employee record</w:t>
            </w:r>
          </w:p>
        </w:tc>
        <w:tc>
          <w:tcPr>
            <w:tcW w:w="1446" w:type="dxa"/>
          </w:tcPr>
          <w:p w14:paraId="2C125A51" w14:textId="77777777" w:rsidR="0025641E" w:rsidRDefault="0025641E" w:rsidP="0066659D">
            <w:r>
              <w:t>Not Applicable</w:t>
            </w:r>
          </w:p>
        </w:tc>
        <w:tc>
          <w:tcPr>
            <w:tcW w:w="1446" w:type="dxa"/>
          </w:tcPr>
          <w:p w14:paraId="571F9603" w14:textId="77777777" w:rsidR="0025641E" w:rsidRDefault="0025641E" w:rsidP="0066659D">
            <w:r>
              <w:t xml:space="preserve">Not Applicable </w:t>
            </w:r>
          </w:p>
        </w:tc>
        <w:tc>
          <w:tcPr>
            <w:tcW w:w="1446" w:type="dxa"/>
          </w:tcPr>
          <w:p w14:paraId="71CAE0F4" w14:textId="77777777" w:rsidR="0025641E" w:rsidRDefault="0025641E" w:rsidP="0066659D">
            <w:r>
              <w:t>999999</w:t>
            </w:r>
          </w:p>
        </w:tc>
      </w:tr>
      <w:tr w:rsidR="0025641E" w:rsidRPr="00166548" w14:paraId="3DCD4E66" w14:textId="77777777" w:rsidTr="0066659D">
        <w:tc>
          <w:tcPr>
            <w:tcW w:w="958" w:type="dxa"/>
            <w:shd w:val="clear" w:color="auto" w:fill="auto"/>
            <w:vAlign w:val="bottom"/>
          </w:tcPr>
          <w:p w14:paraId="184F3399" w14:textId="77777777" w:rsidR="0025641E" w:rsidRDefault="0025641E" w:rsidP="0066659D">
            <w:pPr>
              <w:rPr>
                <w:rFonts w:eastAsia="Calibri"/>
                <w:color w:val="000000"/>
              </w:rPr>
            </w:pPr>
            <w:r>
              <w:rPr>
                <w:rFonts w:eastAsia="Calibri"/>
                <w:color w:val="000000"/>
              </w:rPr>
              <w:t>DTT</w:t>
            </w:r>
          </w:p>
        </w:tc>
        <w:tc>
          <w:tcPr>
            <w:tcW w:w="2016" w:type="dxa"/>
            <w:shd w:val="clear" w:color="auto" w:fill="auto"/>
            <w:vAlign w:val="center"/>
          </w:tcPr>
          <w:p w14:paraId="317B3DDD" w14:textId="77777777" w:rsidR="0025641E" w:rsidRDefault="0025641E" w:rsidP="0066659D">
            <w:r>
              <w:t>Supervisor</w:t>
            </w:r>
          </w:p>
        </w:tc>
        <w:tc>
          <w:tcPr>
            <w:tcW w:w="1314" w:type="dxa"/>
          </w:tcPr>
          <w:p w14:paraId="6001137C" w14:textId="77777777" w:rsidR="0025641E" w:rsidRDefault="0025641E" w:rsidP="0066659D">
            <w:r>
              <w:t>From employee record</w:t>
            </w:r>
          </w:p>
        </w:tc>
        <w:tc>
          <w:tcPr>
            <w:tcW w:w="1202" w:type="dxa"/>
          </w:tcPr>
          <w:p w14:paraId="245571D6" w14:textId="77777777" w:rsidR="0025641E" w:rsidRDefault="0025641E" w:rsidP="0066659D">
            <w:r>
              <w:t>From employee record</w:t>
            </w:r>
          </w:p>
        </w:tc>
        <w:tc>
          <w:tcPr>
            <w:tcW w:w="1446" w:type="dxa"/>
          </w:tcPr>
          <w:p w14:paraId="7CFCE6E5" w14:textId="77777777" w:rsidR="0025641E" w:rsidRDefault="0025641E" w:rsidP="0066659D">
            <w:r>
              <w:t>Not Applicable</w:t>
            </w:r>
          </w:p>
        </w:tc>
        <w:tc>
          <w:tcPr>
            <w:tcW w:w="1446" w:type="dxa"/>
          </w:tcPr>
          <w:p w14:paraId="0D32DC53" w14:textId="77777777" w:rsidR="0025641E" w:rsidRDefault="0025641E" w:rsidP="0066659D">
            <w:r>
              <w:t xml:space="preserve">Not Applicable </w:t>
            </w:r>
          </w:p>
        </w:tc>
        <w:tc>
          <w:tcPr>
            <w:tcW w:w="1446" w:type="dxa"/>
          </w:tcPr>
          <w:p w14:paraId="733B1CD0" w14:textId="77777777" w:rsidR="0025641E" w:rsidRDefault="0025641E" w:rsidP="0066659D">
            <w:r>
              <w:t>999999</w:t>
            </w:r>
          </w:p>
        </w:tc>
      </w:tr>
    </w:tbl>
    <w:p w14:paraId="08457C32" w14:textId="77777777" w:rsidR="0025641E" w:rsidRDefault="0025641E" w:rsidP="0025641E">
      <w:pPr>
        <w:ind w:left="720" w:firstLine="720"/>
      </w:pPr>
    </w:p>
    <w:p w14:paraId="6CBA352C" w14:textId="77777777" w:rsidR="0025641E" w:rsidRPr="001E2ED2" w:rsidRDefault="0025641E" w:rsidP="0025641E">
      <w:pPr>
        <w:pStyle w:val="Heading4"/>
        <w:spacing w:before="120" w:after="120"/>
        <w:rPr>
          <w:rFonts w:ascii="Arial" w:hAnsi="Arial"/>
          <w:b/>
          <w:bCs/>
          <w:sz w:val="22"/>
          <w:szCs w:val="22"/>
          <w:u w:val="none"/>
        </w:rPr>
      </w:pPr>
      <w:bookmarkStart w:id="178" w:name="_Toc495311755"/>
      <w:bookmarkStart w:id="179" w:name="_Toc171466"/>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6</w:t>
      </w:r>
      <w:r>
        <w:rPr>
          <w:rFonts w:ascii="Arial" w:hAnsi="Arial"/>
          <w:b/>
          <w:bCs/>
          <w:sz w:val="22"/>
          <w:szCs w:val="22"/>
          <w:u w:val="none"/>
        </w:rPr>
        <w:tab/>
        <w:t>Quality Reports</w:t>
      </w:r>
      <w:bookmarkEnd w:id="178"/>
      <w:bookmarkEnd w:id="179"/>
    </w:p>
    <w:p w14:paraId="3E96BCDD" w14:textId="77777777" w:rsidR="0025641E" w:rsidRPr="00610F18" w:rsidRDefault="0025641E" w:rsidP="0025641E">
      <w:pPr>
        <w:pStyle w:val="ListParagraph"/>
        <w:ind w:left="660"/>
        <w:rPr>
          <w:rFonts w:ascii="Times New Roman" w:hAnsi="Times New Roman"/>
          <w:sz w:val="20"/>
          <w:szCs w:val="20"/>
        </w:rPr>
      </w:pPr>
      <w:r w:rsidRPr="00610F18">
        <w:rPr>
          <w:rFonts w:ascii="Times New Roman" w:hAnsi="Times New Roman"/>
          <w:sz w:val="20"/>
          <w:szCs w:val="20"/>
        </w:rPr>
        <w:t>Quality reports which are processed and generate the need for coaching, will be processed from a data feed to create coaching logs.</w:t>
      </w:r>
    </w:p>
    <w:p w14:paraId="37D84912" w14:textId="77777777" w:rsidR="0025641E" w:rsidRPr="00AF54FF" w:rsidRDefault="0025641E" w:rsidP="0025641E">
      <w:pPr>
        <w:spacing w:before="120"/>
        <w:rPr>
          <w:b/>
        </w:rPr>
      </w:pPr>
      <w:r>
        <w:rPr>
          <w:b/>
        </w:rPr>
        <w:t>3.2.3.6.1</w:t>
      </w:r>
      <w:r>
        <w:rPr>
          <w:b/>
        </w:rPr>
        <w:tab/>
      </w:r>
      <w:r>
        <w:rPr>
          <w:b/>
        </w:rPr>
        <w:tab/>
      </w:r>
      <w:r w:rsidRPr="00AF54FF">
        <w:rPr>
          <w:b/>
        </w:rPr>
        <w:t>Feed File Layout</w:t>
      </w:r>
    </w:p>
    <w:p w14:paraId="7F7808C2" w14:textId="20F7BDE8" w:rsidR="0025641E" w:rsidRDefault="000A7D36" w:rsidP="0025641E">
      <w:pPr>
        <w:ind w:left="1440"/>
      </w:pPr>
      <w:r w:rsidRPr="000A7D36">
        <w:t>CCO_eCoaching_Log_Quality_Reports_Layout.docx</w:t>
      </w:r>
      <w:r w:rsidR="0025641E">
        <w:t xml:space="preserve"> </w:t>
      </w:r>
      <w:r w:rsidR="0025641E" w:rsidRPr="00166548">
        <w:t>identif</w:t>
      </w:r>
      <w:r w:rsidR="0025641E">
        <w:t xml:space="preserve">ies </w:t>
      </w:r>
      <w:r w:rsidR="0025641E" w:rsidRPr="00166548">
        <w:t>the field</w:t>
      </w:r>
      <w:r w:rsidR="0025641E">
        <w:t>s and layout of the reports</w:t>
      </w:r>
      <w:r w:rsidR="0025641E" w:rsidRPr="00166548">
        <w:t>.  The report files will be a comma separated value (CSV) file.</w:t>
      </w:r>
    </w:p>
    <w:p w14:paraId="3AF4F6C9" w14:textId="77777777" w:rsidR="0025641E" w:rsidRPr="00AF54FF" w:rsidRDefault="0025641E" w:rsidP="0025641E">
      <w:pPr>
        <w:spacing w:before="120"/>
        <w:rPr>
          <w:b/>
        </w:rPr>
      </w:pPr>
      <w:r>
        <w:rPr>
          <w:b/>
        </w:rPr>
        <w:t>3.2.3.6.2</w:t>
      </w:r>
      <w:r w:rsidRPr="00AF54FF">
        <w:rPr>
          <w:b/>
        </w:rPr>
        <w:tab/>
      </w:r>
      <w:r w:rsidRPr="00AF54FF">
        <w:rPr>
          <w:b/>
        </w:rPr>
        <w:tab/>
        <w:t>Location</w:t>
      </w:r>
    </w:p>
    <w:p w14:paraId="62AC3DAE" w14:textId="77777777" w:rsidR="0025641E" w:rsidRDefault="0025641E" w:rsidP="0025641E">
      <w:pPr>
        <w:ind w:left="1440"/>
      </w:pPr>
      <w:r>
        <w:t>Each report will placed in the following location to be processed:</w:t>
      </w:r>
    </w:p>
    <w:p w14:paraId="04C7330D" w14:textId="77777777" w:rsidR="0025641E" w:rsidRDefault="0025641E" w:rsidP="0025641E">
      <w:pPr>
        <w:ind w:left="1440"/>
      </w:pPr>
    </w:p>
    <w:p w14:paraId="68FE3058" w14:textId="632EC274" w:rsidR="0025641E" w:rsidRDefault="0025641E" w:rsidP="0025641E">
      <w:pPr>
        <w:ind w:left="1440"/>
      </w:pPr>
      <w:r>
        <w:tab/>
      </w:r>
      <w:r w:rsidR="000B004B" w:rsidRPr="000B004B">
        <w:t>\\F3420-ECLDB</w:t>
      </w:r>
      <w:r w:rsidR="0013581A">
        <w:t>P</w:t>
      </w:r>
      <w:r w:rsidR="000B004B" w:rsidRPr="000B004B">
        <w:t>01\data\Coaching\Quality\Encrypt_In</w:t>
      </w:r>
    </w:p>
    <w:p w14:paraId="4BC6B0F9" w14:textId="77777777" w:rsidR="00E560EA" w:rsidRDefault="00E560EA" w:rsidP="0025641E">
      <w:pPr>
        <w:ind w:left="1440"/>
      </w:pPr>
    </w:p>
    <w:p w14:paraId="2CEE15B6" w14:textId="77777777" w:rsidR="0013581A" w:rsidRDefault="0013581A" w:rsidP="0013581A">
      <w:pPr>
        <w:ind w:left="1440"/>
      </w:pPr>
      <w:r>
        <w:t xml:space="preserve">Note: </w:t>
      </w:r>
    </w:p>
    <w:p w14:paraId="44C3A45F" w14:textId="77777777" w:rsidR="0013581A" w:rsidRDefault="0013581A" w:rsidP="0013581A">
      <w:pPr>
        <w:ind w:left="1440"/>
      </w:pPr>
      <w:r>
        <w:t>The file will be encrypted and placed in Encrypt_Out folder and decrypted for processing</w:t>
      </w:r>
    </w:p>
    <w:p w14:paraId="2085AA04" w14:textId="0110F745" w:rsidR="0013581A" w:rsidRDefault="0013581A" w:rsidP="0013581A">
      <w:pPr>
        <w:ind w:left="1440"/>
      </w:pPr>
      <w:r>
        <w:t>The location for the development environment is: \\F3420-ECLDBD01\Data\Coaching\Quality\Encrypt_In</w:t>
      </w:r>
    </w:p>
    <w:p w14:paraId="02C2E2C0" w14:textId="6EC092A0" w:rsidR="00E560EA" w:rsidRDefault="0013581A" w:rsidP="0013581A">
      <w:pPr>
        <w:ind w:left="1440"/>
      </w:pPr>
      <w:r>
        <w:t>The location for the test environment is: \\F3420-ECLDBT01\Data\Coaching\Quality\Encrypt_In</w:t>
      </w:r>
    </w:p>
    <w:p w14:paraId="7A9189C4" w14:textId="77777777" w:rsidR="0025641E" w:rsidRPr="00AF54FF" w:rsidRDefault="0025641E" w:rsidP="0025641E">
      <w:pPr>
        <w:spacing w:before="120"/>
        <w:rPr>
          <w:b/>
        </w:rPr>
      </w:pPr>
      <w:r>
        <w:rPr>
          <w:b/>
        </w:rPr>
        <w:t>3.2.3.6.3</w:t>
      </w:r>
      <w:r>
        <w:rPr>
          <w:b/>
        </w:rPr>
        <w:tab/>
      </w:r>
      <w:r w:rsidRPr="00AF54FF">
        <w:rPr>
          <w:b/>
        </w:rPr>
        <w:tab/>
        <w:t>Naming Convention</w:t>
      </w:r>
    </w:p>
    <w:p w14:paraId="3C5F1053" w14:textId="77777777" w:rsidR="0025641E" w:rsidRDefault="0025641E" w:rsidP="0025641E">
      <w:pPr>
        <w:ind w:left="1440"/>
      </w:pPr>
      <w:r>
        <w:t>The file will have the following naming convention:</w:t>
      </w:r>
    </w:p>
    <w:p w14:paraId="26021E30" w14:textId="77777777" w:rsidR="0025641E" w:rsidRDefault="0025641E" w:rsidP="0025641E">
      <w:pPr>
        <w:ind w:left="1440"/>
      </w:pPr>
    </w:p>
    <w:p w14:paraId="3A4CEFB4" w14:textId="77777777" w:rsidR="0025641E" w:rsidRDefault="0025641E" w:rsidP="0025641E">
      <w:pPr>
        <w:ind w:left="1440"/>
      </w:pPr>
      <w:r>
        <w:t>eCL_Quality</w:t>
      </w:r>
      <w:r w:rsidRPr="00674B64">
        <w:t>_Feed</w:t>
      </w:r>
      <w:r>
        <w:t xml:space="preserve">_XXX&lt;YYYYMMDD&gt;.csv   </w:t>
      </w:r>
    </w:p>
    <w:p w14:paraId="3494A52F" w14:textId="77777777" w:rsidR="0025641E" w:rsidRDefault="0025641E" w:rsidP="0025641E">
      <w:pPr>
        <w:ind w:left="1440"/>
      </w:pPr>
      <w:r>
        <w:t>&lt;YYYYMMDD&gt; represents the Year, Month and Day</w:t>
      </w:r>
    </w:p>
    <w:p w14:paraId="4591B8EA" w14:textId="77777777" w:rsidR="0025641E" w:rsidRDefault="0025641E" w:rsidP="0025641E">
      <w:pPr>
        <w:ind w:left="1440"/>
      </w:pPr>
    </w:p>
    <w:p w14:paraId="026FD5BC" w14:textId="77777777" w:rsidR="0025641E" w:rsidRDefault="0025641E" w:rsidP="0025641E">
      <w:pPr>
        <w:ind w:left="1440"/>
      </w:pPr>
      <w:r>
        <w:t>where XXX is the 3 letter Report Code for the individual report and yyyymmdd is the date the file generated in year month day format.</w:t>
      </w:r>
    </w:p>
    <w:p w14:paraId="17672FEB"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E5E2A38" w14:textId="77777777" w:rsidTr="0066659D">
        <w:tc>
          <w:tcPr>
            <w:tcW w:w="2340" w:type="dxa"/>
            <w:shd w:val="clear" w:color="auto" w:fill="000000"/>
            <w:vAlign w:val="center"/>
          </w:tcPr>
          <w:p w14:paraId="6CA5FAB3"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68F9BF0" w14:textId="77777777" w:rsidR="0025641E" w:rsidRPr="00B17067" w:rsidRDefault="0025641E" w:rsidP="0066659D">
            <w:pPr>
              <w:jc w:val="center"/>
              <w:rPr>
                <w:rFonts w:eastAsia="Calibri"/>
                <w:b/>
                <w:color w:val="FFFFFF"/>
              </w:rPr>
            </w:pPr>
            <w:r w:rsidRPr="00B17067">
              <w:rPr>
                <w:rFonts w:eastAsia="Calibri"/>
                <w:b/>
                <w:color w:val="FFFFFF"/>
              </w:rPr>
              <w:t>Report</w:t>
            </w:r>
          </w:p>
        </w:tc>
      </w:tr>
      <w:tr w:rsidR="0025641E" w:rsidRPr="00166548" w14:paraId="1158EF51" w14:textId="77777777" w:rsidTr="0066659D">
        <w:tc>
          <w:tcPr>
            <w:tcW w:w="2340" w:type="dxa"/>
            <w:shd w:val="clear" w:color="auto" w:fill="auto"/>
            <w:vAlign w:val="bottom"/>
          </w:tcPr>
          <w:p w14:paraId="3D866CA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9021E7F" w14:textId="77777777" w:rsidR="0025641E" w:rsidRPr="00B17067" w:rsidRDefault="0025641E" w:rsidP="0066659D">
            <w:pPr>
              <w:rPr>
                <w:rFonts w:eastAsia="Calibri"/>
              </w:rPr>
            </w:pPr>
            <w:r>
              <w:t>Coach the Coach</w:t>
            </w:r>
          </w:p>
        </w:tc>
      </w:tr>
      <w:tr w:rsidR="0025641E" w:rsidRPr="00166548" w14:paraId="57B2EDEF" w14:textId="77777777" w:rsidTr="0066659D">
        <w:tc>
          <w:tcPr>
            <w:tcW w:w="2340" w:type="dxa"/>
            <w:shd w:val="clear" w:color="auto" w:fill="auto"/>
            <w:vAlign w:val="bottom"/>
          </w:tcPr>
          <w:p w14:paraId="1BE1AF99"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3C1A4AC3" w14:textId="77777777" w:rsidR="0025641E" w:rsidRDefault="0025641E" w:rsidP="0066659D">
            <w:r>
              <w:t>Kudos</w:t>
            </w:r>
          </w:p>
        </w:tc>
      </w:tr>
      <w:tr w:rsidR="0025641E" w:rsidRPr="00166548" w14:paraId="0669C0C1" w14:textId="77777777" w:rsidTr="0066659D">
        <w:tc>
          <w:tcPr>
            <w:tcW w:w="2340" w:type="dxa"/>
            <w:shd w:val="clear" w:color="auto" w:fill="auto"/>
            <w:vAlign w:val="bottom"/>
          </w:tcPr>
          <w:p w14:paraId="065ED487"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7F0BE554" w14:textId="77777777" w:rsidR="0025641E" w:rsidRDefault="0025641E" w:rsidP="0066659D">
            <w:r>
              <w:t>High Five CSAT</w:t>
            </w:r>
          </w:p>
        </w:tc>
      </w:tr>
      <w:tr w:rsidR="00545FF7" w:rsidRPr="00166548" w14:paraId="02A41F4E" w14:textId="77777777" w:rsidTr="0066659D">
        <w:tc>
          <w:tcPr>
            <w:tcW w:w="2340" w:type="dxa"/>
            <w:shd w:val="clear" w:color="auto" w:fill="auto"/>
            <w:vAlign w:val="bottom"/>
          </w:tcPr>
          <w:p w14:paraId="3DE2B4C5" w14:textId="6D51B14D"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3D3DB060" w14:textId="720BB921" w:rsidR="00545FF7" w:rsidRDefault="00545FF7" w:rsidP="0066659D">
            <w:r>
              <w:t xml:space="preserve">Overturned Appeals </w:t>
            </w:r>
          </w:p>
        </w:tc>
      </w:tr>
    </w:tbl>
    <w:p w14:paraId="22145BB2" w14:textId="77777777" w:rsidR="0025641E" w:rsidRDefault="0025641E" w:rsidP="0025641E">
      <w:pPr>
        <w:ind w:left="1440"/>
      </w:pPr>
    </w:p>
    <w:p w14:paraId="020E7C42" w14:textId="77777777" w:rsidR="0025641E" w:rsidRDefault="0025641E" w:rsidP="0025641E">
      <w:pPr>
        <w:ind w:left="1440"/>
      </w:pPr>
      <w:r w:rsidRPr="00B94448">
        <w:t>Note: the file will be encrypted and will have .zip.encrypt appended to the name</w:t>
      </w:r>
    </w:p>
    <w:p w14:paraId="00C1931F" w14:textId="77777777" w:rsidR="0025641E" w:rsidRPr="00AF54FF" w:rsidRDefault="0025641E" w:rsidP="0025641E">
      <w:pPr>
        <w:spacing w:before="120"/>
        <w:rPr>
          <w:b/>
        </w:rPr>
      </w:pPr>
      <w:r>
        <w:rPr>
          <w:b/>
        </w:rPr>
        <w:t>3.2.3.6.4</w:t>
      </w:r>
      <w:r>
        <w:rPr>
          <w:b/>
        </w:rPr>
        <w:tab/>
      </w:r>
      <w:r w:rsidRPr="00AF54FF">
        <w:rPr>
          <w:b/>
        </w:rPr>
        <w:tab/>
        <w:t>Invalid Records Not Processed</w:t>
      </w:r>
    </w:p>
    <w:p w14:paraId="1D35C703" w14:textId="77777777" w:rsidR="0025641E" w:rsidRDefault="0025641E" w:rsidP="0025641E">
      <w:pPr>
        <w:ind w:left="1440"/>
      </w:pPr>
      <w:r w:rsidRPr="00AC06A0">
        <w:t>Records from the feed file which cannot be processed will be identified.</w:t>
      </w:r>
    </w:p>
    <w:p w14:paraId="332071C9" w14:textId="77777777" w:rsidR="0025641E" w:rsidRPr="00AF54FF" w:rsidRDefault="0025641E" w:rsidP="0025641E">
      <w:pPr>
        <w:spacing w:before="120"/>
        <w:rPr>
          <w:b/>
        </w:rPr>
      </w:pPr>
      <w:r>
        <w:rPr>
          <w:b/>
        </w:rPr>
        <w:t>3.2.3.6.5</w:t>
      </w:r>
      <w:r>
        <w:rPr>
          <w:b/>
        </w:rPr>
        <w:tab/>
      </w:r>
      <w:r w:rsidRPr="00AF54FF">
        <w:rPr>
          <w:b/>
        </w:rPr>
        <w:tab/>
        <w:t>Source</w:t>
      </w:r>
    </w:p>
    <w:p w14:paraId="7EB9FF73" w14:textId="77777777" w:rsidR="0025641E" w:rsidRDefault="0025641E" w:rsidP="0025641E">
      <w:pPr>
        <w:ind w:left="1440"/>
      </w:pPr>
      <w:r w:rsidRPr="00C3636C">
        <w:t xml:space="preserve">The source </w:t>
      </w:r>
      <w:r>
        <w:t>of the coaching log shall be as follows:</w:t>
      </w:r>
    </w:p>
    <w:p w14:paraId="4089D5A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6C04C19" w14:textId="77777777" w:rsidTr="0066659D">
        <w:tc>
          <w:tcPr>
            <w:tcW w:w="2610" w:type="dxa"/>
            <w:shd w:val="clear" w:color="auto" w:fill="000000"/>
          </w:tcPr>
          <w:p w14:paraId="02D63513"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Report Code</w:t>
            </w:r>
          </w:p>
        </w:tc>
        <w:tc>
          <w:tcPr>
            <w:tcW w:w="6007" w:type="dxa"/>
            <w:shd w:val="clear" w:color="auto" w:fill="000000"/>
          </w:tcPr>
          <w:p w14:paraId="6EBEBF5D"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2A4FAC53" w14:textId="77777777" w:rsidTr="0066659D">
        <w:tc>
          <w:tcPr>
            <w:tcW w:w="2610" w:type="dxa"/>
            <w:shd w:val="clear" w:color="auto" w:fill="auto"/>
          </w:tcPr>
          <w:p w14:paraId="3A34287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CTC</w:t>
            </w:r>
          </w:p>
        </w:tc>
        <w:tc>
          <w:tcPr>
            <w:tcW w:w="6007" w:type="dxa"/>
            <w:shd w:val="clear" w:color="auto" w:fill="auto"/>
          </w:tcPr>
          <w:p w14:paraId="7E01E8DF"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hAnsi="Times New Roman"/>
                <w:sz w:val="20"/>
                <w:szCs w:val="20"/>
              </w:rPr>
              <w:t>Coach the coach</w:t>
            </w:r>
          </w:p>
        </w:tc>
      </w:tr>
      <w:tr w:rsidR="0025641E" w:rsidRPr="00EB64F0" w14:paraId="76ED4AE8" w14:textId="77777777" w:rsidTr="0066659D">
        <w:tc>
          <w:tcPr>
            <w:tcW w:w="2610" w:type="dxa"/>
            <w:shd w:val="clear" w:color="auto" w:fill="auto"/>
          </w:tcPr>
          <w:p w14:paraId="4D92A2A0"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KUD</w:t>
            </w:r>
          </w:p>
        </w:tc>
        <w:tc>
          <w:tcPr>
            <w:tcW w:w="6007" w:type="dxa"/>
            <w:shd w:val="clear" w:color="auto" w:fill="auto"/>
          </w:tcPr>
          <w:p w14:paraId="0D75AFFE"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25641E" w:rsidRPr="00EB64F0" w14:paraId="0BBC6D51" w14:textId="77777777" w:rsidTr="0066659D">
        <w:tc>
          <w:tcPr>
            <w:tcW w:w="2610" w:type="dxa"/>
            <w:shd w:val="clear" w:color="auto" w:fill="auto"/>
          </w:tcPr>
          <w:p w14:paraId="085FA9DC"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HFC</w:t>
            </w:r>
          </w:p>
        </w:tc>
        <w:tc>
          <w:tcPr>
            <w:tcW w:w="6007" w:type="dxa"/>
            <w:shd w:val="clear" w:color="auto" w:fill="auto"/>
          </w:tcPr>
          <w:p w14:paraId="59040EE6"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r w:rsidR="00545FF7" w:rsidRPr="00EB64F0" w14:paraId="071CE745" w14:textId="77777777" w:rsidTr="0066659D">
        <w:tc>
          <w:tcPr>
            <w:tcW w:w="2610" w:type="dxa"/>
            <w:shd w:val="clear" w:color="auto" w:fill="auto"/>
          </w:tcPr>
          <w:p w14:paraId="6A58F441" w14:textId="7AE0F9BC" w:rsidR="00545FF7" w:rsidRPr="00EB64F0" w:rsidRDefault="00545FF7"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OTA</w:t>
            </w:r>
          </w:p>
        </w:tc>
        <w:tc>
          <w:tcPr>
            <w:tcW w:w="6007" w:type="dxa"/>
            <w:shd w:val="clear" w:color="auto" w:fill="auto"/>
          </w:tcPr>
          <w:p w14:paraId="719F4B69" w14:textId="6B4F4FB9" w:rsidR="00545FF7" w:rsidRPr="00EB64F0" w:rsidRDefault="000A7D36"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Quality Alignment</w:t>
            </w:r>
          </w:p>
        </w:tc>
      </w:tr>
    </w:tbl>
    <w:p w14:paraId="56BA7525" w14:textId="77777777" w:rsidR="0025641E" w:rsidRDefault="0025641E" w:rsidP="0025641E">
      <w:pPr>
        <w:ind w:left="1440"/>
      </w:pPr>
    </w:p>
    <w:p w14:paraId="4A2CF989" w14:textId="77777777" w:rsidR="0025641E" w:rsidRPr="00AF54FF" w:rsidRDefault="0025641E" w:rsidP="0025641E">
      <w:pPr>
        <w:spacing w:before="120"/>
        <w:rPr>
          <w:b/>
        </w:rPr>
      </w:pPr>
      <w:r>
        <w:rPr>
          <w:b/>
        </w:rPr>
        <w:t>3.2.3.6.6</w:t>
      </w:r>
      <w:r>
        <w:rPr>
          <w:b/>
        </w:rPr>
        <w:tab/>
      </w:r>
      <w:r w:rsidRPr="00AF54FF">
        <w:rPr>
          <w:b/>
        </w:rPr>
        <w:tab/>
        <w:t>Delivery Option</w:t>
      </w:r>
    </w:p>
    <w:p w14:paraId="3A6DE898" w14:textId="77777777" w:rsidR="0025641E" w:rsidRDefault="0025641E" w:rsidP="0025641E">
      <w:pPr>
        <w:ind w:left="1440"/>
      </w:pPr>
      <w:r w:rsidRPr="00212CED">
        <w:t>The Delivery Option shall be considered to be Indirect.</w:t>
      </w:r>
    </w:p>
    <w:p w14:paraId="2580D14F" w14:textId="77777777" w:rsidR="0025641E" w:rsidRPr="00AF54FF" w:rsidRDefault="0025641E" w:rsidP="0025641E">
      <w:pPr>
        <w:spacing w:before="120"/>
        <w:rPr>
          <w:b/>
        </w:rPr>
      </w:pPr>
      <w:r>
        <w:rPr>
          <w:b/>
        </w:rPr>
        <w:t>3.2.3.6.7</w:t>
      </w:r>
      <w:r>
        <w:rPr>
          <w:b/>
        </w:rPr>
        <w:tab/>
      </w:r>
      <w:r w:rsidRPr="00AF54FF">
        <w:rPr>
          <w:b/>
        </w:rPr>
        <w:tab/>
        <w:t>Date of Coaching</w:t>
      </w:r>
    </w:p>
    <w:p w14:paraId="59EA7F1E" w14:textId="77777777" w:rsidR="0025641E" w:rsidRDefault="0025641E" w:rsidP="0025641E">
      <w:pPr>
        <w:ind w:left="1440"/>
      </w:pPr>
      <w:r w:rsidRPr="00212CED">
        <w:t>The date of coaching or event will be the Event Date from the input feed.</w:t>
      </w:r>
    </w:p>
    <w:p w14:paraId="141B7D50" w14:textId="77777777" w:rsidR="0025641E" w:rsidRPr="00AF54FF" w:rsidRDefault="0025641E" w:rsidP="0025641E">
      <w:pPr>
        <w:spacing w:before="120"/>
        <w:rPr>
          <w:b/>
        </w:rPr>
      </w:pPr>
      <w:r>
        <w:rPr>
          <w:b/>
        </w:rPr>
        <w:t>3.2.3.6.8</w:t>
      </w:r>
      <w:r>
        <w:rPr>
          <w:b/>
        </w:rPr>
        <w:tab/>
      </w:r>
      <w:r w:rsidRPr="00AF54FF">
        <w:rPr>
          <w:b/>
        </w:rPr>
        <w:tab/>
        <w:t>Coaching Reasons and Sub-Coaching Reasons</w:t>
      </w:r>
    </w:p>
    <w:p w14:paraId="7DA3309D" w14:textId="77777777" w:rsidR="0025641E" w:rsidRDefault="0025641E" w:rsidP="0025641E">
      <w:pPr>
        <w:ind w:left="1440"/>
      </w:pPr>
      <w:r w:rsidRPr="00212CED">
        <w:t xml:space="preserve">The coaching </w:t>
      </w:r>
      <w:r>
        <w:t>reasons, sub-coaching reasons, and opportunity/reinforcement for the logs shall be as follows:</w:t>
      </w:r>
    </w:p>
    <w:p w14:paraId="788CECF8"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57B7D53C" w14:textId="77777777" w:rsidTr="0066659D">
        <w:tc>
          <w:tcPr>
            <w:tcW w:w="1844" w:type="dxa"/>
            <w:shd w:val="clear" w:color="auto" w:fill="000000"/>
          </w:tcPr>
          <w:p w14:paraId="516BE2B3" w14:textId="77777777" w:rsidR="0025641E" w:rsidRPr="00B17067" w:rsidRDefault="0025641E" w:rsidP="0066659D">
            <w:pPr>
              <w:jc w:val="center"/>
              <w:rPr>
                <w:rFonts w:eastAsia="Calibri"/>
                <w:b/>
                <w:color w:val="FFFFFF"/>
              </w:rPr>
            </w:pPr>
            <w:r>
              <w:rPr>
                <w:rFonts w:eastAsia="Calibri"/>
                <w:b/>
                <w:color w:val="FFFFFF"/>
              </w:rPr>
              <w:t>Report Code</w:t>
            </w:r>
          </w:p>
        </w:tc>
        <w:tc>
          <w:tcPr>
            <w:tcW w:w="1943" w:type="dxa"/>
            <w:shd w:val="clear" w:color="auto" w:fill="000000"/>
            <w:vAlign w:val="center"/>
          </w:tcPr>
          <w:p w14:paraId="32E4C991"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0E157FAB"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69CF7B3D"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9F576C3" w14:textId="77777777" w:rsidTr="0066659D">
        <w:tc>
          <w:tcPr>
            <w:tcW w:w="1844" w:type="dxa"/>
          </w:tcPr>
          <w:p w14:paraId="427C4539" w14:textId="77777777" w:rsidR="0025641E" w:rsidRDefault="0025641E" w:rsidP="0066659D">
            <w:pPr>
              <w:jc w:val="center"/>
              <w:rPr>
                <w:rFonts w:eastAsia="Calibri"/>
                <w:color w:val="000000"/>
              </w:rPr>
            </w:pPr>
            <w:r>
              <w:rPr>
                <w:rFonts w:eastAsia="Calibri"/>
                <w:color w:val="000000"/>
              </w:rPr>
              <w:t>CTC</w:t>
            </w:r>
          </w:p>
        </w:tc>
        <w:tc>
          <w:tcPr>
            <w:tcW w:w="1943" w:type="dxa"/>
            <w:shd w:val="clear" w:color="auto" w:fill="auto"/>
          </w:tcPr>
          <w:p w14:paraId="34788129" w14:textId="77777777" w:rsidR="0025641E" w:rsidRPr="00B17067" w:rsidRDefault="0025641E" w:rsidP="0066659D">
            <w:pPr>
              <w:jc w:val="center"/>
              <w:rPr>
                <w:rFonts w:eastAsia="Calibri"/>
                <w:color w:val="000000"/>
              </w:rPr>
            </w:pPr>
            <w:r>
              <w:rPr>
                <w:rFonts w:eastAsia="Calibri"/>
                <w:color w:val="000000"/>
              </w:rPr>
              <w:t>Coaching</w:t>
            </w:r>
          </w:p>
        </w:tc>
        <w:tc>
          <w:tcPr>
            <w:tcW w:w="3118" w:type="dxa"/>
            <w:shd w:val="clear" w:color="auto" w:fill="auto"/>
          </w:tcPr>
          <w:p w14:paraId="0DFFD97D" w14:textId="77777777" w:rsidR="0025641E" w:rsidRPr="00B17067"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2B4750DA" w14:textId="77777777" w:rsidR="0025641E" w:rsidRPr="00B17067" w:rsidRDefault="0025641E" w:rsidP="0066659D">
            <w:pPr>
              <w:jc w:val="center"/>
              <w:rPr>
                <w:rFonts w:eastAsia="Calibri"/>
              </w:rPr>
            </w:pPr>
            <w:r>
              <w:rPr>
                <w:color w:val="000000"/>
              </w:rPr>
              <w:t>Supervisor eCL Coaching</w:t>
            </w:r>
          </w:p>
        </w:tc>
      </w:tr>
      <w:tr w:rsidR="0025641E" w:rsidRPr="00752FC7" w14:paraId="22E5F423" w14:textId="77777777" w:rsidTr="0066659D">
        <w:tc>
          <w:tcPr>
            <w:tcW w:w="1844" w:type="dxa"/>
          </w:tcPr>
          <w:p w14:paraId="08DA0031" w14:textId="77777777" w:rsidR="0025641E" w:rsidRDefault="0025641E" w:rsidP="0066659D">
            <w:pPr>
              <w:jc w:val="center"/>
              <w:rPr>
                <w:rFonts w:eastAsia="Calibri"/>
                <w:color w:val="000000"/>
              </w:rPr>
            </w:pPr>
            <w:r>
              <w:rPr>
                <w:rFonts w:eastAsia="Calibri"/>
                <w:color w:val="000000"/>
              </w:rPr>
              <w:t>KUD</w:t>
            </w:r>
          </w:p>
        </w:tc>
        <w:tc>
          <w:tcPr>
            <w:tcW w:w="1943" w:type="dxa"/>
            <w:shd w:val="clear" w:color="auto" w:fill="auto"/>
          </w:tcPr>
          <w:p w14:paraId="2E461A1D" w14:textId="77777777" w:rsidR="0025641E" w:rsidRDefault="0025641E" w:rsidP="0066659D">
            <w:pPr>
              <w:jc w:val="center"/>
              <w:rPr>
                <w:rFonts w:eastAsia="Calibri"/>
                <w:color w:val="000000"/>
              </w:rPr>
            </w:pPr>
            <w:r>
              <w:rPr>
                <w:rFonts w:eastAsia="Calibri"/>
                <w:color w:val="000000"/>
              </w:rPr>
              <w:t>Recognition</w:t>
            </w:r>
          </w:p>
        </w:tc>
        <w:tc>
          <w:tcPr>
            <w:tcW w:w="3118" w:type="dxa"/>
            <w:shd w:val="clear" w:color="auto" w:fill="auto"/>
          </w:tcPr>
          <w:p w14:paraId="52649ADC"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7895B8F8" w14:textId="77777777" w:rsidR="0025641E" w:rsidRDefault="0025641E" w:rsidP="0066659D">
            <w:pPr>
              <w:jc w:val="center"/>
              <w:rPr>
                <w:color w:val="000000"/>
              </w:rPr>
            </w:pPr>
            <w:r w:rsidRPr="00EB64F0">
              <w:rPr>
                <w:color w:val="000000"/>
              </w:rPr>
              <w:t>Other: Specify reason under coaching details.</w:t>
            </w:r>
          </w:p>
        </w:tc>
      </w:tr>
      <w:tr w:rsidR="0025641E" w:rsidRPr="00752FC7" w14:paraId="67F30290" w14:textId="77777777" w:rsidTr="0066659D">
        <w:tc>
          <w:tcPr>
            <w:tcW w:w="1844" w:type="dxa"/>
          </w:tcPr>
          <w:p w14:paraId="6AD3A7DF" w14:textId="77777777" w:rsidR="0025641E" w:rsidRDefault="0025641E" w:rsidP="0066659D">
            <w:pPr>
              <w:jc w:val="center"/>
              <w:rPr>
                <w:rFonts w:eastAsia="Calibri"/>
                <w:color w:val="000000"/>
              </w:rPr>
            </w:pPr>
            <w:r>
              <w:rPr>
                <w:rFonts w:eastAsia="Calibri"/>
                <w:color w:val="000000"/>
              </w:rPr>
              <w:t>HFC</w:t>
            </w:r>
          </w:p>
        </w:tc>
        <w:tc>
          <w:tcPr>
            <w:tcW w:w="1943" w:type="dxa"/>
            <w:shd w:val="clear" w:color="auto" w:fill="auto"/>
          </w:tcPr>
          <w:p w14:paraId="54DC08F3" w14:textId="77777777" w:rsidR="0025641E" w:rsidRDefault="0025641E" w:rsidP="0066659D">
            <w:pPr>
              <w:jc w:val="center"/>
              <w:rPr>
                <w:rFonts w:eastAsia="Calibri"/>
                <w:color w:val="000000"/>
              </w:rPr>
            </w:pPr>
            <w:r>
              <w:rPr>
                <w:rFonts w:eastAsia="Calibri"/>
                <w:color w:val="000000"/>
              </w:rPr>
              <w:t>Quality</w:t>
            </w:r>
          </w:p>
        </w:tc>
        <w:tc>
          <w:tcPr>
            <w:tcW w:w="3118" w:type="dxa"/>
            <w:shd w:val="clear" w:color="auto" w:fill="auto"/>
          </w:tcPr>
          <w:p w14:paraId="185044B2" w14:textId="77777777" w:rsidR="0025641E" w:rsidRDefault="0025641E" w:rsidP="0066659D">
            <w:pPr>
              <w:jc w:val="center"/>
              <w:rPr>
                <w:rFonts w:eastAsia="Calibri"/>
                <w:color w:val="000000"/>
              </w:rPr>
            </w:pPr>
            <w:r>
              <w:rPr>
                <w:rFonts w:eastAsia="Calibri"/>
                <w:color w:val="000000"/>
              </w:rPr>
              <w:t>Reinforcement</w:t>
            </w:r>
          </w:p>
        </w:tc>
        <w:tc>
          <w:tcPr>
            <w:tcW w:w="2923" w:type="dxa"/>
            <w:shd w:val="clear" w:color="auto" w:fill="auto"/>
            <w:vAlign w:val="center"/>
          </w:tcPr>
          <w:p w14:paraId="5A682226" w14:textId="77777777" w:rsidR="0025641E" w:rsidRDefault="0025641E" w:rsidP="0066659D">
            <w:pPr>
              <w:jc w:val="center"/>
              <w:rPr>
                <w:color w:val="000000"/>
              </w:rPr>
            </w:pPr>
            <w:r>
              <w:rPr>
                <w:color w:val="000000"/>
              </w:rPr>
              <w:t>CSAT</w:t>
            </w:r>
          </w:p>
        </w:tc>
      </w:tr>
      <w:tr w:rsidR="00545FF7" w:rsidRPr="00752FC7" w14:paraId="2FD3AE02" w14:textId="77777777" w:rsidTr="0066659D">
        <w:tc>
          <w:tcPr>
            <w:tcW w:w="1844" w:type="dxa"/>
          </w:tcPr>
          <w:p w14:paraId="657D30B8" w14:textId="66C73CCB" w:rsidR="00545FF7" w:rsidRDefault="00545FF7" w:rsidP="0066659D">
            <w:pPr>
              <w:jc w:val="center"/>
              <w:rPr>
                <w:rFonts w:eastAsia="Calibri"/>
                <w:color w:val="000000"/>
              </w:rPr>
            </w:pPr>
            <w:r>
              <w:rPr>
                <w:rFonts w:eastAsia="Calibri"/>
                <w:color w:val="000000"/>
              </w:rPr>
              <w:t>OTA</w:t>
            </w:r>
          </w:p>
        </w:tc>
        <w:tc>
          <w:tcPr>
            <w:tcW w:w="1943" w:type="dxa"/>
            <w:shd w:val="clear" w:color="auto" w:fill="auto"/>
          </w:tcPr>
          <w:p w14:paraId="0EC2EC92" w14:textId="5B41A9A5" w:rsidR="00545FF7" w:rsidRDefault="000A7D36" w:rsidP="0066659D">
            <w:pPr>
              <w:jc w:val="center"/>
              <w:rPr>
                <w:rFonts w:eastAsia="Calibri"/>
                <w:color w:val="000000"/>
              </w:rPr>
            </w:pPr>
            <w:r>
              <w:rPr>
                <w:rFonts w:eastAsia="Calibri"/>
                <w:color w:val="000000"/>
              </w:rPr>
              <w:t>Quality</w:t>
            </w:r>
          </w:p>
        </w:tc>
        <w:tc>
          <w:tcPr>
            <w:tcW w:w="3118" w:type="dxa"/>
            <w:shd w:val="clear" w:color="auto" w:fill="auto"/>
          </w:tcPr>
          <w:p w14:paraId="66FA5BD4" w14:textId="7842E614" w:rsidR="00545FF7" w:rsidRDefault="00545FF7" w:rsidP="0066659D">
            <w:pPr>
              <w:jc w:val="center"/>
              <w:rPr>
                <w:rFonts w:eastAsia="Calibri"/>
                <w:color w:val="000000"/>
              </w:rPr>
            </w:pPr>
            <w:r>
              <w:rPr>
                <w:rFonts w:eastAsia="Calibri"/>
                <w:color w:val="000000"/>
              </w:rPr>
              <w:t xml:space="preserve">Opportunity </w:t>
            </w:r>
          </w:p>
        </w:tc>
        <w:tc>
          <w:tcPr>
            <w:tcW w:w="2923" w:type="dxa"/>
            <w:shd w:val="clear" w:color="auto" w:fill="auto"/>
            <w:vAlign w:val="center"/>
          </w:tcPr>
          <w:p w14:paraId="2DA1B619" w14:textId="2CF6FE92" w:rsidR="00545FF7" w:rsidRDefault="000A7D36" w:rsidP="0066659D">
            <w:pPr>
              <w:jc w:val="center"/>
              <w:rPr>
                <w:color w:val="000000"/>
              </w:rPr>
            </w:pPr>
            <w:r w:rsidRPr="00EB64F0">
              <w:rPr>
                <w:color w:val="000000"/>
              </w:rPr>
              <w:t>Other: Specify reason under coaching details.</w:t>
            </w:r>
          </w:p>
        </w:tc>
      </w:tr>
    </w:tbl>
    <w:p w14:paraId="70B64AB1" w14:textId="77777777" w:rsidR="0025641E" w:rsidRDefault="0025641E" w:rsidP="0025641E">
      <w:pPr>
        <w:ind w:left="720" w:firstLine="720"/>
      </w:pPr>
    </w:p>
    <w:p w14:paraId="1C5C5639" w14:textId="77777777" w:rsidR="0025641E" w:rsidRPr="00AF54FF" w:rsidRDefault="0025641E" w:rsidP="0025641E">
      <w:pPr>
        <w:spacing w:before="120"/>
        <w:rPr>
          <w:b/>
        </w:rPr>
      </w:pPr>
      <w:r>
        <w:rPr>
          <w:b/>
        </w:rPr>
        <w:t>3.2.3.6.9</w:t>
      </w:r>
      <w:r>
        <w:rPr>
          <w:b/>
        </w:rPr>
        <w:tab/>
      </w:r>
      <w:r>
        <w:rPr>
          <w:b/>
        </w:rPr>
        <w:tab/>
        <w:t>Report Details</w:t>
      </w:r>
    </w:p>
    <w:p w14:paraId="1D648E2B" w14:textId="77777777" w:rsidR="0025641E" w:rsidRDefault="0025641E" w:rsidP="0025641E">
      <w:pPr>
        <w:ind w:left="1440"/>
      </w:pPr>
      <w:r w:rsidRPr="00212CED">
        <w:t xml:space="preserve">The </w:t>
      </w:r>
      <w:r>
        <w:t>report details of the eCoaching Log will be as follows:</w:t>
      </w:r>
    </w:p>
    <w:p w14:paraId="35AEC9B5"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97E82A1" w14:textId="77777777" w:rsidTr="0066659D">
        <w:tc>
          <w:tcPr>
            <w:tcW w:w="2340" w:type="dxa"/>
            <w:shd w:val="clear" w:color="auto" w:fill="000000"/>
            <w:vAlign w:val="center"/>
          </w:tcPr>
          <w:p w14:paraId="0D7D068A"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1070912F"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42B2FBCE" w14:textId="77777777" w:rsidTr="0066659D">
        <w:tc>
          <w:tcPr>
            <w:tcW w:w="2340" w:type="dxa"/>
            <w:shd w:val="clear" w:color="auto" w:fill="auto"/>
            <w:vAlign w:val="bottom"/>
          </w:tcPr>
          <w:p w14:paraId="15662A11"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0B687DE9" w14:textId="77777777" w:rsidR="0025641E" w:rsidRPr="00B17067" w:rsidRDefault="0025641E" w:rsidP="0066659D">
            <w:pPr>
              <w:rPr>
                <w:rFonts w:eastAsia="Calibri"/>
              </w:rPr>
            </w:pPr>
            <w:r>
              <w:t>A concatenation of text description fields from report i.e. Problem, Behavior, Result, Follow Up</w:t>
            </w:r>
          </w:p>
        </w:tc>
      </w:tr>
      <w:tr w:rsidR="0025641E" w:rsidRPr="00166548" w14:paraId="61C64896" w14:textId="77777777" w:rsidTr="0066659D">
        <w:tc>
          <w:tcPr>
            <w:tcW w:w="2340" w:type="dxa"/>
            <w:shd w:val="clear" w:color="auto" w:fill="auto"/>
            <w:vAlign w:val="bottom"/>
          </w:tcPr>
          <w:p w14:paraId="6772F576"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403F91B9" w14:textId="77777777" w:rsidR="0025641E" w:rsidRDefault="0025641E" w:rsidP="0066659D">
            <w:r>
              <w:t>The text description field from the report input file</w:t>
            </w:r>
          </w:p>
        </w:tc>
      </w:tr>
      <w:tr w:rsidR="0025641E" w:rsidRPr="00166548" w14:paraId="72F592F2" w14:textId="77777777" w:rsidTr="0066659D">
        <w:tc>
          <w:tcPr>
            <w:tcW w:w="2340" w:type="dxa"/>
            <w:shd w:val="clear" w:color="auto" w:fill="auto"/>
            <w:vAlign w:val="bottom"/>
          </w:tcPr>
          <w:p w14:paraId="0EDB8F4B"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1814D9D6" w14:textId="77777777" w:rsidR="0025641E" w:rsidRDefault="0025641E" w:rsidP="0066659D">
            <w:r>
              <w:t>The text description field from the report input file</w:t>
            </w:r>
          </w:p>
        </w:tc>
      </w:tr>
      <w:tr w:rsidR="00545FF7" w:rsidRPr="00166548" w14:paraId="2B12B957" w14:textId="77777777" w:rsidTr="0066659D">
        <w:tc>
          <w:tcPr>
            <w:tcW w:w="2340" w:type="dxa"/>
            <w:shd w:val="clear" w:color="auto" w:fill="auto"/>
            <w:vAlign w:val="bottom"/>
          </w:tcPr>
          <w:p w14:paraId="7977A0EA" w14:textId="085CF5FB"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7D651CE7" w14:textId="7280A2AD" w:rsidR="00545FF7" w:rsidRDefault="00545FF7" w:rsidP="0066659D">
            <w:r>
              <w:t>The text description field from the report input file</w:t>
            </w:r>
          </w:p>
        </w:tc>
      </w:tr>
    </w:tbl>
    <w:p w14:paraId="5213548F" w14:textId="77777777" w:rsidR="0025641E" w:rsidRDefault="0025641E" w:rsidP="0025641E">
      <w:pPr>
        <w:ind w:left="1440"/>
      </w:pPr>
    </w:p>
    <w:p w14:paraId="4A9FDB86" w14:textId="77777777" w:rsidR="0025641E" w:rsidRPr="00AF54FF" w:rsidRDefault="0025641E" w:rsidP="0025641E">
      <w:pPr>
        <w:spacing w:before="120"/>
        <w:rPr>
          <w:b/>
        </w:rPr>
      </w:pPr>
      <w:r>
        <w:rPr>
          <w:b/>
        </w:rPr>
        <w:t>3.2.3.6.10</w:t>
      </w:r>
      <w:r>
        <w:rPr>
          <w:b/>
        </w:rPr>
        <w:tab/>
        <w:t>Description Text</w:t>
      </w:r>
    </w:p>
    <w:p w14:paraId="71B57AE5" w14:textId="77777777" w:rsidR="0025641E" w:rsidRDefault="0025641E" w:rsidP="0025641E">
      <w:pPr>
        <w:ind w:left="1440"/>
      </w:pPr>
      <w:r>
        <w:t>Include the following text in the description for eCoaching Logs:</w:t>
      </w:r>
    </w:p>
    <w:p w14:paraId="5A388D83"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1D45FF9D" w14:textId="77777777" w:rsidTr="0066659D">
        <w:tc>
          <w:tcPr>
            <w:tcW w:w="1327" w:type="dxa"/>
            <w:shd w:val="clear" w:color="auto" w:fill="000000"/>
          </w:tcPr>
          <w:p w14:paraId="4699D134"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15FB7FF9" w14:textId="77777777" w:rsidR="0025641E" w:rsidRPr="00B17067" w:rsidRDefault="0025641E" w:rsidP="0066659D">
            <w:pPr>
              <w:jc w:val="center"/>
              <w:rPr>
                <w:rFonts w:eastAsia="Calibri"/>
                <w:b/>
                <w:color w:val="FFFFFF"/>
              </w:rPr>
            </w:pPr>
            <w:r>
              <w:rPr>
                <w:rFonts w:eastAsia="Calibri"/>
                <w:b/>
                <w:color w:val="FFFFFF"/>
              </w:rPr>
              <w:t>Feed Code</w:t>
            </w:r>
          </w:p>
        </w:tc>
        <w:tc>
          <w:tcPr>
            <w:tcW w:w="7284" w:type="dxa"/>
            <w:shd w:val="clear" w:color="auto" w:fill="000000"/>
            <w:vAlign w:val="center"/>
          </w:tcPr>
          <w:p w14:paraId="6C694341" w14:textId="77777777" w:rsidR="0025641E" w:rsidRPr="00B17067" w:rsidRDefault="0025641E" w:rsidP="0066659D">
            <w:pPr>
              <w:jc w:val="center"/>
              <w:rPr>
                <w:rFonts w:eastAsia="Calibri"/>
                <w:b/>
                <w:color w:val="FFFFFF"/>
              </w:rPr>
            </w:pPr>
            <w:r>
              <w:rPr>
                <w:rFonts w:eastAsia="Calibri"/>
                <w:b/>
                <w:color w:val="FFFFFF"/>
              </w:rPr>
              <w:t xml:space="preserve">Text Description </w:t>
            </w:r>
          </w:p>
        </w:tc>
      </w:tr>
      <w:tr w:rsidR="0025641E" w:rsidRPr="00166548" w14:paraId="7FBD4EE6" w14:textId="77777777" w:rsidTr="0066659D">
        <w:tc>
          <w:tcPr>
            <w:tcW w:w="1327" w:type="dxa"/>
            <w:shd w:val="clear" w:color="auto" w:fill="auto"/>
          </w:tcPr>
          <w:p w14:paraId="216BEC33" w14:textId="77777777" w:rsidR="0025641E" w:rsidRPr="00466BF3" w:rsidRDefault="0025641E" w:rsidP="0066659D">
            <w:pPr>
              <w:rPr>
                <w:rFonts w:eastAsia="Calibri"/>
              </w:rPr>
            </w:pPr>
            <w:r w:rsidRPr="00466BF3">
              <w:rPr>
                <w:rFonts w:eastAsia="Calibri"/>
              </w:rPr>
              <w:t>CTC</w:t>
            </w:r>
          </w:p>
        </w:tc>
        <w:tc>
          <w:tcPr>
            <w:tcW w:w="1217" w:type="dxa"/>
            <w:shd w:val="clear" w:color="auto" w:fill="auto"/>
            <w:vAlign w:val="center"/>
          </w:tcPr>
          <w:p w14:paraId="445122EA"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77B5424C" w14:textId="77777777" w:rsidR="0025641E" w:rsidRPr="00466BF3" w:rsidRDefault="0025641E" w:rsidP="0066659D">
            <w:pPr>
              <w:rPr>
                <w:rFonts w:eastAsia="Calibri"/>
              </w:rPr>
            </w:pPr>
            <w:r>
              <w:t>&lt;Report Details as determined from the feed file&gt;</w:t>
            </w:r>
          </w:p>
        </w:tc>
      </w:tr>
      <w:tr w:rsidR="0025641E" w:rsidRPr="00166548" w14:paraId="03EB94FA" w14:textId="77777777" w:rsidTr="0066659D">
        <w:tc>
          <w:tcPr>
            <w:tcW w:w="1327" w:type="dxa"/>
            <w:shd w:val="clear" w:color="auto" w:fill="auto"/>
          </w:tcPr>
          <w:p w14:paraId="1C88BFF9" w14:textId="77777777" w:rsidR="0025641E" w:rsidRPr="00466BF3" w:rsidRDefault="0025641E" w:rsidP="0066659D">
            <w:pPr>
              <w:rPr>
                <w:rFonts w:eastAsia="Calibri"/>
              </w:rPr>
            </w:pPr>
            <w:r w:rsidRPr="00466BF3">
              <w:rPr>
                <w:rFonts w:eastAsia="Calibri"/>
              </w:rPr>
              <w:t>KUD</w:t>
            </w:r>
          </w:p>
        </w:tc>
        <w:tc>
          <w:tcPr>
            <w:tcW w:w="1217" w:type="dxa"/>
            <w:shd w:val="clear" w:color="auto" w:fill="auto"/>
            <w:vAlign w:val="center"/>
          </w:tcPr>
          <w:p w14:paraId="45397505"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484B182F" w14:textId="77777777" w:rsidR="0025641E" w:rsidRPr="00466BF3" w:rsidRDefault="0025641E" w:rsidP="0066659D">
            <w:pPr>
              <w:rPr>
                <w:rFonts w:eastAsia="Calibri"/>
              </w:rPr>
            </w:pPr>
            <w:r>
              <w:t>&lt;Report Details as determined from the feed file&gt;</w:t>
            </w:r>
          </w:p>
        </w:tc>
      </w:tr>
      <w:tr w:rsidR="0025641E" w:rsidRPr="00166548" w14:paraId="637B427E" w14:textId="77777777" w:rsidTr="0066659D">
        <w:tc>
          <w:tcPr>
            <w:tcW w:w="1327" w:type="dxa"/>
            <w:shd w:val="clear" w:color="auto" w:fill="auto"/>
          </w:tcPr>
          <w:p w14:paraId="7FBEDC62" w14:textId="77777777" w:rsidR="0025641E" w:rsidRPr="00466BF3" w:rsidRDefault="0025641E" w:rsidP="0066659D">
            <w:pPr>
              <w:rPr>
                <w:rFonts w:eastAsia="Calibri"/>
              </w:rPr>
            </w:pPr>
            <w:r w:rsidRPr="00466BF3">
              <w:rPr>
                <w:rFonts w:eastAsia="Calibri"/>
              </w:rPr>
              <w:t>HFC</w:t>
            </w:r>
          </w:p>
        </w:tc>
        <w:tc>
          <w:tcPr>
            <w:tcW w:w="1217" w:type="dxa"/>
            <w:shd w:val="clear" w:color="auto" w:fill="auto"/>
            <w:vAlign w:val="center"/>
          </w:tcPr>
          <w:p w14:paraId="5819AA30" w14:textId="77777777" w:rsidR="0025641E" w:rsidRPr="00466BF3" w:rsidRDefault="0025641E" w:rsidP="0066659D">
            <w:pPr>
              <w:rPr>
                <w:rFonts w:eastAsia="Calibri"/>
              </w:rPr>
            </w:pPr>
            <w:r>
              <w:rPr>
                <w:rFonts w:eastAsia="Calibri"/>
              </w:rPr>
              <w:t>N/A</w:t>
            </w:r>
          </w:p>
        </w:tc>
        <w:tc>
          <w:tcPr>
            <w:tcW w:w="7284" w:type="dxa"/>
            <w:shd w:val="clear" w:color="auto" w:fill="auto"/>
            <w:vAlign w:val="center"/>
          </w:tcPr>
          <w:p w14:paraId="6BA2E6C0" w14:textId="77777777" w:rsidR="0025641E" w:rsidRPr="00466BF3" w:rsidRDefault="0025641E" w:rsidP="0066659D">
            <w:pPr>
              <w:rPr>
                <w:rFonts w:eastAsia="Calibri"/>
              </w:rPr>
            </w:pPr>
            <w:r>
              <w:t>&lt;Report Details as determined from the feed file&gt;</w:t>
            </w:r>
          </w:p>
        </w:tc>
      </w:tr>
      <w:tr w:rsidR="00545FF7" w:rsidRPr="00166548" w14:paraId="390C6FF7" w14:textId="77777777" w:rsidTr="0066659D">
        <w:tc>
          <w:tcPr>
            <w:tcW w:w="1327" w:type="dxa"/>
            <w:shd w:val="clear" w:color="auto" w:fill="auto"/>
          </w:tcPr>
          <w:p w14:paraId="5D23D9A0" w14:textId="2D3021E3" w:rsidR="00545FF7" w:rsidRPr="00466BF3" w:rsidRDefault="00545FF7" w:rsidP="0066659D">
            <w:pPr>
              <w:rPr>
                <w:rFonts w:eastAsia="Calibri"/>
              </w:rPr>
            </w:pPr>
            <w:r>
              <w:rPr>
                <w:rFonts w:eastAsia="Calibri"/>
              </w:rPr>
              <w:t>OTA</w:t>
            </w:r>
          </w:p>
        </w:tc>
        <w:tc>
          <w:tcPr>
            <w:tcW w:w="1217" w:type="dxa"/>
            <w:shd w:val="clear" w:color="auto" w:fill="auto"/>
            <w:vAlign w:val="center"/>
          </w:tcPr>
          <w:p w14:paraId="4360C703" w14:textId="2A90BC0F" w:rsidR="00545FF7" w:rsidRDefault="00545FF7" w:rsidP="0066659D">
            <w:pPr>
              <w:rPr>
                <w:rFonts w:eastAsia="Calibri"/>
              </w:rPr>
            </w:pPr>
            <w:r>
              <w:rPr>
                <w:rFonts w:eastAsia="Calibri"/>
              </w:rPr>
              <w:t>N/A</w:t>
            </w:r>
          </w:p>
        </w:tc>
        <w:tc>
          <w:tcPr>
            <w:tcW w:w="7284" w:type="dxa"/>
            <w:shd w:val="clear" w:color="auto" w:fill="auto"/>
            <w:vAlign w:val="center"/>
          </w:tcPr>
          <w:p w14:paraId="72BF898A" w14:textId="37F8D6B6" w:rsidR="00545FF7" w:rsidRDefault="00545FF7" w:rsidP="0066659D">
            <w:r>
              <w:t>&lt;Report Details as determined from the feed file&gt;</w:t>
            </w:r>
          </w:p>
        </w:tc>
      </w:tr>
    </w:tbl>
    <w:p w14:paraId="0AB2C799" w14:textId="77777777" w:rsidR="0025641E" w:rsidRDefault="0025641E" w:rsidP="0025641E">
      <w:pPr>
        <w:ind w:left="1440"/>
      </w:pPr>
    </w:p>
    <w:p w14:paraId="079FFAAC" w14:textId="77777777" w:rsidR="0025641E" w:rsidRPr="00AF54FF" w:rsidRDefault="0025641E" w:rsidP="0025641E">
      <w:pPr>
        <w:spacing w:before="120"/>
        <w:rPr>
          <w:b/>
        </w:rPr>
      </w:pPr>
      <w:r>
        <w:rPr>
          <w:b/>
        </w:rPr>
        <w:t>3.2.3.6.11</w:t>
      </w:r>
      <w:r>
        <w:rPr>
          <w:b/>
        </w:rPr>
        <w:tab/>
        <w:t>eCoaching Log Status</w:t>
      </w:r>
    </w:p>
    <w:p w14:paraId="1F6053E8" w14:textId="77777777" w:rsidR="0025641E" w:rsidRDefault="0025641E" w:rsidP="0025641E">
      <w:pPr>
        <w:ind w:left="1440"/>
      </w:pPr>
      <w:r>
        <w:t>The status of the eCoaching log will be as follows:</w:t>
      </w:r>
    </w:p>
    <w:p w14:paraId="4D7FA05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4DB79A6" w14:textId="77777777" w:rsidTr="0066659D">
        <w:tc>
          <w:tcPr>
            <w:tcW w:w="2340" w:type="dxa"/>
            <w:shd w:val="clear" w:color="auto" w:fill="000000"/>
            <w:vAlign w:val="center"/>
          </w:tcPr>
          <w:p w14:paraId="3436A76F"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2FC21CE6"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9C4EC70" w14:textId="77777777" w:rsidTr="0066659D">
        <w:tc>
          <w:tcPr>
            <w:tcW w:w="2340" w:type="dxa"/>
            <w:shd w:val="clear" w:color="auto" w:fill="auto"/>
            <w:vAlign w:val="bottom"/>
          </w:tcPr>
          <w:p w14:paraId="32D6A3D5"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6F57E3A4" w14:textId="77777777" w:rsidR="0025641E" w:rsidRPr="00B17067" w:rsidRDefault="0025641E" w:rsidP="0066659D">
            <w:pPr>
              <w:rPr>
                <w:rFonts w:eastAsia="Calibri"/>
              </w:rPr>
            </w:pPr>
            <w:r>
              <w:t>Pending Acknowledgement</w:t>
            </w:r>
          </w:p>
        </w:tc>
      </w:tr>
      <w:tr w:rsidR="0025641E" w:rsidRPr="00166548" w14:paraId="2F1CA32B" w14:textId="77777777" w:rsidTr="0066659D">
        <w:tc>
          <w:tcPr>
            <w:tcW w:w="2340" w:type="dxa"/>
            <w:shd w:val="clear" w:color="auto" w:fill="auto"/>
            <w:vAlign w:val="bottom"/>
          </w:tcPr>
          <w:p w14:paraId="32AF40DB"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0857E5EE" w14:textId="77777777" w:rsidR="0025641E" w:rsidRDefault="0025641E" w:rsidP="0066659D">
            <w:r>
              <w:t>Pending Acknowledgement</w:t>
            </w:r>
          </w:p>
        </w:tc>
      </w:tr>
      <w:tr w:rsidR="0025641E" w:rsidRPr="00166548" w14:paraId="1BB41D1D" w14:textId="77777777" w:rsidTr="0066659D">
        <w:tc>
          <w:tcPr>
            <w:tcW w:w="2340" w:type="dxa"/>
            <w:shd w:val="clear" w:color="auto" w:fill="auto"/>
            <w:vAlign w:val="bottom"/>
          </w:tcPr>
          <w:p w14:paraId="78AC7BF0"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C1BA5CB" w14:textId="77777777" w:rsidR="0025641E" w:rsidRDefault="0025641E" w:rsidP="0066659D">
            <w:r>
              <w:t>Pending Acknowledgement</w:t>
            </w:r>
          </w:p>
        </w:tc>
      </w:tr>
      <w:tr w:rsidR="00545FF7" w:rsidRPr="00166548" w14:paraId="6BF68FDE" w14:textId="77777777" w:rsidTr="0066659D">
        <w:tc>
          <w:tcPr>
            <w:tcW w:w="2340" w:type="dxa"/>
            <w:shd w:val="clear" w:color="auto" w:fill="auto"/>
            <w:vAlign w:val="bottom"/>
          </w:tcPr>
          <w:p w14:paraId="14F5483C" w14:textId="6CFA2EC8"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20E0D275" w14:textId="2A6FE0D5" w:rsidR="00545FF7" w:rsidRDefault="00545FF7" w:rsidP="0066659D">
            <w:r>
              <w:t xml:space="preserve">Pending Quality Lead Review </w:t>
            </w:r>
          </w:p>
        </w:tc>
      </w:tr>
    </w:tbl>
    <w:p w14:paraId="67CD9622" w14:textId="77777777" w:rsidR="0025641E" w:rsidRDefault="0025641E" w:rsidP="0025641E">
      <w:pPr>
        <w:ind w:left="1440"/>
      </w:pPr>
    </w:p>
    <w:p w14:paraId="550583D2" w14:textId="77777777" w:rsidR="0025641E" w:rsidRPr="00AF54FF" w:rsidRDefault="0025641E" w:rsidP="0025641E">
      <w:pPr>
        <w:spacing w:before="120"/>
        <w:rPr>
          <w:b/>
        </w:rPr>
      </w:pPr>
      <w:r>
        <w:rPr>
          <w:b/>
        </w:rPr>
        <w:lastRenderedPageBreak/>
        <w:t>3.2.3.6.12</w:t>
      </w:r>
      <w:r>
        <w:rPr>
          <w:b/>
        </w:rPr>
        <w:tab/>
        <w:t xml:space="preserve">Email notification </w:t>
      </w:r>
    </w:p>
    <w:p w14:paraId="4F9EF797" w14:textId="77777777" w:rsidR="0025641E" w:rsidRDefault="0025641E" w:rsidP="0025641E">
      <w:pPr>
        <w:ind w:left="1440"/>
      </w:pPr>
      <w:r>
        <w:t>Email notifications for Quality Report coaching logs will be sent as follows:</w:t>
      </w:r>
    </w:p>
    <w:p w14:paraId="208D2FB4"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5CBF47DB" w14:textId="77777777" w:rsidTr="0066659D">
        <w:tc>
          <w:tcPr>
            <w:tcW w:w="2340" w:type="dxa"/>
            <w:shd w:val="clear" w:color="auto" w:fill="000000"/>
            <w:vAlign w:val="center"/>
          </w:tcPr>
          <w:p w14:paraId="636BC9AE"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39250861"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5C3BDA45" w14:textId="77777777" w:rsidTr="0066659D">
        <w:tc>
          <w:tcPr>
            <w:tcW w:w="2340" w:type="dxa"/>
            <w:shd w:val="clear" w:color="auto" w:fill="auto"/>
            <w:vAlign w:val="bottom"/>
          </w:tcPr>
          <w:p w14:paraId="31347580" w14:textId="77777777" w:rsidR="0025641E" w:rsidRPr="00B17067" w:rsidRDefault="0025641E" w:rsidP="0066659D">
            <w:pPr>
              <w:rPr>
                <w:rFonts w:eastAsia="Calibri"/>
              </w:rPr>
            </w:pPr>
            <w:r>
              <w:rPr>
                <w:rFonts w:eastAsia="Calibri"/>
                <w:color w:val="000000"/>
              </w:rPr>
              <w:t>CTC</w:t>
            </w:r>
          </w:p>
        </w:tc>
        <w:tc>
          <w:tcPr>
            <w:tcW w:w="6300" w:type="dxa"/>
            <w:shd w:val="clear" w:color="auto" w:fill="auto"/>
            <w:vAlign w:val="center"/>
          </w:tcPr>
          <w:p w14:paraId="448C7A47" w14:textId="77777777" w:rsidR="0025641E" w:rsidRPr="00B17067" w:rsidRDefault="0025641E" w:rsidP="0066659D">
            <w:pPr>
              <w:rPr>
                <w:rFonts w:eastAsia="Calibri"/>
              </w:rPr>
            </w:pPr>
            <w:r>
              <w:t>Email notifications for CTC coaching logs will be sent to the coaching log recipient and the recipient’s supervisor.</w:t>
            </w:r>
          </w:p>
        </w:tc>
      </w:tr>
      <w:tr w:rsidR="0025641E" w:rsidRPr="00166548" w14:paraId="6C6956A1" w14:textId="77777777" w:rsidTr="0066659D">
        <w:tc>
          <w:tcPr>
            <w:tcW w:w="2340" w:type="dxa"/>
            <w:shd w:val="clear" w:color="auto" w:fill="auto"/>
            <w:vAlign w:val="bottom"/>
          </w:tcPr>
          <w:p w14:paraId="7F317928" w14:textId="77777777" w:rsidR="0025641E" w:rsidRDefault="0025641E" w:rsidP="0066659D">
            <w:pPr>
              <w:rPr>
                <w:rFonts w:eastAsia="Calibri"/>
                <w:color w:val="000000"/>
              </w:rPr>
            </w:pPr>
            <w:r>
              <w:rPr>
                <w:rFonts w:eastAsia="Calibri"/>
                <w:color w:val="000000"/>
              </w:rPr>
              <w:t>KUD</w:t>
            </w:r>
          </w:p>
        </w:tc>
        <w:tc>
          <w:tcPr>
            <w:tcW w:w="6300" w:type="dxa"/>
            <w:shd w:val="clear" w:color="auto" w:fill="auto"/>
            <w:vAlign w:val="center"/>
          </w:tcPr>
          <w:p w14:paraId="2801E98C" w14:textId="77777777" w:rsidR="0025641E" w:rsidRDefault="0025641E" w:rsidP="0066659D">
            <w:r>
              <w:t>Email notifications for KUD coaching logs will be sent to the coaching log recipient and the recipient’s supervisor.</w:t>
            </w:r>
          </w:p>
        </w:tc>
      </w:tr>
      <w:tr w:rsidR="0025641E" w:rsidRPr="00166548" w14:paraId="065C94F2" w14:textId="77777777" w:rsidTr="0066659D">
        <w:tc>
          <w:tcPr>
            <w:tcW w:w="2340" w:type="dxa"/>
            <w:shd w:val="clear" w:color="auto" w:fill="auto"/>
            <w:vAlign w:val="bottom"/>
          </w:tcPr>
          <w:p w14:paraId="202D563A" w14:textId="77777777" w:rsidR="0025641E" w:rsidRDefault="0025641E" w:rsidP="0066659D">
            <w:pPr>
              <w:rPr>
                <w:rFonts w:eastAsia="Calibri"/>
                <w:color w:val="000000"/>
              </w:rPr>
            </w:pPr>
            <w:r>
              <w:rPr>
                <w:rFonts w:eastAsia="Calibri"/>
                <w:color w:val="000000"/>
              </w:rPr>
              <w:t>HFC</w:t>
            </w:r>
          </w:p>
        </w:tc>
        <w:tc>
          <w:tcPr>
            <w:tcW w:w="6300" w:type="dxa"/>
            <w:shd w:val="clear" w:color="auto" w:fill="auto"/>
            <w:vAlign w:val="center"/>
          </w:tcPr>
          <w:p w14:paraId="0651ACBD" w14:textId="77777777" w:rsidR="0025641E" w:rsidRDefault="0025641E" w:rsidP="0066659D">
            <w:r>
              <w:t>Email notifications for HFC logs will be sent to the coaching log recipient and the recipient’s supervisor.</w:t>
            </w:r>
          </w:p>
        </w:tc>
      </w:tr>
      <w:tr w:rsidR="00545FF7" w:rsidRPr="00166548" w14:paraId="110CDC66" w14:textId="77777777" w:rsidTr="0066659D">
        <w:tc>
          <w:tcPr>
            <w:tcW w:w="2340" w:type="dxa"/>
            <w:shd w:val="clear" w:color="auto" w:fill="auto"/>
            <w:vAlign w:val="bottom"/>
          </w:tcPr>
          <w:p w14:paraId="5EEDA227" w14:textId="356FEB14" w:rsidR="00545FF7" w:rsidRDefault="00545FF7" w:rsidP="0066659D">
            <w:pPr>
              <w:rPr>
                <w:rFonts w:eastAsia="Calibri"/>
                <w:color w:val="000000"/>
              </w:rPr>
            </w:pPr>
            <w:r>
              <w:rPr>
                <w:rFonts w:eastAsia="Calibri"/>
                <w:color w:val="000000"/>
              </w:rPr>
              <w:t>OTA</w:t>
            </w:r>
          </w:p>
        </w:tc>
        <w:tc>
          <w:tcPr>
            <w:tcW w:w="6300" w:type="dxa"/>
            <w:shd w:val="clear" w:color="auto" w:fill="auto"/>
            <w:vAlign w:val="center"/>
          </w:tcPr>
          <w:p w14:paraId="5D729D64" w14:textId="2A4FE7DB" w:rsidR="00545FF7" w:rsidRDefault="001D52E0" w:rsidP="001D52E0">
            <w:r>
              <w:t>Email notifications for OTA logs will be sent to the coaching log recipient’s supervisor.</w:t>
            </w:r>
          </w:p>
        </w:tc>
      </w:tr>
    </w:tbl>
    <w:p w14:paraId="28CAC9ED" w14:textId="77777777" w:rsidR="0025641E" w:rsidRDefault="0025641E" w:rsidP="0025641E">
      <w:pPr>
        <w:ind w:left="1440"/>
      </w:pPr>
    </w:p>
    <w:p w14:paraId="288348F4" w14:textId="77777777" w:rsidR="00171361" w:rsidRPr="00AF54FF" w:rsidRDefault="00171361" w:rsidP="00171361">
      <w:pPr>
        <w:spacing w:before="120"/>
        <w:rPr>
          <w:b/>
        </w:rPr>
      </w:pPr>
      <w:r>
        <w:rPr>
          <w:b/>
        </w:rPr>
        <w:t>3.2.3.6.13</w:t>
      </w:r>
      <w:r>
        <w:rPr>
          <w:b/>
        </w:rPr>
        <w:tab/>
        <w:t xml:space="preserve">Other information </w:t>
      </w:r>
    </w:p>
    <w:p w14:paraId="4F92940D" w14:textId="77777777" w:rsidR="00171361" w:rsidRDefault="00171361" w:rsidP="00171361">
      <w:pPr>
        <w:ind w:left="1440"/>
      </w:pPr>
      <w:r>
        <w:t>Module, Site or location and Program shall be determined as follows:</w:t>
      </w:r>
    </w:p>
    <w:p w14:paraId="4546A7A4" w14:textId="77777777" w:rsidR="00171361" w:rsidRDefault="00171361" w:rsidP="00171361">
      <w:pPr>
        <w:ind w:left="720" w:firstLine="72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403"/>
        <w:gridCol w:w="3293"/>
        <w:gridCol w:w="2566"/>
        <w:gridCol w:w="2566"/>
      </w:tblGrid>
      <w:tr w:rsidR="00171361" w:rsidRPr="00166548" w14:paraId="3EC20980" w14:textId="77777777" w:rsidTr="00755964">
        <w:tc>
          <w:tcPr>
            <w:tcW w:w="1403" w:type="dxa"/>
            <w:shd w:val="clear" w:color="auto" w:fill="000000"/>
            <w:vAlign w:val="center"/>
          </w:tcPr>
          <w:p w14:paraId="429A0E27" w14:textId="77777777" w:rsidR="00171361" w:rsidRPr="00B17067" w:rsidRDefault="00171361" w:rsidP="00755964">
            <w:pPr>
              <w:jc w:val="center"/>
              <w:rPr>
                <w:rFonts w:eastAsia="Calibri"/>
                <w:b/>
                <w:color w:val="FFFFFF"/>
              </w:rPr>
            </w:pPr>
            <w:r w:rsidRPr="00B17067">
              <w:rPr>
                <w:rFonts w:eastAsia="Calibri"/>
                <w:b/>
                <w:color w:val="FFFFFF"/>
              </w:rPr>
              <w:t>Report Code</w:t>
            </w:r>
          </w:p>
        </w:tc>
        <w:tc>
          <w:tcPr>
            <w:tcW w:w="3293" w:type="dxa"/>
            <w:shd w:val="clear" w:color="auto" w:fill="000000"/>
            <w:vAlign w:val="center"/>
          </w:tcPr>
          <w:p w14:paraId="2B1DC443" w14:textId="2EBE494D" w:rsidR="00171361" w:rsidRPr="00B17067" w:rsidRDefault="006C5193" w:rsidP="00755964">
            <w:pPr>
              <w:jc w:val="center"/>
              <w:rPr>
                <w:rFonts w:eastAsia="Calibri"/>
                <w:b/>
                <w:color w:val="FFFFFF"/>
              </w:rPr>
            </w:pPr>
            <w:r>
              <w:rPr>
                <w:rFonts w:eastAsia="Calibri"/>
                <w:b/>
                <w:color w:val="FFFFFF"/>
              </w:rPr>
              <w:t>Employee Level</w:t>
            </w:r>
          </w:p>
        </w:tc>
        <w:tc>
          <w:tcPr>
            <w:tcW w:w="2566" w:type="dxa"/>
            <w:shd w:val="clear" w:color="auto" w:fill="000000"/>
          </w:tcPr>
          <w:p w14:paraId="2FFF0CDE" w14:textId="77777777" w:rsidR="00171361" w:rsidRDefault="00171361" w:rsidP="00755964">
            <w:pPr>
              <w:jc w:val="center"/>
              <w:rPr>
                <w:rFonts w:eastAsia="Calibri"/>
                <w:b/>
                <w:color w:val="FFFFFF"/>
              </w:rPr>
            </w:pPr>
            <w:r>
              <w:rPr>
                <w:rFonts w:eastAsia="Calibri"/>
                <w:b/>
                <w:color w:val="FFFFFF"/>
              </w:rPr>
              <w:t>Site</w:t>
            </w:r>
          </w:p>
        </w:tc>
        <w:tc>
          <w:tcPr>
            <w:tcW w:w="2566" w:type="dxa"/>
            <w:shd w:val="clear" w:color="auto" w:fill="000000"/>
          </w:tcPr>
          <w:p w14:paraId="669D61E9" w14:textId="77777777" w:rsidR="00171361" w:rsidRDefault="00171361" w:rsidP="00755964">
            <w:pPr>
              <w:jc w:val="center"/>
              <w:rPr>
                <w:rFonts w:eastAsia="Calibri"/>
                <w:b/>
                <w:color w:val="FFFFFF"/>
              </w:rPr>
            </w:pPr>
            <w:r>
              <w:rPr>
                <w:rFonts w:eastAsia="Calibri"/>
                <w:b/>
                <w:color w:val="FFFFFF"/>
              </w:rPr>
              <w:t>Program</w:t>
            </w:r>
          </w:p>
        </w:tc>
      </w:tr>
      <w:tr w:rsidR="00171361" w:rsidRPr="00166548" w14:paraId="31173BAA" w14:textId="77777777" w:rsidTr="00755964">
        <w:tc>
          <w:tcPr>
            <w:tcW w:w="1403" w:type="dxa"/>
            <w:shd w:val="clear" w:color="auto" w:fill="auto"/>
            <w:vAlign w:val="bottom"/>
          </w:tcPr>
          <w:p w14:paraId="34F355E2" w14:textId="77777777" w:rsidR="00171361" w:rsidRPr="00B17067" w:rsidRDefault="00171361" w:rsidP="00755964">
            <w:pPr>
              <w:rPr>
                <w:rFonts w:eastAsia="Calibri"/>
              </w:rPr>
            </w:pPr>
            <w:r>
              <w:rPr>
                <w:rFonts w:eastAsia="Calibri"/>
                <w:color w:val="000000"/>
              </w:rPr>
              <w:t>CTC</w:t>
            </w:r>
          </w:p>
        </w:tc>
        <w:tc>
          <w:tcPr>
            <w:tcW w:w="3293" w:type="dxa"/>
            <w:shd w:val="clear" w:color="auto" w:fill="auto"/>
            <w:vAlign w:val="center"/>
          </w:tcPr>
          <w:p w14:paraId="76328588" w14:textId="77777777" w:rsidR="00171361" w:rsidRPr="00B17067" w:rsidRDefault="00171361" w:rsidP="00755964">
            <w:pPr>
              <w:rPr>
                <w:rFonts w:eastAsia="Calibri"/>
              </w:rPr>
            </w:pPr>
            <w:r>
              <w:t>Supervisor</w:t>
            </w:r>
          </w:p>
        </w:tc>
        <w:tc>
          <w:tcPr>
            <w:tcW w:w="2566" w:type="dxa"/>
          </w:tcPr>
          <w:p w14:paraId="0B39A8B9" w14:textId="77777777" w:rsidR="00171361" w:rsidRDefault="00171361" w:rsidP="00755964">
            <w:r>
              <w:t>From employee record</w:t>
            </w:r>
          </w:p>
        </w:tc>
        <w:tc>
          <w:tcPr>
            <w:tcW w:w="2566" w:type="dxa"/>
          </w:tcPr>
          <w:p w14:paraId="3E0A6D7D" w14:textId="77777777" w:rsidR="00171361" w:rsidRDefault="00171361" w:rsidP="00755964">
            <w:r>
              <w:t>From employee record</w:t>
            </w:r>
          </w:p>
        </w:tc>
      </w:tr>
      <w:tr w:rsidR="00171361" w:rsidRPr="00166548" w14:paraId="24C98E82" w14:textId="77777777" w:rsidTr="00755964">
        <w:tc>
          <w:tcPr>
            <w:tcW w:w="1403" w:type="dxa"/>
            <w:shd w:val="clear" w:color="auto" w:fill="auto"/>
            <w:vAlign w:val="bottom"/>
          </w:tcPr>
          <w:p w14:paraId="6358A7C5" w14:textId="77777777" w:rsidR="00171361" w:rsidRDefault="00171361" w:rsidP="00755964">
            <w:pPr>
              <w:rPr>
                <w:rFonts w:eastAsia="Calibri"/>
                <w:color w:val="000000"/>
              </w:rPr>
            </w:pPr>
            <w:r>
              <w:rPr>
                <w:rFonts w:eastAsia="Calibri"/>
                <w:color w:val="000000"/>
              </w:rPr>
              <w:t>KUD</w:t>
            </w:r>
          </w:p>
        </w:tc>
        <w:tc>
          <w:tcPr>
            <w:tcW w:w="3293" w:type="dxa"/>
            <w:shd w:val="clear" w:color="auto" w:fill="auto"/>
            <w:vAlign w:val="center"/>
          </w:tcPr>
          <w:p w14:paraId="5B29278D" w14:textId="77777777" w:rsidR="00171361" w:rsidRDefault="00171361" w:rsidP="00755964">
            <w:r>
              <w:t>Customer Service Representative</w:t>
            </w:r>
          </w:p>
        </w:tc>
        <w:tc>
          <w:tcPr>
            <w:tcW w:w="2566" w:type="dxa"/>
          </w:tcPr>
          <w:p w14:paraId="54DF3725" w14:textId="77777777" w:rsidR="00171361" w:rsidRDefault="00171361" w:rsidP="00755964">
            <w:r>
              <w:t>From input record</w:t>
            </w:r>
          </w:p>
        </w:tc>
        <w:tc>
          <w:tcPr>
            <w:tcW w:w="2566" w:type="dxa"/>
          </w:tcPr>
          <w:p w14:paraId="12536800" w14:textId="77777777" w:rsidR="00171361" w:rsidRDefault="00171361" w:rsidP="00755964">
            <w:r>
              <w:t>From input record</w:t>
            </w:r>
          </w:p>
        </w:tc>
      </w:tr>
      <w:tr w:rsidR="00171361" w:rsidRPr="00166548" w14:paraId="1EF33F30" w14:textId="77777777" w:rsidTr="00755964">
        <w:tc>
          <w:tcPr>
            <w:tcW w:w="1403" w:type="dxa"/>
            <w:shd w:val="clear" w:color="auto" w:fill="auto"/>
            <w:vAlign w:val="bottom"/>
          </w:tcPr>
          <w:p w14:paraId="636CE824" w14:textId="77777777" w:rsidR="00171361" w:rsidRDefault="00171361" w:rsidP="00755964">
            <w:pPr>
              <w:rPr>
                <w:rFonts w:eastAsia="Calibri"/>
                <w:color w:val="000000"/>
              </w:rPr>
            </w:pPr>
            <w:r>
              <w:rPr>
                <w:rFonts w:eastAsia="Calibri"/>
                <w:color w:val="000000"/>
              </w:rPr>
              <w:t>HFC</w:t>
            </w:r>
          </w:p>
        </w:tc>
        <w:tc>
          <w:tcPr>
            <w:tcW w:w="3293" w:type="dxa"/>
            <w:shd w:val="clear" w:color="auto" w:fill="auto"/>
            <w:vAlign w:val="center"/>
          </w:tcPr>
          <w:p w14:paraId="6412A1E4" w14:textId="77777777" w:rsidR="00171361" w:rsidRDefault="00171361" w:rsidP="00755964">
            <w:r>
              <w:t>Customer Service Representative</w:t>
            </w:r>
          </w:p>
        </w:tc>
        <w:tc>
          <w:tcPr>
            <w:tcW w:w="2566" w:type="dxa"/>
          </w:tcPr>
          <w:p w14:paraId="39D9887C" w14:textId="77777777" w:rsidR="00171361" w:rsidRDefault="00171361" w:rsidP="00755964">
            <w:r>
              <w:t>From input record</w:t>
            </w:r>
          </w:p>
        </w:tc>
        <w:tc>
          <w:tcPr>
            <w:tcW w:w="2566" w:type="dxa"/>
          </w:tcPr>
          <w:p w14:paraId="6955E306" w14:textId="77777777" w:rsidR="00171361" w:rsidRDefault="00171361" w:rsidP="00755964">
            <w:r>
              <w:t>From input record</w:t>
            </w:r>
          </w:p>
        </w:tc>
      </w:tr>
      <w:tr w:rsidR="00171361" w:rsidRPr="00166548" w14:paraId="7B6AE15D" w14:textId="77777777" w:rsidTr="00755964">
        <w:tc>
          <w:tcPr>
            <w:tcW w:w="1403" w:type="dxa"/>
            <w:shd w:val="clear" w:color="auto" w:fill="auto"/>
            <w:vAlign w:val="bottom"/>
          </w:tcPr>
          <w:p w14:paraId="74CBDE64" w14:textId="77777777" w:rsidR="00171361" w:rsidRDefault="00171361" w:rsidP="00755964">
            <w:pPr>
              <w:rPr>
                <w:rFonts w:eastAsia="Calibri"/>
                <w:color w:val="000000"/>
              </w:rPr>
            </w:pPr>
            <w:r>
              <w:rPr>
                <w:rFonts w:eastAsia="Calibri"/>
                <w:color w:val="000000"/>
              </w:rPr>
              <w:t>OTA</w:t>
            </w:r>
          </w:p>
        </w:tc>
        <w:tc>
          <w:tcPr>
            <w:tcW w:w="3293" w:type="dxa"/>
            <w:shd w:val="clear" w:color="auto" w:fill="auto"/>
            <w:vAlign w:val="center"/>
          </w:tcPr>
          <w:p w14:paraId="4C1F86E2" w14:textId="77777777" w:rsidR="00171361" w:rsidRDefault="00171361" w:rsidP="00755964">
            <w:r>
              <w:t>Quality</w:t>
            </w:r>
          </w:p>
        </w:tc>
        <w:tc>
          <w:tcPr>
            <w:tcW w:w="2566" w:type="dxa"/>
          </w:tcPr>
          <w:p w14:paraId="70865CF2" w14:textId="77777777" w:rsidR="00171361" w:rsidRDefault="00171361" w:rsidP="00755964">
            <w:r>
              <w:t>From input record</w:t>
            </w:r>
          </w:p>
        </w:tc>
        <w:tc>
          <w:tcPr>
            <w:tcW w:w="2566" w:type="dxa"/>
          </w:tcPr>
          <w:p w14:paraId="6DA8AFBD" w14:textId="77777777" w:rsidR="00171361" w:rsidRDefault="00171361" w:rsidP="00755964">
            <w:r>
              <w:t>From input record</w:t>
            </w:r>
          </w:p>
        </w:tc>
      </w:tr>
    </w:tbl>
    <w:p w14:paraId="4E54A8CA" w14:textId="77777777" w:rsidR="00171361" w:rsidRDefault="00171361" w:rsidP="00171361">
      <w:pPr>
        <w:ind w:left="720" w:firstLine="720"/>
      </w:pPr>
    </w:p>
    <w:p w14:paraId="6933E18A" w14:textId="77777777" w:rsidR="005E6234" w:rsidRPr="001E2ED2" w:rsidRDefault="005E6234" w:rsidP="005E6234">
      <w:pPr>
        <w:pStyle w:val="Heading4"/>
        <w:spacing w:before="120" w:after="120"/>
        <w:rPr>
          <w:rFonts w:ascii="Arial" w:hAnsi="Arial"/>
          <w:b/>
          <w:bCs/>
          <w:sz w:val="22"/>
          <w:szCs w:val="22"/>
          <w:u w:val="none"/>
        </w:rPr>
      </w:pPr>
      <w:bookmarkStart w:id="180" w:name="_Toc171467"/>
      <w:r w:rsidRPr="001E2ED2">
        <w:rPr>
          <w:rFonts w:ascii="Arial" w:hAnsi="Arial"/>
          <w:b/>
          <w:bCs/>
          <w:sz w:val="22"/>
          <w:szCs w:val="22"/>
          <w:u w:val="none"/>
        </w:rPr>
        <w:t>3.2.</w:t>
      </w:r>
      <w:r>
        <w:rPr>
          <w:rFonts w:ascii="Arial" w:hAnsi="Arial"/>
          <w:b/>
          <w:bCs/>
          <w:sz w:val="22"/>
          <w:szCs w:val="22"/>
          <w:u w:val="none"/>
        </w:rPr>
        <w:t>3</w:t>
      </w:r>
      <w:r w:rsidRPr="001E2ED2">
        <w:rPr>
          <w:rFonts w:ascii="Arial" w:hAnsi="Arial"/>
          <w:b/>
          <w:bCs/>
          <w:sz w:val="22"/>
          <w:szCs w:val="22"/>
          <w:u w:val="none"/>
        </w:rPr>
        <w:t>.</w:t>
      </w:r>
      <w:r>
        <w:rPr>
          <w:rFonts w:ascii="Arial" w:hAnsi="Arial"/>
          <w:b/>
          <w:bCs/>
          <w:sz w:val="22"/>
          <w:szCs w:val="22"/>
          <w:u w:val="none"/>
        </w:rPr>
        <w:t>7</w:t>
      </w:r>
      <w:r w:rsidRPr="001E2ED2">
        <w:rPr>
          <w:rFonts w:ascii="Arial" w:hAnsi="Arial"/>
          <w:b/>
          <w:bCs/>
          <w:sz w:val="22"/>
          <w:szCs w:val="22"/>
          <w:u w:val="none"/>
        </w:rPr>
        <w:tab/>
      </w:r>
      <w:r>
        <w:rPr>
          <w:rFonts w:ascii="Arial" w:hAnsi="Arial"/>
          <w:b/>
          <w:bCs/>
          <w:sz w:val="22"/>
          <w:szCs w:val="22"/>
          <w:u w:val="none"/>
        </w:rPr>
        <w:t>Interface to Quality Systems – Quality Now</w:t>
      </w:r>
      <w:bookmarkEnd w:id="180"/>
    </w:p>
    <w:p w14:paraId="066049B2" w14:textId="2C4E7C6E" w:rsidR="005E6234" w:rsidRDefault="005E6234" w:rsidP="005E6234">
      <w:pPr>
        <w:ind w:left="720"/>
      </w:pPr>
      <w:r>
        <w:t>Verint is the source system for quality eCoaching Logs.  eCoaching Logs will be from Quality Monitors while others will be Audit the Auditor (ATA) evaluations for Quality Monitors.  A Pending Supervisor work flow will be used to handle IQS QN records.</w:t>
      </w:r>
      <w:r w:rsidR="001624D7">
        <w:t xml:space="preserve">  A single eCoaching log will get generated for each active Quality Now Batch ID.</w:t>
      </w:r>
    </w:p>
    <w:p w14:paraId="36F7EDFB" w14:textId="77777777" w:rsidR="005E6234" w:rsidRPr="00AF54FF" w:rsidRDefault="005E6234" w:rsidP="005E6234">
      <w:pPr>
        <w:spacing w:before="120"/>
        <w:rPr>
          <w:b/>
        </w:rPr>
      </w:pPr>
      <w:r w:rsidRPr="00892143">
        <w:rPr>
          <w:b/>
        </w:rPr>
        <w:t>3.2.3.</w:t>
      </w:r>
      <w:r>
        <w:rPr>
          <w:b/>
        </w:rPr>
        <w:t>7</w:t>
      </w:r>
      <w:r w:rsidRPr="00AF54FF">
        <w:rPr>
          <w:b/>
        </w:rPr>
        <w:t>.1</w:t>
      </w:r>
      <w:r w:rsidRPr="00AF54FF">
        <w:rPr>
          <w:b/>
        </w:rPr>
        <w:tab/>
      </w:r>
      <w:r w:rsidRPr="00AF54FF">
        <w:rPr>
          <w:b/>
        </w:rPr>
        <w:tab/>
        <w:t>eCoaching Logs</w:t>
      </w:r>
    </w:p>
    <w:p w14:paraId="6071987D" w14:textId="7A4EE6AA" w:rsidR="005E6234" w:rsidRDefault="005E6234" w:rsidP="005E6234">
      <w:pPr>
        <w:ind w:left="1440"/>
      </w:pPr>
      <w:r w:rsidRPr="00166548">
        <w:t>The eCoaching Log</w:t>
      </w:r>
      <w:r>
        <w:t>s</w:t>
      </w:r>
      <w:r w:rsidRPr="00166548">
        <w:t xml:space="preserve"> </w:t>
      </w:r>
      <w:r>
        <w:t>for IQS Q</w:t>
      </w:r>
      <w:r w:rsidR="00171361">
        <w:t xml:space="preserve">uality </w:t>
      </w:r>
      <w:r>
        <w:t>N</w:t>
      </w:r>
      <w:r w:rsidR="00171361">
        <w:t>ow</w:t>
      </w:r>
      <w:r>
        <w:t xml:space="preserve"> </w:t>
      </w:r>
      <w:r w:rsidRPr="00166548">
        <w:t>will</w:t>
      </w:r>
      <w:r>
        <w:t xml:space="preserve"> be initiated in the CSR module except for those with ATA in the form name which will be initiated in the Quality module.</w:t>
      </w:r>
    </w:p>
    <w:p w14:paraId="00F3D93E" w14:textId="77777777" w:rsidR="005E6234" w:rsidRPr="00AF54FF" w:rsidRDefault="005E6234" w:rsidP="005E6234">
      <w:pPr>
        <w:spacing w:before="120"/>
        <w:rPr>
          <w:b/>
        </w:rPr>
      </w:pPr>
      <w:r w:rsidRPr="00892143">
        <w:rPr>
          <w:b/>
        </w:rPr>
        <w:t>3.2.3.</w:t>
      </w:r>
      <w:r>
        <w:rPr>
          <w:b/>
        </w:rPr>
        <w:t>7</w:t>
      </w:r>
      <w:r w:rsidRPr="00AF54FF">
        <w:rPr>
          <w:b/>
        </w:rPr>
        <w:t>.1.1</w:t>
      </w:r>
      <w:r w:rsidRPr="00AF54FF">
        <w:rPr>
          <w:b/>
        </w:rPr>
        <w:tab/>
        <w:t>Channel</w:t>
      </w:r>
    </w:p>
    <w:p w14:paraId="25E1CD3B" w14:textId="55F19571" w:rsidR="005E6234" w:rsidRDefault="005E6234" w:rsidP="005E6234">
      <w:pPr>
        <w:ind w:left="1440"/>
      </w:pPr>
      <w:r w:rsidRPr="009F6626">
        <w:t xml:space="preserve">The </w:t>
      </w:r>
      <w:r>
        <w:t>IQS Q</w:t>
      </w:r>
      <w:r w:rsidR="00171361">
        <w:t xml:space="preserve">uality </w:t>
      </w:r>
      <w:r>
        <w:t>N</w:t>
      </w:r>
      <w:r w:rsidR="00171361">
        <w:t xml:space="preserve">ow </w:t>
      </w:r>
      <w:r>
        <w:t xml:space="preserve">data file </w:t>
      </w:r>
      <w:r w:rsidRPr="009F6626">
        <w:t>will contain records from each channel</w:t>
      </w:r>
      <w:r>
        <w:t>.</w:t>
      </w:r>
    </w:p>
    <w:p w14:paraId="628B22A1" w14:textId="77777777" w:rsidR="005E6234" w:rsidRPr="00AF54FF" w:rsidRDefault="005E6234" w:rsidP="005E6234">
      <w:pPr>
        <w:spacing w:before="120"/>
        <w:rPr>
          <w:b/>
        </w:rPr>
      </w:pPr>
      <w:r>
        <w:rPr>
          <w:b/>
        </w:rPr>
        <w:t>3.2.3.7</w:t>
      </w:r>
      <w:r w:rsidRPr="00AF54FF">
        <w:rPr>
          <w:b/>
        </w:rPr>
        <w:t>.1.2</w:t>
      </w:r>
      <w:r w:rsidRPr="00AF54FF">
        <w:rPr>
          <w:b/>
        </w:rPr>
        <w:tab/>
        <w:t>Valid Dates</w:t>
      </w:r>
    </w:p>
    <w:p w14:paraId="0EBC69CC" w14:textId="443DCFF9" w:rsidR="005E6234" w:rsidRDefault="005E6234" w:rsidP="005E6234">
      <w:pPr>
        <w:ind w:left="1440"/>
      </w:pPr>
      <w:r w:rsidRPr="009F6626">
        <w:t xml:space="preserve">Records will be included in the eCoaching Log </w:t>
      </w:r>
      <w:r w:rsidR="00171361">
        <w:t xml:space="preserve">Quality Now </w:t>
      </w:r>
      <w:r w:rsidRPr="009F6626">
        <w:t>Scorecard Data File when there is a valid Coaching Date or a valid Appeals End Date in the evaluation record.</w:t>
      </w:r>
    </w:p>
    <w:p w14:paraId="6D337719" w14:textId="77777777" w:rsidR="005E6234" w:rsidRPr="00AF54FF" w:rsidRDefault="005E6234" w:rsidP="005E6234">
      <w:pPr>
        <w:spacing w:before="120"/>
        <w:rPr>
          <w:b/>
        </w:rPr>
      </w:pPr>
      <w:r>
        <w:rPr>
          <w:b/>
        </w:rPr>
        <w:t>3.2.3.7</w:t>
      </w:r>
      <w:r w:rsidRPr="00AF54FF">
        <w:rPr>
          <w:b/>
        </w:rPr>
        <w:t>.1.3</w:t>
      </w:r>
      <w:r w:rsidRPr="00AF54FF">
        <w:rPr>
          <w:b/>
        </w:rPr>
        <w:tab/>
      </w:r>
      <w:r>
        <w:rPr>
          <w:b/>
        </w:rPr>
        <w:t>Evaluation Status</w:t>
      </w:r>
    </w:p>
    <w:p w14:paraId="6A6CD890" w14:textId="77777777" w:rsidR="005E6234" w:rsidRDefault="005E6234" w:rsidP="005E6234">
      <w:pPr>
        <w:ind w:left="1440"/>
      </w:pPr>
      <w:r>
        <w:t xml:space="preserve">Records </w:t>
      </w:r>
      <w:r w:rsidRPr="009F6626">
        <w:t xml:space="preserve">will contain active </w:t>
      </w:r>
      <w:r>
        <w:t>and inactive evaluations</w:t>
      </w:r>
      <w:r w:rsidRPr="009F6626">
        <w:t>.</w:t>
      </w:r>
      <w:r>
        <w:t xml:space="preserve">  If an Inactive record is received and there is no matching coaching log, one will not be created.</w:t>
      </w:r>
    </w:p>
    <w:p w14:paraId="6CBD0E76" w14:textId="77777777" w:rsidR="005E6234" w:rsidRPr="00AF54FF" w:rsidRDefault="005E6234" w:rsidP="005E6234">
      <w:pPr>
        <w:spacing w:before="120"/>
        <w:rPr>
          <w:b/>
        </w:rPr>
      </w:pPr>
      <w:r>
        <w:rPr>
          <w:b/>
        </w:rPr>
        <w:t>3.2.3.7</w:t>
      </w:r>
      <w:r w:rsidRPr="00AF54FF">
        <w:rPr>
          <w:b/>
        </w:rPr>
        <w:t>.1.4</w:t>
      </w:r>
      <w:r w:rsidRPr="00AF54FF">
        <w:rPr>
          <w:b/>
        </w:rPr>
        <w:tab/>
        <w:t>Encrypted</w:t>
      </w:r>
    </w:p>
    <w:p w14:paraId="2BE0B244" w14:textId="64454022" w:rsidR="005E6234" w:rsidRDefault="005E6234" w:rsidP="005E6234">
      <w:pPr>
        <w:ind w:left="1440"/>
      </w:pPr>
      <w:r w:rsidRPr="009F6626">
        <w:t xml:space="preserve">The </w:t>
      </w:r>
      <w:r>
        <w:t>IQS Q</w:t>
      </w:r>
      <w:r w:rsidR="00171361">
        <w:t xml:space="preserve">uality </w:t>
      </w:r>
      <w:r>
        <w:t>N</w:t>
      </w:r>
      <w:r w:rsidR="00171361">
        <w:t>ow</w:t>
      </w:r>
      <w:r>
        <w:t xml:space="preserve"> data file </w:t>
      </w:r>
      <w:r w:rsidRPr="009F6626">
        <w:t>will be encrypted.</w:t>
      </w:r>
    </w:p>
    <w:p w14:paraId="662395AB" w14:textId="77777777" w:rsidR="005E6234" w:rsidRPr="00AF54FF" w:rsidRDefault="005E6234" w:rsidP="005E6234">
      <w:pPr>
        <w:spacing w:before="120"/>
        <w:rPr>
          <w:b/>
        </w:rPr>
      </w:pPr>
      <w:r>
        <w:rPr>
          <w:b/>
        </w:rPr>
        <w:t>3.2.3.7</w:t>
      </w:r>
      <w:r w:rsidRPr="00AF54FF">
        <w:rPr>
          <w:b/>
        </w:rPr>
        <w:t>.1.5</w:t>
      </w:r>
      <w:r w:rsidRPr="00AF54FF">
        <w:rPr>
          <w:b/>
        </w:rPr>
        <w:tab/>
        <w:t>Schedule</w:t>
      </w:r>
    </w:p>
    <w:p w14:paraId="7E31BF72" w14:textId="36B6C15E" w:rsidR="005E6234" w:rsidRDefault="005E6234" w:rsidP="005E6234">
      <w:pPr>
        <w:ind w:left="1440"/>
      </w:pPr>
      <w:r w:rsidRPr="009F6626">
        <w:t xml:space="preserve">The </w:t>
      </w:r>
      <w:r>
        <w:t>IQS</w:t>
      </w:r>
      <w:r w:rsidRPr="009F6626">
        <w:t xml:space="preserve"> </w:t>
      </w:r>
      <w:r>
        <w:t>Q</w:t>
      </w:r>
      <w:r w:rsidR="00171361">
        <w:t>uality Now</w:t>
      </w:r>
      <w:r>
        <w:t xml:space="preserve"> </w:t>
      </w:r>
      <w:r w:rsidRPr="009F6626">
        <w:t xml:space="preserve">file will be sent on a daily basis, including holidays and weekends.  If there are no new or changed records, the file should be empty.  </w:t>
      </w:r>
    </w:p>
    <w:p w14:paraId="558A820E" w14:textId="77777777" w:rsidR="005E6234" w:rsidRPr="00AF54FF" w:rsidRDefault="005E6234" w:rsidP="005E6234">
      <w:pPr>
        <w:spacing w:before="120"/>
        <w:rPr>
          <w:b/>
        </w:rPr>
      </w:pPr>
      <w:r>
        <w:rPr>
          <w:b/>
        </w:rPr>
        <w:t>3.2.3.7</w:t>
      </w:r>
      <w:r w:rsidRPr="00AF54FF">
        <w:rPr>
          <w:b/>
        </w:rPr>
        <w:t>.1.6</w:t>
      </w:r>
      <w:r w:rsidRPr="00AF54FF">
        <w:rPr>
          <w:b/>
        </w:rPr>
        <w:tab/>
        <w:t>Scorecard Types</w:t>
      </w:r>
    </w:p>
    <w:p w14:paraId="3DAC46DA" w14:textId="77777777" w:rsidR="005E6234" w:rsidRDefault="005E6234" w:rsidP="005E6234">
      <w:pPr>
        <w:ind w:left="1440"/>
      </w:pPr>
      <w:r w:rsidRPr="009F6626">
        <w:t>Include the following Scorecard Types in the data file:</w:t>
      </w:r>
    </w:p>
    <w:p w14:paraId="1526E507" w14:textId="77777777" w:rsidR="005E6234" w:rsidRDefault="005E6234" w:rsidP="005E6234">
      <w:pPr>
        <w:ind w:left="1440" w:firstLine="720"/>
      </w:pPr>
      <w:r>
        <w:t>Verint-CCO</w:t>
      </w:r>
    </w:p>
    <w:p w14:paraId="102CEA21" w14:textId="77777777" w:rsidR="005E6234" w:rsidRDefault="005E6234" w:rsidP="005E6234">
      <w:pPr>
        <w:ind w:left="1440" w:firstLine="720"/>
      </w:pPr>
      <w:r>
        <w:t>Verint-CCO Supervisor</w:t>
      </w:r>
    </w:p>
    <w:p w14:paraId="261EAA63" w14:textId="77777777" w:rsidR="005E6234" w:rsidRDefault="005E6234" w:rsidP="005E6234"/>
    <w:p w14:paraId="017B6CDD" w14:textId="77777777" w:rsidR="005E6234" w:rsidRDefault="005E6234" w:rsidP="005E6234">
      <w:r>
        <w:tab/>
      </w:r>
      <w:r>
        <w:tab/>
        <w:t>Note: ATA records will be Verint-CCO.</w:t>
      </w:r>
    </w:p>
    <w:p w14:paraId="770C060A" w14:textId="77777777" w:rsidR="005E6234" w:rsidRPr="00AF54FF" w:rsidRDefault="005E6234" w:rsidP="005E6234">
      <w:pPr>
        <w:spacing w:before="120"/>
        <w:rPr>
          <w:b/>
        </w:rPr>
      </w:pPr>
      <w:r>
        <w:rPr>
          <w:b/>
        </w:rPr>
        <w:lastRenderedPageBreak/>
        <w:t>3.2.3.7</w:t>
      </w:r>
      <w:r w:rsidRPr="00AF54FF">
        <w:rPr>
          <w:b/>
        </w:rPr>
        <w:t>.1.7</w:t>
      </w:r>
      <w:r w:rsidRPr="00AF54FF">
        <w:rPr>
          <w:b/>
        </w:rPr>
        <w:tab/>
        <w:t>Invalid Records Not Processed</w:t>
      </w:r>
    </w:p>
    <w:p w14:paraId="2350B0D6" w14:textId="77777777" w:rsidR="005E6234" w:rsidRDefault="005E6234" w:rsidP="005E6234">
      <w:pPr>
        <w:ind w:left="1440"/>
      </w:pPr>
      <w:r w:rsidRPr="00AC06A0">
        <w:t>Records from the feed file which cannot be processed will be identified.</w:t>
      </w:r>
    </w:p>
    <w:p w14:paraId="699CC2DA" w14:textId="77777777" w:rsidR="005E6234" w:rsidRPr="00AF54FF" w:rsidRDefault="005E6234" w:rsidP="005E6234">
      <w:pPr>
        <w:spacing w:before="120"/>
        <w:rPr>
          <w:b/>
        </w:rPr>
      </w:pPr>
      <w:r>
        <w:rPr>
          <w:b/>
        </w:rPr>
        <w:t>3.2.3.7</w:t>
      </w:r>
      <w:r w:rsidRPr="00AF54FF">
        <w:rPr>
          <w:b/>
        </w:rPr>
        <w:t>.1.8</w:t>
      </w:r>
      <w:r w:rsidRPr="00AF54FF">
        <w:rPr>
          <w:b/>
        </w:rPr>
        <w:tab/>
        <w:t>Existing records</w:t>
      </w:r>
    </w:p>
    <w:p w14:paraId="2600F4E3" w14:textId="77777777" w:rsidR="00527DD3" w:rsidRDefault="005E6234" w:rsidP="005E6234">
      <w:pPr>
        <w:ind w:left="1440"/>
      </w:pPr>
      <w:r>
        <w:t xml:space="preserve">Scorecards from the </w:t>
      </w:r>
      <w:r w:rsidR="00171361">
        <w:t>Q</w:t>
      </w:r>
      <w:r>
        <w:t xml:space="preserve">uality </w:t>
      </w:r>
      <w:r w:rsidR="00171361">
        <w:t xml:space="preserve">Now </w:t>
      </w:r>
      <w:r>
        <w:t xml:space="preserve">data feed which match an existing </w:t>
      </w:r>
      <w:r w:rsidR="0066535B">
        <w:t xml:space="preserve">active or completed </w:t>
      </w:r>
      <w:r>
        <w:t>record in the system will not be loaded, but instead updated.  Matching records are those which have the same Evaluation ID</w:t>
      </w:r>
      <w:r w:rsidR="00527DD3">
        <w:t xml:space="preserve"> and active log status (not Inactive) and active Quality Now Batch status</w:t>
      </w:r>
      <w:r>
        <w:t>.  The fields to be updated are</w:t>
      </w:r>
      <w:r w:rsidR="00527DD3">
        <w:t>:</w:t>
      </w:r>
    </w:p>
    <w:p w14:paraId="18A6EABE" w14:textId="77777777" w:rsidR="00F97A25" w:rsidRDefault="00527DD3" w:rsidP="00527DD3">
      <w:pPr>
        <w:ind w:left="2160"/>
      </w:pPr>
      <w:r>
        <w:t>Evaluation Status</w:t>
      </w:r>
    </w:p>
    <w:p w14:paraId="147774E0" w14:textId="1616EC71" w:rsidR="00527DD3" w:rsidRDefault="00F97A25" w:rsidP="00527DD3">
      <w:pPr>
        <w:ind w:left="2160"/>
      </w:pPr>
      <w:r>
        <w:t>Strengths and Opportunities (from Reason for Contact)</w:t>
      </w:r>
      <w:r w:rsidR="00527DD3">
        <w:t xml:space="preserve"> </w:t>
      </w:r>
    </w:p>
    <w:p w14:paraId="315A506F" w14:textId="600A7D0C" w:rsidR="00527DD3" w:rsidRDefault="000A55E9" w:rsidP="00527DD3">
      <w:pPr>
        <w:ind w:left="2160"/>
      </w:pPr>
      <w:r>
        <w:t>Summary of Caller’s Issue (from Summary of Caller’s Issue)</w:t>
      </w:r>
    </w:p>
    <w:p w14:paraId="71EDB9EE" w14:textId="03458B4E" w:rsidR="00527DD3" w:rsidRDefault="005E6234" w:rsidP="00527DD3">
      <w:pPr>
        <w:ind w:left="2160"/>
      </w:pPr>
      <w:r>
        <w:t>Business Process (</w:t>
      </w:r>
      <w:r w:rsidR="00527DD3">
        <w:t>Value, Reason and Comment)</w:t>
      </w:r>
    </w:p>
    <w:p w14:paraId="30D573E2" w14:textId="2D3E5668" w:rsidR="00527DD3" w:rsidRDefault="005E6234" w:rsidP="00527DD3">
      <w:pPr>
        <w:ind w:left="2160"/>
      </w:pPr>
      <w:r>
        <w:t>Info Accuracy (</w:t>
      </w:r>
      <w:r w:rsidR="00527DD3">
        <w:t>Value, Reason and Comment)</w:t>
      </w:r>
    </w:p>
    <w:p w14:paraId="236A6564" w14:textId="4B85998A" w:rsidR="00527DD3" w:rsidRDefault="005E6234" w:rsidP="00527DD3">
      <w:pPr>
        <w:ind w:left="2160"/>
      </w:pPr>
      <w:r>
        <w:t>Privacy Disclaimers (</w:t>
      </w:r>
      <w:r w:rsidR="00527DD3">
        <w:t xml:space="preserve">Value, </w:t>
      </w:r>
      <w:r>
        <w:t xml:space="preserve">Reason and Comment), </w:t>
      </w:r>
    </w:p>
    <w:p w14:paraId="3A9EA8FE" w14:textId="5F602117" w:rsidR="00527DD3" w:rsidRDefault="005E6234" w:rsidP="00527DD3">
      <w:pPr>
        <w:ind w:left="2160"/>
      </w:pPr>
      <w:r>
        <w:t>Issue Resolution (</w:t>
      </w:r>
      <w:r w:rsidR="00527DD3">
        <w:t xml:space="preserve">Value and </w:t>
      </w:r>
      <w:r>
        <w:t xml:space="preserve">Comment), </w:t>
      </w:r>
    </w:p>
    <w:p w14:paraId="0ABE0188" w14:textId="05E26705" w:rsidR="00527DD3" w:rsidRDefault="005E6234" w:rsidP="00527DD3">
      <w:pPr>
        <w:ind w:left="2160"/>
      </w:pPr>
      <w:r>
        <w:t>Call Efficiency (</w:t>
      </w:r>
      <w:r w:rsidR="00527DD3">
        <w:t xml:space="preserve">Value and </w:t>
      </w:r>
      <w:r>
        <w:t xml:space="preserve">Comment), </w:t>
      </w:r>
    </w:p>
    <w:p w14:paraId="54673927" w14:textId="5996E15D" w:rsidR="00527DD3" w:rsidRDefault="005E6234" w:rsidP="00527DD3">
      <w:pPr>
        <w:ind w:left="2160"/>
      </w:pPr>
      <w:r>
        <w:t>Active Listening (</w:t>
      </w:r>
      <w:r w:rsidR="00527DD3">
        <w:t xml:space="preserve">Value and </w:t>
      </w:r>
      <w:r>
        <w:t xml:space="preserve">Comment), </w:t>
      </w:r>
    </w:p>
    <w:p w14:paraId="3847CAB1" w14:textId="0C508F9E" w:rsidR="00527DD3" w:rsidRDefault="005E6234" w:rsidP="00527DD3">
      <w:pPr>
        <w:ind w:left="2160"/>
      </w:pPr>
      <w:r>
        <w:t>Personality Flexing (</w:t>
      </w:r>
      <w:r w:rsidR="00527DD3">
        <w:t xml:space="preserve">Value and </w:t>
      </w:r>
      <w:r>
        <w:t xml:space="preserve">Comment), </w:t>
      </w:r>
    </w:p>
    <w:p w14:paraId="377BAC9D" w14:textId="2ABD0C21" w:rsidR="00527DD3" w:rsidRDefault="005E6234" w:rsidP="00527DD3">
      <w:pPr>
        <w:ind w:left="2160"/>
      </w:pPr>
      <w:r>
        <w:t>Start and End Temperature (</w:t>
      </w:r>
      <w:r w:rsidR="00527DD3">
        <w:t xml:space="preserve">Value and </w:t>
      </w:r>
      <w:r w:rsidR="007110A6">
        <w:t>Comment)</w:t>
      </w:r>
    </w:p>
    <w:p w14:paraId="268075F2" w14:textId="7135265A" w:rsidR="005E6234" w:rsidRPr="00AF54FF" w:rsidRDefault="005E6234" w:rsidP="005E6234">
      <w:pPr>
        <w:spacing w:before="120"/>
        <w:rPr>
          <w:b/>
        </w:rPr>
      </w:pPr>
      <w:r>
        <w:rPr>
          <w:b/>
        </w:rPr>
        <w:t>3.2.3.7</w:t>
      </w:r>
      <w:r w:rsidRPr="00AF54FF">
        <w:rPr>
          <w:b/>
        </w:rPr>
        <w:t>.2</w:t>
      </w:r>
      <w:r w:rsidRPr="00AF54FF">
        <w:rPr>
          <w:b/>
        </w:rPr>
        <w:tab/>
      </w:r>
      <w:r w:rsidRPr="00AF54FF">
        <w:rPr>
          <w:b/>
        </w:rPr>
        <w:tab/>
        <w:t xml:space="preserve">IQS </w:t>
      </w:r>
      <w:r w:rsidR="00755964">
        <w:rPr>
          <w:b/>
        </w:rPr>
        <w:t xml:space="preserve">Quality Now </w:t>
      </w:r>
      <w:r w:rsidRPr="00AF54FF">
        <w:rPr>
          <w:b/>
        </w:rPr>
        <w:t>Feed File Layout</w:t>
      </w:r>
    </w:p>
    <w:p w14:paraId="29398A99" w14:textId="1C250B0B" w:rsidR="005E6234" w:rsidRDefault="005E6234" w:rsidP="005E6234">
      <w:pPr>
        <w:ind w:left="1440"/>
      </w:pPr>
      <w:r w:rsidRPr="00E90259">
        <w:t>CCO_eCoaching_Log_IQS_Layout.docx</w:t>
      </w:r>
      <w:r w:rsidRPr="00166548">
        <w:t xml:space="preserve"> identifies the fields and layout </w:t>
      </w:r>
      <w:r>
        <w:t>for the IQS</w:t>
      </w:r>
      <w:r w:rsidR="00171361">
        <w:t xml:space="preserve"> Quality Now</w:t>
      </w:r>
      <w:r>
        <w:t xml:space="preserve"> data feed</w:t>
      </w:r>
      <w:r w:rsidRPr="00166548">
        <w:t xml:space="preserve">.  The </w:t>
      </w:r>
      <w:r>
        <w:t xml:space="preserve">data </w:t>
      </w:r>
      <w:r w:rsidRPr="00166548">
        <w:t xml:space="preserve">files will be a </w:t>
      </w:r>
      <w:r>
        <w:t>pipe (|) delimited file</w:t>
      </w:r>
      <w:r w:rsidRPr="00166548">
        <w:t>.</w:t>
      </w:r>
    </w:p>
    <w:p w14:paraId="1F86E693" w14:textId="77777777" w:rsidR="005E6234" w:rsidRPr="00AF54FF" w:rsidRDefault="005E6234" w:rsidP="005E6234">
      <w:pPr>
        <w:spacing w:before="120"/>
        <w:rPr>
          <w:b/>
        </w:rPr>
      </w:pPr>
      <w:r>
        <w:rPr>
          <w:b/>
        </w:rPr>
        <w:t>3.2.3.7</w:t>
      </w:r>
      <w:r w:rsidRPr="00AF54FF">
        <w:rPr>
          <w:b/>
        </w:rPr>
        <w:t>.3</w:t>
      </w:r>
      <w:r w:rsidRPr="00AF54FF">
        <w:rPr>
          <w:b/>
        </w:rPr>
        <w:tab/>
      </w:r>
      <w:r w:rsidRPr="00AF54FF">
        <w:rPr>
          <w:b/>
        </w:rPr>
        <w:tab/>
        <w:t>Location</w:t>
      </w:r>
    </w:p>
    <w:p w14:paraId="15486AD3" w14:textId="381EC75D" w:rsidR="005E6234" w:rsidRDefault="00171361" w:rsidP="005E6234">
      <w:pPr>
        <w:ind w:left="1440"/>
      </w:pPr>
      <w:r>
        <w:t>IQS Quality Now f</w:t>
      </w:r>
      <w:r w:rsidR="005E6234">
        <w:t>iles will be placed in the following location to be processed:</w:t>
      </w:r>
    </w:p>
    <w:p w14:paraId="1636D6D4" w14:textId="77777777" w:rsidR="005E6234" w:rsidRDefault="005E6234" w:rsidP="005E6234">
      <w:pPr>
        <w:ind w:left="1440"/>
      </w:pPr>
    </w:p>
    <w:p w14:paraId="50DC4301" w14:textId="396A85EB" w:rsidR="005E6234" w:rsidRDefault="005E6234" w:rsidP="005E6234">
      <w:pPr>
        <w:ind w:left="1440"/>
      </w:pPr>
      <w:r>
        <w:tab/>
        <w:t>\\F3420-ECLDBP</w:t>
      </w:r>
      <w:r w:rsidRPr="000B004B">
        <w:t>01\data\Coaching\IQS\Encrypt_In</w:t>
      </w:r>
    </w:p>
    <w:p w14:paraId="2D035BD9" w14:textId="77777777" w:rsidR="005E6234" w:rsidRDefault="005E6234" w:rsidP="005E6234">
      <w:pPr>
        <w:ind w:left="1440"/>
      </w:pPr>
    </w:p>
    <w:p w14:paraId="74E76F8B" w14:textId="77777777" w:rsidR="005E6234" w:rsidRDefault="005E6234" w:rsidP="005E6234">
      <w:pPr>
        <w:ind w:left="1440"/>
      </w:pPr>
      <w:r>
        <w:t xml:space="preserve">Note: </w:t>
      </w:r>
    </w:p>
    <w:p w14:paraId="6DAF0DEC" w14:textId="77777777" w:rsidR="005E6234" w:rsidRDefault="005E6234" w:rsidP="005E6234">
      <w:pPr>
        <w:ind w:left="1440"/>
      </w:pPr>
      <w:r>
        <w:t>The file will be encrypted and placed in Encrypt_Out folder and decrypted for processing</w:t>
      </w:r>
    </w:p>
    <w:p w14:paraId="6FB5FC42" w14:textId="77777777" w:rsidR="005E6234" w:rsidRDefault="005E6234" w:rsidP="005E6234">
      <w:pPr>
        <w:ind w:left="1440"/>
      </w:pPr>
      <w:r>
        <w:t>The location for the development environment is: \\F3420-ECLDBD01\Data\Coaching\IQS\Encrypt_In</w:t>
      </w:r>
    </w:p>
    <w:p w14:paraId="339B74FA" w14:textId="77777777" w:rsidR="005E6234" w:rsidRDefault="005E6234" w:rsidP="005E6234">
      <w:pPr>
        <w:ind w:left="1440"/>
      </w:pPr>
      <w:r>
        <w:t>The location for the test environment is: \\F3420-ECLDBT01\Data\Coaching\IQS\Encrypt_In</w:t>
      </w:r>
    </w:p>
    <w:p w14:paraId="6DE35E2E" w14:textId="77777777" w:rsidR="005E6234" w:rsidRPr="00AF54FF" w:rsidRDefault="005E6234" w:rsidP="005E6234">
      <w:pPr>
        <w:spacing w:before="120"/>
        <w:rPr>
          <w:b/>
        </w:rPr>
      </w:pPr>
      <w:r>
        <w:rPr>
          <w:b/>
        </w:rPr>
        <w:t>3.2.3.7</w:t>
      </w:r>
      <w:r w:rsidRPr="00AF54FF">
        <w:rPr>
          <w:b/>
        </w:rPr>
        <w:t>.4</w:t>
      </w:r>
      <w:r w:rsidRPr="00AF54FF">
        <w:rPr>
          <w:b/>
        </w:rPr>
        <w:tab/>
      </w:r>
      <w:r w:rsidRPr="00AF54FF">
        <w:rPr>
          <w:b/>
        </w:rPr>
        <w:tab/>
        <w:t>Naming Convention</w:t>
      </w:r>
    </w:p>
    <w:p w14:paraId="46A0EFDD" w14:textId="77777777" w:rsidR="005E6234" w:rsidRDefault="005E6234" w:rsidP="005E6234">
      <w:pPr>
        <w:ind w:left="1440"/>
      </w:pPr>
      <w:r>
        <w:t>The file will have the following naming convention:</w:t>
      </w:r>
    </w:p>
    <w:p w14:paraId="271ED385" w14:textId="77777777" w:rsidR="005E6234" w:rsidRDefault="005E6234" w:rsidP="005E6234">
      <w:pPr>
        <w:ind w:left="1440"/>
      </w:pPr>
    </w:p>
    <w:p w14:paraId="64A54DCF" w14:textId="77777777" w:rsidR="005E6234" w:rsidRDefault="005E6234" w:rsidP="005E6234">
      <w:pPr>
        <w:ind w:left="1440"/>
      </w:pPr>
      <w:r w:rsidRPr="00272023">
        <w:t>eCL_IQS</w:t>
      </w:r>
      <w:r>
        <w:t>_QN</w:t>
      </w:r>
      <w:r w:rsidRPr="00272023">
        <w:t>_Scorecard_YYYYMMDD.csv</w:t>
      </w:r>
      <w:r>
        <w:t xml:space="preserve">   </w:t>
      </w:r>
    </w:p>
    <w:p w14:paraId="34A6FCC1" w14:textId="77777777" w:rsidR="005E6234" w:rsidRDefault="005E6234" w:rsidP="005E6234">
      <w:pPr>
        <w:ind w:left="1440"/>
      </w:pPr>
      <w:r>
        <w:t>Where &lt;YYYYMMDD&gt; represents the Year, Month and Day</w:t>
      </w:r>
    </w:p>
    <w:p w14:paraId="053B49F0" w14:textId="77777777" w:rsidR="005E6234" w:rsidRDefault="005E6234" w:rsidP="005E6234">
      <w:pPr>
        <w:ind w:left="1440"/>
      </w:pPr>
    </w:p>
    <w:p w14:paraId="4E903D26" w14:textId="77777777" w:rsidR="005E6234" w:rsidRDefault="005E6234" w:rsidP="005E6234">
      <w:pPr>
        <w:ind w:left="1440"/>
      </w:pPr>
      <w:r w:rsidRPr="00B94448">
        <w:t>Note: the file will be encrypted and will have .zip.encrypt appended to the name</w:t>
      </w:r>
    </w:p>
    <w:p w14:paraId="0E86C728" w14:textId="77777777" w:rsidR="005E6234" w:rsidRPr="00AF54FF" w:rsidRDefault="005E6234" w:rsidP="005E6234">
      <w:pPr>
        <w:spacing w:before="120"/>
        <w:rPr>
          <w:b/>
        </w:rPr>
      </w:pPr>
      <w:r>
        <w:rPr>
          <w:b/>
        </w:rPr>
        <w:t>3.2.3.7</w:t>
      </w:r>
      <w:r w:rsidRPr="00AF54FF">
        <w:rPr>
          <w:b/>
        </w:rPr>
        <w:t>.5</w:t>
      </w:r>
      <w:r w:rsidRPr="00AF54FF">
        <w:rPr>
          <w:b/>
        </w:rPr>
        <w:tab/>
      </w:r>
      <w:r w:rsidRPr="00AF54FF">
        <w:rPr>
          <w:b/>
        </w:rPr>
        <w:tab/>
        <w:t>Source</w:t>
      </w:r>
    </w:p>
    <w:p w14:paraId="6392EFAB" w14:textId="77777777" w:rsidR="005E6234" w:rsidRDefault="005E6234" w:rsidP="005E6234">
      <w:pPr>
        <w:ind w:left="1440"/>
      </w:pPr>
      <w:r w:rsidRPr="00C3636C">
        <w:t xml:space="preserve">The source of the coaching log shall be </w:t>
      </w:r>
      <w:r>
        <w:t>one of the following:</w:t>
      </w:r>
    </w:p>
    <w:p w14:paraId="17015E6C" w14:textId="77777777" w:rsidR="005E6234" w:rsidRDefault="005E6234" w:rsidP="005E6234">
      <w:pPr>
        <w:ind w:left="1440"/>
      </w:pPr>
      <w:r>
        <w:tab/>
      </w:r>
    </w:p>
    <w:tbl>
      <w:tblPr>
        <w:tblW w:w="891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306"/>
      </w:tblGrid>
      <w:tr w:rsidR="005E6234" w:rsidRPr="00380BDF" w14:paraId="448AEBA6" w14:textId="77777777" w:rsidTr="00FF08AE">
        <w:tc>
          <w:tcPr>
            <w:tcW w:w="2610" w:type="dxa"/>
            <w:shd w:val="clear" w:color="auto" w:fill="000000"/>
          </w:tcPr>
          <w:p w14:paraId="2A900CE8"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Value</w:t>
            </w:r>
          </w:p>
        </w:tc>
        <w:tc>
          <w:tcPr>
            <w:tcW w:w="6306" w:type="dxa"/>
            <w:shd w:val="clear" w:color="auto" w:fill="000000"/>
          </w:tcPr>
          <w:p w14:paraId="734BF88B" w14:textId="77777777" w:rsidR="005E6234" w:rsidRPr="00380BDF" w:rsidRDefault="005E6234" w:rsidP="00FF08AE">
            <w:pPr>
              <w:pStyle w:val="ListParagraph"/>
              <w:ind w:left="0"/>
              <w:jc w:val="center"/>
              <w:rPr>
                <w:rFonts w:ascii="Times New Roman" w:eastAsia="Times New Roman" w:hAnsi="Times New Roman"/>
                <w:b/>
                <w:color w:val="FFFFFF"/>
                <w:sz w:val="20"/>
                <w:szCs w:val="20"/>
              </w:rPr>
            </w:pPr>
            <w:r w:rsidRPr="00380BDF">
              <w:rPr>
                <w:rFonts w:ascii="Times New Roman" w:eastAsia="Times New Roman" w:hAnsi="Times New Roman"/>
                <w:b/>
                <w:color w:val="FFFFFF"/>
                <w:sz w:val="20"/>
                <w:szCs w:val="20"/>
              </w:rPr>
              <w:t>Source of Information</w:t>
            </w:r>
          </w:p>
        </w:tc>
      </w:tr>
      <w:tr w:rsidR="005E6234" w:rsidRPr="00380BDF" w14:paraId="7172BA25" w14:textId="77777777" w:rsidTr="00FF08AE">
        <w:tc>
          <w:tcPr>
            <w:tcW w:w="2610" w:type="dxa"/>
            <w:shd w:val="clear" w:color="auto" w:fill="auto"/>
          </w:tcPr>
          <w:p w14:paraId="207F2296"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p>
        </w:tc>
        <w:tc>
          <w:tcPr>
            <w:tcW w:w="6306" w:type="dxa"/>
            <w:shd w:val="clear" w:color="auto" w:fill="auto"/>
          </w:tcPr>
          <w:p w14:paraId="485EA1D1"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or ATA </w:t>
            </w:r>
            <w:r w:rsidRPr="00380BDF">
              <w:rPr>
                <w:rFonts w:ascii="Times New Roman" w:eastAsia="Times New Roman" w:hAnsi="Times New Roman"/>
                <w:sz w:val="20"/>
                <w:szCs w:val="20"/>
              </w:rPr>
              <w:t>in form name</w:t>
            </w:r>
          </w:p>
        </w:tc>
      </w:tr>
      <w:tr w:rsidR="005E6234" w:rsidRPr="00380BDF" w14:paraId="67FE1636" w14:textId="77777777" w:rsidTr="00FF08AE">
        <w:tc>
          <w:tcPr>
            <w:tcW w:w="2610" w:type="dxa"/>
            <w:shd w:val="clear" w:color="auto" w:fill="auto"/>
          </w:tcPr>
          <w:p w14:paraId="595C1ADF"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Verint-</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Supervisor</w:t>
            </w:r>
          </w:p>
        </w:tc>
        <w:tc>
          <w:tcPr>
            <w:tcW w:w="6306" w:type="dxa"/>
            <w:shd w:val="clear" w:color="auto" w:fill="auto"/>
          </w:tcPr>
          <w:p w14:paraId="3D7FB98C" w14:textId="77777777" w:rsidR="005E6234" w:rsidRPr="00380BDF" w:rsidRDefault="005E6234" w:rsidP="00FF08AE">
            <w:pPr>
              <w:pStyle w:val="ListParagraph"/>
              <w:ind w:left="0"/>
              <w:rPr>
                <w:rFonts w:ascii="Times New Roman" w:eastAsia="Times New Roman" w:hAnsi="Times New Roman"/>
                <w:sz w:val="20"/>
                <w:szCs w:val="20"/>
              </w:rPr>
            </w:pPr>
            <w:r w:rsidRPr="00380BDF">
              <w:rPr>
                <w:rFonts w:ascii="Times New Roman" w:eastAsia="Times New Roman" w:hAnsi="Times New Roman"/>
                <w:sz w:val="20"/>
                <w:szCs w:val="20"/>
              </w:rPr>
              <w:t xml:space="preserve">Verint scorecards with </w:t>
            </w:r>
            <w:r>
              <w:rPr>
                <w:rFonts w:ascii="Times New Roman" w:eastAsia="Times New Roman" w:hAnsi="Times New Roman"/>
                <w:sz w:val="20"/>
                <w:szCs w:val="20"/>
              </w:rPr>
              <w:t>CCO</w:t>
            </w:r>
            <w:r w:rsidRPr="00380BDF">
              <w:rPr>
                <w:rFonts w:ascii="Times New Roman" w:eastAsia="Times New Roman" w:hAnsi="Times New Roman"/>
                <w:sz w:val="20"/>
                <w:szCs w:val="20"/>
              </w:rPr>
              <w:t xml:space="preserve"> </w:t>
            </w:r>
            <w:r>
              <w:rPr>
                <w:rFonts w:ascii="Times New Roman" w:eastAsia="Times New Roman" w:hAnsi="Times New Roman"/>
                <w:sz w:val="20"/>
                <w:szCs w:val="20"/>
              </w:rPr>
              <w:t xml:space="preserve">QN </w:t>
            </w:r>
            <w:r w:rsidRPr="00380BDF">
              <w:rPr>
                <w:rFonts w:ascii="Times New Roman" w:eastAsia="Times New Roman" w:hAnsi="Times New Roman"/>
                <w:sz w:val="20"/>
                <w:szCs w:val="20"/>
              </w:rPr>
              <w:t>and Supervisor in form name</w:t>
            </w:r>
          </w:p>
        </w:tc>
      </w:tr>
    </w:tbl>
    <w:p w14:paraId="19A6F41B" w14:textId="77777777" w:rsidR="005E6234" w:rsidRDefault="005E6234" w:rsidP="005E6234">
      <w:pPr>
        <w:ind w:left="1440"/>
      </w:pPr>
    </w:p>
    <w:p w14:paraId="34EF6529" w14:textId="77777777" w:rsidR="005E6234" w:rsidRPr="00AF54FF" w:rsidRDefault="005E6234" w:rsidP="005E6234">
      <w:pPr>
        <w:spacing w:before="120"/>
        <w:rPr>
          <w:b/>
        </w:rPr>
      </w:pPr>
      <w:r>
        <w:rPr>
          <w:b/>
        </w:rPr>
        <w:t>3.2.3.7</w:t>
      </w:r>
      <w:r w:rsidRPr="00AF54FF">
        <w:rPr>
          <w:b/>
        </w:rPr>
        <w:t>.6</w:t>
      </w:r>
      <w:r w:rsidRPr="00AF54FF">
        <w:rPr>
          <w:b/>
        </w:rPr>
        <w:tab/>
      </w:r>
      <w:r w:rsidRPr="00AF54FF">
        <w:rPr>
          <w:b/>
        </w:rPr>
        <w:tab/>
        <w:t>Program</w:t>
      </w:r>
    </w:p>
    <w:p w14:paraId="5F0895F5" w14:textId="77777777" w:rsidR="005E6234" w:rsidRDefault="005E6234" w:rsidP="005E6234">
      <w:pPr>
        <w:ind w:left="1440"/>
      </w:pPr>
      <w:r w:rsidRPr="00212CED">
        <w:t xml:space="preserve">The Program </w:t>
      </w:r>
      <w:r>
        <w:t xml:space="preserve">(Medicare or Marketplace) </w:t>
      </w:r>
      <w:r w:rsidRPr="00212CED">
        <w:t>shall be determined from the input f</w:t>
      </w:r>
      <w:r>
        <w:t>eed by the following:</w:t>
      </w:r>
    </w:p>
    <w:p w14:paraId="676DBD74" w14:textId="77777777" w:rsidR="005E6234" w:rsidRDefault="005E6234" w:rsidP="005E6234">
      <w:pPr>
        <w:ind w:left="1440"/>
      </w:pPr>
      <w:r>
        <w:tab/>
        <w:t>Yes = Marketplace</w:t>
      </w:r>
    </w:p>
    <w:p w14:paraId="780A0918" w14:textId="77777777" w:rsidR="005E6234" w:rsidRDefault="005E6234" w:rsidP="005E6234">
      <w:pPr>
        <w:ind w:left="1440"/>
      </w:pPr>
      <w:r>
        <w:tab/>
        <w:t>No = Medicare</w:t>
      </w:r>
    </w:p>
    <w:p w14:paraId="340BC485" w14:textId="77777777" w:rsidR="005E6234" w:rsidRPr="00AF54FF" w:rsidRDefault="005E6234" w:rsidP="005E6234">
      <w:pPr>
        <w:spacing w:before="120"/>
        <w:rPr>
          <w:b/>
        </w:rPr>
      </w:pPr>
      <w:r>
        <w:rPr>
          <w:b/>
        </w:rPr>
        <w:t>3.2.3.7</w:t>
      </w:r>
      <w:r w:rsidRPr="00AF54FF">
        <w:rPr>
          <w:b/>
        </w:rPr>
        <w:t>.7</w:t>
      </w:r>
      <w:r w:rsidRPr="00AF54FF">
        <w:rPr>
          <w:b/>
        </w:rPr>
        <w:tab/>
      </w:r>
      <w:r w:rsidRPr="00AF54FF">
        <w:rPr>
          <w:b/>
        </w:rPr>
        <w:tab/>
        <w:t>Delivery Option</w:t>
      </w:r>
    </w:p>
    <w:p w14:paraId="427F043F" w14:textId="77777777" w:rsidR="005E6234" w:rsidRDefault="005E6234" w:rsidP="005E6234">
      <w:pPr>
        <w:ind w:left="1440"/>
      </w:pPr>
      <w:r w:rsidRPr="00212CED">
        <w:t>The Delivery Option shall be considered to be Indirect.</w:t>
      </w:r>
    </w:p>
    <w:p w14:paraId="1DD2CE3D" w14:textId="77777777" w:rsidR="005E6234" w:rsidRPr="00AF54FF" w:rsidRDefault="005E6234" w:rsidP="005E6234">
      <w:pPr>
        <w:spacing w:before="120"/>
        <w:rPr>
          <w:b/>
        </w:rPr>
      </w:pPr>
      <w:r>
        <w:rPr>
          <w:b/>
        </w:rPr>
        <w:t>3.2.3.7</w:t>
      </w:r>
      <w:r w:rsidRPr="00AF54FF">
        <w:rPr>
          <w:b/>
        </w:rPr>
        <w:t>.8</w:t>
      </w:r>
      <w:r w:rsidRPr="00AF54FF">
        <w:rPr>
          <w:b/>
        </w:rPr>
        <w:tab/>
      </w:r>
      <w:r w:rsidRPr="00AF54FF">
        <w:rPr>
          <w:b/>
        </w:rPr>
        <w:tab/>
        <w:t>Date of Coaching</w:t>
      </w:r>
    </w:p>
    <w:p w14:paraId="3B3EBC79" w14:textId="77777777" w:rsidR="005E6234" w:rsidRDefault="005E6234" w:rsidP="005E6234">
      <w:pPr>
        <w:ind w:left="1440"/>
      </w:pPr>
      <w:r w:rsidRPr="00212CED">
        <w:lastRenderedPageBreak/>
        <w:t xml:space="preserve">The date of coaching or event will be the </w:t>
      </w:r>
      <w:r>
        <w:t xml:space="preserve">Call </w:t>
      </w:r>
      <w:r w:rsidRPr="00212CED">
        <w:t>Date</w:t>
      </w:r>
      <w:r>
        <w:t>/Time</w:t>
      </w:r>
      <w:r w:rsidRPr="00212CED">
        <w:t xml:space="preserve"> from the input feed.</w:t>
      </w:r>
    </w:p>
    <w:p w14:paraId="70D13E47" w14:textId="77777777" w:rsidR="005E6234" w:rsidRPr="00AF54FF" w:rsidRDefault="005E6234" w:rsidP="005E6234">
      <w:pPr>
        <w:spacing w:before="120"/>
        <w:rPr>
          <w:b/>
        </w:rPr>
      </w:pPr>
      <w:r>
        <w:rPr>
          <w:b/>
        </w:rPr>
        <w:t>3.2.3.7</w:t>
      </w:r>
      <w:r w:rsidRPr="00AF54FF">
        <w:rPr>
          <w:b/>
        </w:rPr>
        <w:t>.9</w:t>
      </w:r>
      <w:r w:rsidRPr="00AF54FF">
        <w:rPr>
          <w:b/>
        </w:rPr>
        <w:tab/>
      </w:r>
      <w:r w:rsidRPr="00AF54FF">
        <w:rPr>
          <w:b/>
        </w:rPr>
        <w:tab/>
        <w:t>Coaching Reasons and Sub-Coaching Reasons</w:t>
      </w:r>
    </w:p>
    <w:p w14:paraId="264F1F35" w14:textId="77777777" w:rsidR="005E6234" w:rsidRDefault="005E6234" w:rsidP="005E6234">
      <w:pPr>
        <w:ind w:left="1440"/>
      </w:pPr>
      <w:r w:rsidRPr="00E401F4">
        <w:t xml:space="preserve">The coaching reasons, sub-coaching reasons, and opportunity/reinforcement shall be </w:t>
      </w:r>
      <w:r>
        <w:t xml:space="preserve">from the feed file </w:t>
      </w:r>
      <w:r w:rsidRPr="00E401F4">
        <w:t>as follows:</w:t>
      </w:r>
    </w:p>
    <w:p w14:paraId="446D0002" w14:textId="77777777" w:rsidR="005E6234" w:rsidRDefault="005E6234" w:rsidP="005E6234">
      <w:pPr>
        <w:ind w:left="1440"/>
      </w:pPr>
    </w:p>
    <w:tbl>
      <w:tblPr>
        <w:tblW w:w="9828"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70"/>
        <w:gridCol w:w="1710"/>
        <w:gridCol w:w="2880"/>
        <w:gridCol w:w="4068"/>
      </w:tblGrid>
      <w:tr w:rsidR="005E6234" w:rsidRPr="002A4C6B" w14:paraId="4DE27ED0" w14:textId="77777777" w:rsidTr="00FF08AE">
        <w:trPr>
          <w:cantSplit/>
          <w:trHeight w:val="300"/>
        </w:trPr>
        <w:tc>
          <w:tcPr>
            <w:tcW w:w="1170" w:type="dxa"/>
            <w:shd w:val="clear" w:color="auto" w:fill="000000"/>
            <w:vAlign w:val="center"/>
          </w:tcPr>
          <w:p w14:paraId="24A618B5" w14:textId="77777777" w:rsidR="005E6234" w:rsidRPr="00380BDF" w:rsidRDefault="005E6234" w:rsidP="00FF08AE">
            <w:pPr>
              <w:jc w:val="center"/>
              <w:rPr>
                <w:b/>
                <w:color w:val="FFFFFF"/>
              </w:rPr>
            </w:pPr>
            <w:r>
              <w:rPr>
                <w:b/>
                <w:color w:val="FFFFFF"/>
              </w:rPr>
              <w:t>Forms</w:t>
            </w:r>
          </w:p>
        </w:tc>
        <w:tc>
          <w:tcPr>
            <w:tcW w:w="1710" w:type="dxa"/>
            <w:shd w:val="clear" w:color="auto" w:fill="000000"/>
            <w:vAlign w:val="center"/>
            <w:hideMark/>
          </w:tcPr>
          <w:p w14:paraId="130E9247" w14:textId="77777777" w:rsidR="005E6234" w:rsidRPr="00380BDF" w:rsidRDefault="005E6234" w:rsidP="00FF08AE">
            <w:pPr>
              <w:jc w:val="center"/>
              <w:rPr>
                <w:b/>
                <w:color w:val="FFFFFF"/>
              </w:rPr>
            </w:pPr>
            <w:r w:rsidRPr="00380BDF">
              <w:rPr>
                <w:b/>
                <w:color w:val="FFFFFF"/>
              </w:rPr>
              <w:t>Coaching Reason</w:t>
            </w:r>
          </w:p>
        </w:tc>
        <w:tc>
          <w:tcPr>
            <w:tcW w:w="2880" w:type="dxa"/>
            <w:shd w:val="clear" w:color="auto" w:fill="000000"/>
            <w:noWrap/>
            <w:vAlign w:val="center"/>
            <w:hideMark/>
          </w:tcPr>
          <w:p w14:paraId="310E5BF3" w14:textId="77777777" w:rsidR="005E6234" w:rsidRPr="00380BDF" w:rsidRDefault="005E6234" w:rsidP="00FF08AE">
            <w:pPr>
              <w:jc w:val="center"/>
              <w:rPr>
                <w:b/>
                <w:color w:val="FFFFFF"/>
              </w:rPr>
            </w:pPr>
            <w:r w:rsidRPr="00380BDF">
              <w:rPr>
                <w:b/>
                <w:color w:val="FFFFFF"/>
              </w:rPr>
              <w:t>Opportunity/Reinforcement</w:t>
            </w:r>
          </w:p>
        </w:tc>
        <w:tc>
          <w:tcPr>
            <w:tcW w:w="4068" w:type="dxa"/>
            <w:shd w:val="clear" w:color="auto" w:fill="000000"/>
            <w:noWrap/>
            <w:vAlign w:val="center"/>
            <w:hideMark/>
          </w:tcPr>
          <w:p w14:paraId="0EEA4EEC" w14:textId="77777777" w:rsidR="005E6234" w:rsidRPr="00380BDF" w:rsidRDefault="005E6234" w:rsidP="00FF08AE">
            <w:pPr>
              <w:jc w:val="center"/>
              <w:rPr>
                <w:b/>
                <w:color w:val="FFFFFF"/>
              </w:rPr>
            </w:pPr>
            <w:r w:rsidRPr="00380BDF">
              <w:rPr>
                <w:b/>
                <w:color w:val="FFFFFF"/>
              </w:rPr>
              <w:t>Coaching Sub-Reason</w:t>
            </w:r>
          </w:p>
        </w:tc>
      </w:tr>
      <w:tr w:rsidR="005E6234" w:rsidRPr="002A4C6B" w14:paraId="2E497D87" w14:textId="77777777" w:rsidTr="00FF08AE">
        <w:trPr>
          <w:cantSplit/>
          <w:trHeight w:val="300"/>
        </w:trPr>
        <w:tc>
          <w:tcPr>
            <w:tcW w:w="1170" w:type="dxa"/>
            <w:vAlign w:val="center"/>
          </w:tcPr>
          <w:p w14:paraId="0527CB8E" w14:textId="77777777" w:rsidR="005E6234" w:rsidRPr="00E401F4" w:rsidRDefault="005E6234" w:rsidP="00FF08AE">
            <w:pPr>
              <w:rPr>
                <w:color w:val="000000"/>
              </w:rPr>
            </w:pPr>
            <w:r>
              <w:rPr>
                <w:color w:val="000000"/>
              </w:rPr>
              <w:t xml:space="preserve">Non-ATA </w:t>
            </w:r>
          </w:p>
        </w:tc>
        <w:tc>
          <w:tcPr>
            <w:tcW w:w="1710" w:type="dxa"/>
            <w:shd w:val="clear" w:color="auto" w:fill="auto"/>
            <w:vAlign w:val="center"/>
            <w:hideMark/>
          </w:tcPr>
          <w:p w14:paraId="62B8BFD4" w14:textId="77777777" w:rsidR="005E6234" w:rsidRPr="002A4C6B" w:rsidRDefault="005E6234" w:rsidP="00FF08AE">
            <w:pPr>
              <w:rPr>
                <w:color w:val="000000"/>
              </w:rPr>
            </w:pPr>
            <w:r w:rsidRPr="00E401F4">
              <w:rPr>
                <w:color w:val="000000"/>
              </w:rPr>
              <w:t>Quality</w:t>
            </w:r>
            <w:r>
              <w:rPr>
                <w:color w:val="000000"/>
              </w:rPr>
              <w:t xml:space="preserve"> Now</w:t>
            </w:r>
          </w:p>
        </w:tc>
        <w:tc>
          <w:tcPr>
            <w:tcW w:w="2880" w:type="dxa"/>
            <w:shd w:val="clear" w:color="auto" w:fill="auto"/>
            <w:noWrap/>
            <w:vAlign w:val="center"/>
            <w:hideMark/>
          </w:tcPr>
          <w:p w14:paraId="64A41F86" w14:textId="064D4A18" w:rsidR="005E6234" w:rsidRPr="002A4C6B" w:rsidRDefault="00D53EB0" w:rsidP="00FF08AE">
            <w:pPr>
              <w:rPr>
                <w:color w:val="000000"/>
              </w:rPr>
            </w:pPr>
            <w:r>
              <w:rPr>
                <w:color w:val="000000"/>
              </w:rPr>
              <w:t>NA</w:t>
            </w:r>
          </w:p>
        </w:tc>
        <w:tc>
          <w:tcPr>
            <w:tcW w:w="4068" w:type="dxa"/>
            <w:shd w:val="clear" w:color="auto" w:fill="auto"/>
            <w:noWrap/>
            <w:vAlign w:val="center"/>
            <w:hideMark/>
          </w:tcPr>
          <w:p w14:paraId="075A4D05" w14:textId="77777777" w:rsidR="005E6234" w:rsidRPr="002A4C6B" w:rsidRDefault="005E6234" w:rsidP="00FF08AE">
            <w:pPr>
              <w:rPr>
                <w:color w:val="000000"/>
              </w:rPr>
            </w:pPr>
            <w:r w:rsidRPr="00E401F4">
              <w:rPr>
                <w:color w:val="000000"/>
              </w:rPr>
              <w:t>Other: Specify reason under coaching details.</w:t>
            </w:r>
          </w:p>
        </w:tc>
      </w:tr>
      <w:tr w:rsidR="005E6234" w:rsidRPr="002A4C6B" w14:paraId="54B666EB" w14:textId="77777777" w:rsidTr="00FF08AE">
        <w:trPr>
          <w:cantSplit/>
          <w:trHeight w:val="300"/>
        </w:trPr>
        <w:tc>
          <w:tcPr>
            <w:tcW w:w="1170" w:type="dxa"/>
            <w:vAlign w:val="center"/>
          </w:tcPr>
          <w:p w14:paraId="54616D2C" w14:textId="77777777" w:rsidR="005E6234" w:rsidRPr="00E401F4" w:rsidRDefault="005E6234" w:rsidP="00FF08AE">
            <w:pPr>
              <w:rPr>
                <w:color w:val="000000"/>
              </w:rPr>
            </w:pPr>
            <w:r>
              <w:rPr>
                <w:color w:val="000000"/>
              </w:rPr>
              <w:t>ATA</w:t>
            </w:r>
          </w:p>
        </w:tc>
        <w:tc>
          <w:tcPr>
            <w:tcW w:w="1710" w:type="dxa"/>
            <w:shd w:val="clear" w:color="auto" w:fill="auto"/>
            <w:vAlign w:val="center"/>
          </w:tcPr>
          <w:p w14:paraId="38A6159D" w14:textId="77777777" w:rsidR="005E6234" w:rsidRPr="00E401F4" w:rsidRDefault="005E6234" w:rsidP="00FF08AE">
            <w:pPr>
              <w:rPr>
                <w:color w:val="000000"/>
              </w:rPr>
            </w:pPr>
            <w:r>
              <w:rPr>
                <w:color w:val="000000"/>
              </w:rPr>
              <w:t>ATA Alignment Now</w:t>
            </w:r>
          </w:p>
        </w:tc>
        <w:tc>
          <w:tcPr>
            <w:tcW w:w="2880" w:type="dxa"/>
            <w:shd w:val="clear" w:color="auto" w:fill="auto"/>
            <w:noWrap/>
            <w:vAlign w:val="center"/>
          </w:tcPr>
          <w:p w14:paraId="5697FFB3" w14:textId="7CA5C327" w:rsidR="005E6234" w:rsidRPr="00E401F4" w:rsidRDefault="00D53EB0" w:rsidP="00FF08AE">
            <w:pPr>
              <w:rPr>
                <w:color w:val="000000"/>
              </w:rPr>
            </w:pPr>
            <w:r>
              <w:rPr>
                <w:color w:val="000000"/>
              </w:rPr>
              <w:t>NA</w:t>
            </w:r>
          </w:p>
        </w:tc>
        <w:tc>
          <w:tcPr>
            <w:tcW w:w="4068" w:type="dxa"/>
            <w:shd w:val="clear" w:color="auto" w:fill="auto"/>
            <w:noWrap/>
            <w:vAlign w:val="center"/>
          </w:tcPr>
          <w:p w14:paraId="203963CD" w14:textId="77777777" w:rsidR="005E6234" w:rsidRPr="00E401F4" w:rsidRDefault="005E6234" w:rsidP="00FF08AE">
            <w:pPr>
              <w:rPr>
                <w:color w:val="000000"/>
              </w:rPr>
            </w:pPr>
            <w:r w:rsidRPr="00E401F4">
              <w:rPr>
                <w:color w:val="000000"/>
              </w:rPr>
              <w:t>Other: Specify reason under coaching details.</w:t>
            </w:r>
          </w:p>
        </w:tc>
      </w:tr>
    </w:tbl>
    <w:p w14:paraId="74972F18" w14:textId="77777777" w:rsidR="005E6234" w:rsidRDefault="005E6234" w:rsidP="005E6234">
      <w:pPr>
        <w:ind w:left="1440"/>
      </w:pPr>
    </w:p>
    <w:p w14:paraId="66F690DF" w14:textId="77777777" w:rsidR="005E6234" w:rsidRPr="00AF54FF" w:rsidRDefault="005E6234" w:rsidP="005E6234">
      <w:pPr>
        <w:spacing w:before="120"/>
        <w:rPr>
          <w:b/>
        </w:rPr>
      </w:pPr>
      <w:r>
        <w:rPr>
          <w:b/>
        </w:rPr>
        <w:t>3.2.3.7</w:t>
      </w:r>
      <w:r w:rsidRPr="00AF54FF">
        <w:rPr>
          <w:b/>
        </w:rPr>
        <w:t>.10</w:t>
      </w:r>
      <w:r w:rsidRPr="00AF54FF">
        <w:rPr>
          <w:b/>
        </w:rPr>
        <w:tab/>
        <w:t>Report Details</w:t>
      </w:r>
      <w:r w:rsidRPr="00AF54FF">
        <w:rPr>
          <w:b/>
        </w:rPr>
        <w:tab/>
      </w:r>
    </w:p>
    <w:p w14:paraId="1C209D3F" w14:textId="77777777" w:rsidR="005E6234" w:rsidRDefault="005E6234" w:rsidP="005E6234">
      <w:pPr>
        <w:ind w:left="1440"/>
      </w:pPr>
      <w:r w:rsidRPr="00212CED">
        <w:t xml:space="preserve">The </w:t>
      </w:r>
      <w:r>
        <w:t xml:space="preserve">report details will </w:t>
      </w:r>
      <w:r w:rsidRPr="00212CED">
        <w:t xml:space="preserve">be </w:t>
      </w:r>
      <w:r>
        <w:t xml:space="preserve">the summary of caller’s issues from </w:t>
      </w:r>
      <w:r w:rsidRPr="00212CED">
        <w:t>the input feed.</w:t>
      </w:r>
    </w:p>
    <w:p w14:paraId="2A3D3262" w14:textId="77777777" w:rsidR="005E6234" w:rsidRPr="00AF54FF" w:rsidRDefault="005E6234" w:rsidP="005E6234">
      <w:pPr>
        <w:spacing w:before="120"/>
        <w:rPr>
          <w:b/>
        </w:rPr>
      </w:pPr>
      <w:r>
        <w:rPr>
          <w:b/>
        </w:rPr>
        <w:t>3.2.3.7</w:t>
      </w:r>
      <w:r w:rsidRPr="00AF54FF">
        <w:rPr>
          <w:b/>
        </w:rPr>
        <w:t>.11</w:t>
      </w:r>
      <w:r w:rsidRPr="00AF54FF">
        <w:rPr>
          <w:b/>
        </w:rPr>
        <w:tab/>
        <w:t>eCoaching Log Status</w:t>
      </w:r>
    </w:p>
    <w:p w14:paraId="08C2B1CC" w14:textId="77777777" w:rsidR="005E6234" w:rsidRDefault="005E6234" w:rsidP="005E6234">
      <w:pPr>
        <w:ind w:left="1440"/>
      </w:pPr>
      <w:r w:rsidRPr="00212CED">
        <w:t xml:space="preserve">The </w:t>
      </w:r>
      <w:r>
        <w:t xml:space="preserve">status of the eCoaching Log </w:t>
      </w:r>
      <w:r w:rsidRPr="00212CED">
        <w:t xml:space="preserve">will be </w:t>
      </w:r>
      <w:r>
        <w:t xml:space="preserve">determined from </w:t>
      </w:r>
      <w:r w:rsidRPr="00212CED">
        <w:t>the input feed</w:t>
      </w:r>
      <w:r>
        <w:t xml:space="preserve"> as follows:</w:t>
      </w:r>
    </w:p>
    <w:p w14:paraId="302B8A92" w14:textId="699C7D53" w:rsidR="005E6234" w:rsidRDefault="005E6234" w:rsidP="005E6234">
      <w:pPr>
        <w:ind w:left="2160"/>
      </w:pPr>
      <w:r>
        <w:t xml:space="preserve">Pending Supervisor Review when coaching log is </w:t>
      </w:r>
      <w:r w:rsidR="00D53EB0">
        <w:t xml:space="preserve">NA </w:t>
      </w:r>
      <w:r>
        <w:t>and active status is Active</w:t>
      </w:r>
    </w:p>
    <w:p w14:paraId="38EBF3E7" w14:textId="346CD520" w:rsidR="005A0361" w:rsidRPr="00AF54FF" w:rsidRDefault="005A0361" w:rsidP="005A0361">
      <w:pPr>
        <w:spacing w:before="120"/>
        <w:rPr>
          <w:b/>
        </w:rPr>
      </w:pPr>
      <w:r>
        <w:rPr>
          <w:b/>
        </w:rPr>
        <w:t>3.2.3.7</w:t>
      </w:r>
      <w:r w:rsidRPr="00AF54FF">
        <w:rPr>
          <w:b/>
        </w:rPr>
        <w:t>.11</w:t>
      </w:r>
      <w:r>
        <w:rPr>
          <w:b/>
        </w:rPr>
        <w:t>.1</w:t>
      </w:r>
      <w:r w:rsidRPr="00AF54FF">
        <w:rPr>
          <w:b/>
        </w:rPr>
        <w:tab/>
      </w:r>
      <w:r>
        <w:rPr>
          <w:b/>
        </w:rPr>
        <w:t>Quality Now Batch</w:t>
      </w:r>
      <w:r w:rsidRPr="00AF54FF">
        <w:rPr>
          <w:b/>
        </w:rPr>
        <w:t xml:space="preserve"> Status</w:t>
      </w:r>
    </w:p>
    <w:p w14:paraId="35A292F1" w14:textId="30248D88" w:rsidR="005A0361" w:rsidRDefault="005A0361" w:rsidP="005A0361">
      <w:pPr>
        <w:ind w:left="1440"/>
      </w:pPr>
      <w:r w:rsidRPr="00212CED">
        <w:t xml:space="preserve">The </w:t>
      </w:r>
      <w:r>
        <w:t xml:space="preserve">status of the Quality Now batch will be set to the value provided in the file from IQS.  If the batch status is Inactive, then the corresponding coaching log </w:t>
      </w:r>
      <w:r w:rsidR="007110A6">
        <w:t xml:space="preserve">status </w:t>
      </w:r>
      <w:r>
        <w:t xml:space="preserve">shall be </w:t>
      </w:r>
      <w:r w:rsidR="007110A6">
        <w:t>set to I</w:t>
      </w:r>
      <w:r>
        <w:t>nactiv</w:t>
      </w:r>
      <w:r w:rsidR="007110A6">
        <w:t>e</w:t>
      </w:r>
      <w:r>
        <w:t>.</w:t>
      </w:r>
      <w:r w:rsidR="001624D7">
        <w:t xml:space="preserve">  When an inactive Quality Now Batch ID (which inactivated the corresponding coaching log) is received again as Active, a new eCoaching Log shall be generated with the appropriate information received.   </w:t>
      </w:r>
      <w:r>
        <w:t xml:space="preserve">  </w:t>
      </w:r>
    </w:p>
    <w:p w14:paraId="07BF205A" w14:textId="77777777" w:rsidR="005E6234" w:rsidRPr="00AF54FF" w:rsidRDefault="005E6234" w:rsidP="005E6234">
      <w:pPr>
        <w:spacing w:before="120"/>
        <w:rPr>
          <w:b/>
        </w:rPr>
      </w:pPr>
      <w:r w:rsidRPr="00892143">
        <w:rPr>
          <w:b/>
        </w:rPr>
        <w:t>3.2.3.</w:t>
      </w:r>
      <w:r>
        <w:rPr>
          <w:b/>
        </w:rPr>
        <w:t>7</w:t>
      </w:r>
      <w:r w:rsidRPr="00AF54FF">
        <w:rPr>
          <w:b/>
        </w:rPr>
        <w:t>.12</w:t>
      </w:r>
      <w:r w:rsidRPr="00AF54FF">
        <w:rPr>
          <w:b/>
        </w:rPr>
        <w:tab/>
        <w:t>Reviewer</w:t>
      </w:r>
    </w:p>
    <w:p w14:paraId="4A48C2D5" w14:textId="77777777" w:rsidR="005E6234" w:rsidRDefault="005E6234" w:rsidP="005E6234">
      <w:pPr>
        <w:ind w:left="1440"/>
      </w:pPr>
      <w:r w:rsidRPr="00CE045D">
        <w:t>The current employee hierarchy will be used to determine the employee’s supervisor and manager.</w:t>
      </w:r>
    </w:p>
    <w:p w14:paraId="2D797183" w14:textId="77777777" w:rsidR="0025641E" w:rsidRPr="001E2ED2" w:rsidRDefault="0025641E" w:rsidP="0025641E">
      <w:pPr>
        <w:pStyle w:val="Heading3"/>
        <w:rPr>
          <w:rFonts w:ascii="Arial" w:hAnsi="Arial"/>
          <w:bCs/>
          <w:sz w:val="20"/>
          <w:u w:val="none"/>
        </w:rPr>
      </w:pPr>
      <w:bookmarkStart w:id="181" w:name="_Toc495311756"/>
      <w:bookmarkStart w:id="182" w:name="_Toc171468"/>
      <w:r w:rsidRPr="001E2ED2">
        <w:rPr>
          <w:rFonts w:ascii="Arial" w:hAnsi="Arial"/>
          <w:bCs/>
          <w:sz w:val="20"/>
          <w:u w:val="none"/>
        </w:rPr>
        <w:t>3.2.</w:t>
      </w:r>
      <w:r>
        <w:rPr>
          <w:rFonts w:ascii="Arial" w:hAnsi="Arial"/>
          <w:bCs/>
          <w:sz w:val="20"/>
          <w:u w:val="none"/>
        </w:rPr>
        <w:t>4</w:t>
      </w:r>
      <w:r w:rsidRPr="001E2ED2">
        <w:rPr>
          <w:rFonts w:ascii="Arial" w:hAnsi="Arial"/>
          <w:bCs/>
          <w:sz w:val="20"/>
          <w:u w:val="none"/>
        </w:rPr>
        <w:tab/>
      </w:r>
      <w:r>
        <w:rPr>
          <w:rFonts w:ascii="Arial" w:hAnsi="Arial"/>
          <w:bCs/>
          <w:sz w:val="20"/>
          <w:u w:val="none"/>
        </w:rPr>
        <w:t>Dashboard Display</w:t>
      </w:r>
      <w:bookmarkEnd w:id="181"/>
      <w:bookmarkEnd w:id="182"/>
    </w:p>
    <w:p w14:paraId="270474F3" w14:textId="77777777" w:rsidR="0025641E" w:rsidRDefault="0025641E" w:rsidP="0025641E">
      <w:pPr>
        <w:ind w:left="720"/>
      </w:pPr>
      <w:r>
        <w:t>Dashboards display eCoaching Logs</w:t>
      </w:r>
      <w:r w:rsidRPr="001E2ED2">
        <w:t>.</w:t>
      </w:r>
      <w:r>
        <w:t xml:space="preserve">  Which dashboard, dashboard sections, and logs are displayed is dependent upon the employee’s job code and position in the employee hierarchy structure.</w:t>
      </w:r>
    </w:p>
    <w:p w14:paraId="71075741" w14:textId="77777777" w:rsidR="0025641E" w:rsidRPr="005029EF" w:rsidRDefault="0025641E" w:rsidP="0025641E">
      <w:pPr>
        <w:pStyle w:val="Heading4"/>
        <w:spacing w:before="120" w:after="120"/>
        <w:rPr>
          <w:rFonts w:ascii="Arial" w:hAnsi="Arial"/>
          <w:b/>
          <w:bCs/>
          <w:sz w:val="22"/>
          <w:szCs w:val="22"/>
          <w:u w:val="none"/>
        </w:rPr>
      </w:pPr>
      <w:bookmarkStart w:id="183" w:name="_Toc495311757"/>
      <w:bookmarkStart w:id="184" w:name="_Toc171469"/>
      <w:r w:rsidRPr="005029EF">
        <w:rPr>
          <w:rFonts w:ascii="Arial" w:hAnsi="Arial"/>
          <w:b/>
          <w:bCs/>
          <w:sz w:val="22"/>
          <w:szCs w:val="22"/>
          <w:u w:val="none"/>
        </w:rPr>
        <w:t>3.2.4</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Access to Dashboards</w:t>
      </w:r>
      <w:bookmarkEnd w:id="183"/>
      <w:bookmarkEnd w:id="184"/>
      <w:r w:rsidRPr="005029EF">
        <w:rPr>
          <w:rFonts w:ascii="Arial" w:hAnsi="Arial"/>
          <w:b/>
          <w:bCs/>
          <w:sz w:val="22"/>
          <w:szCs w:val="22"/>
          <w:u w:val="none"/>
        </w:rPr>
        <w:t xml:space="preserve"> </w:t>
      </w:r>
    </w:p>
    <w:p w14:paraId="41AB55AB" w14:textId="77777777" w:rsidR="0025641E" w:rsidRDefault="0025641E" w:rsidP="0025641E">
      <w:pPr>
        <w:ind w:left="1440"/>
      </w:pPr>
      <w:r>
        <w:t>Access to dashboard tabs will be dependent upon the employee or user’s job code.</w:t>
      </w:r>
    </w:p>
    <w:p w14:paraId="6502611A" w14:textId="77777777" w:rsidR="0025641E" w:rsidRPr="0026295E" w:rsidRDefault="0025641E" w:rsidP="0025641E">
      <w:pPr>
        <w:spacing w:before="120"/>
        <w:rPr>
          <w:b/>
        </w:rPr>
      </w:pPr>
      <w:r>
        <w:rPr>
          <w:b/>
        </w:rPr>
        <w:t>3.2.4</w:t>
      </w:r>
      <w:r w:rsidRPr="0026295E">
        <w:rPr>
          <w:b/>
        </w:rPr>
        <w:t>.1.1</w:t>
      </w:r>
      <w:r>
        <w:rPr>
          <w:b/>
        </w:rPr>
        <w:tab/>
      </w:r>
      <w:r w:rsidRPr="0026295E">
        <w:rPr>
          <w:b/>
        </w:rPr>
        <w:tab/>
        <w:t xml:space="preserve">Main Dashboard (My Dashboard) </w:t>
      </w:r>
    </w:p>
    <w:p w14:paraId="27541670"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Dashboard:</w:t>
      </w:r>
    </w:p>
    <w:p w14:paraId="5FED810E" w14:textId="77777777" w:rsidR="0025641E" w:rsidRDefault="0025641E" w:rsidP="0025641E">
      <w:pPr>
        <w:ind w:left="144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154C4114" w14:textId="77777777" w:rsidTr="0066659D">
        <w:tc>
          <w:tcPr>
            <w:tcW w:w="3870" w:type="dxa"/>
            <w:shd w:val="solid" w:color="auto" w:fill="auto"/>
          </w:tcPr>
          <w:p w14:paraId="357CE308"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131E87CB"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88D248F" w14:textId="77777777" w:rsidTr="0066659D">
        <w:tc>
          <w:tcPr>
            <w:tcW w:w="3870" w:type="dxa"/>
            <w:shd w:val="clear" w:color="auto" w:fill="auto"/>
          </w:tcPr>
          <w:p w14:paraId="296956F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CSR level</w:t>
            </w:r>
          </w:p>
        </w:tc>
        <w:tc>
          <w:tcPr>
            <w:tcW w:w="4140" w:type="dxa"/>
            <w:shd w:val="clear" w:color="auto" w:fill="auto"/>
          </w:tcPr>
          <w:p w14:paraId="4938F14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WACS0*</w:t>
            </w:r>
          </w:p>
        </w:tc>
      </w:tr>
      <w:tr w:rsidR="0025641E" w14:paraId="456440C7" w14:textId="77777777" w:rsidTr="0066659D">
        <w:tc>
          <w:tcPr>
            <w:tcW w:w="3870" w:type="dxa"/>
            <w:shd w:val="clear" w:color="auto" w:fill="auto"/>
          </w:tcPr>
          <w:p w14:paraId="49C04DC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71749E3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21E766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15FC6B18" w14:textId="77777777" w:rsidTr="0066659D">
        <w:tc>
          <w:tcPr>
            <w:tcW w:w="3870" w:type="dxa"/>
            <w:shd w:val="clear" w:color="auto" w:fill="auto"/>
          </w:tcPr>
          <w:p w14:paraId="3215F25A"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EFF3B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7092627E"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3AD9691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41A19828" w14:textId="4238596E" w:rsidR="0025641E" w:rsidRPr="00A20A52" w:rsidRDefault="0025641E" w:rsidP="0066659D">
            <w:pPr>
              <w:rPr>
                <w:rFonts w:ascii="Calibri" w:eastAsia="Calibri" w:hAnsi="Calibri"/>
                <w:sz w:val="22"/>
                <w:szCs w:val="22"/>
              </w:rPr>
            </w:pPr>
            <w:r w:rsidRPr="00A20A52">
              <w:rPr>
                <w:rFonts w:ascii="Calibri" w:eastAsia="Calibri" w:hAnsi="Calibri"/>
                <w:sz w:val="22"/>
                <w:szCs w:val="22"/>
              </w:rPr>
              <w:t>WISY*</w:t>
            </w:r>
            <w:r w:rsidR="00504CAB">
              <w:rPr>
                <w:rFonts w:ascii="Calibri" w:eastAsia="Calibri" w:hAnsi="Calibri"/>
                <w:sz w:val="22"/>
                <w:szCs w:val="22"/>
              </w:rPr>
              <w:br/>
              <w:t>WPPM*</w:t>
            </w:r>
          </w:p>
          <w:p w14:paraId="6F57199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7B7D6E46"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B42C08A" w14:textId="77777777" w:rsidTr="0066659D">
        <w:tc>
          <w:tcPr>
            <w:tcW w:w="3870" w:type="dxa"/>
            <w:shd w:val="clear" w:color="auto" w:fill="auto"/>
          </w:tcPr>
          <w:p w14:paraId="0FA52E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Support Staff level</w:t>
            </w:r>
          </w:p>
        </w:tc>
        <w:tc>
          <w:tcPr>
            <w:tcW w:w="4140" w:type="dxa"/>
            <w:shd w:val="clear" w:color="auto" w:fill="auto"/>
          </w:tcPr>
          <w:p w14:paraId="4EEFA967" w14:textId="77777777" w:rsidR="0025641E" w:rsidRPr="00A20A52" w:rsidRDefault="0025641E" w:rsidP="0066659D">
            <w:pPr>
              <w:rPr>
                <w:rFonts w:ascii="Calibri" w:eastAsia="Calibri" w:hAnsi="Calibri"/>
                <w:sz w:val="22"/>
                <w:szCs w:val="22"/>
              </w:rPr>
            </w:pPr>
            <w:r>
              <w:rPr>
                <w:rFonts w:ascii="Calibri" w:eastAsia="Calibri" w:hAnsi="Calibri"/>
                <w:sz w:val="22"/>
                <w:szCs w:val="22"/>
              </w:rPr>
              <w:t>Any which are not ‘Unknown’ or previously listed</w:t>
            </w:r>
          </w:p>
        </w:tc>
      </w:tr>
    </w:tbl>
    <w:p w14:paraId="2AE14C18" w14:textId="77777777" w:rsidR="0025641E" w:rsidRDefault="0025641E" w:rsidP="0025641E"/>
    <w:p w14:paraId="20310605"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3C0A45E" w14:textId="77777777" w:rsidR="0025641E" w:rsidRPr="0026295E" w:rsidRDefault="0025641E" w:rsidP="0025641E">
      <w:pPr>
        <w:spacing w:before="120"/>
        <w:rPr>
          <w:b/>
        </w:rPr>
      </w:pPr>
      <w:r>
        <w:rPr>
          <w:b/>
        </w:rPr>
        <w:lastRenderedPageBreak/>
        <w:t>3.2.4</w:t>
      </w:r>
      <w:r w:rsidRPr="0026295E">
        <w:rPr>
          <w:b/>
        </w:rPr>
        <w:t>.1.2</w:t>
      </w:r>
      <w:r w:rsidRPr="0026295E">
        <w:rPr>
          <w:b/>
        </w:rPr>
        <w:tab/>
      </w:r>
      <w:r>
        <w:rPr>
          <w:b/>
        </w:rPr>
        <w:tab/>
      </w:r>
      <w:r w:rsidRPr="0026295E">
        <w:rPr>
          <w:b/>
        </w:rPr>
        <w:t>Submitted Dashboard (My Submissions)</w:t>
      </w:r>
    </w:p>
    <w:p w14:paraId="606E669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06638548"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617F129A" w14:textId="77777777" w:rsidTr="0066659D">
        <w:tc>
          <w:tcPr>
            <w:tcW w:w="3870" w:type="dxa"/>
            <w:shd w:val="solid" w:color="auto" w:fill="auto"/>
          </w:tcPr>
          <w:p w14:paraId="32FCD26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281FA80F"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0A9E5DCB" w14:textId="77777777" w:rsidTr="0066659D">
        <w:tc>
          <w:tcPr>
            <w:tcW w:w="3870" w:type="dxa"/>
            <w:shd w:val="clear" w:color="auto" w:fill="auto"/>
          </w:tcPr>
          <w:p w14:paraId="62F97EE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w:t>
            </w:r>
          </w:p>
        </w:tc>
        <w:tc>
          <w:tcPr>
            <w:tcW w:w="4140" w:type="dxa"/>
            <w:shd w:val="clear" w:color="auto" w:fill="auto"/>
          </w:tcPr>
          <w:p w14:paraId="18863F6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w:t>
            </w:r>
          </w:p>
          <w:p w14:paraId="713B4A4D"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WTTI*</w:t>
            </w:r>
          </w:p>
        </w:tc>
      </w:tr>
      <w:tr w:rsidR="0025641E" w14:paraId="6BC79E5A" w14:textId="77777777" w:rsidTr="0066659D">
        <w:tc>
          <w:tcPr>
            <w:tcW w:w="3870" w:type="dxa"/>
            <w:shd w:val="clear" w:color="auto" w:fill="auto"/>
          </w:tcPr>
          <w:p w14:paraId="7880E4EC"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Manager level</w:t>
            </w:r>
          </w:p>
        </w:tc>
        <w:tc>
          <w:tcPr>
            <w:tcW w:w="4140" w:type="dxa"/>
            <w:shd w:val="clear" w:color="auto" w:fill="auto"/>
          </w:tcPr>
          <w:p w14:paraId="03DB2A1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*50, *60, *70</w:t>
            </w:r>
            <w:r>
              <w:rPr>
                <w:rFonts w:ascii="Calibri" w:eastAsia="Calibri" w:hAnsi="Calibri"/>
                <w:sz w:val="22"/>
                <w:szCs w:val="22"/>
              </w:rPr>
              <w:t>, *80</w:t>
            </w:r>
          </w:p>
          <w:p w14:paraId="09E9C39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6801438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1388A3C8"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60FE6735" w14:textId="1ACA4B73" w:rsidR="00504CAB" w:rsidRPr="00A20A52" w:rsidRDefault="00504CAB" w:rsidP="0066659D">
            <w:pPr>
              <w:rPr>
                <w:rFonts w:ascii="Calibri" w:eastAsia="Calibri" w:hAnsi="Calibri"/>
                <w:sz w:val="22"/>
                <w:szCs w:val="22"/>
              </w:rPr>
            </w:pPr>
            <w:r>
              <w:rPr>
                <w:rFonts w:ascii="Calibri" w:eastAsia="Calibri" w:hAnsi="Calibri"/>
                <w:sz w:val="22"/>
                <w:szCs w:val="22"/>
              </w:rPr>
              <w:t>WPPM*</w:t>
            </w:r>
          </w:p>
          <w:p w14:paraId="7BFFEE4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WPWL*</w:t>
            </w:r>
          </w:p>
          <w:p w14:paraId="2465ADC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3E01347C" w14:textId="77777777" w:rsidTr="0066659D">
        <w:tc>
          <w:tcPr>
            <w:tcW w:w="3870" w:type="dxa"/>
            <w:shd w:val="clear" w:color="auto" w:fill="auto"/>
          </w:tcPr>
          <w:p w14:paraId="6412C958"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 xml:space="preserve">Support Staff level </w:t>
            </w:r>
          </w:p>
        </w:tc>
        <w:tc>
          <w:tcPr>
            <w:tcW w:w="4140" w:type="dxa"/>
            <w:shd w:val="clear" w:color="auto" w:fill="auto"/>
          </w:tcPr>
          <w:p w14:paraId="3FC32F7A" w14:textId="77777777" w:rsidR="0025641E" w:rsidRPr="00A20A52" w:rsidRDefault="0025641E" w:rsidP="0066659D">
            <w:pPr>
              <w:rPr>
                <w:rFonts w:ascii="Calibri" w:eastAsia="Calibri" w:hAnsi="Calibri"/>
                <w:sz w:val="22"/>
                <w:szCs w:val="22"/>
              </w:rPr>
            </w:pPr>
            <w:r>
              <w:rPr>
                <w:rFonts w:ascii="Calibri" w:eastAsia="Calibri" w:hAnsi="Calibri"/>
                <w:sz w:val="22"/>
                <w:szCs w:val="22"/>
              </w:rPr>
              <w:t xml:space="preserve">Any which are not ‘Unknown’ or previously listed </w:t>
            </w:r>
            <w:r w:rsidRPr="00A20A52">
              <w:rPr>
                <w:rFonts w:ascii="Calibri" w:eastAsia="Calibri" w:hAnsi="Calibri"/>
                <w:sz w:val="22"/>
                <w:szCs w:val="22"/>
              </w:rPr>
              <w:t>except those with CSR level job codes (WACS01, WACS02, WACS03), unless they are in the database table EC.Historical_Dashboard_ACL with a Role of  ARC</w:t>
            </w:r>
          </w:p>
        </w:tc>
      </w:tr>
    </w:tbl>
    <w:p w14:paraId="4F4758BB" w14:textId="77777777" w:rsidR="0025641E" w:rsidRDefault="0025641E" w:rsidP="0025641E">
      <w:pPr>
        <w:ind w:left="720" w:firstLine="720"/>
      </w:pPr>
    </w:p>
    <w:p w14:paraId="7F23D60C" w14:textId="77777777" w:rsidR="0025641E" w:rsidRDefault="0025641E" w:rsidP="0025641E">
      <w:pPr>
        <w:ind w:left="2160"/>
      </w:pPr>
      <w:r>
        <w:t xml:space="preserve">Note: Human Resources users – </w:t>
      </w:r>
      <w:r w:rsidRPr="00216891">
        <w:t>WH* and included in HR Employee Information file</w:t>
      </w:r>
      <w:r>
        <w:t xml:space="preserve"> will not have access</w:t>
      </w:r>
    </w:p>
    <w:p w14:paraId="1CD77B94" w14:textId="77777777" w:rsidR="0025641E" w:rsidRPr="0026295E" w:rsidRDefault="0025641E" w:rsidP="0025641E">
      <w:pPr>
        <w:spacing w:before="120"/>
        <w:rPr>
          <w:b/>
        </w:rPr>
      </w:pPr>
      <w:r>
        <w:rPr>
          <w:b/>
        </w:rPr>
        <w:t>3.2.4</w:t>
      </w:r>
      <w:r w:rsidRPr="0026295E">
        <w:rPr>
          <w:b/>
        </w:rPr>
        <w:t>.1.3</w:t>
      </w:r>
      <w:r>
        <w:rPr>
          <w:b/>
        </w:rPr>
        <w:tab/>
      </w:r>
      <w:r w:rsidRPr="0026295E">
        <w:rPr>
          <w:b/>
        </w:rPr>
        <w:tab/>
        <w:t>Historical (Historical Dashboard)</w:t>
      </w:r>
    </w:p>
    <w:p w14:paraId="11ACA1ED" w14:textId="77777777" w:rsidR="0025641E" w:rsidRDefault="0025641E" w:rsidP="0025641E">
      <w:pPr>
        <w:ind w:left="720" w:firstLine="720"/>
      </w:pPr>
      <w:r w:rsidRPr="00166548">
        <w:t xml:space="preserve">The </w:t>
      </w:r>
      <w:r>
        <w:t xml:space="preserve">following shall have access to </w:t>
      </w:r>
      <w:r w:rsidRPr="00166548">
        <w:t>eCoaching Log</w:t>
      </w:r>
      <w:r>
        <w:t xml:space="preserve"> My Submissions:</w:t>
      </w:r>
    </w:p>
    <w:p w14:paraId="26CCCDAD" w14:textId="77777777" w:rsidR="0025641E" w:rsidRDefault="0025641E" w:rsidP="0025641E">
      <w:pPr>
        <w:ind w:left="720" w:firstLine="720"/>
      </w:pPr>
    </w:p>
    <w:tbl>
      <w:tblPr>
        <w:tblW w:w="8010" w:type="dxa"/>
        <w:tblInd w:w="16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870"/>
        <w:gridCol w:w="4140"/>
      </w:tblGrid>
      <w:tr w:rsidR="0025641E" w:rsidRPr="00A20A52" w14:paraId="0F458E67" w14:textId="77777777" w:rsidTr="0066659D">
        <w:tc>
          <w:tcPr>
            <w:tcW w:w="3870" w:type="dxa"/>
            <w:shd w:val="solid" w:color="auto" w:fill="auto"/>
          </w:tcPr>
          <w:p w14:paraId="19FB31C1"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sz w:val="22"/>
                <w:szCs w:val="22"/>
              </w:rPr>
              <w:tab/>
            </w:r>
            <w:r w:rsidRPr="00A20A52">
              <w:rPr>
                <w:rFonts w:ascii="Calibri" w:eastAsia="Calibri" w:hAnsi="Calibri"/>
                <w:sz w:val="22"/>
                <w:szCs w:val="22"/>
              </w:rPr>
              <w:tab/>
            </w:r>
            <w:r w:rsidRPr="00A20A52">
              <w:rPr>
                <w:rFonts w:ascii="Calibri" w:eastAsia="Calibri" w:hAnsi="Calibri"/>
                <w:b/>
                <w:color w:val="FFFFFF"/>
                <w:sz w:val="22"/>
                <w:szCs w:val="22"/>
              </w:rPr>
              <w:t>Employee</w:t>
            </w:r>
          </w:p>
        </w:tc>
        <w:tc>
          <w:tcPr>
            <w:tcW w:w="4140" w:type="dxa"/>
            <w:shd w:val="solid" w:color="auto" w:fill="auto"/>
          </w:tcPr>
          <w:p w14:paraId="54B06CAA" w14:textId="77777777" w:rsidR="0025641E" w:rsidRPr="00A20A52" w:rsidRDefault="0025641E" w:rsidP="0066659D">
            <w:pPr>
              <w:jc w:val="center"/>
              <w:rPr>
                <w:rFonts w:ascii="Calibri" w:eastAsia="Calibri" w:hAnsi="Calibri"/>
                <w:b/>
                <w:color w:val="FFFFFF"/>
                <w:sz w:val="22"/>
                <w:szCs w:val="22"/>
              </w:rPr>
            </w:pPr>
            <w:r w:rsidRPr="00A20A52">
              <w:rPr>
                <w:rFonts w:ascii="Calibri" w:eastAsia="Calibri" w:hAnsi="Calibri"/>
                <w:b/>
                <w:color w:val="FFFFFF"/>
                <w:sz w:val="22"/>
                <w:szCs w:val="22"/>
              </w:rPr>
              <w:t>Job code</w:t>
            </w:r>
          </w:p>
        </w:tc>
      </w:tr>
      <w:tr w:rsidR="0025641E" w14:paraId="27C428E6" w14:textId="77777777" w:rsidTr="0066659D">
        <w:tc>
          <w:tcPr>
            <w:tcW w:w="3870" w:type="dxa"/>
            <w:shd w:val="clear" w:color="auto" w:fill="auto"/>
          </w:tcPr>
          <w:p w14:paraId="7A74B452"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Supervisor level and above</w:t>
            </w:r>
          </w:p>
        </w:tc>
        <w:tc>
          <w:tcPr>
            <w:tcW w:w="4140" w:type="dxa"/>
            <w:shd w:val="clear" w:color="auto" w:fill="auto"/>
          </w:tcPr>
          <w:p w14:paraId="6A36A2C0"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*40, *50, *60, *70</w:t>
            </w:r>
            <w:r>
              <w:rPr>
                <w:rFonts w:ascii="Calibri" w:eastAsia="Calibri" w:hAnsi="Calibri"/>
                <w:sz w:val="22"/>
                <w:szCs w:val="22"/>
              </w:rPr>
              <w:t>, *80</w:t>
            </w:r>
          </w:p>
          <w:p w14:paraId="4D0E8E6B"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WACQ*</w:t>
            </w:r>
          </w:p>
          <w:p w14:paraId="427A8393"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WEEX*</w:t>
            </w:r>
          </w:p>
          <w:p w14:paraId="71167D09"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WISO*</w:t>
            </w:r>
          </w:p>
          <w:p w14:paraId="06C7ABEC" w14:textId="77777777" w:rsidR="0025641E" w:rsidRDefault="0025641E" w:rsidP="0066659D">
            <w:pPr>
              <w:rPr>
                <w:rFonts w:ascii="Calibri" w:eastAsia="Calibri" w:hAnsi="Calibri"/>
                <w:sz w:val="22"/>
                <w:szCs w:val="22"/>
              </w:rPr>
            </w:pPr>
            <w:r w:rsidRPr="00A20A52">
              <w:rPr>
                <w:rFonts w:ascii="Calibri" w:eastAsia="Calibri" w:hAnsi="Calibri"/>
                <w:sz w:val="22"/>
                <w:szCs w:val="22"/>
              </w:rPr>
              <w:t>WISY*</w:t>
            </w:r>
          </w:p>
          <w:p w14:paraId="40D4A08F" w14:textId="382053DC" w:rsidR="00504CAB" w:rsidRDefault="00504CAB" w:rsidP="0066659D">
            <w:pPr>
              <w:rPr>
                <w:rFonts w:ascii="Calibri" w:eastAsia="Calibri" w:hAnsi="Calibri"/>
                <w:sz w:val="22"/>
                <w:szCs w:val="22"/>
              </w:rPr>
            </w:pPr>
            <w:r>
              <w:rPr>
                <w:rFonts w:ascii="Calibri" w:eastAsia="Calibri" w:hAnsi="Calibri"/>
                <w:sz w:val="22"/>
                <w:szCs w:val="22"/>
              </w:rPr>
              <w:t>WPPM*</w:t>
            </w:r>
          </w:p>
          <w:p w14:paraId="45E4A4BB" w14:textId="77777777" w:rsidR="00173C8C" w:rsidRPr="00A20A52" w:rsidRDefault="00173C8C" w:rsidP="00173C8C">
            <w:pPr>
              <w:rPr>
                <w:rFonts w:ascii="Calibri" w:eastAsia="Calibri" w:hAnsi="Calibri"/>
                <w:sz w:val="22"/>
                <w:szCs w:val="22"/>
              </w:rPr>
            </w:pPr>
            <w:r>
              <w:rPr>
                <w:rFonts w:ascii="Calibri" w:eastAsia="Calibri" w:hAnsi="Calibri"/>
                <w:sz w:val="22"/>
                <w:szCs w:val="22"/>
              </w:rPr>
              <w:t>WPOP11</w:t>
            </w:r>
          </w:p>
          <w:p w14:paraId="351B34B5" w14:textId="77777777" w:rsidR="0025641E" w:rsidRDefault="0025641E" w:rsidP="0066659D">
            <w:pPr>
              <w:rPr>
                <w:rFonts w:ascii="Calibri" w:eastAsia="Calibri" w:hAnsi="Calibri"/>
                <w:sz w:val="22"/>
                <w:szCs w:val="22"/>
              </w:rPr>
            </w:pPr>
            <w:r w:rsidRPr="00A20A52">
              <w:rPr>
                <w:rFonts w:ascii="Calibri" w:eastAsia="Calibri" w:hAnsi="Calibri"/>
                <w:sz w:val="22"/>
                <w:szCs w:val="22"/>
              </w:rPr>
              <w:t>WPWL*</w:t>
            </w:r>
          </w:p>
          <w:p w14:paraId="6FC1D187"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WSQE*</w:t>
            </w:r>
          </w:p>
          <w:p w14:paraId="799016B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WSTE*</w:t>
            </w:r>
          </w:p>
        </w:tc>
      </w:tr>
      <w:tr w:rsidR="0025641E" w14:paraId="512460E1" w14:textId="77777777" w:rsidTr="0066659D">
        <w:tc>
          <w:tcPr>
            <w:tcW w:w="3870" w:type="dxa"/>
            <w:shd w:val="clear" w:color="auto" w:fill="auto"/>
          </w:tcPr>
          <w:p w14:paraId="2B61BEDF"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Human Resources</w:t>
            </w:r>
          </w:p>
        </w:tc>
        <w:tc>
          <w:tcPr>
            <w:tcW w:w="4140" w:type="dxa"/>
            <w:shd w:val="clear" w:color="auto" w:fill="auto"/>
          </w:tcPr>
          <w:p w14:paraId="5FE43725" w14:textId="77777777" w:rsidR="0025641E" w:rsidRPr="00A20A52" w:rsidRDefault="0025641E" w:rsidP="0066659D">
            <w:pPr>
              <w:rPr>
                <w:rFonts w:ascii="Calibri" w:eastAsia="Calibri" w:hAnsi="Calibri"/>
                <w:sz w:val="22"/>
                <w:szCs w:val="22"/>
              </w:rPr>
            </w:pPr>
            <w:r w:rsidRPr="00A20A52">
              <w:rPr>
                <w:rFonts w:ascii="Calibri" w:eastAsia="Calibri" w:hAnsi="Calibri"/>
                <w:sz w:val="22"/>
                <w:szCs w:val="22"/>
              </w:rPr>
              <w:t>WH* and included in HR Employee Information file</w:t>
            </w:r>
          </w:p>
        </w:tc>
      </w:tr>
    </w:tbl>
    <w:p w14:paraId="7BA57ACA" w14:textId="77777777" w:rsidR="0025641E" w:rsidRDefault="0025641E" w:rsidP="0025641E">
      <w:pPr>
        <w:ind w:left="720" w:firstLine="720"/>
      </w:pPr>
    </w:p>
    <w:p w14:paraId="16649C89" w14:textId="77777777" w:rsidR="0025641E" w:rsidRPr="0026295E" w:rsidRDefault="0025641E" w:rsidP="0025641E">
      <w:pPr>
        <w:spacing w:before="120"/>
        <w:rPr>
          <w:b/>
        </w:rPr>
      </w:pPr>
      <w:r w:rsidRPr="0026295E">
        <w:rPr>
          <w:b/>
        </w:rPr>
        <w:t>3.2.</w:t>
      </w:r>
      <w:r>
        <w:rPr>
          <w:b/>
        </w:rPr>
        <w:t>4</w:t>
      </w:r>
      <w:r w:rsidRPr="0026295E">
        <w:rPr>
          <w:b/>
        </w:rPr>
        <w:t>.1.4</w:t>
      </w:r>
      <w:r w:rsidRPr="0026295E">
        <w:rPr>
          <w:b/>
        </w:rPr>
        <w:tab/>
      </w:r>
      <w:r>
        <w:rPr>
          <w:b/>
        </w:rPr>
        <w:tab/>
      </w:r>
      <w:r w:rsidRPr="0026295E">
        <w:rPr>
          <w:b/>
        </w:rPr>
        <w:t>Authorized Access</w:t>
      </w:r>
    </w:p>
    <w:p w14:paraId="2CD5DEB4" w14:textId="77777777" w:rsidR="0025641E" w:rsidRDefault="0025641E" w:rsidP="0025641E">
      <w:pPr>
        <w:ind w:left="1440"/>
      </w:pPr>
      <w:r w:rsidRPr="00293FF3">
        <w:t>The dashboard is filtered by each user so users cannot view other’s records unless authorized to do so.  Also, Verbal Warning, Written Warning and Final Written Warning logs will appear on the dashboard for supervisors and managers identified in the employee hierarchy.  This will include senior managers, deputy directors, and regional managers who are higher in the employee hierarchy.</w:t>
      </w:r>
    </w:p>
    <w:p w14:paraId="23CD7C4E" w14:textId="77777777" w:rsidR="0025641E" w:rsidRPr="0026295E" w:rsidRDefault="0025641E" w:rsidP="0025641E">
      <w:pPr>
        <w:spacing w:before="120"/>
        <w:rPr>
          <w:b/>
        </w:rPr>
      </w:pPr>
      <w:r>
        <w:rPr>
          <w:b/>
        </w:rPr>
        <w:t>3.2.4</w:t>
      </w:r>
      <w:r w:rsidRPr="0026295E">
        <w:rPr>
          <w:b/>
        </w:rPr>
        <w:t>.1.5</w:t>
      </w:r>
      <w:r w:rsidRPr="0026295E">
        <w:rPr>
          <w:b/>
        </w:rPr>
        <w:tab/>
      </w:r>
      <w:r>
        <w:rPr>
          <w:b/>
        </w:rPr>
        <w:tab/>
      </w:r>
      <w:r w:rsidRPr="0026295E">
        <w:rPr>
          <w:b/>
        </w:rPr>
        <w:t>Human Resources</w:t>
      </w:r>
    </w:p>
    <w:p w14:paraId="1D2678CE" w14:textId="77777777" w:rsidR="0025641E" w:rsidRDefault="0025641E" w:rsidP="0025641E">
      <w:pPr>
        <w:ind w:left="1440"/>
      </w:pPr>
      <w:r w:rsidRPr="001C4150">
        <w:t>Human Resources will have access to the Historical Dashboard and all Coaching and Warning logs.  Warning logs will not be available for anyone else on the Historical Dashboard.</w:t>
      </w:r>
    </w:p>
    <w:p w14:paraId="67F540B7" w14:textId="77777777" w:rsidR="0025641E" w:rsidRPr="0026295E" w:rsidRDefault="0025641E" w:rsidP="0025641E">
      <w:pPr>
        <w:spacing w:before="120"/>
        <w:rPr>
          <w:b/>
        </w:rPr>
      </w:pPr>
      <w:r>
        <w:rPr>
          <w:b/>
        </w:rPr>
        <w:t>3.2.4</w:t>
      </w:r>
      <w:r w:rsidRPr="0026295E">
        <w:rPr>
          <w:b/>
        </w:rPr>
        <w:t>.1.6</w:t>
      </w:r>
      <w:r w:rsidRPr="0026295E">
        <w:rPr>
          <w:b/>
        </w:rPr>
        <w:tab/>
      </w:r>
      <w:r>
        <w:rPr>
          <w:b/>
        </w:rPr>
        <w:tab/>
      </w:r>
      <w:r w:rsidRPr="0026295E">
        <w:rPr>
          <w:b/>
        </w:rPr>
        <w:t>Senior Managers</w:t>
      </w:r>
    </w:p>
    <w:p w14:paraId="46C08A11" w14:textId="77777777" w:rsidR="0025641E" w:rsidRDefault="0025641E" w:rsidP="0025641E">
      <w:pPr>
        <w:ind w:left="1440"/>
      </w:pPr>
      <w:r w:rsidRPr="001C4150">
        <w:lastRenderedPageBreak/>
        <w:t>Senior managers will have access to eCoaching logs and Warning logs for employees within their hierarchy structure even if not direct reports.   Senior managers</w:t>
      </w:r>
      <w:r>
        <w:t xml:space="preserve"> </w:t>
      </w:r>
      <w:r w:rsidRPr="001C4150">
        <w:t xml:space="preserve">are defined by those who have </w:t>
      </w:r>
      <w:r>
        <w:t>a job code of WACS60</w:t>
      </w:r>
      <w:r w:rsidRPr="001C4150">
        <w:t>.</w:t>
      </w:r>
    </w:p>
    <w:p w14:paraId="637D82FE" w14:textId="77777777" w:rsidR="0025641E" w:rsidRPr="0026295E" w:rsidRDefault="0025641E" w:rsidP="0025641E">
      <w:pPr>
        <w:spacing w:before="120"/>
        <w:rPr>
          <w:b/>
        </w:rPr>
      </w:pPr>
      <w:r>
        <w:rPr>
          <w:b/>
        </w:rPr>
        <w:t>3.2.4</w:t>
      </w:r>
      <w:r w:rsidRPr="0026295E">
        <w:rPr>
          <w:b/>
        </w:rPr>
        <w:t>.1.</w:t>
      </w:r>
      <w:r>
        <w:rPr>
          <w:b/>
        </w:rPr>
        <w:t>7</w:t>
      </w:r>
      <w:r w:rsidRPr="0026295E">
        <w:rPr>
          <w:b/>
        </w:rPr>
        <w:tab/>
      </w:r>
      <w:r>
        <w:rPr>
          <w:b/>
        </w:rPr>
        <w:tab/>
        <w:t>Reactivated logs</w:t>
      </w:r>
    </w:p>
    <w:p w14:paraId="61173BCA" w14:textId="77777777" w:rsidR="0025641E" w:rsidRDefault="0025641E" w:rsidP="0025641E">
      <w:pPr>
        <w:ind w:left="1440"/>
      </w:pPr>
      <w:r>
        <w:t>Reactivated eCoaching and Warning logs will be displayed in the appropriate normal dashboards based on the log’s status and the current hierarchy of the log recipient</w:t>
      </w:r>
      <w:r w:rsidRPr="001C4150">
        <w:t>.</w:t>
      </w:r>
    </w:p>
    <w:p w14:paraId="535D9557" w14:textId="77777777" w:rsidR="0025641E" w:rsidRPr="0026295E" w:rsidRDefault="0025641E" w:rsidP="0025641E">
      <w:pPr>
        <w:spacing w:before="120"/>
        <w:rPr>
          <w:b/>
        </w:rPr>
      </w:pPr>
      <w:r>
        <w:rPr>
          <w:b/>
        </w:rPr>
        <w:t>3.2.4</w:t>
      </w:r>
      <w:r w:rsidRPr="0026295E">
        <w:rPr>
          <w:b/>
        </w:rPr>
        <w:t>.1.</w:t>
      </w:r>
      <w:r>
        <w:rPr>
          <w:b/>
        </w:rPr>
        <w:t>8</w:t>
      </w:r>
      <w:r w:rsidRPr="0026295E">
        <w:rPr>
          <w:b/>
        </w:rPr>
        <w:tab/>
      </w:r>
      <w:r>
        <w:rPr>
          <w:b/>
        </w:rPr>
        <w:tab/>
        <w:t>Reassigned logs</w:t>
      </w:r>
    </w:p>
    <w:p w14:paraId="48370618" w14:textId="77777777" w:rsidR="0025641E" w:rsidRDefault="0025641E" w:rsidP="0025641E">
      <w:pPr>
        <w:ind w:left="1440"/>
      </w:pPr>
      <w:r>
        <w:t>Reassigned eCoaching will be displayed in the appropriate normal dashboards based on the log’s status and the current hierarchy of who the logs is reassigned to.  The log work flow after reassignment will use the recipient’s current hierarchy.</w:t>
      </w:r>
    </w:p>
    <w:p w14:paraId="101C6B30" w14:textId="109BDD62" w:rsidR="00DF74E1" w:rsidRPr="0026295E" w:rsidRDefault="00DF74E1" w:rsidP="00DF74E1">
      <w:pPr>
        <w:spacing w:before="120"/>
        <w:rPr>
          <w:b/>
        </w:rPr>
      </w:pPr>
      <w:r>
        <w:rPr>
          <w:b/>
        </w:rPr>
        <w:t>3.2.4</w:t>
      </w:r>
      <w:r w:rsidRPr="0026295E">
        <w:rPr>
          <w:b/>
        </w:rPr>
        <w:t>.1.</w:t>
      </w:r>
      <w:r>
        <w:rPr>
          <w:b/>
        </w:rPr>
        <w:t>9</w:t>
      </w:r>
      <w:r w:rsidRPr="0026295E">
        <w:rPr>
          <w:b/>
        </w:rPr>
        <w:tab/>
      </w:r>
      <w:r>
        <w:rPr>
          <w:b/>
        </w:rPr>
        <w:tab/>
        <w:t>Pending graph</w:t>
      </w:r>
    </w:p>
    <w:p w14:paraId="60289657" w14:textId="2A89AB65" w:rsidR="00DF74E1" w:rsidRPr="00B62B9D" w:rsidRDefault="00DF74E1" w:rsidP="0025641E">
      <w:pPr>
        <w:ind w:left="1440"/>
        <w:rPr>
          <w:b/>
        </w:rPr>
      </w:pPr>
      <w:r>
        <w:t xml:space="preserve">Logs for the employee in a pending status will be shown in a graph.  </w:t>
      </w:r>
    </w:p>
    <w:p w14:paraId="01F1983F" w14:textId="77777777" w:rsidR="0025641E" w:rsidRPr="005029EF" w:rsidRDefault="0025641E" w:rsidP="0025641E">
      <w:pPr>
        <w:pStyle w:val="Heading4"/>
        <w:spacing w:before="120" w:after="120"/>
        <w:rPr>
          <w:rFonts w:ascii="Arial" w:hAnsi="Arial"/>
          <w:b/>
          <w:bCs/>
          <w:sz w:val="22"/>
          <w:szCs w:val="22"/>
          <w:u w:val="none"/>
        </w:rPr>
      </w:pPr>
      <w:bookmarkStart w:id="185" w:name="_Toc495311758"/>
      <w:bookmarkStart w:id="186" w:name="_Toc171470"/>
      <w:r w:rsidRPr="005029EF">
        <w:rPr>
          <w:rFonts w:ascii="Arial" w:hAnsi="Arial"/>
          <w:b/>
          <w:bCs/>
          <w:sz w:val="22"/>
          <w:szCs w:val="22"/>
          <w:u w:val="none"/>
        </w:rPr>
        <w:t>3.2.4.2</w:t>
      </w:r>
      <w:r>
        <w:rPr>
          <w:rFonts w:ascii="Arial" w:hAnsi="Arial"/>
          <w:b/>
          <w:bCs/>
          <w:sz w:val="22"/>
          <w:szCs w:val="22"/>
          <w:u w:val="none"/>
        </w:rPr>
        <w:tab/>
      </w:r>
      <w:r w:rsidRPr="005029EF">
        <w:rPr>
          <w:rFonts w:ascii="Arial" w:hAnsi="Arial"/>
          <w:b/>
          <w:bCs/>
          <w:sz w:val="22"/>
          <w:szCs w:val="22"/>
          <w:u w:val="none"/>
        </w:rPr>
        <w:tab/>
        <w:t>Inactive logs</w:t>
      </w:r>
      <w:bookmarkEnd w:id="185"/>
      <w:bookmarkEnd w:id="186"/>
    </w:p>
    <w:p w14:paraId="2C6A4DFA" w14:textId="77777777" w:rsidR="0025641E" w:rsidRDefault="0025641E" w:rsidP="0025641E">
      <w:pPr>
        <w:ind w:left="720" w:firstLine="720"/>
      </w:pPr>
      <w:r w:rsidRPr="0075123A">
        <w:t>If a coaching log record is Inactive, it should not be displayed on any dashboard.</w:t>
      </w:r>
    </w:p>
    <w:p w14:paraId="053E464B" w14:textId="77777777" w:rsidR="0025641E" w:rsidRPr="005029EF" w:rsidRDefault="0025641E" w:rsidP="0025641E">
      <w:pPr>
        <w:pStyle w:val="Heading4"/>
        <w:spacing w:before="120" w:after="120"/>
        <w:rPr>
          <w:rFonts w:ascii="Arial" w:hAnsi="Arial"/>
          <w:b/>
          <w:bCs/>
          <w:sz w:val="22"/>
          <w:szCs w:val="22"/>
          <w:u w:val="none"/>
        </w:rPr>
      </w:pPr>
      <w:bookmarkStart w:id="187" w:name="_Toc495311759"/>
      <w:bookmarkStart w:id="188" w:name="_Toc171471"/>
      <w:r w:rsidRPr="005029EF">
        <w:rPr>
          <w:rFonts w:ascii="Arial" w:hAnsi="Arial"/>
          <w:b/>
          <w:bCs/>
          <w:sz w:val="22"/>
          <w:szCs w:val="22"/>
          <w:u w:val="none"/>
        </w:rPr>
        <w:t>3.2.4.3</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Dashboard Filter Values</w:t>
      </w:r>
      <w:bookmarkEnd w:id="187"/>
      <w:bookmarkEnd w:id="188"/>
    </w:p>
    <w:p w14:paraId="411B66E4" w14:textId="1F99D949" w:rsidR="0025641E" w:rsidRDefault="0025641E" w:rsidP="0025641E">
      <w:pPr>
        <w:ind w:left="1440"/>
      </w:pPr>
      <w:r>
        <w:t>Certain fields allow for additional filtering to enable the user to limit or select the logs they want to view.  The filters work in conjunction with each other so that results to be displayed will match all the filters selected.  Not all filters are available</w:t>
      </w:r>
      <w:r w:rsidR="00DB0364">
        <w:t xml:space="preserve"> for every Dashboard or section and may appear in a different order than listed. </w:t>
      </w:r>
    </w:p>
    <w:p w14:paraId="534702C8" w14:textId="77777777" w:rsidR="0025641E" w:rsidRDefault="0025641E" w:rsidP="0025641E">
      <w:pPr>
        <w:ind w:left="720" w:firstLine="720"/>
      </w:pPr>
    </w:p>
    <w:p w14:paraId="66429735" w14:textId="77777777" w:rsidR="0025641E" w:rsidRDefault="0025641E" w:rsidP="0025641E">
      <w:pPr>
        <w:ind w:left="720" w:firstLine="720"/>
      </w:pPr>
      <w:r>
        <w:t>The Dashboard filters will contain the following values:</w:t>
      </w:r>
    </w:p>
    <w:p w14:paraId="23AFC351"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0"/>
        <w:gridCol w:w="2048"/>
        <w:gridCol w:w="7456"/>
      </w:tblGrid>
      <w:tr w:rsidR="0025641E" w:rsidRPr="0075123A" w14:paraId="1696AA5A" w14:textId="77777777" w:rsidTr="0066659D">
        <w:trPr>
          <w:trHeight w:val="288"/>
        </w:trPr>
        <w:tc>
          <w:tcPr>
            <w:tcW w:w="347" w:type="dxa"/>
            <w:shd w:val="clear" w:color="auto" w:fill="4F81BD"/>
            <w:vAlign w:val="bottom"/>
          </w:tcPr>
          <w:p w14:paraId="28E4C5F5" w14:textId="77777777" w:rsidR="0025641E" w:rsidRPr="00627B9F" w:rsidRDefault="0025641E" w:rsidP="0066659D">
            <w:pPr>
              <w:rPr>
                <w:rFonts w:eastAsia="Calibri"/>
                <w:b/>
                <w:color w:val="FFFFFF"/>
              </w:rPr>
            </w:pPr>
            <w:r w:rsidRPr="00627B9F">
              <w:rPr>
                <w:rFonts w:eastAsia="Calibri"/>
                <w:b/>
                <w:color w:val="FFFFFF"/>
              </w:rPr>
              <w:t>#</w:t>
            </w:r>
          </w:p>
        </w:tc>
        <w:tc>
          <w:tcPr>
            <w:tcW w:w="1973" w:type="dxa"/>
            <w:shd w:val="clear" w:color="auto" w:fill="4F81BD"/>
            <w:vAlign w:val="bottom"/>
          </w:tcPr>
          <w:p w14:paraId="6B8AFF13" w14:textId="77777777" w:rsidR="0025641E" w:rsidRPr="00627B9F" w:rsidRDefault="0025641E" w:rsidP="0066659D">
            <w:pPr>
              <w:rPr>
                <w:rFonts w:eastAsia="Calibri"/>
                <w:b/>
                <w:color w:val="FFFFFF"/>
              </w:rPr>
            </w:pPr>
            <w:r w:rsidRPr="00627B9F">
              <w:rPr>
                <w:rFonts w:eastAsia="Calibri"/>
                <w:b/>
                <w:color w:val="FFFFFF"/>
              </w:rPr>
              <w:t>Filter</w:t>
            </w:r>
          </w:p>
        </w:tc>
        <w:tc>
          <w:tcPr>
            <w:tcW w:w="7184" w:type="dxa"/>
            <w:shd w:val="clear" w:color="auto" w:fill="4F81BD"/>
            <w:vAlign w:val="bottom"/>
          </w:tcPr>
          <w:p w14:paraId="4E686926" w14:textId="77777777" w:rsidR="0025641E" w:rsidRPr="00627B9F" w:rsidRDefault="0025641E" w:rsidP="0066659D">
            <w:pPr>
              <w:rPr>
                <w:rFonts w:eastAsia="Calibri"/>
                <w:b/>
                <w:color w:val="FFFFFF"/>
              </w:rPr>
            </w:pPr>
            <w:r w:rsidRPr="00627B9F">
              <w:rPr>
                <w:rFonts w:eastAsia="Calibri"/>
                <w:b/>
                <w:color w:val="FFFFFF"/>
              </w:rPr>
              <w:t>Values</w:t>
            </w:r>
          </w:p>
        </w:tc>
      </w:tr>
      <w:tr w:rsidR="0025641E" w:rsidRPr="0075123A" w14:paraId="450C3670" w14:textId="77777777" w:rsidTr="0066659D">
        <w:tc>
          <w:tcPr>
            <w:tcW w:w="347" w:type="dxa"/>
            <w:shd w:val="clear" w:color="auto" w:fill="F2F2F2"/>
          </w:tcPr>
          <w:p w14:paraId="2D12067A" w14:textId="77777777" w:rsidR="0025641E" w:rsidRPr="00627B9F" w:rsidRDefault="0025641E" w:rsidP="0066659D">
            <w:pPr>
              <w:rPr>
                <w:rFonts w:eastAsia="Calibri"/>
              </w:rPr>
            </w:pPr>
            <w:r w:rsidRPr="00627B9F">
              <w:rPr>
                <w:rFonts w:eastAsia="Calibri"/>
              </w:rPr>
              <w:t>1</w:t>
            </w:r>
          </w:p>
        </w:tc>
        <w:tc>
          <w:tcPr>
            <w:tcW w:w="1973" w:type="dxa"/>
            <w:shd w:val="clear" w:color="auto" w:fill="F2F2F2"/>
          </w:tcPr>
          <w:p w14:paraId="278F509C" w14:textId="77777777" w:rsidR="0025641E" w:rsidRPr="00627B9F" w:rsidRDefault="0025641E" w:rsidP="0066659D">
            <w:pPr>
              <w:rPr>
                <w:rFonts w:eastAsia="Calibri"/>
              </w:rPr>
            </w:pPr>
            <w:r w:rsidRPr="00627B9F">
              <w:rPr>
                <w:rFonts w:eastAsia="Calibri"/>
              </w:rPr>
              <w:t>Location</w:t>
            </w:r>
          </w:p>
        </w:tc>
        <w:tc>
          <w:tcPr>
            <w:tcW w:w="7184" w:type="dxa"/>
            <w:shd w:val="clear" w:color="auto" w:fill="F2F2F2"/>
          </w:tcPr>
          <w:p w14:paraId="401445CA" w14:textId="5562CCE2" w:rsidR="0025641E" w:rsidRPr="00627B9F" w:rsidRDefault="0025641E" w:rsidP="0066659D">
            <w:pPr>
              <w:rPr>
                <w:rFonts w:eastAsia="Calibri"/>
              </w:rPr>
            </w:pPr>
            <w:r w:rsidRPr="00627B9F">
              <w:rPr>
                <w:rFonts w:eastAsia="Calibri"/>
              </w:rPr>
              <w:t xml:space="preserve">All </w:t>
            </w:r>
            <w:r w:rsidR="00DB0364">
              <w:rPr>
                <w:rFonts w:eastAsia="Calibri"/>
              </w:rPr>
              <w:t>Sites</w:t>
            </w:r>
          </w:p>
          <w:p w14:paraId="242EB59F" w14:textId="77777777" w:rsidR="0025641E" w:rsidRPr="00627B9F" w:rsidRDefault="0025641E" w:rsidP="0066659D">
            <w:pPr>
              <w:rPr>
                <w:rFonts w:eastAsia="Calibri"/>
              </w:rPr>
            </w:pPr>
            <w:r w:rsidRPr="00627B9F">
              <w:rPr>
                <w:rFonts w:eastAsia="Calibri"/>
              </w:rPr>
              <w:t>Bogalusa</w:t>
            </w:r>
          </w:p>
          <w:p w14:paraId="2EFA4B63" w14:textId="77777777" w:rsidR="0025641E" w:rsidRPr="00627B9F" w:rsidRDefault="0025641E" w:rsidP="0066659D">
            <w:pPr>
              <w:rPr>
                <w:rFonts w:eastAsia="Calibri"/>
              </w:rPr>
            </w:pPr>
            <w:r w:rsidRPr="00627B9F">
              <w:rPr>
                <w:rFonts w:eastAsia="Calibri"/>
              </w:rPr>
              <w:t>Chester</w:t>
            </w:r>
          </w:p>
          <w:p w14:paraId="532AD866" w14:textId="77777777" w:rsidR="0025641E" w:rsidRPr="00627B9F" w:rsidRDefault="0025641E" w:rsidP="0066659D">
            <w:pPr>
              <w:rPr>
                <w:rFonts w:eastAsia="Calibri"/>
              </w:rPr>
            </w:pPr>
            <w:r w:rsidRPr="00627B9F">
              <w:rPr>
                <w:rFonts w:eastAsia="Calibri"/>
              </w:rPr>
              <w:t>Coralville</w:t>
            </w:r>
          </w:p>
          <w:p w14:paraId="2DBCAD2D" w14:textId="77777777" w:rsidR="0025641E" w:rsidRPr="00627B9F" w:rsidRDefault="0025641E" w:rsidP="0066659D">
            <w:pPr>
              <w:rPr>
                <w:rFonts w:eastAsia="Calibri"/>
              </w:rPr>
            </w:pPr>
            <w:r w:rsidRPr="00627B9F">
              <w:rPr>
                <w:rFonts w:eastAsia="Calibri"/>
              </w:rPr>
              <w:t>Corbin</w:t>
            </w:r>
          </w:p>
          <w:p w14:paraId="3A4C754F" w14:textId="77777777" w:rsidR="0025641E" w:rsidRPr="00627B9F" w:rsidRDefault="0025641E" w:rsidP="0066659D">
            <w:pPr>
              <w:rPr>
                <w:rFonts w:eastAsia="Calibri"/>
              </w:rPr>
            </w:pPr>
            <w:r w:rsidRPr="00627B9F">
              <w:rPr>
                <w:rFonts w:eastAsia="Calibri"/>
              </w:rPr>
              <w:t>Hattiesburg</w:t>
            </w:r>
          </w:p>
          <w:p w14:paraId="223D2900" w14:textId="77777777" w:rsidR="0025641E" w:rsidRPr="00627B9F" w:rsidRDefault="0025641E" w:rsidP="0066659D">
            <w:pPr>
              <w:rPr>
                <w:rFonts w:eastAsia="Calibri"/>
              </w:rPr>
            </w:pPr>
            <w:r w:rsidRPr="00627B9F">
              <w:rPr>
                <w:rFonts w:eastAsia="Calibri"/>
              </w:rPr>
              <w:t>Lawrence</w:t>
            </w:r>
          </w:p>
          <w:p w14:paraId="1F5A9B8D" w14:textId="77777777" w:rsidR="0025641E" w:rsidRPr="00627B9F" w:rsidRDefault="0025641E" w:rsidP="0066659D">
            <w:pPr>
              <w:rPr>
                <w:rFonts w:eastAsia="Calibri"/>
              </w:rPr>
            </w:pPr>
            <w:r w:rsidRPr="00627B9F">
              <w:rPr>
                <w:rFonts w:eastAsia="Calibri"/>
              </w:rPr>
              <w:t>London</w:t>
            </w:r>
          </w:p>
          <w:p w14:paraId="720E2CB0" w14:textId="77777777" w:rsidR="0025641E" w:rsidRPr="00627B9F" w:rsidRDefault="0025641E" w:rsidP="0066659D">
            <w:pPr>
              <w:rPr>
                <w:rFonts w:eastAsia="Calibri"/>
              </w:rPr>
            </w:pPr>
            <w:r w:rsidRPr="00627B9F">
              <w:rPr>
                <w:rFonts w:eastAsia="Calibri"/>
              </w:rPr>
              <w:t>Lynn Haven</w:t>
            </w:r>
          </w:p>
          <w:p w14:paraId="24D54C2F" w14:textId="77777777" w:rsidR="0025641E" w:rsidRPr="00627B9F" w:rsidRDefault="0025641E" w:rsidP="0066659D">
            <w:pPr>
              <w:rPr>
                <w:rFonts w:eastAsia="Calibri"/>
              </w:rPr>
            </w:pPr>
            <w:r w:rsidRPr="00627B9F">
              <w:rPr>
                <w:rFonts w:eastAsia="Calibri"/>
              </w:rPr>
              <w:t>Phoenix</w:t>
            </w:r>
          </w:p>
          <w:p w14:paraId="25D85E73" w14:textId="77777777" w:rsidR="0025641E" w:rsidRPr="00627B9F" w:rsidRDefault="0025641E" w:rsidP="0066659D">
            <w:pPr>
              <w:rPr>
                <w:rFonts w:eastAsia="Calibri"/>
              </w:rPr>
            </w:pPr>
            <w:r w:rsidRPr="00627B9F">
              <w:rPr>
                <w:rFonts w:eastAsia="Calibri"/>
              </w:rPr>
              <w:t>Riverview</w:t>
            </w:r>
          </w:p>
          <w:p w14:paraId="78AC1E2B" w14:textId="77777777" w:rsidR="0025641E" w:rsidRPr="00627B9F" w:rsidRDefault="0025641E" w:rsidP="0066659D">
            <w:pPr>
              <w:rPr>
                <w:rFonts w:eastAsia="Calibri"/>
              </w:rPr>
            </w:pPr>
            <w:r w:rsidRPr="00627B9F">
              <w:rPr>
                <w:rFonts w:eastAsia="Calibri"/>
              </w:rPr>
              <w:t>Sandy</w:t>
            </w:r>
          </w:p>
          <w:p w14:paraId="7E0E40E4" w14:textId="77777777" w:rsidR="0025641E" w:rsidRPr="00627B9F" w:rsidRDefault="0025641E" w:rsidP="0066659D">
            <w:pPr>
              <w:rPr>
                <w:rFonts w:eastAsia="Calibri"/>
              </w:rPr>
            </w:pPr>
            <w:r w:rsidRPr="00627B9F">
              <w:rPr>
                <w:rFonts w:eastAsia="Calibri"/>
              </w:rPr>
              <w:t>Waco</w:t>
            </w:r>
          </w:p>
          <w:p w14:paraId="03DC72FA" w14:textId="77777777" w:rsidR="0025641E" w:rsidRPr="00627B9F" w:rsidRDefault="0025641E" w:rsidP="0066659D">
            <w:pPr>
              <w:rPr>
                <w:rFonts w:eastAsia="Calibri"/>
              </w:rPr>
            </w:pPr>
            <w:r w:rsidRPr="00627B9F">
              <w:rPr>
                <w:rFonts w:eastAsia="Calibri"/>
              </w:rPr>
              <w:t>Winchester</w:t>
            </w:r>
          </w:p>
          <w:p w14:paraId="3B3395F2" w14:textId="1231ECA1" w:rsidR="0025641E" w:rsidRPr="00627B9F" w:rsidRDefault="0025641E" w:rsidP="00935F55">
            <w:pPr>
              <w:rPr>
                <w:rFonts w:eastAsia="Calibri"/>
              </w:rPr>
            </w:pPr>
            <w:r w:rsidRPr="00627B9F">
              <w:rPr>
                <w:rFonts w:eastAsia="Calibri"/>
              </w:rPr>
              <w:t xml:space="preserve">Note: All </w:t>
            </w:r>
            <w:r w:rsidR="00DB0364">
              <w:rPr>
                <w:rFonts w:eastAsia="Calibri"/>
              </w:rPr>
              <w:t>Sites</w:t>
            </w:r>
            <w:r w:rsidR="00935F55">
              <w:rPr>
                <w:rFonts w:eastAsia="Calibri"/>
              </w:rPr>
              <w:t xml:space="preserve"> may be selected</w:t>
            </w:r>
          </w:p>
        </w:tc>
      </w:tr>
      <w:tr w:rsidR="0025641E" w:rsidRPr="0075123A" w14:paraId="4D5CF138" w14:textId="77777777" w:rsidTr="0066659D">
        <w:tc>
          <w:tcPr>
            <w:tcW w:w="347" w:type="dxa"/>
            <w:shd w:val="clear" w:color="auto" w:fill="C6D9F1"/>
          </w:tcPr>
          <w:p w14:paraId="00913225" w14:textId="77777777" w:rsidR="0025641E" w:rsidRPr="00627B9F" w:rsidRDefault="0025641E" w:rsidP="0066659D">
            <w:pPr>
              <w:rPr>
                <w:rFonts w:eastAsia="Calibri"/>
              </w:rPr>
            </w:pPr>
            <w:r w:rsidRPr="00627B9F">
              <w:rPr>
                <w:rFonts w:eastAsia="Calibri"/>
              </w:rPr>
              <w:t>2</w:t>
            </w:r>
          </w:p>
        </w:tc>
        <w:tc>
          <w:tcPr>
            <w:tcW w:w="1973" w:type="dxa"/>
            <w:shd w:val="clear" w:color="auto" w:fill="C6D9F1"/>
          </w:tcPr>
          <w:p w14:paraId="5D3D658B" w14:textId="77777777" w:rsidR="0025641E" w:rsidRPr="00627B9F" w:rsidRDefault="0025641E" w:rsidP="0066659D">
            <w:pPr>
              <w:rPr>
                <w:rFonts w:eastAsia="Calibri"/>
              </w:rPr>
            </w:pPr>
            <w:r w:rsidRPr="00627B9F">
              <w:rPr>
                <w:rFonts w:eastAsia="Calibri"/>
              </w:rPr>
              <w:t>Employee</w:t>
            </w:r>
          </w:p>
        </w:tc>
        <w:tc>
          <w:tcPr>
            <w:tcW w:w="7184" w:type="dxa"/>
            <w:shd w:val="clear" w:color="auto" w:fill="C6D9F1"/>
          </w:tcPr>
          <w:p w14:paraId="176D76DE" w14:textId="77777777" w:rsidR="0025641E" w:rsidRPr="00627B9F" w:rsidRDefault="0025641E" w:rsidP="0066659D">
            <w:pPr>
              <w:rPr>
                <w:rFonts w:eastAsia="Calibri"/>
              </w:rPr>
            </w:pPr>
            <w:r w:rsidRPr="00627B9F">
              <w:rPr>
                <w:rFonts w:eastAsia="Calibri"/>
              </w:rPr>
              <w:t>All Employees</w:t>
            </w:r>
          </w:p>
          <w:p w14:paraId="5D75DAC5" w14:textId="77777777" w:rsidR="0025641E" w:rsidRPr="00627B9F" w:rsidRDefault="0025641E" w:rsidP="0066659D">
            <w:pPr>
              <w:rPr>
                <w:rFonts w:eastAsia="Calibri"/>
              </w:rPr>
            </w:pPr>
            <w:r w:rsidRPr="00627B9F">
              <w:rPr>
                <w:rFonts w:eastAsia="Calibri"/>
              </w:rPr>
              <w:t xml:space="preserve">Last name, First name, MI </w:t>
            </w:r>
          </w:p>
          <w:p w14:paraId="0D569348" w14:textId="5323E043" w:rsidR="0025641E" w:rsidRPr="00627B9F" w:rsidRDefault="0025641E" w:rsidP="00935F55">
            <w:pPr>
              <w:rPr>
                <w:rFonts w:eastAsia="Calibri"/>
              </w:rPr>
            </w:pPr>
            <w:r w:rsidRPr="00627B9F">
              <w:rPr>
                <w:rFonts w:eastAsia="Calibri"/>
              </w:rPr>
              <w:t>Note: All Employees</w:t>
            </w:r>
            <w:r w:rsidR="00935F55">
              <w:rPr>
                <w:rFonts w:eastAsia="Calibri"/>
              </w:rPr>
              <w:t xml:space="preserve"> may be selected</w:t>
            </w:r>
          </w:p>
        </w:tc>
      </w:tr>
      <w:tr w:rsidR="0025641E" w:rsidRPr="0075123A" w14:paraId="41865F49" w14:textId="77777777" w:rsidTr="0066659D">
        <w:tc>
          <w:tcPr>
            <w:tcW w:w="347" w:type="dxa"/>
            <w:shd w:val="clear" w:color="auto" w:fill="F2F2F2"/>
          </w:tcPr>
          <w:p w14:paraId="019ED6CD" w14:textId="77777777" w:rsidR="0025641E" w:rsidRPr="00627B9F" w:rsidRDefault="0025641E" w:rsidP="0066659D">
            <w:pPr>
              <w:rPr>
                <w:rFonts w:eastAsia="Calibri"/>
              </w:rPr>
            </w:pPr>
            <w:r w:rsidRPr="00627B9F">
              <w:rPr>
                <w:rFonts w:eastAsia="Calibri"/>
              </w:rPr>
              <w:t>3</w:t>
            </w:r>
          </w:p>
        </w:tc>
        <w:tc>
          <w:tcPr>
            <w:tcW w:w="1973" w:type="dxa"/>
            <w:shd w:val="clear" w:color="auto" w:fill="F2F2F2"/>
          </w:tcPr>
          <w:p w14:paraId="45A327B3" w14:textId="77777777" w:rsidR="0025641E" w:rsidRPr="00627B9F" w:rsidRDefault="0025641E" w:rsidP="0066659D">
            <w:pPr>
              <w:rPr>
                <w:rFonts w:eastAsia="Calibri"/>
              </w:rPr>
            </w:pPr>
            <w:r w:rsidRPr="00627B9F">
              <w:rPr>
                <w:rFonts w:eastAsia="Calibri"/>
              </w:rPr>
              <w:t>Supervisor</w:t>
            </w:r>
          </w:p>
        </w:tc>
        <w:tc>
          <w:tcPr>
            <w:tcW w:w="7184" w:type="dxa"/>
            <w:shd w:val="clear" w:color="auto" w:fill="F2F2F2"/>
          </w:tcPr>
          <w:p w14:paraId="1F36E4D5" w14:textId="77777777" w:rsidR="0025641E" w:rsidRPr="00627B9F" w:rsidRDefault="0025641E" w:rsidP="0066659D">
            <w:pPr>
              <w:rPr>
                <w:rFonts w:eastAsia="Calibri"/>
              </w:rPr>
            </w:pPr>
            <w:r w:rsidRPr="00627B9F">
              <w:rPr>
                <w:rFonts w:eastAsia="Calibri"/>
              </w:rPr>
              <w:t>All Supervisors</w:t>
            </w:r>
          </w:p>
          <w:p w14:paraId="17F5866A" w14:textId="77777777" w:rsidR="0025641E" w:rsidRPr="00627B9F" w:rsidRDefault="0025641E" w:rsidP="0066659D">
            <w:pPr>
              <w:rPr>
                <w:rFonts w:eastAsia="Calibri"/>
              </w:rPr>
            </w:pPr>
            <w:r w:rsidRPr="00627B9F">
              <w:rPr>
                <w:rFonts w:eastAsia="Calibri"/>
              </w:rPr>
              <w:t>Last name, First name, MI</w:t>
            </w:r>
          </w:p>
          <w:p w14:paraId="41324B7A" w14:textId="7F4DF3A0" w:rsidR="0025641E" w:rsidRPr="00627B9F" w:rsidRDefault="0025641E" w:rsidP="00935F55">
            <w:pPr>
              <w:rPr>
                <w:rFonts w:eastAsia="Calibri"/>
              </w:rPr>
            </w:pPr>
            <w:r w:rsidRPr="00627B9F">
              <w:rPr>
                <w:rFonts w:eastAsia="Calibri"/>
              </w:rPr>
              <w:t>Note: All Supervisors</w:t>
            </w:r>
            <w:r w:rsidR="00935F55">
              <w:rPr>
                <w:rFonts w:eastAsia="Calibri"/>
              </w:rPr>
              <w:t xml:space="preserve"> may be selected</w:t>
            </w:r>
          </w:p>
        </w:tc>
      </w:tr>
      <w:tr w:rsidR="0025641E" w:rsidRPr="0075123A" w14:paraId="622A1163" w14:textId="77777777" w:rsidTr="0066659D">
        <w:tc>
          <w:tcPr>
            <w:tcW w:w="347" w:type="dxa"/>
            <w:shd w:val="clear" w:color="auto" w:fill="C6D9F1"/>
          </w:tcPr>
          <w:p w14:paraId="5B0256CC" w14:textId="77777777" w:rsidR="0025641E" w:rsidRPr="00627B9F" w:rsidRDefault="0025641E" w:rsidP="0066659D">
            <w:pPr>
              <w:rPr>
                <w:rFonts w:eastAsia="Calibri"/>
              </w:rPr>
            </w:pPr>
            <w:r w:rsidRPr="00627B9F">
              <w:rPr>
                <w:rFonts w:eastAsia="Calibri"/>
              </w:rPr>
              <w:t>4</w:t>
            </w:r>
          </w:p>
        </w:tc>
        <w:tc>
          <w:tcPr>
            <w:tcW w:w="1973" w:type="dxa"/>
            <w:shd w:val="clear" w:color="auto" w:fill="C6D9F1"/>
          </w:tcPr>
          <w:p w14:paraId="03C8C3CD" w14:textId="77777777" w:rsidR="0025641E" w:rsidRPr="00627B9F" w:rsidRDefault="0025641E" w:rsidP="0066659D">
            <w:pPr>
              <w:rPr>
                <w:rFonts w:eastAsia="Calibri"/>
              </w:rPr>
            </w:pPr>
            <w:r w:rsidRPr="00627B9F">
              <w:rPr>
                <w:rFonts w:eastAsia="Calibri"/>
              </w:rPr>
              <w:t>Manager</w:t>
            </w:r>
          </w:p>
        </w:tc>
        <w:tc>
          <w:tcPr>
            <w:tcW w:w="7184" w:type="dxa"/>
            <w:shd w:val="clear" w:color="auto" w:fill="C6D9F1"/>
          </w:tcPr>
          <w:p w14:paraId="480C5455" w14:textId="77777777" w:rsidR="0025641E" w:rsidRPr="00627B9F" w:rsidRDefault="0025641E" w:rsidP="0066659D">
            <w:pPr>
              <w:rPr>
                <w:rFonts w:eastAsia="Calibri"/>
              </w:rPr>
            </w:pPr>
            <w:r w:rsidRPr="00627B9F">
              <w:rPr>
                <w:rFonts w:eastAsia="Calibri"/>
              </w:rPr>
              <w:t>All Managers</w:t>
            </w:r>
          </w:p>
          <w:p w14:paraId="1C0C17F3" w14:textId="77777777" w:rsidR="0025641E" w:rsidRPr="00627B9F" w:rsidRDefault="0025641E" w:rsidP="0066659D">
            <w:pPr>
              <w:rPr>
                <w:rFonts w:eastAsia="Calibri"/>
              </w:rPr>
            </w:pPr>
            <w:r w:rsidRPr="00627B9F">
              <w:rPr>
                <w:rFonts w:eastAsia="Calibri"/>
              </w:rPr>
              <w:t>Last name, First name, MI</w:t>
            </w:r>
          </w:p>
          <w:p w14:paraId="16FF7B4E" w14:textId="7AB1F1FB" w:rsidR="0025641E" w:rsidRPr="00627B9F" w:rsidRDefault="0025641E" w:rsidP="00935F55">
            <w:pPr>
              <w:rPr>
                <w:rFonts w:eastAsia="Calibri"/>
              </w:rPr>
            </w:pPr>
            <w:r w:rsidRPr="00627B9F">
              <w:rPr>
                <w:rFonts w:eastAsia="Calibri"/>
              </w:rPr>
              <w:t>Note: All Managers</w:t>
            </w:r>
            <w:r w:rsidR="00935F55">
              <w:rPr>
                <w:rFonts w:eastAsia="Calibri"/>
              </w:rPr>
              <w:t xml:space="preserve"> may be selected</w:t>
            </w:r>
          </w:p>
        </w:tc>
      </w:tr>
      <w:tr w:rsidR="0025641E" w:rsidRPr="0075123A" w14:paraId="7D9200EB" w14:textId="77777777" w:rsidTr="0066659D">
        <w:tc>
          <w:tcPr>
            <w:tcW w:w="347" w:type="dxa"/>
            <w:shd w:val="clear" w:color="auto" w:fill="F2F2F2"/>
          </w:tcPr>
          <w:p w14:paraId="02E9E9B2" w14:textId="77777777" w:rsidR="0025641E" w:rsidRPr="00627B9F" w:rsidRDefault="0025641E" w:rsidP="0066659D">
            <w:pPr>
              <w:rPr>
                <w:rFonts w:eastAsia="Calibri"/>
              </w:rPr>
            </w:pPr>
            <w:r w:rsidRPr="00627B9F">
              <w:rPr>
                <w:rFonts w:eastAsia="Calibri"/>
              </w:rPr>
              <w:t>5</w:t>
            </w:r>
          </w:p>
        </w:tc>
        <w:tc>
          <w:tcPr>
            <w:tcW w:w="1973" w:type="dxa"/>
            <w:shd w:val="clear" w:color="auto" w:fill="F2F2F2"/>
          </w:tcPr>
          <w:p w14:paraId="62B70643" w14:textId="77777777" w:rsidR="0025641E" w:rsidRPr="00627B9F" w:rsidRDefault="0025641E" w:rsidP="0066659D">
            <w:pPr>
              <w:rPr>
                <w:rFonts w:eastAsia="Calibri"/>
              </w:rPr>
            </w:pPr>
            <w:r w:rsidRPr="00627B9F">
              <w:rPr>
                <w:rFonts w:eastAsia="Calibri"/>
              </w:rPr>
              <w:t>Submitter</w:t>
            </w:r>
          </w:p>
        </w:tc>
        <w:tc>
          <w:tcPr>
            <w:tcW w:w="7184" w:type="dxa"/>
            <w:shd w:val="clear" w:color="auto" w:fill="F2F2F2"/>
          </w:tcPr>
          <w:p w14:paraId="227825D1" w14:textId="77777777" w:rsidR="0025641E" w:rsidRPr="00627B9F" w:rsidRDefault="0025641E" w:rsidP="0066659D">
            <w:pPr>
              <w:rPr>
                <w:rFonts w:eastAsia="Calibri"/>
              </w:rPr>
            </w:pPr>
            <w:r w:rsidRPr="00627B9F">
              <w:rPr>
                <w:rFonts w:eastAsia="Calibri"/>
              </w:rPr>
              <w:t>All Submitters</w:t>
            </w:r>
          </w:p>
          <w:p w14:paraId="764F7580" w14:textId="77777777" w:rsidR="0025641E" w:rsidRPr="00627B9F" w:rsidRDefault="0025641E" w:rsidP="0066659D">
            <w:pPr>
              <w:rPr>
                <w:rFonts w:eastAsia="Calibri"/>
              </w:rPr>
            </w:pPr>
            <w:r w:rsidRPr="00627B9F">
              <w:rPr>
                <w:rFonts w:eastAsia="Calibri"/>
              </w:rPr>
              <w:t>Last name, First name, MI</w:t>
            </w:r>
          </w:p>
          <w:p w14:paraId="615BA0A4" w14:textId="77777777" w:rsidR="0025641E" w:rsidRPr="00627B9F" w:rsidRDefault="0025641E" w:rsidP="0066659D">
            <w:pPr>
              <w:rPr>
                <w:rFonts w:eastAsia="Calibri"/>
              </w:rPr>
            </w:pPr>
            <w:r w:rsidRPr="00627B9F">
              <w:rPr>
                <w:rFonts w:eastAsia="Calibri"/>
              </w:rPr>
              <w:t>Unknown</w:t>
            </w:r>
          </w:p>
          <w:p w14:paraId="132E9836" w14:textId="77777777" w:rsidR="0025641E" w:rsidRPr="00627B9F" w:rsidRDefault="0025641E" w:rsidP="0066659D">
            <w:pPr>
              <w:rPr>
                <w:rFonts w:eastAsia="Calibri"/>
              </w:rPr>
            </w:pPr>
            <w:r w:rsidRPr="00627B9F">
              <w:rPr>
                <w:rFonts w:eastAsia="Calibri"/>
              </w:rPr>
              <w:t>Note: initial default is All Submitters</w:t>
            </w:r>
          </w:p>
        </w:tc>
      </w:tr>
      <w:tr w:rsidR="0025641E" w:rsidRPr="0075123A" w14:paraId="337C1C41" w14:textId="77777777" w:rsidTr="0066659D">
        <w:tc>
          <w:tcPr>
            <w:tcW w:w="347" w:type="dxa"/>
            <w:shd w:val="clear" w:color="auto" w:fill="C6D9F1"/>
          </w:tcPr>
          <w:p w14:paraId="653A2524" w14:textId="77777777" w:rsidR="0025641E" w:rsidRPr="00627B9F" w:rsidRDefault="0025641E" w:rsidP="0066659D">
            <w:pPr>
              <w:rPr>
                <w:rFonts w:eastAsia="Calibri"/>
              </w:rPr>
            </w:pPr>
            <w:r w:rsidRPr="00627B9F">
              <w:rPr>
                <w:rFonts w:eastAsia="Calibri"/>
              </w:rPr>
              <w:lastRenderedPageBreak/>
              <w:t>6</w:t>
            </w:r>
          </w:p>
        </w:tc>
        <w:tc>
          <w:tcPr>
            <w:tcW w:w="1973" w:type="dxa"/>
            <w:shd w:val="clear" w:color="auto" w:fill="C6D9F1"/>
          </w:tcPr>
          <w:p w14:paraId="02AFB3F8" w14:textId="77777777" w:rsidR="0025641E" w:rsidRPr="00627B9F" w:rsidRDefault="0025641E" w:rsidP="0066659D">
            <w:pPr>
              <w:rPr>
                <w:rFonts w:eastAsia="Calibri"/>
              </w:rPr>
            </w:pPr>
            <w:r w:rsidRPr="00627B9F">
              <w:rPr>
                <w:rFonts w:eastAsia="Calibri"/>
              </w:rPr>
              <w:t>Status</w:t>
            </w:r>
          </w:p>
        </w:tc>
        <w:tc>
          <w:tcPr>
            <w:tcW w:w="7184" w:type="dxa"/>
            <w:shd w:val="clear" w:color="auto" w:fill="C6D9F1"/>
          </w:tcPr>
          <w:p w14:paraId="2997D510" w14:textId="77777777" w:rsidR="0025641E" w:rsidRPr="00627B9F" w:rsidRDefault="0025641E" w:rsidP="0066659D">
            <w:pPr>
              <w:rPr>
                <w:rFonts w:eastAsia="Calibri"/>
              </w:rPr>
            </w:pPr>
            <w:r w:rsidRPr="00627B9F">
              <w:rPr>
                <w:rFonts w:eastAsia="Calibri"/>
              </w:rPr>
              <w:t>All Statuses</w:t>
            </w:r>
          </w:p>
          <w:p w14:paraId="40D5817C" w14:textId="77777777" w:rsidR="0025641E" w:rsidRPr="00627B9F" w:rsidRDefault="0025641E" w:rsidP="0066659D">
            <w:pPr>
              <w:rPr>
                <w:rFonts w:eastAsia="Calibri"/>
              </w:rPr>
            </w:pPr>
            <w:r w:rsidRPr="00627B9F">
              <w:rPr>
                <w:rFonts w:eastAsia="Calibri"/>
              </w:rPr>
              <w:t>Completed</w:t>
            </w:r>
          </w:p>
          <w:p w14:paraId="59D54524" w14:textId="77777777" w:rsidR="0025641E" w:rsidRPr="00627B9F" w:rsidRDefault="0025641E" w:rsidP="0066659D">
            <w:pPr>
              <w:rPr>
                <w:rFonts w:eastAsia="Calibri"/>
              </w:rPr>
            </w:pPr>
            <w:r w:rsidRPr="00627B9F">
              <w:rPr>
                <w:rFonts w:eastAsia="Calibri"/>
              </w:rPr>
              <w:t>Pending Acknowledgement</w:t>
            </w:r>
          </w:p>
          <w:p w14:paraId="65CA60C6" w14:textId="77777777" w:rsidR="0025641E" w:rsidRPr="00627B9F" w:rsidRDefault="0025641E" w:rsidP="0066659D">
            <w:pPr>
              <w:rPr>
                <w:rFonts w:eastAsia="Calibri"/>
              </w:rPr>
            </w:pPr>
            <w:r w:rsidRPr="00627B9F">
              <w:rPr>
                <w:rFonts w:eastAsia="Calibri"/>
              </w:rPr>
              <w:t>Pending Deputy Program Manager Review</w:t>
            </w:r>
          </w:p>
          <w:p w14:paraId="1FEF7EF2" w14:textId="77777777" w:rsidR="0025641E" w:rsidRDefault="0025641E" w:rsidP="0066659D">
            <w:pPr>
              <w:rPr>
                <w:rFonts w:eastAsia="Calibri"/>
              </w:rPr>
            </w:pPr>
            <w:r w:rsidRPr="00627B9F">
              <w:rPr>
                <w:rFonts w:eastAsia="Calibri"/>
              </w:rPr>
              <w:t>Pending Employee Review</w:t>
            </w:r>
          </w:p>
          <w:p w14:paraId="1ED74F0B" w14:textId="45001E4E" w:rsidR="000B6FCB" w:rsidRPr="00627B9F" w:rsidRDefault="000B6FCB" w:rsidP="0066659D">
            <w:pPr>
              <w:rPr>
                <w:rFonts w:eastAsia="Calibri"/>
              </w:rPr>
            </w:pPr>
            <w:r>
              <w:rPr>
                <w:rFonts w:eastAsia="Calibri"/>
              </w:rPr>
              <w:t>Pending Follow-up</w:t>
            </w:r>
          </w:p>
          <w:p w14:paraId="41E5DCC9" w14:textId="77777777" w:rsidR="0025641E" w:rsidRPr="00627B9F" w:rsidRDefault="0025641E" w:rsidP="0066659D">
            <w:pPr>
              <w:rPr>
                <w:rFonts w:eastAsia="Calibri"/>
              </w:rPr>
            </w:pPr>
            <w:r w:rsidRPr="00627B9F">
              <w:rPr>
                <w:rFonts w:eastAsia="Calibri"/>
              </w:rPr>
              <w:t>Pending Manager Review</w:t>
            </w:r>
          </w:p>
          <w:p w14:paraId="2A53E0D0" w14:textId="77777777" w:rsidR="0025641E" w:rsidRPr="00627B9F" w:rsidRDefault="0025641E" w:rsidP="0066659D">
            <w:pPr>
              <w:rPr>
                <w:rFonts w:eastAsia="Calibri"/>
              </w:rPr>
            </w:pPr>
            <w:r w:rsidRPr="00627B9F">
              <w:rPr>
                <w:rFonts w:eastAsia="Calibri"/>
              </w:rPr>
              <w:t>Pending Quality Lead Review</w:t>
            </w:r>
          </w:p>
          <w:p w14:paraId="6EE46493" w14:textId="77777777" w:rsidR="0025641E" w:rsidRPr="00627B9F" w:rsidRDefault="0025641E" w:rsidP="0066659D">
            <w:pPr>
              <w:rPr>
                <w:rFonts w:eastAsia="Calibri"/>
              </w:rPr>
            </w:pPr>
            <w:r w:rsidRPr="00627B9F">
              <w:rPr>
                <w:rFonts w:eastAsia="Calibri"/>
              </w:rPr>
              <w:t>Pending Sr. Manager Review</w:t>
            </w:r>
          </w:p>
          <w:p w14:paraId="4AF35383" w14:textId="77777777" w:rsidR="0025641E" w:rsidRPr="00627B9F" w:rsidRDefault="0025641E" w:rsidP="0066659D">
            <w:pPr>
              <w:rPr>
                <w:rFonts w:eastAsia="Calibri"/>
              </w:rPr>
            </w:pPr>
            <w:r w:rsidRPr="00627B9F">
              <w:rPr>
                <w:rFonts w:eastAsia="Calibri"/>
              </w:rPr>
              <w:t>Pending Supervisor Review</w:t>
            </w:r>
          </w:p>
          <w:p w14:paraId="73D7A905" w14:textId="77777777" w:rsidR="0025641E" w:rsidRPr="00627B9F" w:rsidRDefault="0025641E" w:rsidP="0066659D">
            <w:pPr>
              <w:rPr>
                <w:rFonts w:eastAsia="Calibri"/>
              </w:rPr>
            </w:pPr>
            <w:r w:rsidRPr="00627B9F">
              <w:rPr>
                <w:rFonts w:eastAsia="Calibri"/>
              </w:rPr>
              <w:t>Note: initial default is All Statuses</w:t>
            </w:r>
          </w:p>
        </w:tc>
      </w:tr>
      <w:tr w:rsidR="0025641E" w:rsidRPr="0075123A" w14:paraId="7D7B63D5" w14:textId="77777777" w:rsidTr="0066659D">
        <w:tc>
          <w:tcPr>
            <w:tcW w:w="347" w:type="dxa"/>
            <w:shd w:val="clear" w:color="auto" w:fill="F2F2F2"/>
          </w:tcPr>
          <w:p w14:paraId="3B54B1C5" w14:textId="77777777" w:rsidR="0025641E" w:rsidRPr="00627B9F" w:rsidRDefault="0025641E" w:rsidP="0066659D">
            <w:pPr>
              <w:rPr>
                <w:rFonts w:eastAsia="Calibri"/>
              </w:rPr>
            </w:pPr>
            <w:r w:rsidRPr="00627B9F">
              <w:rPr>
                <w:rFonts w:eastAsia="Calibri"/>
              </w:rPr>
              <w:t>7</w:t>
            </w:r>
          </w:p>
        </w:tc>
        <w:tc>
          <w:tcPr>
            <w:tcW w:w="1973" w:type="dxa"/>
            <w:shd w:val="clear" w:color="auto" w:fill="F2F2F2"/>
          </w:tcPr>
          <w:p w14:paraId="3B34A956" w14:textId="77777777" w:rsidR="0025641E" w:rsidRPr="00627B9F" w:rsidRDefault="0025641E" w:rsidP="0066659D">
            <w:pPr>
              <w:rPr>
                <w:rFonts w:eastAsia="Calibri"/>
              </w:rPr>
            </w:pPr>
            <w:r w:rsidRPr="00627B9F">
              <w:rPr>
                <w:rFonts w:eastAsia="Calibri"/>
              </w:rPr>
              <w:t>Value</w:t>
            </w:r>
          </w:p>
        </w:tc>
        <w:tc>
          <w:tcPr>
            <w:tcW w:w="7184" w:type="dxa"/>
            <w:shd w:val="clear" w:color="auto" w:fill="F2F2F2"/>
          </w:tcPr>
          <w:p w14:paraId="6E5108C1" w14:textId="77777777" w:rsidR="0025641E" w:rsidRPr="00627B9F" w:rsidRDefault="0025641E" w:rsidP="0066659D">
            <w:pPr>
              <w:rPr>
                <w:rFonts w:eastAsia="Calibri"/>
              </w:rPr>
            </w:pPr>
            <w:r w:rsidRPr="00627B9F">
              <w:rPr>
                <w:rFonts w:eastAsia="Calibri"/>
              </w:rPr>
              <w:t>All Values</w:t>
            </w:r>
          </w:p>
          <w:p w14:paraId="35C9BD04" w14:textId="77777777" w:rsidR="0025641E" w:rsidRPr="00627B9F" w:rsidRDefault="0025641E" w:rsidP="0066659D">
            <w:pPr>
              <w:rPr>
                <w:rFonts w:eastAsia="Calibri"/>
              </w:rPr>
            </w:pPr>
            <w:r w:rsidRPr="00627B9F">
              <w:rPr>
                <w:rFonts w:eastAsia="Calibri"/>
              </w:rPr>
              <w:t>Did not meet goal</w:t>
            </w:r>
          </w:p>
          <w:p w14:paraId="17650152" w14:textId="14335039" w:rsidR="0025641E" w:rsidRPr="00627B9F" w:rsidRDefault="0025641E" w:rsidP="0066659D">
            <w:pPr>
              <w:rPr>
                <w:rFonts w:eastAsia="Calibri"/>
              </w:rPr>
            </w:pPr>
            <w:r w:rsidRPr="00627B9F">
              <w:rPr>
                <w:rFonts w:eastAsia="Calibri"/>
              </w:rPr>
              <w:t>Met goal</w:t>
            </w:r>
            <w:r w:rsidR="00E5444C">
              <w:rPr>
                <w:rFonts w:eastAsia="Calibri"/>
              </w:rPr>
              <w:br/>
              <w:t>N/A</w:t>
            </w:r>
          </w:p>
          <w:p w14:paraId="18F0697A" w14:textId="77777777" w:rsidR="0025641E" w:rsidRPr="00627B9F" w:rsidRDefault="0025641E" w:rsidP="0066659D">
            <w:pPr>
              <w:rPr>
                <w:rFonts w:eastAsia="Calibri"/>
              </w:rPr>
            </w:pPr>
            <w:r w:rsidRPr="00627B9F">
              <w:rPr>
                <w:rFonts w:eastAsia="Calibri"/>
              </w:rPr>
              <w:t>Opportunity</w:t>
            </w:r>
          </w:p>
          <w:p w14:paraId="5A0B3A1F" w14:textId="77777777" w:rsidR="0025641E" w:rsidRPr="00627B9F" w:rsidRDefault="0025641E" w:rsidP="0066659D">
            <w:pPr>
              <w:rPr>
                <w:rFonts w:eastAsia="Calibri"/>
              </w:rPr>
            </w:pPr>
            <w:r w:rsidRPr="00627B9F">
              <w:rPr>
                <w:rFonts w:eastAsia="Calibri"/>
              </w:rPr>
              <w:t>Opportunity-PWC</w:t>
            </w:r>
          </w:p>
          <w:p w14:paraId="7BC19811" w14:textId="77777777" w:rsidR="0025641E" w:rsidRPr="00627B9F" w:rsidRDefault="0025641E" w:rsidP="0066659D">
            <w:pPr>
              <w:rPr>
                <w:rFonts w:eastAsia="Calibri"/>
              </w:rPr>
            </w:pPr>
            <w:r w:rsidRPr="00627B9F">
              <w:rPr>
                <w:rFonts w:eastAsia="Calibri"/>
              </w:rPr>
              <w:t>Reinforcement</w:t>
            </w:r>
          </w:p>
          <w:p w14:paraId="4CF3B817" w14:textId="05796437" w:rsidR="0025641E" w:rsidRPr="00627B9F" w:rsidRDefault="0025641E" w:rsidP="0066659D">
            <w:pPr>
              <w:rPr>
                <w:rFonts w:eastAsia="Calibri"/>
              </w:rPr>
            </w:pPr>
            <w:r w:rsidRPr="00627B9F">
              <w:rPr>
                <w:rFonts w:eastAsia="Calibri"/>
              </w:rPr>
              <w:t>Research Required</w:t>
            </w:r>
          </w:p>
          <w:p w14:paraId="3CEA2432" w14:textId="085EC6FB" w:rsidR="0025641E" w:rsidRPr="00627B9F" w:rsidRDefault="0025641E" w:rsidP="0066659D">
            <w:pPr>
              <w:rPr>
                <w:rFonts w:eastAsia="Calibri"/>
              </w:rPr>
            </w:pPr>
            <w:r w:rsidRPr="00627B9F">
              <w:rPr>
                <w:rFonts w:eastAsia="Calibri"/>
              </w:rPr>
              <w:t>Note: initial default is All Values</w:t>
            </w:r>
            <w:r w:rsidR="00E5444C">
              <w:rPr>
                <w:rFonts w:eastAsia="Calibri"/>
              </w:rPr>
              <w:t>;</w:t>
            </w:r>
            <w:r w:rsidR="00E5444C">
              <w:rPr>
                <w:rFonts w:eastAsia="Calibri"/>
              </w:rPr>
              <w:br/>
              <w:t>N/A may also be blank</w:t>
            </w:r>
          </w:p>
        </w:tc>
      </w:tr>
      <w:tr w:rsidR="0025641E" w:rsidRPr="0075123A" w14:paraId="14C26119" w14:textId="77777777" w:rsidTr="0066659D">
        <w:trPr>
          <w:trHeight w:val="768"/>
        </w:trPr>
        <w:tc>
          <w:tcPr>
            <w:tcW w:w="347" w:type="dxa"/>
            <w:shd w:val="clear" w:color="auto" w:fill="C6D9F1"/>
          </w:tcPr>
          <w:p w14:paraId="01B1E223" w14:textId="77777777" w:rsidR="0025641E" w:rsidRPr="00627B9F" w:rsidRDefault="0025641E" w:rsidP="0066659D">
            <w:pPr>
              <w:rPr>
                <w:rFonts w:eastAsia="Calibri"/>
              </w:rPr>
            </w:pPr>
            <w:r w:rsidRPr="00627B9F">
              <w:rPr>
                <w:rFonts w:eastAsia="Calibri"/>
              </w:rPr>
              <w:t>8</w:t>
            </w:r>
          </w:p>
        </w:tc>
        <w:tc>
          <w:tcPr>
            <w:tcW w:w="1973" w:type="dxa"/>
            <w:shd w:val="clear" w:color="auto" w:fill="C6D9F1"/>
          </w:tcPr>
          <w:p w14:paraId="203D00A7" w14:textId="77777777" w:rsidR="0025641E" w:rsidRPr="00627B9F" w:rsidRDefault="0025641E" w:rsidP="0066659D">
            <w:pPr>
              <w:rPr>
                <w:rFonts w:eastAsia="Calibri"/>
              </w:rPr>
            </w:pPr>
            <w:r w:rsidRPr="00627B9F">
              <w:rPr>
                <w:rFonts w:eastAsia="Calibri"/>
              </w:rPr>
              <w:t>Source</w:t>
            </w:r>
          </w:p>
        </w:tc>
        <w:tc>
          <w:tcPr>
            <w:tcW w:w="7184" w:type="dxa"/>
            <w:shd w:val="clear" w:color="auto" w:fill="C6D9F1"/>
          </w:tcPr>
          <w:p w14:paraId="5F4ED964" w14:textId="77777777" w:rsidR="0025641E" w:rsidRPr="00627B9F" w:rsidRDefault="0025641E" w:rsidP="0066659D">
            <w:pPr>
              <w:rPr>
                <w:rFonts w:eastAsia="Calibri"/>
              </w:rPr>
            </w:pPr>
            <w:r w:rsidRPr="00627B9F">
              <w:rPr>
                <w:rFonts w:eastAsia="Calibri"/>
              </w:rPr>
              <w:t>All Sources</w:t>
            </w:r>
          </w:p>
          <w:p w14:paraId="6EF6B02F" w14:textId="77777777" w:rsidR="0025641E" w:rsidRPr="00627B9F" w:rsidRDefault="0025641E" w:rsidP="0066659D">
            <w:pPr>
              <w:rPr>
                <w:rFonts w:eastAsia="Calibri"/>
              </w:rPr>
            </w:pPr>
            <w:r w:rsidRPr="00627B9F">
              <w:rPr>
                <w:rFonts w:eastAsia="Calibri"/>
              </w:rPr>
              <w:t>ARC</w:t>
            </w:r>
          </w:p>
          <w:p w14:paraId="08D1F9A2" w14:textId="2F653DE8" w:rsidR="0025641E" w:rsidRDefault="00DB0364" w:rsidP="0066659D">
            <w:pPr>
              <w:rPr>
                <w:rFonts w:eastAsia="Calibri"/>
              </w:rPr>
            </w:pPr>
            <w:r>
              <w:rPr>
                <w:rFonts w:eastAsia="Calibri"/>
              </w:rPr>
              <w:t xml:space="preserve">BCC </w:t>
            </w:r>
            <w:r w:rsidR="0025641E" w:rsidRPr="00627B9F">
              <w:rPr>
                <w:rFonts w:eastAsia="Calibri"/>
              </w:rPr>
              <w:t>Security and Privacy Incident Coaching</w:t>
            </w:r>
          </w:p>
          <w:p w14:paraId="7A626762" w14:textId="77777777" w:rsidR="0025641E" w:rsidRPr="00627B9F" w:rsidRDefault="0025641E" w:rsidP="0066659D">
            <w:pPr>
              <w:rPr>
                <w:rFonts w:eastAsia="Calibri"/>
              </w:rPr>
            </w:pPr>
            <w:r>
              <w:rPr>
                <w:rFonts w:eastAsia="Calibri"/>
              </w:rPr>
              <w:t>Classroom Observation</w:t>
            </w:r>
          </w:p>
          <w:p w14:paraId="2C2508E6" w14:textId="77777777" w:rsidR="0025641E" w:rsidRDefault="0025641E" w:rsidP="0066659D">
            <w:pPr>
              <w:rPr>
                <w:rFonts w:eastAsia="Calibri"/>
              </w:rPr>
            </w:pPr>
            <w:r w:rsidRPr="00627B9F">
              <w:rPr>
                <w:rFonts w:eastAsia="Calibri"/>
              </w:rPr>
              <w:t>CMS Contractor (NGS, VCS) Reported Issue</w:t>
            </w:r>
          </w:p>
          <w:p w14:paraId="23D3216B" w14:textId="77777777" w:rsidR="0025641E" w:rsidRDefault="0025641E" w:rsidP="0066659D">
            <w:pPr>
              <w:rPr>
                <w:rFonts w:eastAsia="Calibri"/>
              </w:rPr>
            </w:pPr>
            <w:r w:rsidRPr="00627B9F">
              <w:rPr>
                <w:rFonts w:eastAsia="Calibri"/>
              </w:rPr>
              <w:t>CMS Reported Item</w:t>
            </w:r>
          </w:p>
          <w:p w14:paraId="5A04A733" w14:textId="7F8F3906" w:rsidR="00DB0364" w:rsidRPr="00627B9F" w:rsidRDefault="00DB0364" w:rsidP="0066659D">
            <w:pPr>
              <w:rPr>
                <w:rFonts w:eastAsia="Calibri"/>
              </w:rPr>
            </w:pPr>
            <w:r>
              <w:rPr>
                <w:rFonts w:eastAsia="Calibri"/>
              </w:rPr>
              <w:t>Coach the Coach</w:t>
            </w:r>
          </w:p>
          <w:p w14:paraId="75B5D2BF" w14:textId="77777777" w:rsidR="0025641E" w:rsidRPr="00627B9F" w:rsidRDefault="0025641E" w:rsidP="0066659D">
            <w:pPr>
              <w:rPr>
                <w:rFonts w:eastAsia="Calibri"/>
              </w:rPr>
            </w:pPr>
            <w:r w:rsidRPr="00627B9F">
              <w:rPr>
                <w:rFonts w:eastAsia="Calibri"/>
              </w:rPr>
              <w:t>CSAT</w:t>
            </w:r>
          </w:p>
          <w:p w14:paraId="5B62D129" w14:textId="77777777" w:rsidR="0025641E" w:rsidRPr="00627B9F" w:rsidRDefault="0025641E" w:rsidP="0066659D">
            <w:pPr>
              <w:rPr>
                <w:rFonts w:eastAsia="Calibri"/>
              </w:rPr>
            </w:pPr>
            <w:r w:rsidRPr="00627B9F">
              <w:rPr>
                <w:rFonts w:eastAsia="Calibri"/>
              </w:rPr>
              <w:t>CSET</w:t>
            </w:r>
          </w:p>
          <w:p w14:paraId="78FF01C2" w14:textId="77777777" w:rsidR="0025641E" w:rsidRPr="00627B9F" w:rsidRDefault="0025641E" w:rsidP="0066659D">
            <w:pPr>
              <w:rPr>
                <w:rFonts w:eastAsia="Calibri"/>
              </w:rPr>
            </w:pPr>
            <w:r w:rsidRPr="00627B9F">
              <w:rPr>
                <w:rFonts w:eastAsia="Calibri"/>
              </w:rPr>
              <w:t>CSR Reported Issue</w:t>
            </w:r>
          </w:p>
          <w:p w14:paraId="69F376F2" w14:textId="77777777" w:rsidR="0025641E" w:rsidRDefault="0025641E" w:rsidP="0066659D">
            <w:pPr>
              <w:rPr>
                <w:rFonts w:eastAsia="Calibri"/>
              </w:rPr>
            </w:pPr>
            <w:r w:rsidRPr="00627B9F">
              <w:rPr>
                <w:rFonts w:eastAsia="Calibri"/>
              </w:rPr>
              <w:t>DMEPOS Escalations</w:t>
            </w:r>
          </w:p>
          <w:p w14:paraId="348B91CB" w14:textId="6964E0E6" w:rsidR="00DB0364" w:rsidRPr="00627B9F" w:rsidRDefault="00DB0364" w:rsidP="0066659D">
            <w:pPr>
              <w:rPr>
                <w:rFonts w:eastAsia="Calibri"/>
              </w:rPr>
            </w:pPr>
            <w:r>
              <w:rPr>
                <w:rFonts w:eastAsia="Calibri"/>
              </w:rPr>
              <w:t>Empower</w:t>
            </w:r>
          </w:p>
          <w:p w14:paraId="3C270B57" w14:textId="77777777" w:rsidR="0025641E" w:rsidRDefault="0025641E" w:rsidP="0066659D">
            <w:pPr>
              <w:rPr>
                <w:rFonts w:eastAsia="Calibri"/>
              </w:rPr>
            </w:pPr>
            <w:r w:rsidRPr="00627B9F">
              <w:rPr>
                <w:rFonts w:eastAsia="Calibri"/>
              </w:rPr>
              <w:t>ETS</w:t>
            </w:r>
          </w:p>
          <w:p w14:paraId="5E14D4AF" w14:textId="60302473" w:rsidR="00DB0364" w:rsidRPr="00627B9F" w:rsidRDefault="00DB0364" w:rsidP="0066659D">
            <w:pPr>
              <w:rPr>
                <w:rFonts w:eastAsia="Calibri"/>
              </w:rPr>
            </w:pPr>
            <w:r>
              <w:rPr>
                <w:rFonts w:eastAsia="Calibri"/>
              </w:rPr>
              <w:t xml:space="preserve">Floor Walking </w:t>
            </w:r>
          </w:p>
          <w:p w14:paraId="40EAD1E3" w14:textId="77777777" w:rsidR="0025641E" w:rsidRPr="00627B9F" w:rsidRDefault="0025641E" w:rsidP="0066659D">
            <w:pPr>
              <w:rPr>
                <w:rFonts w:eastAsia="Calibri"/>
              </w:rPr>
            </w:pPr>
            <w:r w:rsidRPr="00627B9F">
              <w:rPr>
                <w:rFonts w:eastAsia="Calibri"/>
              </w:rPr>
              <w:t>Integrated Performance Center</w:t>
            </w:r>
          </w:p>
          <w:p w14:paraId="0B82BDAC" w14:textId="77777777" w:rsidR="0025641E" w:rsidRPr="00627B9F" w:rsidRDefault="0025641E" w:rsidP="0066659D">
            <w:pPr>
              <w:rPr>
                <w:rFonts w:eastAsia="Calibri"/>
              </w:rPr>
            </w:pPr>
            <w:r w:rsidRPr="00627B9F">
              <w:rPr>
                <w:rFonts w:eastAsia="Calibri"/>
              </w:rPr>
              <w:t>Internal CCO Reporting</w:t>
            </w:r>
          </w:p>
          <w:p w14:paraId="31B3188C" w14:textId="77777777" w:rsidR="0025641E" w:rsidRPr="00627B9F" w:rsidRDefault="0025641E" w:rsidP="0066659D">
            <w:pPr>
              <w:rPr>
                <w:rFonts w:eastAsia="Calibri"/>
              </w:rPr>
            </w:pPr>
            <w:r w:rsidRPr="00627B9F">
              <w:rPr>
                <w:rFonts w:eastAsia="Calibri"/>
              </w:rPr>
              <w:t>IQS</w:t>
            </w:r>
          </w:p>
          <w:p w14:paraId="3EC17B04" w14:textId="77777777" w:rsidR="0025641E" w:rsidRPr="00627B9F" w:rsidRDefault="0025641E" w:rsidP="0066659D">
            <w:pPr>
              <w:rPr>
                <w:rFonts w:eastAsia="Calibri"/>
              </w:rPr>
            </w:pPr>
            <w:r w:rsidRPr="00627B9F">
              <w:rPr>
                <w:rFonts w:eastAsia="Calibri"/>
              </w:rPr>
              <w:t>Leadership Listening</w:t>
            </w:r>
          </w:p>
          <w:p w14:paraId="1F991F39" w14:textId="77777777" w:rsidR="0025641E" w:rsidRPr="00627B9F" w:rsidRDefault="0025641E" w:rsidP="0066659D">
            <w:pPr>
              <w:rPr>
                <w:rFonts w:eastAsia="Calibri"/>
              </w:rPr>
            </w:pPr>
            <w:r w:rsidRPr="00627B9F">
              <w:rPr>
                <w:rFonts w:eastAsia="Calibri"/>
              </w:rPr>
              <w:t>LimeSurvey</w:t>
            </w:r>
          </w:p>
          <w:p w14:paraId="504F8E38" w14:textId="77777777" w:rsidR="0025641E" w:rsidRPr="00627B9F" w:rsidRDefault="0025641E" w:rsidP="0066659D">
            <w:pPr>
              <w:rPr>
                <w:rFonts w:eastAsia="Calibri"/>
              </w:rPr>
            </w:pPr>
            <w:r w:rsidRPr="00627B9F">
              <w:rPr>
                <w:rFonts w:eastAsia="Calibri"/>
              </w:rPr>
              <w:t>Manager Coaching</w:t>
            </w:r>
          </w:p>
          <w:p w14:paraId="170FE33F" w14:textId="77777777" w:rsidR="0025641E" w:rsidRPr="00627B9F" w:rsidRDefault="0025641E" w:rsidP="0066659D">
            <w:pPr>
              <w:rPr>
                <w:rFonts w:eastAsia="Calibri"/>
              </w:rPr>
            </w:pPr>
            <w:r w:rsidRPr="00627B9F">
              <w:rPr>
                <w:rFonts w:eastAsia="Calibri"/>
              </w:rPr>
              <w:t>OMR</w:t>
            </w:r>
          </w:p>
          <w:p w14:paraId="578DA6C0" w14:textId="77777777" w:rsidR="0025641E" w:rsidRDefault="0025641E" w:rsidP="0066659D">
            <w:pPr>
              <w:rPr>
                <w:rFonts w:eastAsia="Calibri"/>
              </w:rPr>
            </w:pPr>
            <w:r w:rsidRPr="00627B9F">
              <w:rPr>
                <w:rFonts w:eastAsia="Calibri"/>
              </w:rPr>
              <w:t>Other</w:t>
            </w:r>
          </w:p>
          <w:p w14:paraId="179D2837" w14:textId="031C8D8B" w:rsidR="00935F55" w:rsidRPr="00627B9F" w:rsidRDefault="00935F55" w:rsidP="0066659D">
            <w:pPr>
              <w:rPr>
                <w:rFonts w:eastAsia="Calibri"/>
              </w:rPr>
            </w:pPr>
            <w:r>
              <w:rPr>
                <w:rFonts w:eastAsia="Calibri"/>
              </w:rPr>
              <w:t>Performance Scorecard</w:t>
            </w:r>
          </w:p>
          <w:p w14:paraId="7042FCCC" w14:textId="77777777" w:rsidR="0025641E" w:rsidRPr="00627B9F" w:rsidRDefault="0025641E" w:rsidP="0066659D">
            <w:pPr>
              <w:rPr>
                <w:rFonts w:eastAsia="Calibri"/>
              </w:rPr>
            </w:pPr>
            <w:r w:rsidRPr="00627B9F">
              <w:rPr>
                <w:rFonts w:eastAsia="Calibri"/>
              </w:rPr>
              <w:t>Quality Call Listening</w:t>
            </w:r>
          </w:p>
          <w:p w14:paraId="54E91146" w14:textId="77777777" w:rsidR="0025641E" w:rsidRPr="00627B9F" w:rsidRDefault="0025641E" w:rsidP="0066659D">
            <w:pPr>
              <w:rPr>
                <w:rFonts w:eastAsia="Calibri"/>
              </w:rPr>
            </w:pPr>
            <w:r w:rsidRPr="00627B9F">
              <w:rPr>
                <w:rFonts w:eastAsia="Calibri"/>
              </w:rPr>
              <w:t>Quality Specialist Coaching</w:t>
            </w:r>
          </w:p>
          <w:p w14:paraId="0C488B51" w14:textId="77777777" w:rsidR="0025641E" w:rsidRPr="00627B9F" w:rsidRDefault="0025641E" w:rsidP="0066659D">
            <w:pPr>
              <w:rPr>
                <w:rFonts w:eastAsia="Calibri"/>
              </w:rPr>
            </w:pPr>
            <w:r w:rsidRPr="00627B9F">
              <w:rPr>
                <w:rFonts w:eastAsia="Calibri"/>
              </w:rPr>
              <w:t>Supervisor Coaching</w:t>
            </w:r>
          </w:p>
          <w:p w14:paraId="56155095" w14:textId="77777777" w:rsidR="0025641E" w:rsidRPr="00627B9F" w:rsidRDefault="0025641E" w:rsidP="0066659D">
            <w:pPr>
              <w:rPr>
                <w:rFonts w:eastAsia="Calibri"/>
              </w:rPr>
            </w:pPr>
            <w:r w:rsidRPr="00627B9F">
              <w:rPr>
                <w:rFonts w:eastAsia="Calibri"/>
              </w:rPr>
              <w:t>Training and Development</w:t>
            </w:r>
          </w:p>
          <w:p w14:paraId="0AC139C7" w14:textId="77777777" w:rsidR="0025641E" w:rsidRPr="00627B9F" w:rsidRDefault="0025641E" w:rsidP="0066659D">
            <w:pPr>
              <w:rPr>
                <w:rFonts w:eastAsia="Calibri"/>
              </w:rPr>
            </w:pPr>
            <w:r w:rsidRPr="00627B9F">
              <w:rPr>
                <w:rFonts w:eastAsia="Calibri"/>
              </w:rPr>
              <w:t>Verint Quality Monitoring</w:t>
            </w:r>
          </w:p>
          <w:p w14:paraId="31D22C02" w14:textId="00577BE4" w:rsidR="0025641E" w:rsidRPr="00627B9F" w:rsidRDefault="0025641E" w:rsidP="0066659D">
            <w:pPr>
              <w:rPr>
                <w:rFonts w:eastAsia="Calibri"/>
              </w:rPr>
            </w:pPr>
            <w:r w:rsidRPr="00627B9F">
              <w:rPr>
                <w:rFonts w:eastAsia="Calibri"/>
              </w:rPr>
              <w:t>Verint-</w:t>
            </w:r>
            <w:r w:rsidR="00ED6200">
              <w:rPr>
                <w:rFonts w:eastAsia="Calibri"/>
              </w:rPr>
              <w:t>CCO</w:t>
            </w:r>
          </w:p>
          <w:p w14:paraId="66EF22B7" w14:textId="72ABF17B" w:rsidR="0025641E" w:rsidRPr="00627B9F" w:rsidRDefault="0025641E" w:rsidP="0066659D">
            <w:pPr>
              <w:rPr>
                <w:rFonts w:eastAsia="Calibri"/>
              </w:rPr>
            </w:pPr>
            <w:r w:rsidRPr="00627B9F">
              <w:rPr>
                <w:rFonts w:eastAsia="Calibri"/>
              </w:rPr>
              <w:t>Verint-</w:t>
            </w:r>
            <w:r w:rsidR="00ED6200">
              <w:rPr>
                <w:rFonts w:eastAsia="Calibri"/>
              </w:rPr>
              <w:t>CCO</w:t>
            </w:r>
            <w:r w:rsidRPr="00627B9F">
              <w:rPr>
                <w:rFonts w:eastAsia="Calibri"/>
              </w:rPr>
              <w:t xml:space="preserve"> Supervisor</w:t>
            </w:r>
          </w:p>
          <w:p w14:paraId="7F13A616" w14:textId="77777777" w:rsidR="0025641E" w:rsidRPr="00627B9F" w:rsidRDefault="0025641E" w:rsidP="0066659D">
            <w:pPr>
              <w:rPr>
                <w:rFonts w:eastAsia="Calibri"/>
              </w:rPr>
            </w:pPr>
            <w:r w:rsidRPr="00627B9F">
              <w:rPr>
                <w:rFonts w:eastAsia="Calibri"/>
              </w:rPr>
              <w:t>Verint-TQC</w:t>
            </w:r>
          </w:p>
          <w:p w14:paraId="2FD79181" w14:textId="77777777" w:rsidR="0025641E" w:rsidRPr="00627B9F" w:rsidRDefault="0025641E" w:rsidP="0066659D">
            <w:pPr>
              <w:rPr>
                <w:rFonts w:eastAsia="Calibri"/>
              </w:rPr>
            </w:pPr>
            <w:r w:rsidRPr="00627B9F">
              <w:rPr>
                <w:rFonts w:eastAsia="Calibri"/>
              </w:rPr>
              <w:t>Walk-By</w:t>
            </w:r>
          </w:p>
          <w:p w14:paraId="7BF5D0E9" w14:textId="77777777" w:rsidR="0025641E" w:rsidRPr="00627B9F" w:rsidRDefault="0025641E" w:rsidP="0066659D">
            <w:pPr>
              <w:rPr>
                <w:rFonts w:eastAsia="Calibri"/>
              </w:rPr>
            </w:pPr>
            <w:r w:rsidRPr="00627B9F">
              <w:rPr>
                <w:rFonts w:eastAsia="Calibri"/>
              </w:rPr>
              <w:t>Warning (displayed only for HR users)</w:t>
            </w:r>
          </w:p>
          <w:p w14:paraId="205C6CB0" w14:textId="77777777" w:rsidR="0025641E" w:rsidRPr="00627B9F" w:rsidRDefault="0025641E" w:rsidP="0066659D">
            <w:pPr>
              <w:rPr>
                <w:rFonts w:eastAsia="Calibri"/>
              </w:rPr>
            </w:pPr>
            <w:r w:rsidRPr="00627B9F">
              <w:rPr>
                <w:rFonts w:eastAsia="Calibri"/>
              </w:rPr>
              <w:t>Note: initial default is All Sources</w:t>
            </w:r>
          </w:p>
        </w:tc>
      </w:tr>
      <w:tr w:rsidR="0025641E" w:rsidRPr="0075123A" w14:paraId="6BEEE07D" w14:textId="77777777" w:rsidTr="0066659D">
        <w:trPr>
          <w:trHeight w:val="768"/>
        </w:trPr>
        <w:tc>
          <w:tcPr>
            <w:tcW w:w="347" w:type="dxa"/>
            <w:shd w:val="clear" w:color="auto" w:fill="F2F2F2"/>
          </w:tcPr>
          <w:p w14:paraId="0013C8AA" w14:textId="77777777" w:rsidR="0025641E" w:rsidRPr="00627B9F" w:rsidRDefault="0025641E" w:rsidP="0066659D">
            <w:pPr>
              <w:rPr>
                <w:rFonts w:eastAsia="Calibri"/>
              </w:rPr>
            </w:pPr>
            <w:r w:rsidRPr="00627B9F">
              <w:rPr>
                <w:rFonts w:eastAsia="Calibri"/>
              </w:rPr>
              <w:lastRenderedPageBreak/>
              <w:t>9</w:t>
            </w:r>
          </w:p>
        </w:tc>
        <w:tc>
          <w:tcPr>
            <w:tcW w:w="1973" w:type="dxa"/>
            <w:shd w:val="clear" w:color="auto" w:fill="F2F2F2"/>
          </w:tcPr>
          <w:p w14:paraId="1205C74D" w14:textId="77777777" w:rsidR="0025641E" w:rsidRPr="00627B9F" w:rsidRDefault="0025641E" w:rsidP="0066659D">
            <w:pPr>
              <w:rPr>
                <w:rFonts w:eastAsia="Calibri"/>
              </w:rPr>
            </w:pPr>
            <w:r w:rsidRPr="00627B9F">
              <w:rPr>
                <w:rFonts w:eastAsia="Calibri"/>
              </w:rPr>
              <w:t>Submitted</w:t>
            </w:r>
          </w:p>
        </w:tc>
        <w:tc>
          <w:tcPr>
            <w:tcW w:w="7184" w:type="dxa"/>
            <w:shd w:val="clear" w:color="auto" w:fill="F2F2F2"/>
          </w:tcPr>
          <w:p w14:paraId="02BB8887" w14:textId="77777777" w:rsidR="0025641E" w:rsidRPr="00627B9F" w:rsidRDefault="0025641E" w:rsidP="0066659D">
            <w:pPr>
              <w:rPr>
                <w:rFonts w:eastAsia="Calibri"/>
              </w:rPr>
            </w:pPr>
            <w:r w:rsidRPr="00627B9F">
              <w:rPr>
                <w:rFonts w:eastAsia="Calibri"/>
              </w:rPr>
              <w:t>User entered start and end date in month, day, year format.</w:t>
            </w:r>
          </w:p>
          <w:p w14:paraId="6F7162F9" w14:textId="77777777" w:rsidR="0025641E" w:rsidRPr="00627B9F" w:rsidRDefault="0025641E" w:rsidP="0066659D">
            <w:pPr>
              <w:rPr>
                <w:rFonts w:eastAsia="Calibri"/>
              </w:rPr>
            </w:pPr>
            <w:r w:rsidRPr="00627B9F">
              <w:rPr>
                <w:rFonts w:eastAsia="Calibri"/>
              </w:rPr>
              <w:t>Note: initial default for start date is 30 days prior to the end date and end date is today.</w:t>
            </w:r>
          </w:p>
        </w:tc>
      </w:tr>
      <w:tr w:rsidR="0025641E" w:rsidRPr="0075123A" w14:paraId="257BE467" w14:textId="77777777" w:rsidTr="0066659D">
        <w:trPr>
          <w:trHeight w:val="768"/>
        </w:trPr>
        <w:tc>
          <w:tcPr>
            <w:tcW w:w="347" w:type="dxa"/>
            <w:shd w:val="clear" w:color="auto" w:fill="C6D9F1"/>
          </w:tcPr>
          <w:p w14:paraId="462707AE" w14:textId="77777777" w:rsidR="0025641E" w:rsidRPr="00627B9F" w:rsidRDefault="0025641E" w:rsidP="0066659D">
            <w:pPr>
              <w:rPr>
                <w:rFonts w:eastAsia="Calibri"/>
              </w:rPr>
            </w:pPr>
            <w:r w:rsidRPr="00627B9F">
              <w:rPr>
                <w:rFonts w:eastAsia="Calibri"/>
              </w:rPr>
              <w:t>10</w:t>
            </w:r>
          </w:p>
        </w:tc>
        <w:tc>
          <w:tcPr>
            <w:tcW w:w="1973" w:type="dxa"/>
            <w:shd w:val="clear" w:color="auto" w:fill="C6D9F1"/>
          </w:tcPr>
          <w:p w14:paraId="625E8A2E" w14:textId="77777777" w:rsidR="0025641E" w:rsidRPr="00627B9F" w:rsidRDefault="0025641E" w:rsidP="0066659D">
            <w:pPr>
              <w:rPr>
                <w:rFonts w:eastAsia="Calibri"/>
              </w:rPr>
            </w:pPr>
            <w:r w:rsidRPr="00627B9F">
              <w:rPr>
                <w:rFonts w:eastAsia="Calibri"/>
              </w:rPr>
              <w:t>State</w:t>
            </w:r>
          </w:p>
        </w:tc>
        <w:tc>
          <w:tcPr>
            <w:tcW w:w="7184" w:type="dxa"/>
            <w:shd w:val="clear" w:color="auto" w:fill="C6D9F1"/>
          </w:tcPr>
          <w:p w14:paraId="5FE7FD19" w14:textId="77777777" w:rsidR="0025641E" w:rsidRPr="00627B9F" w:rsidRDefault="0025641E" w:rsidP="0066659D">
            <w:pPr>
              <w:rPr>
                <w:rFonts w:eastAsia="Calibri"/>
              </w:rPr>
            </w:pPr>
            <w:r w:rsidRPr="00627B9F">
              <w:rPr>
                <w:rFonts w:eastAsia="Calibri"/>
              </w:rPr>
              <w:t>All States</w:t>
            </w:r>
          </w:p>
          <w:p w14:paraId="61E5819F" w14:textId="77777777" w:rsidR="0025641E" w:rsidRPr="00627B9F" w:rsidRDefault="0025641E" w:rsidP="0066659D">
            <w:pPr>
              <w:rPr>
                <w:rFonts w:eastAsia="Calibri"/>
              </w:rPr>
            </w:pPr>
            <w:r w:rsidRPr="00627B9F">
              <w:rPr>
                <w:rFonts w:eastAsia="Calibri"/>
              </w:rPr>
              <w:t>Active</w:t>
            </w:r>
          </w:p>
          <w:p w14:paraId="3CAA8CED" w14:textId="77777777" w:rsidR="0025641E" w:rsidRPr="00627B9F" w:rsidRDefault="0025641E" w:rsidP="0066659D">
            <w:pPr>
              <w:rPr>
                <w:rFonts w:eastAsia="Calibri"/>
              </w:rPr>
            </w:pPr>
            <w:r w:rsidRPr="00627B9F">
              <w:rPr>
                <w:rFonts w:eastAsia="Calibri"/>
              </w:rPr>
              <w:t>Expired</w:t>
            </w:r>
          </w:p>
          <w:p w14:paraId="75ED239B" w14:textId="09091F10" w:rsidR="0025641E" w:rsidRPr="00627B9F" w:rsidRDefault="0025641E" w:rsidP="0066659D">
            <w:pPr>
              <w:rPr>
                <w:rFonts w:eastAsia="Calibri"/>
              </w:rPr>
            </w:pPr>
            <w:r w:rsidRPr="00627B9F">
              <w:rPr>
                <w:rFonts w:eastAsia="Calibri"/>
              </w:rPr>
              <w:t>Note: initial default is All States</w:t>
            </w:r>
            <w:r w:rsidR="00DB0364">
              <w:rPr>
                <w:rFonts w:eastAsia="Calibri"/>
              </w:rPr>
              <w:t xml:space="preserve"> and available for Warnings only</w:t>
            </w:r>
          </w:p>
        </w:tc>
      </w:tr>
    </w:tbl>
    <w:p w14:paraId="1CF5F6E5" w14:textId="77777777" w:rsidR="0025641E" w:rsidRDefault="0025641E" w:rsidP="0025641E">
      <w:pPr>
        <w:ind w:left="720" w:firstLine="720"/>
      </w:pPr>
    </w:p>
    <w:p w14:paraId="230D80DE" w14:textId="77777777" w:rsidR="0025641E" w:rsidRPr="005029EF" w:rsidRDefault="0025641E" w:rsidP="0025641E">
      <w:pPr>
        <w:pStyle w:val="Heading4"/>
        <w:spacing w:before="120" w:after="120"/>
        <w:rPr>
          <w:rFonts w:ascii="Arial" w:hAnsi="Arial"/>
          <w:b/>
          <w:bCs/>
          <w:sz w:val="22"/>
          <w:szCs w:val="22"/>
          <w:u w:val="none"/>
        </w:rPr>
      </w:pPr>
      <w:bookmarkStart w:id="189" w:name="_Toc495311760"/>
      <w:bookmarkStart w:id="190" w:name="_Toc171472"/>
      <w:r w:rsidRPr="005029EF">
        <w:rPr>
          <w:rFonts w:ascii="Arial" w:hAnsi="Arial"/>
          <w:b/>
          <w:bCs/>
          <w:sz w:val="22"/>
          <w:szCs w:val="22"/>
          <w:u w:val="none"/>
        </w:rPr>
        <w:t>3.2.4.4</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Employee Dashboard</w:t>
      </w:r>
      <w:bookmarkEnd w:id="189"/>
      <w:bookmarkEnd w:id="190"/>
    </w:p>
    <w:p w14:paraId="581577AC" w14:textId="77777777" w:rsidR="0025641E" w:rsidRDefault="0025641E" w:rsidP="0025641E">
      <w:pPr>
        <w:ind w:left="1440"/>
      </w:pPr>
      <w:r w:rsidRPr="007A26D7">
        <w:t>This dashboard allows the Employee to view their pending and completed eCLs.  The employee generally represents the level 1 recipient of the log regardless of job code or module.</w:t>
      </w:r>
    </w:p>
    <w:p w14:paraId="4A9CF613" w14:textId="77777777" w:rsidR="0025641E" w:rsidRDefault="0025641E" w:rsidP="0025641E">
      <w:pPr>
        <w:ind w:left="1440"/>
      </w:pPr>
    </w:p>
    <w:p w14:paraId="029902A9" w14:textId="77777777" w:rsidR="0025641E" w:rsidRDefault="0025641E" w:rsidP="0025641E">
      <w:pPr>
        <w:ind w:left="1440"/>
      </w:pPr>
      <w:r w:rsidRPr="0075123A">
        <w:t>The Created Date will be the date and time the record is created and shall be displayed noting the web server time zone (e.g. PDT for Pacific Daylight Time).</w:t>
      </w:r>
    </w:p>
    <w:p w14:paraId="4307B302"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87"/>
        <w:gridCol w:w="2088"/>
        <w:gridCol w:w="2566"/>
        <w:gridCol w:w="2573"/>
        <w:gridCol w:w="2350"/>
      </w:tblGrid>
      <w:tr w:rsidR="0025641E" w:rsidRPr="00627B9F" w14:paraId="6D0877BA" w14:textId="77777777" w:rsidTr="0066659D">
        <w:trPr>
          <w:trHeight w:val="288"/>
        </w:trPr>
        <w:tc>
          <w:tcPr>
            <w:tcW w:w="295" w:type="dxa"/>
            <w:shd w:val="clear" w:color="auto" w:fill="4F81BD"/>
            <w:vAlign w:val="bottom"/>
          </w:tcPr>
          <w:p w14:paraId="196B349D" w14:textId="77777777" w:rsidR="0025641E" w:rsidRPr="00627B9F" w:rsidRDefault="0025641E" w:rsidP="0066659D">
            <w:pPr>
              <w:rPr>
                <w:rFonts w:eastAsia="Calibri"/>
                <w:b/>
                <w:color w:val="FFFFFF"/>
              </w:rPr>
            </w:pPr>
            <w:r w:rsidRPr="00627B9F">
              <w:rPr>
                <w:rFonts w:eastAsia="Calibri"/>
                <w:b/>
                <w:color w:val="FFFFFF"/>
              </w:rPr>
              <w:t>#</w:t>
            </w:r>
          </w:p>
        </w:tc>
        <w:tc>
          <w:tcPr>
            <w:tcW w:w="2297" w:type="dxa"/>
            <w:shd w:val="clear" w:color="auto" w:fill="4F81BD"/>
            <w:vAlign w:val="bottom"/>
          </w:tcPr>
          <w:p w14:paraId="40CE3032" w14:textId="77777777" w:rsidR="0025641E" w:rsidRPr="00627B9F" w:rsidRDefault="0025641E" w:rsidP="0066659D">
            <w:pPr>
              <w:rPr>
                <w:rFonts w:eastAsia="Calibri"/>
                <w:b/>
                <w:color w:val="FFFFFF"/>
              </w:rPr>
            </w:pPr>
            <w:r w:rsidRPr="00627B9F">
              <w:rPr>
                <w:rFonts w:eastAsia="Calibri"/>
                <w:b/>
                <w:color w:val="FFFFFF"/>
              </w:rPr>
              <w:t>Section</w:t>
            </w:r>
          </w:p>
        </w:tc>
        <w:tc>
          <w:tcPr>
            <w:tcW w:w="2868" w:type="dxa"/>
            <w:shd w:val="clear" w:color="auto" w:fill="4F81BD"/>
            <w:vAlign w:val="bottom"/>
          </w:tcPr>
          <w:p w14:paraId="411BBABE" w14:textId="77777777" w:rsidR="0025641E" w:rsidRPr="00627B9F" w:rsidRDefault="0025641E" w:rsidP="0066659D">
            <w:pPr>
              <w:rPr>
                <w:rFonts w:eastAsia="Calibri"/>
                <w:b/>
                <w:color w:val="FFFFFF"/>
              </w:rPr>
            </w:pPr>
            <w:r w:rsidRPr="00627B9F">
              <w:rPr>
                <w:rFonts w:eastAsia="Calibri"/>
                <w:b/>
                <w:color w:val="FFFFFF"/>
              </w:rPr>
              <w:t>Filter</w:t>
            </w:r>
          </w:p>
        </w:tc>
        <w:tc>
          <w:tcPr>
            <w:tcW w:w="2879" w:type="dxa"/>
            <w:shd w:val="clear" w:color="auto" w:fill="4F81BD"/>
            <w:vAlign w:val="bottom"/>
          </w:tcPr>
          <w:p w14:paraId="5FD7D6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605" w:type="dxa"/>
            <w:shd w:val="clear" w:color="auto" w:fill="4F81BD"/>
          </w:tcPr>
          <w:p w14:paraId="765D1C0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5E5B4625" w14:textId="77777777" w:rsidTr="0066659D">
        <w:tc>
          <w:tcPr>
            <w:tcW w:w="295" w:type="dxa"/>
            <w:shd w:val="clear" w:color="auto" w:fill="F2F2F2"/>
          </w:tcPr>
          <w:p w14:paraId="78E61646" w14:textId="77777777" w:rsidR="0025641E" w:rsidRPr="00627B9F" w:rsidRDefault="0025641E" w:rsidP="0066659D">
            <w:pPr>
              <w:spacing w:before="60" w:after="60"/>
              <w:rPr>
                <w:rFonts w:eastAsia="Calibri"/>
              </w:rPr>
            </w:pPr>
            <w:r w:rsidRPr="00627B9F">
              <w:rPr>
                <w:rFonts w:eastAsia="Calibri"/>
              </w:rPr>
              <w:t>1</w:t>
            </w:r>
          </w:p>
        </w:tc>
        <w:tc>
          <w:tcPr>
            <w:tcW w:w="2297" w:type="dxa"/>
            <w:shd w:val="clear" w:color="auto" w:fill="F2F2F2"/>
          </w:tcPr>
          <w:p w14:paraId="2DF17770" w14:textId="77777777" w:rsidR="0025641E" w:rsidRPr="00627B9F" w:rsidRDefault="0025641E" w:rsidP="0066659D">
            <w:pPr>
              <w:spacing w:before="60" w:after="60"/>
              <w:rPr>
                <w:rFonts w:eastAsia="Calibri"/>
              </w:rPr>
            </w:pPr>
            <w:r w:rsidRPr="00627B9F">
              <w:rPr>
                <w:rFonts w:eastAsia="Calibri"/>
              </w:rPr>
              <w:t>My Pending eCoaching Logs</w:t>
            </w:r>
          </w:p>
        </w:tc>
        <w:tc>
          <w:tcPr>
            <w:tcW w:w="2868" w:type="dxa"/>
            <w:shd w:val="clear" w:color="auto" w:fill="F2F2F2"/>
          </w:tcPr>
          <w:p w14:paraId="237FCED8" w14:textId="77777777" w:rsidR="0025641E" w:rsidRPr="00627B9F" w:rsidRDefault="0025641E" w:rsidP="0066659D">
            <w:pPr>
              <w:spacing w:before="60" w:after="60"/>
              <w:rPr>
                <w:rFonts w:eastAsia="Calibri"/>
              </w:rPr>
            </w:pPr>
            <w:r w:rsidRPr="00627B9F">
              <w:rPr>
                <w:rFonts w:eastAsia="Calibri"/>
              </w:rPr>
              <w:t>Employee Name = current user</w:t>
            </w:r>
          </w:p>
          <w:p w14:paraId="792EEF0F"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1896144D" w14:textId="77777777" w:rsidR="0025641E" w:rsidRPr="00627B9F" w:rsidRDefault="0025641E" w:rsidP="0066659D">
            <w:pPr>
              <w:spacing w:before="60" w:after="60"/>
              <w:rPr>
                <w:rFonts w:eastAsia="Calibri"/>
              </w:rPr>
            </w:pPr>
            <w:r w:rsidRPr="00627B9F">
              <w:rPr>
                <w:rFonts w:eastAsia="Calibri"/>
              </w:rPr>
              <w:t>Status = Pending Employee Review</w:t>
            </w:r>
          </w:p>
        </w:tc>
        <w:tc>
          <w:tcPr>
            <w:tcW w:w="2879" w:type="dxa"/>
            <w:shd w:val="clear" w:color="auto" w:fill="F2F2F2"/>
          </w:tcPr>
          <w:p w14:paraId="50959F92" w14:textId="77777777" w:rsidR="0025641E" w:rsidRPr="00627B9F" w:rsidRDefault="0025641E" w:rsidP="0066659D">
            <w:pPr>
              <w:rPr>
                <w:rFonts w:eastAsia="Calibri"/>
              </w:rPr>
            </w:pPr>
            <w:r w:rsidRPr="00627B9F">
              <w:rPr>
                <w:rFonts w:eastAsia="Calibri"/>
              </w:rPr>
              <w:t>FormID (w/Link to form)</w:t>
            </w:r>
          </w:p>
          <w:p w14:paraId="17177677" w14:textId="77777777" w:rsidR="0025641E" w:rsidRDefault="0025641E" w:rsidP="0066659D">
            <w:pPr>
              <w:rPr>
                <w:rFonts w:eastAsia="Calibri"/>
              </w:rPr>
            </w:pPr>
            <w:r w:rsidRPr="00627B9F">
              <w:rPr>
                <w:rFonts w:eastAsia="Calibri"/>
              </w:rPr>
              <w:t>Employee Name</w:t>
            </w:r>
          </w:p>
          <w:p w14:paraId="40504C64" w14:textId="77777777" w:rsidR="006473EE" w:rsidRDefault="006473EE" w:rsidP="0066659D">
            <w:pPr>
              <w:rPr>
                <w:rFonts w:eastAsia="Calibri"/>
              </w:rPr>
            </w:pPr>
            <w:r>
              <w:rPr>
                <w:rFonts w:eastAsia="Calibri"/>
              </w:rPr>
              <w:t>Supervisor Name</w:t>
            </w:r>
          </w:p>
          <w:p w14:paraId="638F6C9F" w14:textId="0D7953BB" w:rsidR="006473EE" w:rsidRPr="00627B9F" w:rsidRDefault="006473EE" w:rsidP="0066659D">
            <w:pPr>
              <w:rPr>
                <w:rFonts w:eastAsia="Calibri"/>
              </w:rPr>
            </w:pPr>
            <w:r>
              <w:rPr>
                <w:rFonts w:eastAsia="Calibri"/>
              </w:rPr>
              <w:t>Manager Name</w:t>
            </w:r>
          </w:p>
          <w:p w14:paraId="7A285F36" w14:textId="77777777" w:rsidR="0025641E" w:rsidRPr="00627B9F" w:rsidRDefault="0025641E" w:rsidP="0066659D">
            <w:pPr>
              <w:rPr>
                <w:rFonts w:eastAsia="Calibri"/>
              </w:rPr>
            </w:pPr>
            <w:r w:rsidRPr="00627B9F">
              <w:rPr>
                <w:rFonts w:eastAsia="Calibri"/>
              </w:rPr>
              <w:t>Status</w:t>
            </w:r>
          </w:p>
          <w:p w14:paraId="79D98C5B" w14:textId="77777777" w:rsidR="0025641E" w:rsidRPr="00627B9F" w:rsidRDefault="0025641E" w:rsidP="0066659D">
            <w:pPr>
              <w:rPr>
                <w:rFonts w:eastAsia="Calibri"/>
              </w:rPr>
            </w:pPr>
            <w:r w:rsidRPr="00627B9F">
              <w:rPr>
                <w:rFonts w:eastAsia="Calibri"/>
              </w:rPr>
              <w:t>Coaching Reason</w:t>
            </w:r>
          </w:p>
          <w:p w14:paraId="29EA7513" w14:textId="77777777" w:rsidR="0025641E" w:rsidRPr="00627B9F" w:rsidRDefault="0025641E" w:rsidP="0066659D">
            <w:pPr>
              <w:rPr>
                <w:rFonts w:eastAsia="Calibri"/>
              </w:rPr>
            </w:pPr>
            <w:r w:rsidRPr="00627B9F">
              <w:rPr>
                <w:rFonts w:eastAsia="Calibri"/>
              </w:rPr>
              <w:t>Sub-coaching Reason</w:t>
            </w:r>
          </w:p>
          <w:p w14:paraId="229A10AD" w14:textId="370446D4" w:rsidR="0025641E" w:rsidRPr="00627B9F" w:rsidRDefault="0025641E" w:rsidP="0066659D">
            <w:pPr>
              <w:rPr>
                <w:rFonts w:eastAsia="Calibri"/>
              </w:rPr>
            </w:pPr>
            <w:r w:rsidRPr="00627B9F">
              <w:rPr>
                <w:rFonts w:eastAsia="Calibri"/>
              </w:rPr>
              <w:t>Value</w:t>
            </w:r>
            <w:r w:rsidR="00E5444C">
              <w:rPr>
                <w:rFonts w:eastAsia="Calibri"/>
              </w:rPr>
              <w:t xml:space="preserve"> (will be blank for Quality Now logs)</w:t>
            </w:r>
          </w:p>
          <w:p w14:paraId="0B7E8E39" w14:textId="77777777" w:rsidR="0025641E" w:rsidRPr="00627B9F" w:rsidRDefault="0025641E" w:rsidP="0066659D">
            <w:pPr>
              <w:rPr>
                <w:rFonts w:eastAsia="Calibri"/>
              </w:rPr>
            </w:pPr>
            <w:r w:rsidRPr="00627B9F">
              <w:rPr>
                <w:rFonts w:eastAsia="Calibri"/>
              </w:rPr>
              <w:t>Created Date</w:t>
            </w:r>
          </w:p>
        </w:tc>
        <w:tc>
          <w:tcPr>
            <w:tcW w:w="2605" w:type="dxa"/>
            <w:shd w:val="clear" w:color="auto" w:fill="F2F2F2"/>
          </w:tcPr>
          <w:p w14:paraId="1122DE3A" w14:textId="139D3185" w:rsidR="0025641E" w:rsidRPr="00627B9F" w:rsidRDefault="0025641E" w:rsidP="0066659D">
            <w:pPr>
              <w:rPr>
                <w:rFonts w:eastAsia="Calibri"/>
              </w:rPr>
            </w:pPr>
            <w:r w:rsidRPr="00627B9F">
              <w:rPr>
                <w:rFonts w:eastAsia="Calibri"/>
              </w:rPr>
              <w:t xml:space="preserve">Pagination </w:t>
            </w:r>
            <w:r w:rsidR="006473EE">
              <w:rPr>
                <w:rFonts w:eastAsia="Calibri"/>
              </w:rPr>
              <w:t>defaults to 25 logs with option for 10, 25, 50, 100</w:t>
            </w:r>
          </w:p>
          <w:p w14:paraId="01B40F6C" w14:textId="77777777" w:rsidR="0025641E" w:rsidRPr="00627B9F" w:rsidRDefault="0025641E" w:rsidP="0066659D">
            <w:pPr>
              <w:rPr>
                <w:rFonts w:eastAsia="Calibri"/>
              </w:rPr>
            </w:pPr>
          </w:p>
          <w:p w14:paraId="73C0461F" w14:textId="77777777" w:rsidR="0025641E" w:rsidRPr="00627B9F" w:rsidRDefault="0025641E" w:rsidP="0066659D">
            <w:pPr>
              <w:rPr>
                <w:rFonts w:eastAsia="Calibri"/>
              </w:rPr>
            </w:pPr>
            <w:r w:rsidRPr="00627B9F">
              <w:rPr>
                <w:rFonts w:eastAsia="Calibri"/>
              </w:rPr>
              <w:t>Show items in descending order from Created Date</w:t>
            </w:r>
          </w:p>
          <w:p w14:paraId="324F13B1" w14:textId="77777777" w:rsidR="0025641E" w:rsidRPr="00627B9F" w:rsidRDefault="0025641E" w:rsidP="0066659D">
            <w:pPr>
              <w:rPr>
                <w:rFonts w:eastAsia="Calibri"/>
              </w:rPr>
            </w:pPr>
          </w:p>
          <w:p w14:paraId="1EB34498" w14:textId="77777777" w:rsidR="0025641E" w:rsidRPr="00627B9F" w:rsidRDefault="0025641E" w:rsidP="0066659D">
            <w:pPr>
              <w:rPr>
                <w:rFonts w:eastAsia="Calibri"/>
              </w:rPr>
            </w:pPr>
            <w:r w:rsidRPr="00627B9F">
              <w:rPr>
                <w:rFonts w:eastAsia="Calibri"/>
              </w:rPr>
              <w:t xml:space="preserve">Sorting can be done by selecting any column heading which has a hyperlink. </w:t>
            </w:r>
          </w:p>
        </w:tc>
      </w:tr>
      <w:tr w:rsidR="0025641E" w:rsidRPr="00641BED" w14:paraId="310E1718" w14:textId="77777777" w:rsidTr="0066659D">
        <w:tc>
          <w:tcPr>
            <w:tcW w:w="295" w:type="dxa"/>
            <w:shd w:val="clear" w:color="auto" w:fill="C6D9F1"/>
          </w:tcPr>
          <w:p w14:paraId="6E9EEBDB" w14:textId="1046F6DE" w:rsidR="0025641E" w:rsidRPr="00627B9F" w:rsidRDefault="0025641E" w:rsidP="0066659D">
            <w:pPr>
              <w:spacing w:before="60" w:after="60"/>
              <w:rPr>
                <w:rFonts w:eastAsia="Calibri"/>
              </w:rPr>
            </w:pPr>
            <w:r w:rsidRPr="00627B9F">
              <w:rPr>
                <w:rFonts w:eastAsia="Calibri"/>
              </w:rPr>
              <w:t>2</w:t>
            </w:r>
          </w:p>
        </w:tc>
        <w:tc>
          <w:tcPr>
            <w:tcW w:w="2297" w:type="dxa"/>
            <w:shd w:val="clear" w:color="auto" w:fill="C6D9F1"/>
          </w:tcPr>
          <w:p w14:paraId="61CB1868" w14:textId="77777777" w:rsidR="0025641E" w:rsidRPr="00627B9F" w:rsidRDefault="0025641E" w:rsidP="0066659D">
            <w:pPr>
              <w:spacing w:before="60" w:after="60"/>
              <w:rPr>
                <w:rFonts w:eastAsia="Calibri"/>
              </w:rPr>
            </w:pPr>
            <w:r w:rsidRPr="00627B9F">
              <w:rPr>
                <w:rFonts w:eastAsia="Calibri"/>
              </w:rPr>
              <w:t>My Completed eCoaching Logs</w:t>
            </w:r>
          </w:p>
        </w:tc>
        <w:tc>
          <w:tcPr>
            <w:tcW w:w="2868" w:type="dxa"/>
            <w:shd w:val="clear" w:color="auto" w:fill="C6D9F1"/>
          </w:tcPr>
          <w:p w14:paraId="477444B1" w14:textId="77777777" w:rsidR="0025641E" w:rsidRPr="00627B9F" w:rsidRDefault="0025641E" w:rsidP="0066659D">
            <w:pPr>
              <w:spacing w:before="60" w:after="60"/>
              <w:rPr>
                <w:rFonts w:eastAsia="Calibri"/>
              </w:rPr>
            </w:pPr>
            <w:r w:rsidRPr="00627B9F">
              <w:rPr>
                <w:rFonts w:eastAsia="Calibri"/>
              </w:rPr>
              <w:t>Employee Name = current user</w:t>
            </w:r>
          </w:p>
          <w:p w14:paraId="527C1E41"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Employee</w:t>
            </w:r>
          </w:p>
          <w:p w14:paraId="53D9E071" w14:textId="688422E5" w:rsidR="006473EE" w:rsidRDefault="0025641E" w:rsidP="0066659D">
            <w:pPr>
              <w:spacing w:before="60" w:after="60"/>
              <w:rPr>
                <w:rFonts w:eastAsia="Calibri"/>
              </w:rPr>
            </w:pPr>
            <w:r w:rsidRPr="00627B9F">
              <w:rPr>
                <w:rFonts w:eastAsia="Calibri"/>
              </w:rPr>
              <w:t>Status = Completed</w:t>
            </w:r>
          </w:p>
          <w:p w14:paraId="7EA1894A" w14:textId="77777777" w:rsidR="006473EE" w:rsidRPr="00627B9F" w:rsidRDefault="006473EE" w:rsidP="000B1082">
            <w:pPr>
              <w:spacing w:before="60" w:after="60"/>
              <w:rPr>
                <w:rFonts w:eastAsia="Calibri"/>
              </w:rPr>
            </w:pPr>
          </w:p>
        </w:tc>
        <w:tc>
          <w:tcPr>
            <w:tcW w:w="2879" w:type="dxa"/>
            <w:shd w:val="clear" w:color="auto" w:fill="C6D9F1"/>
          </w:tcPr>
          <w:p w14:paraId="161CC862" w14:textId="77777777" w:rsidR="0025641E" w:rsidRPr="00627B9F" w:rsidRDefault="0025641E" w:rsidP="0066659D">
            <w:pPr>
              <w:rPr>
                <w:rFonts w:eastAsia="Calibri"/>
              </w:rPr>
            </w:pPr>
            <w:r w:rsidRPr="00627B9F">
              <w:rPr>
                <w:rFonts w:eastAsia="Calibri"/>
              </w:rPr>
              <w:t>FormID (w/Link to form)</w:t>
            </w:r>
          </w:p>
          <w:p w14:paraId="69400BAD" w14:textId="77777777" w:rsidR="0025641E" w:rsidRPr="00627B9F" w:rsidRDefault="0025641E" w:rsidP="0066659D">
            <w:pPr>
              <w:rPr>
                <w:rFonts w:eastAsia="Calibri"/>
              </w:rPr>
            </w:pPr>
            <w:r w:rsidRPr="00627B9F">
              <w:rPr>
                <w:rFonts w:eastAsia="Calibri"/>
              </w:rPr>
              <w:t>Employee  Name</w:t>
            </w:r>
          </w:p>
          <w:p w14:paraId="590CCEE7" w14:textId="77777777" w:rsidR="0025641E" w:rsidRPr="00627B9F" w:rsidRDefault="0025641E" w:rsidP="0066659D">
            <w:pPr>
              <w:rPr>
                <w:rFonts w:eastAsia="Calibri"/>
              </w:rPr>
            </w:pPr>
            <w:r w:rsidRPr="00627B9F">
              <w:rPr>
                <w:rFonts w:eastAsia="Calibri"/>
              </w:rPr>
              <w:t>Supervisor Name</w:t>
            </w:r>
          </w:p>
          <w:p w14:paraId="5B6A52B3" w14:textId="77777777" w:rsidR="0025641E" w:rsidRPr="00627B9F" w:rsidRDefault="0025641E" w:rsidP="0066659D">
            <w:pPr>
              <w:rPr>
                <w:rFonts w:eastAsia="Calibri"/>
              </w:rPr>
            </w:pPr>
            <w:r w:rsidRPr="00627B9F">
              <w:rPr>
                <w:rFonts w:eastAsia="Calibri"/>
              </w:rPr>
              <w:t>Manager Name</w:t>
            </w:r>
          </w:p>
          <w:p w14:paraId="18F3949E" w14:textId="77777777" w:rsidR="0025641E" w:rsidRPr="00627B9F" w:rsidRDefault="0025641E" w:rsidP="0066659D">
            <w:pPr>
              <w:rPr>
                <w:rFonts w:eastAsia="Calibri"/>
              </w:rPr>
            </w:pPr>
            <w:r w:rsidRPr="00627B9F">
              <w:rPr>
                <w:rFonts w:eastAsia="Calibri"/>
              </w:rPr>
              <w:t>Status</w:t>
            </w:r>
          </w:p>
          <w:p w14:paraId="539920FA" w14:textId="77777777" w:rsidR="0025641E" w:rsidRPr="00627B9F" w:rsidRDefault="0025641E" w:rsidP="0066659D">
            <w:pPr>
              <w:rPr>
                <w:rFonts w:eastAsia="Calibri"/>
              </w:rPr>
            </w:pPr>
            <w:r w:rsidRPr="00627B9F">
              <w:rPr>
                <w:rFonts w:eastAsia="Calibri"/>
              </w:rPr>
              <w:t>Coaching Reason</w:t>
            </w:r>
          </w:p>
          <w:p w14:paraId="3492FDC6" w14:textId="77777777" w:rsidR="0025641E" w:rsidRPr="00627B9F" w:rsidRDefault="0025641E" w:rsidP="0066659D">
            <w:pPr>
              <w:rPr>
                <w:rFonts w:eastAsia="Calibri"/>
              </w:rPr>
            </w:pPr>
            <w:r w:rsidRPr="00627B9F">
              <w:rPr>
                <w:rFonts w:eastAsia="Calibri"/>
              </w:rPr>
              <w:t>Sub-coaching Reason</w:t>
            </w:r>
          </w:p>
          <w:p w14:paraId="2B7E9AA6" w14:textId="77777777" w:rsidR="00E5444C" w:rsidRPr="00627B9F" w:rsidRDefault="00E5444C" w:rsidP="00E5444C">
            <w:pPr>
              <w:rPr>
                <w:rFonts w:eastAsia="Calibri"/>
              </w:rPr>
            </w:pPr>
            <w:r w:rsidRPr="00627B9F">
              <w:rPr>
                <w:rFonts w:eastAsia="Calibri"/>
              </w:rPr>
              <w:t>Value</w:t>
            </w:r>
            <w:r>
              <w:rPr>
                <w:rFonts w:eastAsia="Calibri"/>
              </w:rPr>
              <w:t xml:space="preserve"> (will be blank for Quality Now logs)</w:t>
            </w:r>
          </w:p>
          <w:p w14:paraId="5619A96E" w14:textId="77777777" w:rsidR="0025641E" w:rsidRPr="00627B9F" w:rsidRDefault="0025641E" w:rsidP="0066659D">
            <w:pPr>
              <w:rPr>
                <w:rFonts w:eastAsia="Calibri"/>
              </w:rPr>
            </w:pPr>
            <w:r w:rsidRPr="00627B9F">
              <w:rPr>
                <w:rFonts w:eastAsia="Calibri"/>
              </w:rPr>
              <w:t>Created Date</w:t>
            </w:r>
          </w:p>
        </w:tc>
        <w:tc>
          <w:tcPr>
            <w:tcW w:w="2605" w:type="dxa"/>
            <w:shd w:val="clear" w:color="auto" w:fill="C6D9F1"/>
          </w:tcPr>
          <w:p w14:paraId="52729D2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74B2013E" w14:textId="77777777" w:rsidR="0025641E" w:rsidRPr="00627B9F" w:rsidRDefault="0025641E" w:rsidP="0066659D">
            <w:pPr>
              <w:rPr>
                <w:rFonts w:eastAsia="Calibri"/>
              </w:rPr>
            </w:pPr>
          </w:p>
          <w:p w14:paraId="6BE69A16" w14:textId="77777777" w:rsidR="0025641E" w:rsidRPr="00627B9F" w:rsidRDefault="0025641E" w:rsidP="0066659D">
            <w:pPr>
              <w:rPr>
                <w:rFonts w:eastAsia="Calibri"/>
              </w:rPr>
            </w:pPr>
            <w:r w:rsidRPr="00627B9F">
              <w:rPr>
                <w:rFonts w:eastAsia="Calibri"/>
              </w:rPr>
              <w:t>Show items in descending order from Created Date</w:t>
            </w:r>
          </w:p>
          <w:p w14:paraId="08B233DC" w14:textId="77777777" w:rsidR="0025641E" w:rsidRPr="00627B9F" w:rsidRDefault="0025641E" w:rsidP="0066659D">
            <w:pPr>
              <w:rPr>
                <w:rFonts w:eastAsia="Calibri"/>
              </w:rPr>
            </w:pPr>
          </w:p>
          <w:p w14:paraId="377C27C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498B07D" w14:textId="77777777" w:rsidR="0025641E" w:rsidRDefault="0025641E" w:rsidP="0025641E">
      <w:pPr>
        <w:ind w:left="1440"/>
      </w:pPr>
    </w:p>
    <w:p w14:paraId="70B76ACC" w14:textId="77777777" w:rsidR="0025641E" w:rsidRPr="0026295E" w:rsidRDefault="0025641E" w:rsidP="0025641E">
      <w:pPr>
        <w:spacing w:before="120"/>
        <w:rPr>
          <w:b/>
        </w:rPr>
      </w:pPr>
      <w:r>
        <w:rPr>
          <w:b/>
        </w:rPr>
        <w:t>3.2.4</w:t>
      </w:r>
      <w:r w:rsidRPr="0026295E">
        <w:rPr>
          <w:b/>
        </w:rPr>
        <w:t>.4.1</w:t>
      </w:r>
      <w:r w:rsidRPr="0026295E">
        <w:rPr>
          <w:b/>
        </w:rPr>
        <w:tab/>
      </w:r>
      <w:r>
        <w:rPr>
          <w:b/>
        </w:rPr>
        <w:tab/>
      </w:r>
      <w:r w:rsidRPr="0026295E">
        <w:rPr>
          <w:b/>
        </w:rPr>
        <w:t>Employee Dashboard Filters</w:t>
      </w:r>
    </w:p>
    <w:p w14:paraId="47890793" w14:textId="2D18763A" w:rsidR="0025641E" w:rsidRDefault="000B1082" w:rsidP="0025641E">
      <w:pPr>
        <w:ind w:left="1440"/>
      </w:pPr>
      <w:r>
        <w:t>The Employee d</w:t>
      </w:r>
      <w:r w:rsidR="0025641E" w:rsidRPr="00641BED">
        <w:t xml:space="preserve">ashboard </w:t>
      </w:r>
      <w:r>
        <w:t xml:space="preserve">contains the following additional </w:t>
      </w:r>
      <w:r w:rsidR="0025641E" w:rsidRPr="00641BED">
        <w:t>filters.</w:t>
      </w:r>
    </w:p>
    <w:p w14:paraId="7840CBA0" w14:textId="77777777" w:rsidR="000B1082" w:rsidRDefault="000B1082"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0B1082" w:rsidRPr="00202BA6" w14:paraId="01B9CD15" w14:textId="77777777" w:rsidTr="000B1082">
        <w:trPr>
          <w:trHeight w:val="288"/>
        </w:trPr>
        <w:tc>
          <w:tcPr>
            <w:tcW w:w="374" w:type="dxa"/>
            <w:shd w:val="clear" w:color="auto" w:fill="4F81BD"/>
            <w:vAlign w:val="bottom"/>
          </w:tcPr>
          <w:p w14:paraId="47058ECC" w14:textId="77777777" w:rsidR="000B1082" w:rsidRPr="00627B9F" w:rsidRDefault="000B1082"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B440EB0" w14:textId="77777777" w:rsidR="000B1082" w:rsidRPr="00627B9F" w:rsidRDefault="000B1082"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3CF442F7" w14:textId="77777777" w:rsidR="000B1082" w:rsidRPr="00627B9F" w:rsidRDefault="000B1082" w:rsidP="0052770E">
            <w:pPr>
              <w:rPr>
                <w:rFonts w:eastAsia="Calibri"/>
                <w:b/>
                <w:color w:val="FFFFFF"/>
              </w:rPr>
            </w:pPr>
            <w:r w:rsidRPr="00627B9F">
              <w:rPr>
                <w:rFonts w:eastAsia="Calibri"/>
                <w:b/>
                <w:color w:val="FFFFFF"/>
              </w:rPr>
              <w:t>Description</w:t>
            </w:r>
          </w:p>
        </w:tc>
      </w:tr>
      <w:tr w:rsidR="000B1082" w:rsidRPr="00202BA6" w14:paraId="46D2BC11" w14:textId="77777777" w:rsidTr="000B1082">
        <w:tc>
          <w:tcPr>
            <w:tcW w:w="374" w:type="dxa"/>
            <w:shd w:val="clear" w:color="auto" w:fill="C6D9F1"/>
          </w:tcPr>
          <w:p w14:paraId="4FFD5FD1"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4651AFD1" w14:textId="308B1C76" w:rsidR="000B1082" w:rsidRPr="00627B9F" w:rsidRDefault="000B1082" w:rsidP="000B1082">
            <w:pPr>
              <w:rPr>
                <w:rFonts w:eastAsia="Calibri"/>
                <w:b/>
              </w:rPr>
            </w:pPr>
            <w:r w:rsidRPr="00627B9F">
              <w:rPr>
                <w:rFonts w:eastAsia="Calibri"/>
                <w:b/>
              </w:rPr>
              <w:t>My Pending eCoaching Logs</w:t>
            </w:r>
          </w:p>
        </w:tc>
      </w:tr>
      <w:tr w:rsidR="000B1082" w:rsidRPr="00202BA6" w14:paraId="69049F6D" w14:textId="77777777" w:rsidTr="000B1082">
        <w:tc>
          <w:tcPr>
            <w:tcW w:w="374" w:type="dxa"/>
            <w:shd w:val="clear" w:color="auto" w:fill="C6D9F1"/>
          </w:tcPr>
          <w:p w14:paraId="1D85BB88" w14:textId="77777777" w:rsidR="000B1082" w:rsidRPr="00627B9F" w:rsidRDefault="000B1082" w:rsidP="0052770E">
            <w:pPr>
              <w:rPr>
                <w:rFonts w:eastAsia="Calibri"/>
              </w:rPr>
            </w:pPr>
            <w:r w:rsidRPr="00627B9F">
              <w:rPr>
                <w:rFonts w:eastAsia="Calibri"/>
              </w:rPr>
              <w:t>A</w:t>
            </w:r>
          </w:p>
        </w:tc>
        <w:tc>
          <w:tcPr>
            <w:tcW w:w="2042" w:type="dxa"/>
            <w:shd w:val="clear" w:color="auto" w:fill="C6D9F1"/>
          </w:tcPr>
          <w:p w14:paraId="2E7824B4" w14:textId="22A1934E" w:rsidR="000B1082" w:rsidRPr="00627B9F" w:rsidRDefault="000B1082" w:rsidP="0052770E">
            <w:pPr>
              <w:rPr>
                <w:rFonts w:eastAsia="Calibri"/>
              </w:rPr>
            </w:pPr>
            <w:r>
              <w:rPr>
                <w:rFonts w:eastAsia="Calibri"/>
              </w:rPr>
              <w:t>N/A</w:t>
            </w:r>
          </w:p>
        </w:tc>
        <w:tc>
          <w:tcPr>
            <w:tcW w:w="7448" w:type="dxa"/>
            <w:shd w:val="clear" w:color="auto" w:fill="C6D9F1"/>
          </w:tcPr>
          <w:p w14:paraId="5224CE21" w14:textId="3B8D232C" w:rsidR="000B1082" w:rsidRPr="00627B9F" w:rsidRDefault="000B1082" w:rsidP="0052770E">
            <w:pPr>
              <w:rPr>
                <w:rFonts w:eastAsia="Calibri"/>
              </w:rPr>
            </w:pPr>
            <w:r>
              <w:rPr>
                <w:rFonts w:eastAsia="Calibri"/>
              </w:rPr>
              <w:t>No additional filter</w:t>
            </w:r>
          </w:p>
        </w:tc>
      </w:tr>
      <w:tr w:rsidR="000B1082" w:rsidRPr="00202BA6" w14:paraId="67ED19A0" w14:textId="77777777" w:rsidTr="000B1082">
        <w:tc>
          <w:tcPr>
            <w:tcW w:w="374" w:type="dxa"/>
            <w:shd w:val="clear" w:color="auto" w:fill="F2F2F2"/>
          </w:tcPr>
          <w:p w14:paraId="31138328" w14:textId="77777777" w:rsidR="000B1082" w:rsidRPr="00627B9F" w:rsidRDefault="000B1082" w:rsidP="0052770E">
            <w:pPr>
              <w:rPr>
                <w:rFonts w:eastAsia="Calibri"/>
              </w:rPr>
            </w:pPr>
            <w:r w:rsidRPr="00627B9F">
              <w:rPr>
                <w:rFonts w:eastAsia="Calibri"/>
              </w:rPr>
              <w:t>2</w:t>
            </w:r>
          </w:p>
        </w:tc>
        <w:tc>
          <w:tcPr>
            <w:tcW w:w="9490" w:type="dxa"/>
            <w:gridSpan w:val="2"/>
            <w:shd w:val="clear" w:color="auto" w:fill="F2F2F2"/>
          </w:tcPr>
          <w:p w14:paraId="549B6135" w14:textId="31462195" w:rsidR="000B1082" w:rsidRPr="00627B9F" w:rsidRDefault="000B1082" w:rsidP="000B1082">
            <w:pPr>
              <w:rPr>
                <w:rFonts w:eastAsia="Calibri"/>
                <w:b/>
              </w:rPr>
            </w:pPr>
            <w:r w:rsidRPr="00627B9F">
              <w:rPr>
                <w:rFonts w:eastAsia="Calibri"/>
                <w:b/>
              </w:rPr>
              <w:t>My Completed eCoaching Logs</w:t>
            </w:r>
          </w:p>
        </w:tc>
      </w:tr>
      <w:tr w:rsidR="000B1082" w:rsidRPr="00202BA6" w14:paraId="736D8E8D" w14:textId="77777777" w:rsidTr="000B1082">
        <w:trPr>
          <w:trHeight w:val="489"/>
        </w:trPr>
        <w:tc>
          <w:tcPr>
            <w:tcW w:w="374" w:type="dxa"/>
            <w:shd w:val="clear" w:color="auto" w:fill="F2F2F2"/>
          </w:tcPr>
          <w:p w14:paraId="60361508" w14:textId="4592B813" w:rsidR="000B1082" w:rsidRPr="00627B9F" w:rsidRDefault="000B1082" w:rsidP="000B1082">
            <w:pPr>
              <w:rPr>
                <w:rFonts w:eastAsia="Calibri"/>
              </w:rPr>
            </w:pPr>
            <w:r>
              <w:rPr>
                <w:rFonts w:eastAsia="Calibri"/>
              </w:rPr>
              <w:t>A</w:t>
            </w:r>
          </w:p>
        </w:tc>
        <w:tc>
          <w:tcPr>
            <w:tcW w:w="2042" w:type="dxa"/>
            <w:shd w:val="clear" w:color="auto" w:fill="F2F2F2"/>
          </w:tcPr>
          <w:p w14:paraId="15D1C281" w14:textId="77777777" w:rsidR="000B1082" w:rsidRPr="00627B9F" w:rsidRDefault="000B1082" w:rsidP="0052770E">
            <w:pPr>
              <w:rPr>
                <w:rFonts w:eastAsia="Calibri"/>
              </w:rPr>
            </w:pPr>
            <w:r w:rsidRPr="00627B9F">
              <w:rPr>
                <w:rFonts w:eastAsia="Calibri"/>
              </w:rPr>
              <w:t>Submitted</w:t>
            </w:r>
          </w:p>
        </w:tc>
        <w:tc>
          <w:tcPr>
            <w:tcW w:w="7448" w:type="dxa"/>
            <w:shd w:val="clear" w:color="auto" w:fill="F2F2F2"/>
          </w:tcPr>
          <w:p w14:paraId="2B1F863D" w14:textId="77777777" w:rsidR="000B1082" w:rsidRPr="00627B9F" w:rsidRDefault="000B1082" w:rsidP="0052770E">
            <w:pPr>
              <w:rPr>
                <w:rFonts w:eastAsia="Calibri"/>
              </w:rPr>
            </w:pPr>
            <w:r w:rsidRPr="00627B9F">
              <w:rPr>
                <w:rFonts w:eastAsia="Calibri"/>
              </w:rPr>
              <w:t xml:space="preserve">Will include coaching logs which were submitted or created between the entered start and end date range. </w:t>
            </w:r>
          </w:p>
        </w:tc>
      </w:tr>
    </w:tbl>
    <w:p w14:paraId="164743ED" w14:textId="77777777" w:rsidR="000B1082" w:rsidRDefault="000B1082" w:rsidP="0025641E">
      <w:pPr>
        <w:ind w:left="1440"/>
      </w:pPr>
    </w:p>
    <w:p w14:paraId="6EF468CB" w14:textId="77777777" w:rsidR="0025641E" w:rsidRPr="005029EF" w:rsidRDefault="0025641E" w:rsidP="0025641E">
      <w:pPr>
        <w:pStyle w:val="Heading4"/>
        <w:spacing w:before="120" w:after="120"/>
        <w:rPr>
          <w:rFonts w:ascii="Arial" w:hAnsi="Arial"/>
          <w:b/>
          <w:bCs/>
          <w:sz w:val="22"/>
          <w:szCs w:val="22"/>
          <w:u w:val="none"/>
        </w:rPr>
      </w:pPr>
      <w:bookmarkStart w:id="191" w:name="_Toc495311761"/>
      <w:bookmarkStart w:id="192" w:name="_Toc171473"/>
      <w:r w:rsidRPr="005029EF">
        <w:rPr>
          <w:rFonts w:ascii="Arial" w:hAnsi="Arial"/>
          <w:b/>
          <w:bCs/>
          <w:sz w:val="22"/>
          <w:szCs w:val="22"/>
          <w:u w:val="none"/>
        </w:rPr>
        <w:lastRenderedPageBreak/>
        <w:t>3.2.4.5</w:t>
      </w:r>
      <w:r>
        <w:rPr>
          <w:rFonts w:ascii="Arial" w:hAnsi="Arial"/>
          <w:b/>
          <w:bCs/>
          <w:sz w:val="22"/>
          <w:szCs w:val="22"/>
          <w:u w:val="none"/>
        </w:rPr>
        <w:tab/>
      </w:r>
      <w:r w:rsidRPr="005029EF">
        <w:rPr>
          <w:rFonts w:ascii="Arial" w:hAnsi="Arial"/>
          <w:b/>
          <w:bCs/>
          <w:sz w:val="22"/>
          <w:szCs w:val="22"/>
          <w:u w:val="none"/>
        </w:rPr>
        <w:tab/>
        <w:t>Supervisor Dashboard</w:t>
      </w:r>
      <w:bookmarkEnd w:id="191"/>
      <w:bookmarkEnd w:id="192"/>
    </w:p>
    <w:p w14:paraId="31651E25" w14:textId="77777777" w:rsidR="0025641E" w:rsidRDefault="0025641E" w:rsidP="0025641E">
      <w:pPr>
        <w:ind w:left="1440"/>
      </w:pPr>
      <w:r>
        <w:t>This dashboard allows the Supervisor (or manager acting as supervisor) to view their direct reports pending and completed as well as their own pending eCLs.  Supervisors will be able to view Warning eCoaching Logs for their direct reports.  Any eCoaching logs which have been reassigned to a Supervisor, will also appear on their dashboard.  The supervisor generally represents the level 2 reviewer of the log regardless of job code or module (immediate supervisor of the recipient).</w:t>
      </w:r>
    </w:p>
    <w:p w14:paraId="0F424896" w14:textId="77777777" w:rsidR="0025641E" w:rsidRDefault="0025641E" w:rsidP="0025641E">
      <w:pPr>
        <w:ind w:left="1440"/>
      </w:pPr>
    </w:p>
    <w:p w14:paraId="7CE75F7B" w14:textId="77777777" w:rsidR="0025641E" w:rsidRDefault="0025641E" w:rsidP="0025641E">
      <w:pPr>
        <w:ind w:left="1440"/>
      </w:pPr>
      <w:r>
        <w:t>The Created Date will be the date and time the record is created and shall be displayed noting the web server time zone (e.g. PDT for Pacific Daylight Time).</w:t>
      </w:r>
    </w:p>
    <w:p w14:paraId="5346EC5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92"/>
        <w:gridCol w:w="2051"/>
        <w:gridCol w:w="2608"/>
        <w:gridCol w:w="2567"/>
        <w:gridCol w:w="2346"/>
      </w:tblGrid>
      <w:tr w:rsidR="0025641E" w:rsidRPr="00641BED" w14:paraId="359ECEE4" w14:textId="77777777" w:rsidTr="0066659D">
        <w:trPr>
          <w:trHeight w:val="288"/>
        </w:trPr>
        <w:tc>
          <w:tcPr>
            <w:tcW w:w="282" w:type="dxa"/>
            <w:shd w:val="clear" w:color="auto" w:fill="4F81BD"/>
            <w:vAlign w:val="bottom"/>
          </w:tcPr>
          <w:p w14:paraId="62E5ACC8" w14:textId="77777777" w:rsidR="0025641E" w:rsidRPr="00627B9F" w:rsidRDefault="0025641E" w:rsidP="0066659D">
            <w:pPr>
              <w:rPr>
                <w:rFonts w:eastAsia="Calibri"/>
                <w:b/>
                <w:color w:val="FFFFFF"/>
              </w:rPr>
            </w:pPr>
            <w:r w:rsidRPr="00627B9F">
              <w:rPr>
                <w:rFonts w:eastAsia="Calibri"/>
                <w:b/>
                <w:color w:val="FFFFFF"/>
              </w:rPr>
              <w:t>#</w:t>
            </w:r>
          </w:p>
        </w:tc>
        <w:tc>
          <w:tcPr>
            <w:tcW w:w="1976" w:type="dxa"/>
            <w:shd w:val="clear" w:color="auto" w:fill="4F81BD"/>
            <w:vAlign w:val="bottom"/>
          </w:tcPr>
          <w:p w14:paraId="20225311" w14:textId="77777777" w:rsidR="0025641E" w:rsidRPr="00627B9F" w:rsidRDefault="0025641E" w:rsidP="0066659D">
            <w:pPr>
              <w:rPr>
                <w:rFonts w:eastAsia="Calibri"/>
                <w:b/>
                <w:color w:val="FFFFFF"/>
              </w:rPr>
            </w:pPr>
            <w:r w:rsidRPr="00627B9F">
              <w:rPr>
                <w:rFonts w:eastAsia="Calibri"/>
                <w:b/>
                <w:color w:val="FFFFFF"/>
              </w:rPr>
              <w:t>Section</w:t>
            </w:r>
          </w:p>
        </w:tc>
        <w:tc>
          <w:tcPr>
            <w:tcW w:w="2513" w:type="dxa"/>
            <w:shd w:val="clear" w:color="auto" w:fill="4F81BD"/>
            <w:vAlign w:val="bottom"/>
          </w:tcPr>
          <w:p w14:paraId="5FD987EB" w14:textId="77777777" w:rsidR="0025641E" w:rsidRPr="00627B9F" w:rsidRDefault="0025641E" w:rsidP="0066659D">
            <w:pPr>
              <w:rPr>
                <w:rFonts w:eastAsia="Calibri"/>
                <w:b/>
                <w:color w:val="FFFFFF"/>
              </w:rPr>
            </w:pPr>
            <w:r w:rsidRPr="00627B9F">
              <w:rPr>
                <w:rFonts w:eastAsia="Calibri"/>
                <w:b/>
                <w:color w:val="FFFFFF"/>
              </w:rPr>
              <w:t>Filter</w:t>
            </w:r>
          </w:p>
        </w:tc>
        <w:tc>
          <w:tcPr>
            <w:tcW w:w="2473" w:type="dxa"/>
            <w:shd w:val="clear" w:color="auto" w:fill="4F81BD"/>
            <w:vAlign w:val="bottom"/>
          </w:tcPr>
          <w:p w14:paraId="37402CEC"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60" w:type="dxa"/>
            <w:shd w:val="clear" w:color="auto" w:fill="4F81BD"/>
          </w:tcPr>
          <w:p w14:paraId="34081873"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641BED" w14:paraId="01D5E162" w14:textId="77777777" w:rsidTr="0066659D">
        <w:tc>
          <w:tcPr>
            <w:tcW w:w="282" w:type="dxa"/>
            <w:shd w:val="clear" w:color="auto" w:fill="F2F2F2"/>
          </w:tcPr>
          <w:p w14:paraId="2873D5E0" w14:textId="77777777" w:rsidR="0025641E" w:rsidRPr="00627B9F" w:rsidRDefault="0025641E" w:rsidP="0066659D">
            <w:pPr>
              <w:spacing w:before="60" w:after="60"/>
              <w:rPr>
                <w:rFonts w:eastAsia="Calibri"/>
              </w:rPr>
            </w:pPr>
            <w:r w:rsidRPr="00627B9F">
              <w:rPr>
                <w:rFonts w:eastAsia="Calibri"/>
              </w:rPr>
              <w:t>1</w:t>
            </w:r>
          </w:p>
        </w:tc>
        <w:tc>
          <w:tcPr>
            <w:tcW w:w="1976" w:type="dxa"/>
            <w:shd w:val="clear" w:color="auto" w:fill="F2F2F2"/>
          </w:tcPr>
          <w:p w14:paraId="7EE0AC11" w14:textId="77777777" w:rsidR="0025641E" w:rsidRPr="00627B9F" w:rsidRDefault="0025641E" w:rsidP="0066659D">
            <w:pPr>
              <w:spacing w:before="60" w:after="60"/>
              <w:rPr>
                <w:rFonts w:eastAsia="Calibri"/>
              </w:rPr>
            </w:pPr>
            <w:r w:rsidRPr="00627B9F">
              <w:rPr>
                <w:rFonts w:eastAsia="Calibri"/>
              </w:rPr>
              <w:t>My Pending eCoaching Logs</w:t>
            </w:r>
          </w:p>
        </w:tc>
        <w:tc>
          <w:tcPr>
            <w:tcW w:w="2513" w:type="dxa"/>
            <w:shd w:val="clear" w:color="auto" w:fill="F2F2F2"/>
          </w:tcPr>
          <w:p w14:paraId="0C360323" w14:textId="77777777" w:rsidR="0025641E" w:rsidRPr="00627B9F" w:rsidRDefault="0025641E" w:rsidP="0066659D">
            <w:pPr>
              <w:spacing w:before="60" w:after="60"/>
              <w:rPr>
                <w:rFonts w:eastAsia="Calibri"/>
              </w:rPr>
            </w:pPr>
            <w:r w:rsidRPr="00627B9F">
              <w:rPr>
                <w:rFonts w:eastAsia="Calibri"/>
              </w:rPr>
              <w:t>Supervisor Name = current user</w:t>
            </w:r>
          </w:p>
          <w:p w14:paraId="0F230C0B" w14:textId="77777777" w:rsidR="0025641E" w:rsidRPr="00627B9F" w:rsidRDefault="0025641E" w:rsidP="0066659D">
            <w:pPr>
              <w:spacing w:before="60" w:after="60"/>
              <w:rPr>
                <w:rFonts w:eastAsia="Calibri"/>
              </w:rPr>
            </w:pPr>
            <w:r w:rsidRPr="00627B9F">
              <w:rPr>
                <w:rFonts w:eastAsia="Calibri"/>
              </w:rPr>
              <w:t>Role = Supervisor</w:t>
            </w:r>
          </w:p>
          <w:p w14:paraId="4E91A98F" w14:textId="77777777" w:rsidR="0025641E" w:rsidRPr="00627B9F" w:rsidRDefault="0025641E" w:rsidP="0066659D">
            <w:pPr>
              <w:spacing w:before="60" w:after="60"/>
              <w:rPr>
                <w:rFonts w:eastAsia="Calibri"/>
              </w:rPr>
            </w:pPr>
            <w:r w:rsidRPr="00627B9F">
              <w:rPr>
                <w:rFonts w:eastAsia="Calibri"/>
              </w:rPr>
              <w:t>Status = Pending Supervisor Review</w:t>
            </w:r>
            <w:r>
              <w:rPr>
                <w:rFonts w:eastAsia="Calibri"/>
              </w:rPr>
              <w:t>, Pending Quality Lead Review</w:t>
            </w:r>
          </w:p>
          <w:p w14:paraId="4522A931" w14:textId="3CD11EDB" w:rsidR="0025641E" w:rsidRPr="00627B9F" w:rsidRDefault="0025641E" w:rsidP="0066659D">
            <w:pPr>
              <w:spacing w:before="60" w:after="60"/>
              <w:rPr>
                <w:rFonts w:eastAsia="Calibri"/>
              </w:rPr>
            </w:pPr>
            <w:r w:rsidRPr="00627B9F">
              <w:rPr>
                <w:rFonts w:eastAsia="Calibri"/>
              </w:rPr>
              <w:t>or Status =</w:t>
            </w:r>
            <w:r w:rsidR="000B6FCB">
              <w:rPr>
                <w:rFonts w:eastAsia="Calibri"/>
              </w:rPr>
              <w:t xml:space="preserve"> </w:t>
            </w:r>
            <w:r w:rsidRPr="00627B9F">
              <w:rPr>
                <w:rFonts w:eastAsia="Calibri"/>
              </w:rPr>
              <w:t>Pending Acknowledgment</w:t>
            </w:r>
          </w:p>
          <w:p w14:paraId="478B664E" w14:textId="77777777" w:rsidR="0025641E" w:rsidRDefault="0025641E" w:rsidP="0066659D">
            <w:pPr>
              <w:spacing w:before="60" w:after="60"/>
              <w:rPr>
                <w:rFonts w:eastAsia="Calibri"/>
              </w:rPr>
            </w:pPr>
            <w:r w:rsidRPr="00627B9F">
              <w:rPr>
                <w:rFonts w:eastAsia="Calibri"/>
              </w:rPr>
              <w:t>or Status =Pending Employee Review</w:t>
            </w:r>
          </w:p>
          <w:p w14:paraId="5DC19943" w14:textId="0E16E2CD" w:rsidR="000B6FCB" w:rsidRPr="00627B9F" w:rsidRDefault="000B6FCB" w:rsidP="000B6FCB">
            <w:pPr>
              <w:spacing w:before="60" w:after="60"/>
              <w:rPr>
                <w:rFonts w:eastAsia="Calibri"/>
              </w:rPr>
            </w:pPr>
            <w:r w:rsidRPr="00627B9F">
              <w:rPr>
                <w:rFonts w:eastAsia="Calibri"/>
              </w:rPr>
              <w:t>or Status =</w:t>
            </w:r>
            <w:r>
              <w:rPr>
                <w:rFonts w:eastAsia="Calibri"/>
              </w:rPr>
              <w:t xml:space="preserve"> </w:t>
            </w:r>
            <w:r w:rsidRPr="00627B9F">
              <w:rPr>
                <w:rFonts w:eastAsia="Calibri"/>
              </w:rPr>
              <w:t xml:space="preserve">Pending </w:t>
            </w:r>
            <w:r>
              <w:rPr>
                <w:rFonts w:eastAsia="Calibri"/>
              </w:rPr>
              <w:t>Follow-up</w:t>
            </w:r>
          </w:p>
        </w:tc>
        <w:tc>
          <w:tcPr>
            <w:tcW w:w="2473" w:type="dxa"/>
            <w:shd w:val="clear" w:color="auto" w:fill="F2F2F2"/>
          </w:tcPr>
          <w:p w14:paraId="67217EB9" w14:textId="77777777" w:rsidR="0025641E" w:rsidRPr="00627B9F" w:rsidRDefault="0025641E" w:rsidP="0066659D">
            <w:pPr>
              <w:rPr>
                <w:rFonts w:eastAsia="Calibri"/>
              </w:rPr>
            </w:pPr>
            <w:r w:rsidRPr="00627B9F">
              <w:rPr>
                <w:rFonts w:eastAsia="Calibri"/>
              </w:rPr>
              <w:t>FormID (w/Link to form)</w:t>
            </w:r>
          </w:p>
          <w:p w14:paraId="0B0761D1" w14:textId="77777777" w:rsidR="0025641E" w:rsidRPr="00627B9F" w:rsidRDefault="0025641E" w:rsidP="0066659D">
            <w:pPr>
              <w:rPr>
                <w:rFonts w:eastAsia="Calibri"/>
              </w:rPr>
            </w:pPr>
            <w:r w:rsidRPr="00627B9F">
              <w:rPr>
                <w:rFonts w:eastAsia="Calibri"/>
              </w:rPr>
              <w:t>Employee Name</w:t>
            </w:r>
          </w:p>
          <w:p w14:paraId="354043E7" w14:textId="77777777" w:rsidR="0025641E" w:rsidRDefault="0025641E" w:rsidP="0066659D">
            <w:pPr>
              <w:rPr>
                <w:rFonts w:eastAsia="Calibri"/>
              </w:rPr>
            </w:pPr>
            <w:r w:rsidRPr="00627B9F">
              <w:rPr>
                <w:rFonts w:eastAsia="Calibri"/>
              </w:rPr>
              <w:t>Supervisor Name</w:t>
            </w:r>
          </w:p>
          <w:p w14:paraId="0003C624" w14:textId="2BD501FC" w:rsidR="006473EE" w:rsidRPr="00627B9F" w:rsidRDefault="006473EE" w:rsidP="0066659D">
            <w:pPr>
              <w:rPr>
                <w:rFonts w:eastAsia="Calibri"/>
              </w:rPr>
            </w:pPr>
            <w:r>
              <w:rPr>
                <w:rFonts w:eastAsia="Calibri"/>
              </w:rPr>
              <w:t>Manager Name</w:t>
            </w:r>
          </w:p>
          <w:p w14:paraId="7D79B880" w14:textId="77777777" w:rsidR="0025641E" w:rsidRPr="00627B9F" w:rsidRDefault="0025641E" w:rsidP="0066659D">
            <w:pPr>
              <w:rPr>
                <w:rFonts w:eastAsia="Calibri"/>
              </w:rPr>
            </w:pPr>
            <w:r w:rsidRPr="00627B9F">
              <w:rPr>
                <w:rFonts w:eastAsia="Calibri"/>
              </w:rPr>
              <w:t>Status</w:t>
            </w:r>
          </w:p>
          <w:p w14:paraId="41A8008F" w14:textId="77777777" w:rsidR="0025641E" w:rsidRPr="00627B9F" w:rsidRDefault="0025641E" w:rsidP="0066659D">
            <w:pPr>
              <w:rPr>
                <w:rFonts w:eastAsia="Calibri"/>
              </w:rPr>
            </w:pPr>
            <w:r w:rsidRPr="00627B9F">
              <w:rPr>
                <w:rFonts w:eastAsia="Calibri"/>
              </w:rPr>
              <w:t>Coaching Reason</w:t>
            </w:r>
          </w:p>
          <w:p w14:paraId="652A43BD" w14:textId="77777777" w:rsidR="0025641E" w:rsidRPr="00627B9F" w:rsidRDefault="0025641E" w:rsidP="0066659D">
            <w:pPr>
              <w:rPr>
                <w:rFonts w:eastAsia="Calibri"/>
              </w:rPr>
            </w:pPr>
            <w:r w:rsidRPr="00627B9F">
              <w:rPr>
                <w:rFonts w:eastAsia="Calibri"/>
              </w:rPr>
              <w:t>Sub-coaching Reason</w:t>
            </w:r>
          </w:p>
          <w:p w14:paraId="2175A90A" w14:textId="1FC9479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9E2B661"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9185ADC"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30DC2B0" w14:textId="77777777" w:rsidR="0025641E" w:rsidRPr="00627B9F" w:rsidRDefault="0025641E" w:rsidP="0066659D">
            <w:pPr>
              <w:rPr>
                <w:rFonts w:eastAsia="Calibri"/>
              </w:rPr>
            </w:pPr>
          </w:p>
          <w:p w14:paraId="61F2A610" w14:textId="77777777" w:rsidR="0025641E" w:rsidRPr="00627B9F" w:rsidRDefault="0025641E" w:rsidP="0066659D">
            <w:pPr>
              <w:rPr>
                <w:rFonts w:eastAsia="Calibri"/>
              </w:rPr>
            </w:pPr>
            <w:r w:rsidRPr="00627B9F">
              <w:rPr>
                <w:rFonts w:eastAsia="Calibri"/>
              </w:rPr>
              <w:t>Show items in descending order from Created Date</w:t>
            </w:r>
          </w:p>
          <w:p w14:paraId="34D9A2A2" w14:textId="77777777" w:rsidR="0025641E" w:rsidRPr="00627B9F" w:rsidRDefault="0025641E" w:rsidP="0066659D">
            <w:pPr>
              <w:rPr>
                <w:rFonts w:eastAsia="Calibri"/>
              </w:rPr>
            </w:pPr>
          </w:p>
          <w:p w14:paraId="1C40ED22"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43873A35" w14:textId="77777777" w:rsidTr="0066659D">
        <w:tc>
          <w:tcPr>
            <w:tcW w:w="282" w:type="dxa"/>
            <w:shd w:val="clear" w:color="auto" w:fill="C6D9F1"/>
          </w:tcPr>
          <w:p w14:paraId="053430A4" w14:textId="77777777" w:rsidR="0025641E" w:rsidRPr="00627B9F" w:rsidRDefault="0025641E" w:rsidP="0066659D">
            <w:pPr>
              <w:spacing w:before="60" w:after="60"/>
              <w:rPr>
                <w:rFonts w:eastAsia="Calibri"/>
              </w:rPr>
            </w:pPr>
            <w:r w:rsidRPr="00627B9F">
              <w:rPr>
                <w:rFonts w:eastAsia="Calibri"/>
              </w:rPr>
              <w:t>2</w:t>
            </w:r>
          </w:p>
        </w:tc>
        <w:tc>
          <w:tcPr>
            <w:tcW w:w="1976" w:type="dxa"/>
            <w:shd w:val="clear" w:color="auto" w:fill="C6D9F1"/>
          </w:tcPr>
          <w:p w14:paraId="3E3AB45C"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13" w:type="dxa"/>
            <w:shd w:val="clear" w:color="auto" w:fill="C6D9F1"/>
          </w:tcPr>
          <w:p w14:paraId="6D260168" w14:textId="77777777" w:rsidR="0025641E" w:rsidRPr="00627B9F" w:rsidRDefault="0025641E" w:rsidP="0066659D">
            <w:pPr>
              <w:spacing w:before="60" w:after="60"/>
              <w:rPr>
                <w:rFonts w:eastAsia="Calibri"/>
              </w:rPr>
            </w:pPr>
            <w:r w:rsidRPr="00627B9F">
              <w:rPr>
                <w:rFonts w:eastAsia="Calibri"/>
              </w:rPr>
              <w:t>Supervisor Name = current user</w:t>
            </w:r>
          </w:p>
          <w:p w14:paraId="6610D516" w14:textId="77777777" w:rsidR="0025641E" w:rsidRPr="00627B9F" w:rsidRDefault="0025641E" w:rsidP="0066659D">
            <w:pPr>
              <w:spacing w:before="60" w:after="60"/>
              <w:rPr>
                <w:rFonts w:eastAsia="Calibri"/>
              </w:rPr>
            </w:pPr>
            <w:r w:rsidRPr="00627B9F">
              <w:rPr>
                <w:rFonts w:eastAsia="Calibri"/>
              </w:rPr>
              <w:t>Role = Supervisor</w:t>
            </w:r>
          </w:p>
          <w:p w14:paraId="07316CC5" w14:textId="2B96FB19" w:rsidR="0025641E" w:rsidRDefault="0025641E" w:rsidP="0066659D">
            <w:pPr>
              <w:spacing w:before="60" w:after="60"/>
              <w:rPr>
                <w:rFonts w:eastAsia="Calibri"/>
              </w:rPr>
            </w:pPr>
            <w:r w:rsidRPr="00627B9F">
              <w:rPr>
                <w:rFonts w:eastAsia="Calibri"/>
              </w:rPr>
              <w:t>Status = Pending Employee Review</w:t>
            </w:r>
            <w:r>
              <w:rPr>
                <w:rFonts w:eastAsia="Calibri"/>
              </w:rPr>
              <w:t>,</w:t>
            </w:r>
            <w:r w:rsidRPr="00627B9F">
              <w:rPr>
                <w:rFonts w:eastAsia="Calibri"/>
              </w:rPr>
              <w:t xml:space="preserve"> Pending Manager Review</w:t>
            </w:r>
            <w:r w:rsidR="000B6FCB">
              <w:rPr>
                <w:rFonts w:eastAsia="Calibri"/>
              </w:rPr>
              <w:t xml:space="preserve">, </w:t>
            </w:r>
            <w:r w:rsidR="000B6FCB" w:rsidRPr="00627B9F">
              <w:rPr>
                <w:rFonts w:eastAsia="Calibri"/>
              </w:rPr>
              <w:t xml:space="preserve">Pending </w:t>
            </w:r>
            <w:r w:rsidR="000B6FCB">
              <w:rPr>
                <w:rFonts w:eastAsia="Calibri"/>
              </w:rPr>
              <w:t>Follow-up</w:t>
            </w:r>
          </w:p>
          <w:p w14:paraId="2ECB92D2" w14:textId="1E6ECDE1" w:rsidR="006473EE" w:rsidRPr="00627B9F" w:rsidRDefault="006473EE" w:rsidP="0066659D">
            <w:pPr>
              <w:spacing w:before="60" w:after="60"/>
              <w:rPr>
                <w:rFonts w:eastAsia="Calibri"/>
              </w:rPr>
            </w:pPr>
          </w:p>
        </w:tc>
        <w:tc>
          <w:tcPr>
            <w:tcW w:w="2473" w:type="dxa"/>
            <w:shd w:val="clear" w:color="auto" w:fill="C6D9F1"/>
          </w:tcPr>
          <w:p w14:paraId="52CC565C" w14:textId="77777777" w:rsidR="0025641E" w:rsidRPr="00627B9F" w:rsidRDefault="0025641E" w:rsidP="0066659D">
            <w:pPr>
              <w:rPr>
                <w:rFonts w:eastAsia="Calibri"/>
              </w:rPr>
            </w:pPr>
            <w:r w:rsidRPr="00627B9F">
              <w:rPr>
                <w:rFonts w:eastAsia="Calibri"/>
              </w:rPr>
              <w:t>FormID (w/Link to form)</w:t>
            </w:r>
          </w:p>
          <w:p w14:paraId="0419D99F" w14:textId="77777777" w:rsidR="0025641E" w:rsidRPr="00627B9F" w:rsidRDefault="0025641E" w:rsidP="0066659D">
            <w:pPr>
              <w:rPr>
                <w:rFonts w:eastAsia="Calibri"/>
              </w:rPr>
            </w:pPr>
            <w:r w:rsidRPr="00627B9F">
              <w:rPr>
                <w:rFonts w:eastAsia="Calibri"/>
              </w:rPr>
              <w:t>Employee Name</w:t>
            </w:r>
          </w:p>
          <w:p w14:paraId="6EBE6633" w14:textId="77777777" w:rsidR="0025641E" w:rsidRPr="00627B9F" w:rsidRDefault="0025641E" w:rsidP="0066659D">
            <w:pPr>
              <w:rPr>
                <w:rFonts w:eastAsia="Calibri"/>
              </w:rPr>
            </w:pPr>
            <w:r w:rsidRPr="00627B9F">
              <w:rPr>
                <w:rFonts w:eastAsia="Calibri"/>
              </w:rPr>
              <w:t>Supervisor Name</w:t>
            </w:r>
          </w:p>
          <w:p w14:paraId="1963B0A2" w14:textId="77777777" w:rsidR="0025641E" w:rsidRPr="00627B9F" w:rsidRDefault="0025641E" w:rsidP="0066659D">
            <w:pPr>
              <w:rPr>
                <w:rFonts w:eastAsia="Calibri"/>
              </w:rPr>
            </w:pPr>
            <w:r w:rsidRPr="00627B9F">
              <w:rPr>
                <w:rFonts w:eastAsia="Calibri"/>
              </w:rPr>
              <w:t>Manager Name</w:t>
            </w:r>
          </w:p>
          <w:p w14:paraId="207C054E" w14:textId="77777777" w:rsidR="0025641E" w:rsidRPr="00627B9F" w:rsidRDefault="0025641E" w:rsidP="0066659D">
            <w:pPr>
              <w:rPr>
                <w:rFonts w:eastAsia="Calibri"/>
              </w:rPr>
            </w:pPr>
            <w:r w:rsidRPr="00627B9F">
              <w:rPr>
                <w:rFonts w:eastAsia="Calibri"/>
              </w:rPr>
              <w:t>Status</w:t>
            </w:r>
          </w:p>
          <w:p w14:paraId="5ED07577" w14:textId="77777777" w:rsidR="0025641E" w:rsidRPr="00627B9F" w:rsidRDefault="0025641E" w:rsidP="0066659D">
            <w:pPr>
              <w:rPr>
                <w:rFonts w:eastAsia="Calibri"/>
              </w:rPr>
            </w:pPr>
            <w:r w:rsidRPr="00627B9F">
              <w:rPr>
                <w:rFonts w:eastAsia="Calibri"/>
              </w:rPr>
              <w:t>Coaching Reason</w:t>
            </w:r>
          </w:p>
          <w:p w14:paraId="7E37383C" w14:textId="77777777" w:rsidR="0025641E" w:rsidRPr="00627B9F" w:rsidRDefault="0025641E" w:rsidP="0066659D">
            <w:pPr>
              <w:rPr>
                <w:rFonts w:eastAsia="Calibri"/>
              </w:rPr>
            </w:pPr>
            <w:r w:rsidRPr="00627B9F">
              <w:rPr>
                <w:rFonts w:eastAsia="Calibri"/>
              </w:rPr>
              <w:t>Sub-coaching Reason</w:t>
            </w:r>
          </w:p>
          <w:p w14:paraId="2775461E" w14:textId="3BE39CA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590FAB2A"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66628824"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BBBE881" w14:textId="77777777" w:rsidR="0025641E" w:rsidRPr="00627B9F" w:rsidRDefault="0025641E" w:rsidP="0066659D">
            <w:pPr>
              <w:rPr>
                <w:rFonts w:eastAsia="Calibri"/>
              </w:rPr>
            </w:pPr>
          </w:p>
          <w:p w14:paraId="52D37AAC" w14:textId="77777777" w:rsidR="0025641E" w:rsidRPr="00627B9F" w:rsidRDefault="0025641E" w:rsidP="0066659D">
            <w:pPr>
              <w:rPr>
                <w:rFonts w:eastAsia="Calibri"/>
              </w:rPr>
            </w:pPr>
            <w:r w:rsidRPr="00627B9F">
              <w:rPr>
                <w:rFonts w:eastAsia="Calibri"/>
              </w:rPr>
              <w:t>Show items in descending order from Created Date</w:t>
            </w:r>
          </w:p>
          <w:p w14:paraId="16160236" w14:textId="77777777" w:rsidR="0025641E" w:rsidRPr="00627B9F" w:rsidRDefault="0025641E" w:rsidP="0066659D">
            <w:pPr>
              <w:rPr>
                <w:rFonts w:eastAsia="Calibri"/>
              </w:rPr>
            </w:pPr>
          </w:p>
          <w:p w14:paraId="1E33C7DD" w14:textId="7C44A5EC"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6511CB3E" w14:textId="77777777" w:rsidTr="0066659D">
        <w:tc>
          <w:tcPr>
            <w:tcW w:w="282" w:type="dxa"/>
            <w:shd w:val="clear" w:color="auto" w:fill="F2F2F2"/>
          </w:tcPr>
          <w:p w14:paraId="35D0E3B0" w14:textId="511019AE" w:rsidR="0025641E" w:rsidRPr="00627B9F" w:rsidRDefault="0025641E" w:rsidP="0066659D">
            <w:pPr>
              <w:spacing w:before="60" w:after="60"/>
              <w:rPr>
                <w:rFonts w:eastAsia="Calibri"/>
              </w:rPr>
            </w:pPr>
            <w:r w:rsidRPr="00627B9F">
              <w:rPr>
                <w:rFonts w:eastAsia="Calibri"/>
              </w:rPr>
              <w:t>3</w:t>
            </w:r>
          </w:p>
        </w:tc>
        <w:tc>
          <w:tcPr>
            <w:tcW w:w="1976" w:type="dxa"/>
            <w:shd w:val="clear" w:color="auto" w:fill="F2F2F2"/>
          </w:tcPr>
          <w:p w14:paraId="29BBA803"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13" w:type="dxa"/>
            <w:shd w:val="clear" w:color="auto" w:fill="F2F2F2"/>
          </w:tcPr>
          <w:p w14:paraId="1F294319" w14:textId="77777777" w:rsidR="0025641E" w:rsidRPr="00627B9F" w:rsidRDefault="0025641E" w:rsidP="0066659D">
            <w:pPr>
              <w:spacing w:before="60" w:after="60"/>
              <w:rPr>
                <w:rFonts w:eastAsia="Calibri"/>
              </w:rPr>
            </w:pPr>
            <w:r w:rsidRPr="00627B9F">
              <w:rPr>
                <w:rFonts w:eastAsia="Calibri"/>
              </w:rPr>
              <w:t>Supervisor Name = current user</w:t>
            </w:r>
          </w:p>
          <w:p w14:paraId="0CFFDEEA" w14:textId="77777777" w:rsidR="0025641E" w:rsidRPr="00627B9F" w:rsidRDefault="0025641E" w:rsidP="0066659D">
            <w:pPr>
              <w:spacing w:before="60" w:after="60"/>
              <w:rPr>
                <w:rFonts w:eastAsia="Calibri"/>
              </w:rPr>
            </w:pPr>
            <w:r w:rsidRPr="00627B9F">
              <w:rPr>
                <w:rFonts w:eastAsia="Calibri"/>
              </w:rPr>
              <w:t>Role = Supervisor</w:t>
            </w:r>
          </w:p>
          <w:p w14:paraId="41940E1D" w14:textId="77777777" w:rsidR="0025641E" w:rsidRDefault="0025641E" w:rsidP="0066659D">
            <w:pPr>
              <w:spacing w:before="60" w:after="60"/>
              <w:rPr>
                <w:rFonts w:eastAsia="Calibri"/>
              </w:rPr>
            </w:pPr>
            <w:r w:rsidRPr="00627B9F">
              <w:rPr>
                <w:rFonts w:eastAsia="Calibri"/>
              </w:rPr>
              <w:t>Status = Completed</w:t>
            </w:r>
          </w:p>
          <w:p w14:paraId="4F177FC3" w14:textId="0F99043F" w:rsidR="005F58E3" w:rsidRPr="00627B9F" w:rsidRDefault="005F58E3" w:rsidP="006473EE">
            <w:pPr>
              <w:spacing w:before="60" w:after="60"/>
              <w:rPr>
                <w:rFonts w:eastAsia="Calibri"/>
              </w:rPr>
            </w:pPr>
          </w:p>
        </w:tc>
        <w:tc>
          <w:tcPr>
            <w:tcW w:w="2473" w:type="dxa"/>
            <w:shd w:val="clear" w:color="auto" w:fill="F2F2F2"/>
          </w:tcPr>
          <w:p w14:paraId="538D43FD" w14:textId="77777777" w:rsidR="0025641E" w:rsidRPr="00627B9F" w:rsidRDefault="0025641E" w:rsidP="0066659D">
            <w:pPr>
              <w:rPr>
                <w:rFonts w:eastAsia="Calibri"/>
              </w:rPr>
            </w:pPr>
            <w:r w:rsidRPr="00627B9F">
              <w:rPr>
                <w:rFonts w:eastAsia="Calibri"/>
              </w:rPr>
              <w:t>FormID (w/Link to form)</w:t>
            </w:r>
          </w:p>
          <w:p w14:paraId="6D762D2E" w14:textId="77777777" w:rsidR="0025641E" w:rsidRPr="00627B9F" w:rsidRDefault="0025641E" w:rsidP="0066659D">
            <w:pPr>
              <w:rPr>
                <w:rFonts w:eastAsia="Calibri"/>
              </w:rPr>
            </w:pPr>
            <w:r w:rsidRPr="00627B9F">
              <w:rPr>
                <w:rFonts w:eastAsia="Calibri"/>
              </w:rPr>
              <w:t>Employee Name</w:t>
            </w:r>
          </w:p>
          <w:p w14:paraId="69B0299B" w14:textId="77777777" w:rsidR="0025641E" w:rsidRPr="00627B9F" w:rsidRDefault="0025641E" w:rsidP="0066659D">
            <w:pPr>
              <w:rPr>
                <w:rFonts w:eastAsia="Calibri"/>
              </w:rPr>
            </w:pPr>
            <w:r w:rsidRPr="00627B9F">
              <w:rPr>
                <w:rFonts w:eastAsia="Calibri"/>
              </w:rPr>
              <w:t>Supervisor Name</w:t>
            </w:r>
          </w:p>
          <w:p w14:paraId="26390EBB" w14:textId="77777777" w:rsidR="0025641E" w:rsidRPr="00627B9F" w:rsidRDefault="0025641E" w:rsidP="0066659D">
            <w:pPr>
              <w:rPr>
                <w:rFonts w:eastAsia="Calibri"/>
              </w:rPr>
            </w:pPr>
            <w:r w:rsidRPr="00627B9F">
              <w:rPr>
                <w:rFonts w:eastAsia="Calibri"/>
              </w:rPr>
              <w:t>Manager Name</w:t>
            </w:r>
          </w:p>
          <w:p w14:paraId="75F6D33A" w14:textId="77777777" w:rsidR="0025641E" w:rsidRPr="00627B9F" w:rsidRDefault="0025641E" w:rsidP="0066659D">
            <w:pPr>
              <w:rPr>
                <w:rFonts w:eastAsia="Calibri"/>
              </w:rPr>
            </w:pPr>
            <w:r w:rsidRPr="00627B9F">
              <w:rPr>
                <w:rFonts w:eastAsia="Calibri"/>
              </w:rPr>
              <w:t>Status</w:t>
            </w:r>
          </w:p>
          <w:p w14:paraId="701C03D0" w14:textId="77777777" w:rsidR="0025641E" w:rsidRPr="00627B9F" w:rsidRDefault="0025641E" w:rsidP="0066659D">
            <w:pPr>
              <w:rPr>
                <w:rFonts w:eastAsia="Calibri"/>
              </w:rPr>
            </w:pPr>
            <w:r w:rsidRPr="00627B9F">
              <w:rPr>
                <w:rFonts w:eastAsia="Calibri"/>
              </w:rPr>
              <w:t>Coaching Reason</w:t>
            </w:r>
          </w:p>
          <w:p w14:paraId="7DCB2ADC" w14:textId="77777777" w:rsidR="0025641E" w:rsidRPr="00627B9F" w:rsidRDefault="0025641E" w:rsidP="0066659D">
            <w:pPr>
              <w:rPr>
                <w:rFonts w:eastAsia="Calibri"/>
              </w:rPr>
            </w:pPr>
            <w:r w:rsidRPr="00627B9F">
              <w:rPr>
                <w:rFonts w:eastAsia="Calibri"/>
              </w:rPr>
              <w:t>Sub-coaching Reason</w:t>
            </w:r>
          </w:p>
          <w:p w14:paraId="76383420" w14:textId="29104ED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534B9B7"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6D0DC9E8"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617F97C3" w14:textId="77777777" w:rsidR="0025641E" w:rsidRPr="00627B9F" w:rsidRDefault="0025641E" w:rsidP="0066659D">
            <w:pPr>
              <w:rPr>
                <w:rFonts w:eastAsia="Calibri"/>
              </w:rPr>
            </w:pPr>
          </w:p>
          <w:p w14:paraId="76EE0F65" w14:textId="77777777" w:rsidR="0025641E" w:rsidRPr="00627B9F" w:rsidRDefault="0025641E" w:rsidP="0066659D">
            <w:pPr>
              <w:rPr>
                <w:rFonts w:eastAsia="Calibri"/>
              </w:rPr>
            </w:pPr>
            <w:r w:rsidRPr="00627B9F">
              <w:rPr>
                <w:rFonts w:eastAsia="Calibri"/>
              </w:rPr>
              <w:t>Show items in descending order from Created Date</w:t>
            </w:r>
          </w:p>
          <w:p w14:paraId="25D183B0" w14:textId="77777777" w:rsidR="0025641E" w:rsidRPr="00627B9F" w:rsidRDefault="0025641E" w:rsidP="0066659D">
            <w:pPr>
              <w:rPr>
                <w:rFonts w:eastAsia="Calibri"/>
              </w:rPr>
            </w:pPr>
          </w:p>
          <w:p w14:paraId="71B5C34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318E81F4" w14:textId="77777777" w:rsidTr="0066659D">
        <w:tc>
          <w:tcPr>
            <w:tcW w:w="282" w:type="dxa"/>
            <w:shd w:val="clear" w:color="auto" w:fill="C6D9F1"/>
          </w:tcPr>
          <w:p w14:paraId="76AEEFF3" w14:textId="77777777" w:rsidR="0025641E" w:rsidRPr="00627B9F" w:rsidRDefault="0025641E" w:rsidP="0066659D">
            <w:pPr>
              <w:spacing w:before="60" w:after="60"/>
              <w:rPr>
                <w:rFonts w:eastAsia="Calibri"/>
              </w:rPr>
            </w:pPr>
            <w:r w:rsidRPr="00627B9F">
              <w:rPr>
                <w:rFonts w:eastAsia="Calibri"/>
              </w:rPr>
              <w:t>4</w:t>
            </w:r>
          </w:p>
        </w:tc>
        <w:tc>
          <w:tcPr>
            <w:tcW w:w="1976" w:type="dxa"/>
            <w:shd w:val="clear" w:color="auto" w:fill="C6D9F1"/>
          </w:tcPr>
          <w:p w14:paraId="303822BB" w14:textId="77777777" w:rsidR="0025641E" w:rsidRPr="00627B9F" w:rsidRDefault="0025641E" w:rsidP="0066659D">
            <w:pPr>
              <w:spacing w:before="60" w:after="60"/>
              <w:rPr>
                <w:rFonts w:eastAsia="Calibri"/>
              </w:rPr>
            </w:pPr>
            <w:r w:rsidRPr="00627B9F">
              <w:rPr>
                <w:rFonts w:eastAsia="Calibri"/>
              </w:rPr>
              <w:t>My Completed eCoaching Logs</w:t>
            </w:r>
          </w:p>
        </w:tc>
        <w:tc>
          <w:tcPr>
            <w:tcW w:w="2513" w:type="dxa"/>
            <w:shd w:val="clear" w:color="auto" w:fill="C6D9F1"/>
          </w:tcPr>
          <w:p w14:paraId="749937AC" w14:textId="77777777" w:rsidR="0025641E" w:rsidRPr="00627B9F" w:rsidRDefault="0025641E" w:rsidP="0066659D">
            <w:pPr>
              <w:spacing w:before="60" w:after="60"/>
              <w:rPr>
                <w:rFonts w:eastAsia="Calibri"/>
              </w:rPr>
            </w:pPr>
            <w:r w:rsidRPr="00627B9F">
              <w:rPr>
                <w:rFonts w:eastAsia="Calibri"/>
              </w:rPr>
              <w:t>Employee Name = current user</w:t>
            </w:r>
          </w:p>
          <w:p w14:paraId="34F9B639" w14:textId="77777777" w:rsidR="0025641E" w:rsidRPr="00627B9F" w:rsidRDefault="0025641E" w:rsidP="0066659D">
            <w:pPr>
              <w:spacing w:before="60" w:after="60"/>
              <w:rPr>
                <w:rFonts w:eastAsia="Calibri"/>
              </w:rPr>
            </w:pPr>
            <w:r w:rsidRPr="00627B9F">
              <w:rPr>
                <w:rFonts w:eastAsia="Calibri"/>
              </w:rPr>
              <w:t>Role = Supervisor</w:t>
            </w:r>
          </w:p>
          <w:p w14:paraId="1259DC4C" w14:textId="77777777" w:rsidR="0025641E" w:rsidRDefault="0025641E" w:rsidP="0066659D">
            <w:pPr>
              <w:spacing w:before="60" w:after="60"/>
              <w:rPr>
                <w:rFonts w:eastAsia="Calibri"/>
              </w:rPr>
            </w:pPr>
            <w:r w:rsidRPr="00627B9F">
              <w:rPr>
                <w:rFonts w:eastAsia="Calibri"/>
              </w:rPr>
              <w:t>Status = Completed</w:t>
            </w:r>
          </w:p>
          <w:p w14:paraId="6AD0828B" w14:textId="096897BB" w:rsidR="005F58E3" w:rsidRPr="00627B9F" w:rsidRDefault="005F58E3" w:rsidP="0066659D">
            <w:pPr>
              <w:spacing w:before="60" w:after="60"/>
              <w:rPr>
                <w:rFonts w:eastAsia="Calibri"/>
              </w:rPr>
            </w:pPr>
            <w:r>
              <w:rPr>
                <w:rFonts w:eastAsia="Calibri"/>
              </w:rPr>
              <w:t xml:space="preserve">Submitted = Begin and End </w:t>
            </w:r>
            <w:r>
              <w:rPr>
                <w:rFonts w:eastAsia="Calibri"/>
              </w:rPr>
              <w:lastRenderedPageBreak/>
              <w:t>date range (defaults to last 30 days)</w:t>
            </w:r>
          </w:p>
        </w:tc>
        <w:tc>
          <w:tcPr>
            <w:tcW w:w="2473" w:type="dxa"/>
            <w:shd w:val="clear" w:color="auto" w:fill="C6D9F1"/>
          </w:tcPr>
          <w:p w14:paraId="5C2D0688" w14:textId="77777777" w:rsidR="0025641E" w:rsidRPr="00627B9F" w:rsidRDefault="0025641E" w:rsidP="0066659D">
            <w:pPr>
              <w:rPr>
                <w:rFonts w:eastAsia="Calibri"/>
              </w:rPr>
            </w:pPr>
            <w:r w:rsidRPr="00627B9F">
              <w:rPr>
                <w:rFonts w:eastAsia="Calibri"/>
              </w:rPr>
              <w:lastRenderedPageBreak/>
              <w:t>FormID (w/Link to form)</w:t>
            </w:r>
          </w:p>
          <w:p w14:paraId="466068F2" w14:textId="77777777" w:rsidR="0025641E" w:rsidRPr="00627B9F" w:rsidRDefault="0025641E" w:rsidP="0066659D">
            <w:pPr>
              <w:rPr>
                <w:rFonts w:eastAsia="Calibri"/>
              </w:rPr>
            </w:pPr>
            <w:r w:rsidRPr="00627B9F">
              <w:rPr>
                <w:rFonts w:eastAsia="Calibri"/>
              </w:rPr>
              <w:t>Employee Name</w:t>
            </w:r>
          </w:p>
          <w:p w14:paraId="7BA6E813" w14:textId="77777777" w:rsidR="0025641E" w:rsidRPr="00627B9F" w:rsidRDefault="0025641E" w:rsidP="0066659D">
            <w:pPr>
              <w:rPr>
                <w:rFonts w:eastAsia="Calibri"/>
              </w:rPr>
            </w:pPr>
            <w:r w:rsidRPr="00627B9F">
              <w:rPr>
                <w:rFonts w:eastAsia="Calibri"/>
              </w:rPr>
              <w:t>Supervisor Name</w:t>
            </w:r>
          </w:p>
          <w:p w14:paraId="4D220AC7" w14:textId="77777777" w:rsidR="0025641E" w:rsidRPr="00627B9F" w:rsidRDefault="0025641E" w:rsidP="0066659D">
            <w:pPr>
              <w:rPr>
                <w:rFonts w:eastAsia="Calibri"/>
              </w:rPr>
            </w:pPr>
            <w:r w:rsidRPr="00627B9F">
              <w:rPr>
                <w:rFonts w:eastAsia="Calibri"/>
              </w:rPr>
              <w:t>Manager Name</w:t>
            </w:r>
          </w:p>
          <w:p w14:paraId="2E044119" w14:textId="77777777" w:rsidR="0025641E" w:rsidRPr="00627B9F" w:rsidRDefault="0025641E" w:rsidP="0066659D">
            <w:pPr>
              <w:rPr>
                <w:rFonts w:eastAsia="Calibri"/>
              </w:rPr>
            </w:pPr>
            <w:r w:rsidRPr="00627B9F">
              <w:rPr>
                <w:rFonts w:eastAsia="Calibri"/>
              </w:rPr>
              <w:t>Status</w:t>
            </w:r>
          </w:p>
          <w:p w14:paraId="74421686" w14:textId="77777777" w:rsidR="0025641E" w:rsidRPr="00627B9F" w:rsidRDefault="0025641E" w:rsidP="0066659D">
            <w:pPr>
              <w:rPr>
                <w:rFonts w:eastAsia="Calibri"/>
              </w:rPr>
            </w:pPr>
            <w:r w:rsidRPr="00627B9F">
              <w:rPr>
                <w:rFonts w:eastAsia="Calibri"/>
              </w:rPr>
              <w:t>Coaching Reason</w:t>
            </w:r>
          </w:p>
          <w:p w14:paraId="26670698" w14:textId="77777777" w:rsidR="0025641E" w:rsidRPr="00627B9F" w:rsidRDefault="0025641E" w:rsidP="0066659D">
            <w:pPr>
              <w:rPr>
                <w:rFonts w:eastAsia="Calibri"/>
              </w:rPr>
            </w:pPr>
            <w:r w:rsidRPr="00627B9F">
              <w:rPr>
                <w:rFonts w:eastAsia="Calibri"/>
              </w:rPr>
              <w:t>Sub-coaching Reason</w:t>
            </w:r>
          </w:p>
          <w:p w14:paraId="5974CF0E" w14:textId="0AC2E8BF" w:rsidR="0025641E" w:rsidRPr="00627B9F" w:rsidRDefault="00E5444C" w:rsidP="0066659D">
            <w:pPr>
              <w:rPr>
                <w:rFonts w:eastAsia="Calibri"/>
              </w:rPr>
            </w:pPr>
            <w:r w:rsidRPr="00627B9F">
              <w:rPr>
                <w:rFonts w:eastAsia="Calibri"/>
              </w:rPr>
              <w:lastRenderedPageBreak/>
              <w:t>Value</w:t>
            </w:r>
            <w:r>
              <w:rPr>
                <w:rFonts w:eastAsia="Calibri"/>
              </w:rPr>
              <w:t xml:space="preserve"> (will be blank for Quality Now logs)</w:t>
            </w:r>
          </w:p>
          <w:p w14:paraId="7138441E"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4507BAA6" w14:textId="77777777" w:rsidR="006473EE" w:rsidRPr="00627B9F" w:rsidRDefault="006473EE" w:rsidP="006473EE">
            <w:pPr>
              <w:rPr>
                <w:rFonts w:eastAsia="Calibri"/>
              </w:rPr>
            </w:pPr>
            <w:r w:rsidRPr="00627B9F">
              <w:rPr>
                <w:rFonts w:eastAsia="Calibri"/>
              </w:rPr>
              <w:lastRenderedPageBreak/>
              <w:t xml:space="preserve">Pagination </w:t>
            </w:r>
            <w:r>
              <w:rPr>
                <w:rFonts w:eastAsia="Calibri"/>
              </w:rPr>
              <w:t>defaults to 25 logs with option for 10, 25, 50, 100</w:t>
            </w:r>
          </w:p>
          <w:p w14:paraId="3495FEF8" w14:textId="77777777" w:rsidR="0025641E" w:rsidRPr="00627B9F" w:rsidRDefault="0025641E" w:rsidP="0066659D">
            <w:pPr>
              <w:rPr>
                <w:rFonts w:eastAsia="Calibri"/>
              </w:rPr>
            </w:pPr>
          </w:p>
          <w:p w14:paraId="796342D0" w14:textId="77777777" w:rsidR="0025641E" w:rsidRPr="00627B9F" w:rsidRDefault="0025641E" w:rsidP="0066659D">
            <w:pPr>
              <w:rPr>
                <w:rFonts w:eastAsia="Calibri"/>
              </w:rPr>
            </w:pPr>
            <w:r w:rsidRPr="00627B9F">
              <w:rPr>
                <w:rFonts w:eastAsia="Calibri"/>
              </w:rPr>
              <w:t>Show items in descending order from Created Date</w:t>
            </w:r>
          </w:p>
          <w:p w14:paraId="700713C8" w14:textId="77777777" w:rsidR="0025641E" w:rsidRPr="00627B9F" w:rsidRDefault="0025641E" w:rsidP="0066659D">
            <w:pPr>
              <w:rPr>
                <w:rFonts w:eastAsia="Calibri"/>
              </w:rPr>
            </w:pPr>
          </w:p>
          <w:p w14:paraId="5A8EC0FD" w14:textId="77777777" w:rsidR="0025641E" w:rsidRPr="00627B9F" w:rsidRDefault="0025641E" w:rsidP="0066659D">
            <w:pPr>
              <w:rPr>
                <w:rFonts w:eastAsia="Calibri"/>
              </w:rPr>
            </w:pPr>
            <w:r w:rsidRPr="00627B9F">
              <w:rPr>
                <w:rFonts w:eastAsia="Calibri"/>
              </w:rPr>
              <w:lastRenderedPageBreak/>
              <w:t>Sorting can be done by selecting any column heading which has a hyperlink.</w:t>
            </w:r>
          </w:p>
        </w:tc>
      </w:tr>
      <w:tr w:rsidR="0025641E" w:rsidRPr="00641BED" w14:paraId="27E07F29" w14:textId="77777777" w:rsidTr="0066659D">
        <w:tc>
          <w:tcPr>
            <w:tcW w:w="282" w:type="dxa"/>
            <w:shd w:val="clear" w:color="auto" w:fill="F2F2F2"/>
          </w:tcPr>
          <w:p w14:paraId="431C3187" w14:textId="77777777" w:rsidR="0025641E" w:rsidRPr="00627B9F" w:rsidRDefault="0025641E" w:rsidP="0066659D">
            <w:pPr>
              <w:spacing w:before="60" w:after="60"/>
              <w:rPr>
                <w:rFonts w:eastAsia="Calibri"/>
              </w:rPr>
            </w:pPr>
            <w:r w:rsidRPr="00627B9F">
              <w:rPr>
                <w:rFonts w:eastAsia="Calibri"/>
              </w:rPr>
              <w:lastRenderedPageBreak/>
              <w:t>5</w:t>
            </w:r>
          </w:p>
        </w:tc>
        <w:tc>
          <w:tcPr>
            <w:tcW w:w="1976" w:type="dxa"/>
            <w:shd w:val="clear" w:color="auto" w:fill="F2F2F2"/>
          </w:tcPr>
          <w:p w14:paraId="2BA4D140" w14:textId="77777777" w:rsidR="0025641E" w:rsidRPr="00627B9F" w:rsidRDefault="0025641E" w:rsidP="0066659D">
            <w:pPr>
              <w:spacing w:before="60" w:after="60"/>
              <w:rPr>
                <w:rFonts w:eastAsia="Calibri"/>
              </w:rPr>
            </w:pPr>
            <w:r w:rsidRPr="00627B9F">
              <w:rPr>
                <w:rFonts w:eastAsia="Calibri"/>
              </w:rPr>
              <w:t>My Teams Warning eCoaching Logs</w:t>
            </w:r>
          </w:p>
        </w:tc>
        <w:tc>
          <w:tcPr>
            <w:tcW w:w="2513" w:type="dxa"/>
            <w:shd w:val="clear" w:color="auto" w:fill="F2F2F2"/>
          </w:tcPr>
          <w:p w14:paraId="6CFC497B" w14:textId="77777777" w:rsidR="0025641E" w:rsidRPr="00627B9F" w:rsidRDefault="0025641E" w:rsidP="0066659D">
            <w:pPr>
              <w:spacing w:before="60" w:after="60"/>
              <w:rPr>
                <w:rFonts w:eastAsia="Calibri"/>
              </w:rPr>
            </w:pPr>
            <w:r w:rsidRPr="00627B9F">
              <w:rPr>
                <w:rFonts w:eastAsia="Calibri"/>
              </w:rPr>
              <w:t>Supervisor Name = current user</w:t>
            </w:r>
          </w:p>
          <w:p w14:paraId="259BED98" w14:textId="77777777" w:rsidR="0025641E" w:rsidRPr="00627B9F" w:rsidRDefault="0025641E" w:rsidP="0066659D">
            <w:pPr>
              <w:spacing w:before="60" w:after="60"/>
              <w:rPr>
                <w:rFonts w:eastAsia="Calibri"/>
              </w:rPr>
            </w:pPr>
            <w:r w:rsidRPr="00627B9F">
              <w:rPr>
                <w:rFonts w:eastAsia="Calibri"/>
              </w:rPr>
              <w:t xml:space="preserve">Role = Supervisor </w:t>
            </w:r>
          </w:p>
          <w:p w14:paraId="46F49D75" w14:textId="77777777" w:rsidR="0025641E" w:rsidRDefault="0025641E" w:rsidP="0066659D">
            <w:pPr>
              <w:spacing w:before="60" w:after="60"/>
              <w:rPr>
                <w:rFonts w:eastAsia="Calibri"/>
              </w:rPr>
            </w:pPr>
            <w:r w:rsidRPr="00627B9F">
              <w:rPr>
                <w:rFonts w:eastAsia="Calibri"/>
              </w:rPr>
              <w:t>Status = Completed</w:t>
            </w:r>
          </w:p>
          <w:p w14:paraId="31495E28" w14:textId="7D89F0A1" w:rsidR="005F58E3" w:rsidRDefault="005F58E3" w:rsidP="0066659D">
            <w:pPr>
              <w:spacing w:before="60" w:after="60"/>
              <w:rPr>
                <w:rFonts w:eastAsia="Calibri"/>
              </w:rPr>
            </w:pPr>
            <w:r>
              <w:rPr>
                <w:rFonts w:eastAsia="Calibri"/>
              </w:rPr>
              <w:t>States = Active or Expired</w:t>
            </w:r>
          </w:p>
          <w:p w14:paraId="69F6A813" w14:textId="7E1A647C" w:rsidR="005F58E3" w:rsidRPr="00627B9F" w:rsidRDefault="005F58E3" w:rsidP="0066659D">
            <w:pPr>
              <w:spacing w:before="60" w:after="60"/>
              <w:rPr>
                <w:rFonts w:eastAsia="Calibri"/>
              </w:rPr>
            </w:pPr>
          </w:p>
        </w:tc>
        <w:tc>
          <w:tcPr>
            <w:tcW w:w="2473" w:type="dxa"/>
            <w:shd w:val="clear" w:color="auto" w:fill="F2F2F2"/>
          </w:tcPr>
          <w:p w14:paraId="369AC229" w14:textId="77777777" w:rsidR="0025641E" w:rsidRPr="00627B9F" w:rsidRDefault="0025641E" w:rsidP="0066659D">
            <w:pPr>
              <w:rPr>
                <w:rFonts w:eastAsia="Calibri"/>
              </w:rPr>
            </w:pPr>
            <w:r w:rsidRPr="00627B9F">
              <w:rPr>
                <w:rFonts w:eastAsia="Calibri"/>
              </w:rPr>
              <w:t>FormID (w/Link to form)</w:t>
            </w:r>
          </w:p>
          <w:p w14:paraId="6A176FE4" w14:textId="77777777" w:rsidR="0025641E" w:rsidRPr="00627B9F" w:rsidRDefault="0025641E" w:rsidP="0066659D">
            <w:pPr>
              <w:rPr>
                <w:rFonts w:eastAsia="Calibri"/>
              </w:rPr>
            </w:pPr>
            <w:r w:rsidRPr="00627B9F">
              <w:rPr>
                <w:rFonts w:eastAsia="Calibri"/>
              </w:rPr>
              <w:t>Employee Name</w:t>
            </w:r>
          </w:p>
          <w:p w14:paraId="202C653B" w14:textId="77777777" w:rsidR="0025641E" w:rsidRPr="00627B9F" w:rsidRDefault="0025641E" w:rsidP="0066659D">
            <w:pPr>
              <w:rPr>
                <w:rFonts w:eastAsia="Calibri"/>
              </w:rPr>
            </w:pPr>
            <w:r w:rsidRPr="00627B9F">
              <w:rPr>
                <w:rFonts w:eastAsia="Calibri"/>
              </w:rPr>
              <w:t>Supervisor Name</w:t>
            </w:r>
          </w:p>
          <w:p w14:paraId="62345562" w14:textId="77777777" w:rsidR="0025641E" w:rsidRPr="00627B9F" w:rsidRDefault="0025641E" w:rsidP="0066659D">
            <w:pPr>
              <w:rPr>
                <w:rFonts w:eastAsia="Calibri"/>
              </w:rPr>
            </w:pPr>
            <w:r w:rsidRPr="00627B9F">
              <w:rPr>
                <w:rFonts w:eastAsia="Calibri"/>
              </w:rPr>
              <w:t>Manager Name</w:t>
            </w:r>
          </w:p>
          <w:p w14:paraId="0CBC7F59" w14:textId="77777777" w:rsidR="0025641E" w:rsidRPr="00627B9F" w:rsidRDefault="0025641E" w:rsidP="0066659D">
            <w:pPr>
              <w:rPr>
                <w:rFonts w:eastAsia="Calibri"/>
              </w:rPr>
            </w:pPr>
            <w:r w:rsidRPr="00627B9F">
              <w:rPr>
                <w:rFonts w:eastAsia="Calibri"/>
              </w:rPr>
              <w:t>Warning Type (Coaching Reason)</w:t>
            </w:r>
          </w:p>
          <w:p w14:paraId="366E3EA4" w14:textId="77777777" w:rsidR="0025641E" w:rsidRPr="00627B9F" w:rsidRDefault="0025641E" w:rsidP="0066659D">
            <w:pPr>
              <w:rPr>
                <w:rFonts w:eastAsia="Calibri"/>
              </w:rPr>
            </w:pPr>
            <w:r w:rsidRPr="00627B9F">
              <w:rPr>
                <w:rFonts w:eastAsia="Calibri"/>
              </w:rPr>
              <w:t>Warning Reasons(s) (Sub-Coaching Reason)</w:t>
            </w:r>
          </w:p>
          <w:p w14:paraId="3E65F418" w14:textId="77777777" w:rsidR="0025641E" w:rsidRPr="00627B9F" w:rsidRDefault="0025641E" w:rsidP="0066659D">
            <w:pPr>
              <w:rPr>
                <w:rFonts w:eastAsia="Calibri"/>
              </w:rPr>
            </w:pPr>
            <w:r w:rsidRPr="00627B9F">
              <w:rPr>
                <w:rFonts w:eastAsia="Calibri"/>
              </w:rPr>
              <w:t>Created Date</w:t>
            </w:r>
          </w:p>
        </w:tc>
        <w:tc>
          <w:tcPr>
            <w:tcW w:w="2260" w:type="dxa"/>
            <w:shd w:val="clear" w:color="auto" w:fill="F2F2F2"/>
          </w:tcPr>
          <w:p w14:paraId="54904566"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2CE563E7" w14:textId="77777777" w:rsidR="0025641E" w:rsidRPr="00627B9F" w:rsidRDefault="0025641E" w:rsidP="0066659D">
            <w:pPr>
              <w:rPr>
                <w:rFonts w:eastAsia="Calibri"/>
              </w:rPr>
            </w:pPr>
          </w:p>
          <w:p w14:paraId="77366683" w14:textId="77777777" w:rsidR="0025641E" w:rsidRPr="00627B9F" w:rsidRDefault="0025641E" w:rsidP="0066659D">
            <w:pPr>
              <w:rPr>
                <w:rFonts w:eastAsia="Calibri"/>
              </w:rPr>
            </w:pPr>
            <w:r w:rsidRPr="00627B9F">
              <w:rPr>
                <w:rFonts w:eastAsia="Calibri"/>
              </w:rPr>
              <w:t xml:space="preserve">Show items in descending order from Created Date </w:t>
            </w:r>
          </w:p>
          <w:p w14:paraId="7D07A85F" w14:textId="77777777" w:rsidR="0025641E" w:rsidRPr="00627B9F" w:rsidRDefault="0025641E" w:rsidP="0066659D">
            <w:pPr>
              <w:rPr>
                <w:rFonts w:eastAsia="Calibri"/>
              </w:rPr>
            </w:pPr>
          </w:p>
          <w:p w14:paraId="29D33D39"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641BED" w14:paraId="59D619D8" w14:textId="77777777" w:rsidTr="0066659D">
        <w:tc>
          <w:tcPr>
            <w:tcW w:w="282" w:type="dxa"/>
            <w:shd w:val="clear" w:color="auto" w:fill="C6D9F1"/>
          </w:tcPr>
          <w:p w14:paraId="6A7B1E5C" w14:textId="66ADF766" w:rsidR="0025641E" w:rsidRPr="00627B9F" w:rsidRDefault="0025641E" w:rsidP="0066659D">
            <w:pPr>
              <w:spacing w:before="60" w:after="60"/>
              <w:rPr>
                <w:rFonts w:eastAsia="Calibri"/>
              </w:rPr>
            </w:pPr>
            <w:r w:rsidRPr="00627B9F">
              <w:rPr>
                <w:rFonts w:eastAsia="Calibri"/>
              </w:rPr>
              <w:t>6</w:t>
            </w:r>
          </w:p>
        </w:tc>
        <w:tc>
          <w:tcPr>
            <w:tcW w:w="1976" w:type="dxa"/>
            <w:shd w:val="clear" w:color="auto" w:fill="C6D9F1"/>
          </w:tcPr>
          <w:p w14:paraId="1048A0CB" w14:textId="77777777" w:rsidR="0025641E" w:rsidRPr="00627B9F" w:rsidRDefault="0025641E" w:rsidP="0066659D">
            <w:pPr>
              <w:spacing w:before="60" w:after="60"/>
              <w:rPr>
                <w:rFonts w:eastAsia="Calibri"/>
              </w:rPr>
            </w:pPr>
            <w:r w:rsidRPr="00627B9F">
              <w:rPr>
                <w:rFonts w:eastAsia="Calibri"/>
              </w:rPr>
              <w:t>My Submitted eCoaching Logs</w:t>
            </w:r>
          </w:p>
        </w:tc>
        <w:tc>
          <w:tcPr>
            <w:tcW w:w="2513" w:type="dxa"/>
            <w:shd w:val="clear" w:color="auto" w:fill="C6D9F1"/>
          </w:tcPr>
          <w:p w14:paraId="4D4D3867" w14:textId="77777777" w:rsidR="0025641E" w:rsidRPr="00627B9F" w:rsidRDefault="0025641E" w:rsidP="0066659D">
            <w:pPr>
              <w:spacing w:before="60" w:after="60"/>
              <w:rPr>
                <w:rFonts w:eastAsia="Calibri"/>
              </w:rPr>
            </w:pPr>
            <w:r w:rsidRPr="00627B9F">
              <w:rPr>
                <w:rFonts w:eastAsia="Calibri"/>
              </w:rPr>
              <w:t>Submitter Name = current user</w:t>
            </w:r>
          </w:p>
          <w:p w14:paraId="7F43E716" w14:textId="77777777" w:rsidR="0025641E" w:rsidRDefault="0025641E" w:rsidP="0066659D">
            <w:pPr>
              <w:spacing w:before="60" w:after="60"/>
              <w:rPr>
                <w:rFonts w:eastAsia="Calibri"/>
              </w:rPr>
            </w:pPr>
            <w:r w:rsidRPr="00627B9F">
              <w:rPr>
                <w:rFonts w:eastAsia="Calibri"/>
              </w:rPr>
              <w:t xml:space="preserve">Role = </w:t>
            </w:r>
            <w:r>
              <w:rPr>
                <w:rFonts w:eastAsia="Calibri"/>
              </w:rPr>
              <w:t>eCL Submitter</w:t>
            </w:r>
          </w:p>
          <w:p w14:paraId="2679AB26" w14:textId="3FEF515C" w:rsidR="00DB15B8" w:rsidRPr="00627B9F" w:rsidRDefault="00DB15B8" w:rsidP="00DB15B8">
            <w:pPr>
              <w:spacing w:before="60" w:after="60"/>
              <w:rPr>
                <w:rFonts w:eastAsia="Calibri"/>
              </w:rPr>
            </w:pPr>
          </w:p>
        </w:tc>
        <w:tc>
          <w:tcPr>
            <w:tcW w:w="2473" w:type="dxa"/>
            <w:shd w:val="clear" w:color="auto" w:fill="C6D9F1"/>
          </w:tcPr>
          <w:p w14:paraId="24A7A194" w14:textId="77777777" w:rsidR="0025641E" w:rsidRPr="00627B9F" w:rsidRDefault="0025641E" w:rsidP="0066659D">
            <w:pPr>
              <w:rPr>
                <w:rFonts w:eastAsia="Calibri"/>
              </w:rPr>
            </w:pPr>
            <w:r w:rsidRPr="00627B9F">
              <w:rPr>
                <w:rFonts w:eastAsia="Calibri"/>
              </w:rPr>
              <w:t>FormID (w/Link to form)</w:t>
            </w:r>
          </w:p>
          <w:p w14:paraId="4DEE7D43" w14:textId="77777777" w:rsidR="0025641E" w:rsidRPr="00627B9F" w:rsidRDefault="0025641E" w:rsidP="0066659D">
            <w:pPr>
              <w:rPr>
                <w:rFonts w:eastAsia="Calibri"/>
              </w:rPr>
            </w:pPr>
            <w:r w:rsidRPr="00627B9F">
              <w:rPr>
                <w:rFonts w:eastAsia="Calibri"/>
              </w:rPr>
              <w:t>Employee Name</w:t>
            </w:r>
          </w:p>
          <w:p w14:paraId="51484CA7" w14:textId="77777777" w:rsidR="0025641E" w:rsidRPr="00627B9F" w:rsidRDefault="0025641E" w:rsidP="0066659D">
            <w:pPr>
              <w:rPr>
                <w:rFonts w:eastAsia="Calibri"/>
              </w:rPr>
            </w:pPr>
            <w:r w:rsidRPr="00627B9F">
              <w:rPr>
                <w:rFonts w:eastAsia="Calibri"/>
              </w:rPr>
              <w:t>Supervisor Name</w:t>
            </w:r>
          </w:p>
          <w:p w14:paraId="5DB19049" w14:textId="77777777" w:rsidR="0025641E" w:rsidRPr="00627B9F" w:rsidRDefault="0025641E" w:rsidP="0066659D">
            <w:pPr>
              <w:rPr>
                <w:rFonts w:eastAsia="Calibri"/>
              </w:rPr>
            </w:pPr>
            <w:r w:rsidRPr="00627B9F">
              <w:rPr>
                <w:rFonts w:eastAsia="Calibri"/>
              </w:rPr>
              <w:t>Manager Name</w:t>
            </w:r>
          </w:p>
          <w:p w14:paraId="7FF936C1" w14:textId="77777777" w:rsidR="0025641E" w:rsidRPr="00627B9F" w:rsidRDefault="0025641E" w:rsidP="0066659D">
            <w:pPr>
              <w:rPr>
                <w:rFonts w:eastAsia="Calibri"/>
              </w:rPr>
            </w:pPr>
            <w:r w:rsidRPr="00627B9F">
              <w:rPr>
                <w:rFonts w:eastAsia="Calibri"/>
              </w:rPr>
              <w:t>Status</w:t>
            </w:r>
          </w:p>
          <w:p w14:paraId="16B67C15" w14:textId="77777777" w:rsidR="0025641E" w:rsidRPr="00627B9F" w:rsidRDefault="0025641E" w:rsidP="0066659D">
            <w:pPr>
              <w:rPr>
                <w:rFonts w:eastAsia="Calibri"/>
              </w:rPr>
            </w:pPr>
            <w:r w:rsidRPr="00627B9F">
              <w:rPr>
                <w:rFonts w:eastAsia="Calibri"/>
              </w:rPr>
              <w:t>Coaching Reason</w:t>
            </w:r>
          </w:p>
          <w:p w14:paraId="71C2EFBE" w14:textId="77777777" w:rsidR="0025641E" w:rsidRPr="00627B9F" w:rsidRDefault="0025641E" w:rsidP="0066659D">
            <w:pPr>
              <w:rPr>
                <w:rFonts w:eastAsia="Calibri"/>
              </w:rPr>
            </w:pPr>
            <w:r w:rsidRPr="00627B9F">
              <w:rPr>
                <w:rFonts w:eastAsia="Calibri"/>
              </w:rPr>
              <w:t>Sub-coaching Reason</w:t>
            </w:r>
          </w:p>
          <w:p w14:paraId="5E743C1D" w14:textId="0B95E2FF"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C331A8C" w14:textId="77777777" w:rsidR="0025641E" w:rsidRPr="00627B9F" w:rsidRDefault="0025641E" w:rsidP="0066659D">
            <w:pPr>
              <w:rPr>
                <w:rFonts w:eastAsia="Calibri"/>
              </w:rPr>
            </w:pPr>
            <w:r w:rsidRPr="00627B9F">
              <w:rPr>
                <w:rFonts w:eastAsia="Calibri"/>
              </w:rPr>
              <w:t>Created Date</w:t>
            </w:r>
          </w:p>
        </w:tc>
        <w:tc>
          <w:tcPr>
            <w:tcW w:w="2260" w:type="dxa"/>
            <w:shd w:val="clear" w:color="auto" w:fill="C6D9F1"/>
          </w:tcPr>
          <w:p w14:paraId="3DC344C1" w14:textId="77777777" w:rsidR="006473EE" w:rsidRPr="00627B9F" w:rsidRDefault="006473EE" w:rsidP="006473EE">
            <w:pPr>
              <w:rPr>
                <w:rFonts w:eastAsia="Calibri"/>
              </w:rPr>
            </w:pPr>
            <w:r w:rsidRPr="00627B9F">
              <w:rPr>
                <w:rFonts w:eastAsia="Calibri"/>
              </w:rPr>
              <w:t xml:space="preserve">Pagination </w:t>
            </w:r>
            <w:r>
              <w:rPr>
                <w:rFonts w:eastAsia="Calibri"/>
              </w:rPr>
              <w:t>defaults to 25 logs with option for 10, 25, 50, 100</w:t>
            </w:r>
          </w:p>
          <w:p w14:paraId="50B6AD23" w14:textId="77777777" w:rsidR="0025641E" w:rsidRPr="00627B9F" w:rsidRDefault="0025641E" w:rsidP="0066659D">
            <w:pPr>
              <w:rPr>
                <w:rFonts w:eastAsia="Calibri"/>
              </w:rPr>
            </w:pPr>
          </w:p>
          <w:p w14:paraId="0B1CFFB8" w14:textId="77777777" w:rsidR="0025641E" w:rsidRPr="00627B9F" w:rsidRDefault="0025641E" w:rsidP="0066659D">
            <w:pPr>
              <w:rPr>
                <w:rFonts w:eastAsia="Calibri"/>
              </w:rPr>
            </w:pPr>
            <w:r w:rsidRPr="00627B9F">
              <w:rPr>
                <w:rFonts w:eastAsia="Calibri"/>
              </w:rPr>
              <w:t>Show items in descending order from Created Date</w:t>
            </w:r>
          </w:p>
          <w:p w14:paraId="728AEDD0" w14:textId="77777777" w:rsidR="0025641E" w:rsidRPr="00627B9F" w:rsidRDefault="0025641E" w:rsidP="0066659D">
            <w:pPr>
              <w:rPr>
                <w:rFonts w:eastAsia="Calibri"/>
              </w:rPr>
            </w:pPr>
          </w:p>
          <w:p w14:paraId="56D238B3"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05AA661D" w14:textId="77777777" w:rsidR="0025641E" w:rsidRDefault="0025641E" w:rsidP="0025641E">
      <w:pPr>
        <w:ind w:left="720" w:firstLine="720"/>
      </w:pPr>
    </w:p>
    <w:p w14:paraId="751C1690" w14:textId="77777777" w:rsidR="0025641E" w:rsidRPr="0026295E" w:rsidRDefault="0025641E" w:rsidP="0025641E">
      <w:pPr>
        <w:spacing w:before="120"/>
        <w:rPr>
          <w:b/>
        </w:rPr>
      </w:pPr>
      <w:r>
        <w:rPr>
          <w:b/>
        </w:rPr>
        <w:t>3.2.4</w:t>
      </w:r>
      <w:r w:rsidRPr="0026295E">
        <w:rPr>
          <w:b/>
        </w:rPr>
        <w:t>.5.1</w:t>
      </w:r>
      <w:r>
        <w:rPr>
          <w:b/>
        </w:rPr>
        <w:tab/>
      </w:r>
      <w:r w:rsidRPr="0026295E">
        <w:rPr>
          <w:b/>
        </w:rPr>
        <w:tab/>
        <w:t>Supervisor Dashboard Filters</w:t>
      </w:r>
    </w:p>
    <w:p w14:paraId="519A7CB6" w14:textId="77777777" w:rsidR="0025641E" w:rsidRDefault="0025641E" w:rsidP="0025641E">
      <w:pPr>
        <w:ind w:left="1440"/>
      </w:pPr>
      <w:r w:rsidRPr="00641BED">
        <w:t>Th</w:t>
      </w:r>
      <w:r>
        <w:t>e</w:t>
      </w:r>
      <w:r w:rsidRPr="00641BED">
        <w:t xml:space="preserve"> Supervisor dashboard contains the following additional filters.</w:t>
      </w:r>
    </w:p>
    <w:p w14:paraId="2EAF2943"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202BA6" w14:paraId="3A887B6F" w14:textId="77777777" w:rsidTr="000B1082">
        <w:trPr>
          <w:trHeight w:val="288"/>
        </w:trPr>
        <w:tc>
          <w:tcPr>
            <w:tcW w:w="374" w:type="dxa"/>
            <w:shd w:val="clear" w:color="auto" w:fill="4F81BD"/>
            <w:vAlign w:val="bottom"/>
          </w:tcPr>
          <w:p w14:paraId="10CEAC56"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63B60D2C"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5A243816" w14:textId="77777777" w:rsidR="0025641E" w:rsidRPr="00627B9F" w:rsidRDefault="0025641E" w:rsidP="0066659D">
            <w:pPr>
              <w:rPr>
                <w:rFonts w:eastAsia="Calibri"/>
                <w:b/>
                <w:color w:val="FFFFFF"/>
              </w:rPr>
            </w:pPr>
            <w:r w:rsidRPr="00627B9F">
              <w:rPr>
                <w:rFonts w:eastAsia="Calibri"/>
                <w:b/>
                <w:color w:val="FFFFFF"/>
              </w:rPr>
              <w:t>Description</w:t>
            </w:r>
          </w:p>
        </w:tc>
      </w:tr>
      <w:tr w:rsidR="000B1082" w:rsidRPr="00202BA6" w14:paraId="4D687B25" w14:textId="77777777" w:rsidTr="000B1082">
        <w:tc>
          <w:tcPr>
            <w:tcW w:w="374" w:type="dxa"/>
            <w:shd w:val="clear" w:color="auto" w:fill="C6D9F1"/>
          </w:tcPr>
          <w:p w14:paraId="5F6A76DA" w14:textId="77777777" w:rsidR="000B1082" w:rsidRPr="00627B9F" w:rsidRDefault="000B1082" w:rsidP="0052770E">
            <w:pPr>
              <w:rPr>
                <w:rFonts w:eastAsia="Calibri"/>
              </w:rPr>
            </w:pPr>
            <w:r w:rsidRPr="00627B9F">
              <w:rPr>
                <w:rFonts w:eastAsia="Calibri"/>
              </w:rPr>
              <w:t>1</w:t>
            </w:r>
          </w:p>
        </w:tc>
        <w:tc>
          <w:tcPr>
            <w:tcW w:w="9490" w:type="dxa"/>
            <w:gridSpan w:val="2"/>
            <w:shd w:val="clear" w:color="auto" w:fill="C6D9F1"/>
          </w:tcPr>
          <w:p w14:paraId="125E7984" w14:textId="03251BB9" w:rsidR="000B1082" w:rsidRPr="00627B9F" w:rsidRDefault="000B1082" w:rsidP="000B1082">
            <w:pPr>
              <w:rPr>
                <w:rFonts w:eastAsia="Calibri"/>
                <w:b/>
              </w:rPr>
            </w:pPr>
            <w:r w:rsidRPr="00627B9F">
              <w:rPr>
                <w:rFonts w:eastAsia="Calibri"/>
                <w:b/>
              </w:rPr>
              <w:t>My Pending eCoaching Logs</w:t>
            </w:r>
          </w:p>
        </w:tc>
      </w:tr>
      <w:tr w:rsidR="000B1082" w:rsidRPr="00202BA6" w14:paraId="206CA845" w14:textId="77777777" w:rsidTr="000B1082">
        <w:tc>
          <w:tcPr>
            <w:tcW w:w="374" w:type="dxa"/>
            <w:tcBorders>
              <w:bottom w:val="single" w:sz="4" w:space="0" w:color="auto"/>
            </w:tcBorders>
            <w:shd w:val="clear" w:color="auto" w:fill="C6D9F1"/>
          </w:tcPr>
          <w:p w14:paraId="3C490B24" w14:textId="77777777" w:rsidR="000B1082" w:rsidRPr="00627B9F" w:rsidRDefault="000B1082"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93D2F9B" w14:textId="38005B67" w:rsidR="000B1082" w:rsidRPr="00627B9F" w:rsidRDefault="000B1082" w:rsidP="0052770E">
            <w:pPr>
              <w:rPr>
                <w:rFonts w:eastAsia="Calibri"/>
              </w:rPr>
            </w:pPr>
            <w:r>
              <w:rPr>
                <w:rFonts w:eastAsia="Calibri"/>
              </w:rPr>
              <w:t>N/A</w:t>
            </w:r>
          </w:p>
        </w:tc>
        <w:tc>
          <w:tcPr>
            <w:tcW w:w="7448" w:type="dxa"/>
            <w:tcBorders>
              <w:bottom w:val="single" w:sz="4" w:space="0" w:color="auto"/>
            </w:tcBorders>
            <w:shd w:val="clear" w:color="auto" w:fill="C6D9F1"/>
          </w:tcPr>
          <w:p w14:paraId="1B582ABF" w14:textId="508F0A99" w:rsidR="000B1082" w:rsidRPr="00627B9F" w:rsidRDefault="000B1082" w:rsidP="0052770E">
            <w:pPr>
              <w:rPr>
                <w:rFonts w:eastAsia="Calibri"/>
              </w:rPr>
            </w:pPr>
            <w:r>
              <w:rPr>
                <w:rFonts w:eastAsia="Calibri"/>
              </w:rPr>
              <w:t>No additional filter</w:t>
            </w:r>
          </w:p>
        </w:tc>
      </w:tr>
      <w:tr w:rsidR="0025641E" w:rsidRPr="00202BA6" w14:paraId="662B1245" w14:textId="77777777" w:rsidTr="000B1082">
        <w:tc>
          <w:tcPr>
            <w:tcW w:w="374" w:type="dxa"/>
            <w:shd w:val="clear" w:color="auto" w:fill="F2F2F2"/>
          </w:tcPr>
          <w:p w14:paraId="20F42A31" w14:textId="4619BEB0" w:rsidR="0025641E" w:rsidRPr="00627B9F" w:rsidRDefault="000B1082" w:rsidP="0066659D">
            <w:pPr>
              <w:rPr>
                <w:rFonts w:eastAsia="Calibri"/>
              </w:rPr>
            </w:pPr>
            <w:r>
              <w:rPr>
                <w:rFonts w:eastAsia="Calibri"/>
              </w:rPr>
              <w:t>2</w:t>
            </w:r>
          </w:p>
        </w:tc>
        <w:tc>
          <w:tcPr>
            <w:tcW w:w="9490" w:type="dxa"/>
            <w:gridSpan w:val="2"/>
            <w:shd w:val="clear" w:color="auto" w:fill="F2F2F2"/>
          </w:tcPr>
          <w:p w14:paraId="52035D9C" w14:textId="0BBAF5A7" w:rsidR="0025641E" w:rsidRPr="00627B9F" w:rsidRDefault="0025641E" w:rsidP="0066659D">
            <w:pPr>
              <w:rPr>
                <w:rFonts w:eastAsia="Calibri"/>
                <w:b/>
              </w:rPr>
            </w:pPr>
            <w:r w:rsidRPr="00627B9F">
              <w:rPr>
                <w:rFonts w:eastAsia="Calibri"/>
                <w:b/>
              </w:rPr>
              <w:t>My Team’s Pending eCoaching Logs</w:t>
            </w:r>
          </w:p>
        </w:tc>
      </w:tr>
      <w:tr w:rsidR="0025641E" w:rsidRPr="00202BA6" w14:paraId="6B819D56" w14:textId="77777777" w:rsidTr="000B1082">
        <w:tc>
          <w:tcPr>
            <w:tcW w:w="374" w:type="dxa"/>
            <w:shd w:val="clear" w:color="auto" w:fill="F2F2F2"/>
          </w:tcPr>
          <w:p w14:paraId="1D68D0C9"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591E8230"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02755D1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0D87546C" w14:textId="77777777" w:rsidTr="00180262">
        <w:tc>
          <w:tcPr>
            <w:tcW w:w="374" w:type="dxa"/>
            <w:tcBorders>
              <w:bottom w:val="single" w:sz="4" w:space="0" w:color="auto"/>
            </w:tcBorders>
            <w:shd w:val="clear" w:color="auto" w:fill="F2F2F2"/>
          </w:tcPr>
          <w:p w14:paraId="667DE5DA" w14:textId="77777777" w:rsidR="0025641E" w:rsidRPr="00627B9F" w:rsidRDefault="0025641E" w:rsidP="0066659D">
            <w:pPr>
              <w:rPr>
                <w:rFonts w:eastAsia="Calibri"/>
              </w:rPr>
            </w:pPr>
            <w:r w:rsidRPr="00627B9F">
              <w:rPr>
                <w:rFonts w:eastAsia="Calibri"/>
              </w:rPr>
              <w:t>B</w:t>
            </w:r>
          </w:p>
        </w:tc>
        <w:tc>
          <w:tcPr>
            <w:tcW w:w="2042" w:type="dxa"/>
            <w:tcBorders>
              <w:bottom w:val="single" w:sz="4" w:space="0" w:color="auto"/>
            </w:tcBorders>
            <w:shd w:val="clear" w:color="auto" w:fill="F2F2F2"/>
          </w:tcPr>
          <w:p w14:paraId="06E7C579" w14:textId="77777777" w:rsidR="0025641E" w:rsidRPr="00627B9F" w:rsidRDefault="0025641E" w:rsidP="0066659D">
            <w:pPr>
              <w:rPr>
                <w:rFonts w:eastAsia="Calibri"/>
              </w:rPr>
            </w:pPr>
            <w:r w:rsidRPr="00627B9F">
              <w:rPr>
                <w:rFonts w:eastAsia="Calibri"/>
              </w:rPr>
              <w:t>Source</w:t>
            </w:r>
          </w:p>
        </w:tc>
        <w:tc>
          <w:tcPr>
            <w:tcW w:w="7448" w:type="dxa"/>
            <w:tcBorders>
              <w:bottom w:val="single" w:sz="4" w:space="0" w:color="auto"/>
            </w:tcBorders>
            <w:shd w:val="clear" w:color="auto" w:fill="F2F2F2"/>
          </w:tcPr>
          <w:p w14:paraId="048F6E4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30F5EE11" w14:textId="77777777" w:rsidTr="00180262">
        <w:tc>
          <w:tcPr>
            <w:tcW w:w="374" w:type="dxa"/>
            <w:shd w:val="clear" w:color="auto" w:fill="C6D9F1"/>
          </w:tcPr>
          <w:p w14:paraId="1BBE5B8C" w14:textId="201CBE9E" w:rsidR="0025641E" w:rsidRPr="00627B9F" w:rsidRDefault="00180262" w:rsidP="0066659D">
            <w:pPr>
              <w:rPr>
                <w:rFonts w:eastAsia="Calibri"/>
              </w:rPr>
            </w:pPr>
            <w:r>
              <w:rPr>
                <w:rFonts w:eastAsia="Calibri"/>
              </w:rPr>
              <w:t>3</w:t>
            </w:r>
          </w:p>
        </w:tc>
        <w:tc>
          <w:tcPr>
            <w:tcW w:w="9490" w:type="dxa"/>
            <w:gridSpan w:val="2"/>
            <w:shd w:val="clear" w:color="auto" w:fill="C6D9F1"/>
          </w:tcPr>
          <w:p w14:paraId="70CAD90E" w14:textId="09C96E4C" w:rsidR="0025641E" w:rsidRPr="00627B9F" w:rsidRDefault="0025641E" w:rsidP="0066659D">
            <w:pPr>
              <w:rPr>
                <w:rFonts w:eastAsia="Calibri"/>
                <w:b/>
              </w:rPr>
            </w:pPr>
            <w:r w:rsidRPr="00627B9F">
              <w:rPr>
                <w:rFonts w:eastAsia="Calibri"/>
                <w:b/>
              </w:rPr>
              <w:t>My Team’s Completed eCoaching Logs</w:t>
            </w:r>
          </w:p>
        </w:tc>
      </w:tr>
      <w:tr w:rsidR="0025641E" w:rsidRPr="00202BA6" w14:paraId="56591901" w14:textId="77777777" w:rsidTr="00180262">
        <w:tc>
          <w:tcPr>
            <w:tcW w:w="374" w:type="dxa"/>
            <w:shd w:val="clear" w:color="auto" w:fill="C6D9F1"/>
          </w:tcPr>
          <w:p w14:paraId="65BABEF1"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483C094E" w14:textId="77777777" w:rsidR="0025641E" w:rsidRPr="00627B9F" w:rsidRDefault="0025641E" w:rsidP="0066659D">
            <w:pPr>
              <w:rPr>
                <w:rFonts w:eastAsia="Calibri"/>
              </w:rPr>
            </w:pPr>
            <w:r w:rsidRPr="00627B9F">
              <w:rPr>
                <w:rFonts w:eastAsia="Calibri"/>
              </w:rPr>
              <w:t>Manager</w:t>
            </w:r>
          </w:p>
        </w:tc>
        <w:tc>
          <w:tcPr>
            <w:tcW w:w="7448" w:type="dxa"/>
            <w:shd w:val="clear" w:color="auto" w:fill="C6D9F1"/>
          </w:tcPr>
          <w:p w14:paraId="423DC270"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3E675F92" w14:textId="77777777" w:rsidTr="00180262">
        <w:tc>
          <w:tcPr>
            <w:tcW w:w="374" w:type="dxa"/>
            <w:shd w:val="clear" w:color="auto" w:fill="C6D9F1"/>
          </w:tcPr>
          <w:p w14:paraId="33211ECB"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18A72D03" w14:textId="77777777" w:rsidR="0025641E" w:rsidRPr="00627B9F" w:rsidRDefault="0025641E" w:rsidP="0066659D">
            <w:pPr>
              <w:rPr>
                <w:rFonts w:eastAsia="Calibri"/>
              </w:rPr>
            </w:pPr>
            <w:r w:rsidRPr="00627B9F">
              <w:rPr>
                <w:rFonts w:eastAsia="Calibri"/>
              </w:rPr>
              <w:t>Employee</w:t>
            </w:r>
          </w:p>
        </w:tc>
        <w:tc>
          <w:tcPr>
            <w:tcW w:w="7448" w:type="dxa"/>
            <w:shd w:val="clear" w:color="auto" w:fill="C6D9F1"/>
          </w:tcPr>
          <w:p w14:paraId="607688B5"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37086CD4" w14:textId="77777777" w:rsidTr="00180262">
        <w:trPr>
          <w:trHeight w:val="273"/>
        </w:trPr>
        <w:tc>
          <w:tcPr>
            <w:tcW w:w="374" w:type="dxa"/>
            <w:shd w:val="clear" w:color="auto" w:fill="C6D9F1"/>
          </w:tcPr>
          <w:p w14:paraId="1ECA3962" w14:textId="77777777" w:rsidR="0025641E" w:rsidRPr="00627B9F" w:rsidRDefault="0025641E" w:rsidP="0066659D">
            <w:pPr>
              <w:rPr>
                <w:rFonts w:eastAsia="Calibri"/>
              </w:rPr>
            </w:pPr>
            <w:r w:rsidRPr="00627B9F">
              <w:rPr>
                <w:rFonts w:eastAsia="Calibri"/>
              </w:rPr>
              <w:t>C</w:t>
            </w:r>
          </w:p>
        </w:tc>
        <w:tc>
          <w:tcPr>
            <w:tcW w:w="2042" w:type="dxa"/>
            <w:shd w:val="clear" w:color="auto" w:fill="C6D9F1"/>
          </w:tcPr>
          <w:p w14:paraId="4F083A2B" w14:textId="77777777" w:rsidR="0025641E" w:rsidRPr="00627B9F" w:rsidRDefault="0025641E" w:rsidP="0066659D">
            <w:pPr>
              <w:rPr>
                <w:rFonts w:eastAsia="Calibri"/>
              </w:rPr>
            </w:pPr>
            <w:r w:rsidRPr="00627B9F">
              <w:rPr>
                <w:rFonts w:eastAsia="Calibri"/>
              </w:rPr>
              <w:t>Source</w:t>
            </w:r>
          </w:p>
        </w:tc>
        <w:tc>
          <w:tcPr>
            <w:tcW w:w="7448" w:type="dxa"/>
            <w:shd w:val="clear" w:color="auto" w:fill="C6D9F1"/>
          </w:tcPr>
          <w:p w14:paraId="09AC6E19"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202BA6" w14:paraId="2B73287A" w14:textId="77777777" w:rsidTr="00180262">
        <w:trPr>
          <w:trHeight w:val="489"/>
        </w:trPr>
        <w:tc>
          <w:tcPr>
            <w:tcW w:w="374" w:type="dxa"/>
            <w:tcBorders>
              <w:bottom w:val="single" w:sz="4" w:space="0" w:color="auto"/>
            </w:tcBorders>
            <w:shd w:val="clear" w:color="auto" w:fill="C6D9F1"/>
          </w:tcPr>
          <w:p w14:paraId="5943E040" w14:textId="77777777" w:rsidR="0025641E" w:rsidRPr="00627B9F" w:rsidRDefault="0025641E" w:rsidP="0066659D">
            <w:pPr>
              <w:rPr>
                <w:rFonts w:eastAsia="Calibri"/>
              </w:rPr>
            </w:pPr>
            <w:r w:rsidRPr="00627B9F">
              <w:rPr>
                <w:rFonts w:eastAsia="Calibri"/>
              </w:rPr>
              <w:t>D</w:t>
            </w:r>
          </w:p>
        </w:tc>
        <w:tc>
          <w:tcPr>
            <w:tcW w:w="2042" w:type="dxa"/>
            <w:tcBorders>
              <w:bottom w:val="single" w:sz="4" w:space="0" w:color="auto"/>
            </w:tcBorders>
            <w:shd w:val="clear" w:color="auto" w:fill="C6D9F1"/>
          </w:tcPr>
          <w:p w14:paraId="1BFECBEC" w14:textId="77777777" w:rsidR="0025641E" w:rsidRPr="00627B9F" w:rsidRDefault="0025641E" w:rsidP="0066659D">
            <w:pPr>
              <w:rPr>
                <w:rFonts w:eastAsia="Calibri"/>
              </w:rPr>
            </w:pPr>
            <w:r w:rsidRPr="00627B9F">
              <w:rPr>
                <w:rFonts w:eastAsia="Calibri"/>
              </w:rPr>
              <w:t>Submitted</w:t>
            </w:r>
          </w:p>
        </w:tc>
        <w:tc>
          <w:tcPr>
            <w:tcW w:w="7448" w:type="dxa"/>
            <w:tcBorders>
              <w:bottom w:val="single" w:sz="4" w:space="0" w:color="auto"/>
            </w:tcBorders>
            <w:shd w:val="clear" w:color="auto" w:fill="C6D9F1"/>
          </w:tcPr>
          <w:p w14:paraId="18E1D9F4"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180262" w:rsidRPr="00202BA6" w14:paraId="17B9AACC" w14:textId="77777777" w:rsidTr="00180262">
        <w:tblPrEx>
          <w:tblCellMar>
            <w:top w:w="0" w:type="dxa"/>
            <w:left w:w="108" w:type="dxa"/>
            <w:bottom w:w="0" w:type="dxa"/>
            <w:right w:w="108" w:type="dxa"/>
          </w:tblCellMar>
        </w:tblPrEx>
        <w:tc>
          <w:tcPr>
            <w:tcW w:w="374" w:type="dxa"/>
            <w:shd w:val="clear" w:color="auto" w:fill="F2F2F2"/>
          </w:tcPr>
          <w:p w14:paraId="35590D82" w14:textId="0732A573" w:rsidR="00180262" w:rsidRPr="00627B9F" w:rsidRDefault="00180262" w:rsidP="0052770E">
            <w:pPr>
              <w:rPr>
                <w:rFonts w:eastAsia="Calibri"/>
              </w:rPr>
            </w:pPr>
            <w:r>
              <w:rPr>
                <w:rFonts w:eastAsia="Calibri"/>
              </w:rPr>
              <w:t>4</w:t>
            </w:r>
          </w:p>
        </w:tc>
        <w:tc>
          <w:tcPr>
            <w:tcW w:w="9490" w:type="dxa"/>
            <w:gridSpan w:val="2"/>
            <w:shd w:val="clear" w:color="auto" w:fill="F2F2F2"/>
          </w:tcPr>
          <w:p w14:paraId="34681350" w14:textId="2893D2F1" w:rsidR="00180262" w:rsidRPr="00627B9F" w:rsidRDefault="00180262" w:rsidP="00180262">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180262" w:rsidRPr="00202BA6" w14:paraId="440FC5B8" w14:textId="77777777" w:rsidTr="00180262">
        <w:tblPrEx>
          <w:tblCellMar>
            <w:top w:w="0" w:type="dxa"/>
            <w:left w:w="108" w:type="dxa"/>
            <w:bottom w:w="0" w:type="dxa"/>
            <w:right w:w="108" w:type="dxa"/>
          </w:tblCellMar>
        </w:tblPrEx>
        <w:trPr>
          <w:trHeight w:val="489"/>
        </w:trPr>
        <w:tc>
          <w:tcPr>
            <w:tcW w:w="374" w:type="dxa"/>
            <w:shd w:val="clear" w:color="auto" w:fill="F2F2F2"/>
          </w:tcPr>
          <w:p w14:paraId="57EEA2AA" w14:textId="2A798CC4" w:rsidR="00180262" w:rsidRPr="00627B9F" w:rsidRDefault="00180262" w:rsidP="00180262">
            <w:pPr>
              <w:rPr>
                <w:rFonts w:eastAsia="Calibri"/>
              </w:rPr>
            </w:pPr>
            <w:r>
              <w:rPr>
                <w:rFonts w:eastAsia="Calibri"/>
              </w:rPr>
              <w:t>A</w:t>
            </w:r>
          </w:p>
        </w:tc>
        <w:tc>
          <w:tcPr>
            <w:tcW w:w="2042" w:type="dxa"/>
            <w:shd w:val="clear" w:color="auto" w:fill="F2F2F2"/>
          </w:tcPr>
          <w:p w14:paraId="78E32640" w14:textId="77777777" w:rsidR="00180262" w:rsidRPr="00627B9F" w:rsidRDefault="00180262" w:rsidP="0052770E">
            <w:pPr>
              <w:rPr>
                <w:rFonts w:eastAsia="Calibri"/>
              </w:rPr>
            </w:pPr>
            <w:r w:rsidRPr="00627B9F">
              <w:rPr>
                <w:rFonts w:eastAsia="Calibri"/>
              </w:rPr>
              <w:t>Submitted</w:t>
            </w:r>
          </w:p>
        </w:tc>
        <w:tc>
          <w:tcPr>
            <w:tcW w:w="7448" w:type="dxa"/>
            <w:shd w:val="clear" w:color="auto" w:fill="F2F2F2"/>
          </w:tcPr>
          <w:p w14:paraId="3D3F64EE" w14:textId="2329947D"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25641E" w:rsidRPr="00202BA6" w14:paraId="5AE262E7" w14:textId="77777777" w:rsidTr="000B1082">
        <w:tblPrEx>
          <w:tblCellMar>
            <w:top w:w="0" w:type="dxa"/>
            <w:left w:w="108" w:type="dxa"/>
            <w:bottom w:w="0" w:type="dxa"/>
            <w:right w:w="108" w:type="dxa"/>
          </w:tblCellMar>
        </w:tblPrEx>
        <w:tc>
          <w:tcPr>
            <w:tcW w:w="374" w:type="dxa"/>
            <w:shd w:val="clear" w:color="auto" w:fill="C6D9F1"/>
          </w:tcPr>
          <w:p w14:paraId="7BE4AB0E" w14:textId="5A77F8E5" w:rsidR="0025641E" w:rsidRPr="00627B9F" w:rsidRDefault="00180262" w:rsidP="0066659D">
            <w:pPr>
              <w:rPr>
                <w:rFonts w:eastAsia="Calibri"/>
              </w:rPr>
            </w:pPr>
            <w:r>
              <w:rPr>
                <w:rFonts w:eastAsia="Calibri"/>
              </w:rPr>
              <w:t>5</w:t>
            </w:r>
          </w:p>
        </w:tc>
        <w:tc>
          <w:tcPr>
            <w:tcW w:w="9490" w:type="dxa"/>
            <w:gridSpan w:val="2"/>
            <w:shd w:val="clear" w:color="auto" w:fill="C6D9F1"/>
          </w:tcPr>
          <w:p w14:paraId="0E833705" w14:textId="479441FB" w:rsidR="0025641E" w:rsidRPr="00627B9F" w:rsidRDefault="0025641E" w:rsidP="0066659D">
            <w:pPr>
              <w:rPr>
                <w:rFonts w:eastAsia="Calibri"/>
                <w:b/>
              </w:rPr>
            </w:pPr>
            <w:r w:rsidRPr="00627B9F">
              <w:rPr>
                <w:rFonts w:eastAsia="Calibri"/>
                <w:b/>
              </w:rPr>
              <w:t>My Team’s Warning eCoaching Logs</w:t>
            </w:r>
          </w:p>
        </w:tc>
      </w:tr>
      <w:tr w:rsidR="0025641E" w:rsidRPr="00202BA6" w14:paraId="74F0A6D7" w14:textId="77777777" w:rsidTr="000B1082">
        <w:tblPrEx>
          <w:tblCellMar>
            <w:top w:w="0" w:type="dxa"/>
            <w:left w:w="108" w:type="dxa"/>
            <w:bottom w:w="0" w:type="dxa"/>
            <w:right w:w="108" w:type="dxa"/>
          </w:tblCellMar>
        </w:tblPrEx>
        <w:tc>
          <w:tcPr>
            <w:tcW w:w="374" w:type="dxa"/>
            <w:shd w:val="clear" w:color="auto" w:fill="C6D9F1"/>
          </w:tcPr>
          <w:p w14:paraId="39F91893" w14:textId="77777777" w:rsidR="0025641E" w:rsidRPr="00627B9F" w:rsidRDefault="0025641E" w:rsidP="0066659D">
            <w:pPr>
              <w:rPr>
                <w:rFonts w:eastAsia="Calibri"/>
              </w:rPr>
            </w:pPr>
            <w:r w:rsidRPr="00627B9F">
              <w:rPr>
                <w:rFonts w:eastAsia="Calibri"/>
              </w:rPr>
              <w:t>A</w:t>
            </w:r>
          </w:p>
        </w:tc>
        <w:tc>
          <w:tcPr>
            <w:tcW w:w="2042" w:type="dxa"/>
            <w:shd w:val="clear" w:color="auto" w:fill="C6D9F1"/>
          </w:tcPr>
          <w:p w14:paraId="2430A562" w14:textId="77777777" w:rsidR="0025641E" w:rsidRPr="00627B9F" w:rsidRDefault="0025641E" w:rsidP="0066659D">
            <w:pPr>
              <w:rPr>
                <w:rFonts w:eastAsia="Calibri"/>
              </w:rPr>
            </w:pPr>
            <w:r w:rsidRPr="00627B9F">
              <w:rPr>
                <w:rFonts w:eastAsia="Calibri"/>
              </w:rPr>
              <w:t>State</w:t>
            </w:r>
          </w:p>
        </w:tc>
        <w:tc>
          <w:tcPr>
            <w:tcW w:w="7448" w:type="dxa"/>
            <w:shd w:val="clear" w:color="auto" w:fill="C6D9F1"/>
          </w:tcPr>
          <w:p w14:paraId="79455C3E" w14:textId="77777777" w:rsidR="0025641E" w:rsidRPr="00627B9F" w:rsidRDefault="0025641E" w:rsidP="0066659D">
            <w:pPr>
              <w:rPr>
                <w:rFonts w:eastAsia="Calibri"/>
              </w:rPr>
            </w:pPr>
            <w:r w:rsidRPr="00627B9F">
              <w:rPr>
                <w:rFonts w:eastAsia="Calibri"/>
              </w:rPr>
              <w:t>Includes a list of possible state values of warning logs such as active or expired.</w:t>
            </w:r>
          </w:p>
        </w:tc>
      </w:tr>
      <w:tr w:rsidR="0025641E" w:rsidRPr="00202BA6" w14:paraId="0AFEB26C" w14:textId="77777777" w:rsidTr="000B1082">
        <w:tblPrEx>
          <w:tblCellMar>
            <w:top w:w="0" w:type="dxa"/>
            <w:left w:w="108" w:type="dxa"/>
            <w:bottom w:w="0" w:type="dxa"/>
            <w:right w:w="108" w:type="dxa"/>
          </w:tblCellMar>
        </w:tblPrEx>
        <w:trPr>
          <w:trHeight w:val="489"/>
        </w:trPr>
        <w:tc>
          <w:tcPr>
            <w:tcW w:w="374" w:type="dxa"/>
            <w:shd w:val="clear" w:color="auto" w:fill="C6D9F1"/>
          </w:tcPr>
          <w:p w14:paraId="4F3D6ABC" w14:textId="77777777" w:rsidR="0025641E" w:rsidRPr="00627B9F" w:rsidRDefault="0025641E" w:rsidP="0066659D">
            <w:pPr>
              <w:rPr>
                <w:rFonts w:eastAsia="Calibri"/>
              </w:rPr>
            </w:pPr>
            <w:r w:rsidRPr="00627B9F">
              <w:rPr>
                <w:rFonts w:eastAsia="Calibri"/>
              </w:rPr>
              <w:t>B</w:t>
            </w:r>
          </w:p>
        </w:tc>
        <w:tc>
          <w:tcPr>
            <w:tcW w:w="2042" w:type="dxa"/>
            <w:shd w:val="clear" w:color="auto" w:fill="C6D9F1"/>
          </w:tcPr>
          <w:p w14:paraId="0234860B"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3406FC02" w14:textId="77777777" w:rsidR="0025641E" w:rsidRPr="00627B9F" w:rsidRDefault="0025641E" w:rsidP="0066659D">
            <w:pPr>
              <w:rPr>
                <w:rFonts w:eastAsia="Calibri"/>
              </w:rPr>
            </w:pPr>
            <w:r w:rsidRPr="00627B9F">
              <w:rPr>
                <w:rFonts w:eastAsia="Calibri"/>
              </w:rPr>
              <w:t xml:space="preserve">Will include warning logs which were submitted or created between the entered start and end date range. </w:t>
            </w:r>
          </w:p>
        </w:tc>
      </w:tr>
      <w:tr w:rsidR="0025641E" w:rsidRPr="00202BA6" w14:paraId="3A035C76" w14:textId="77777777" w:rsidTr="000B1082">
        <w:trPr>
          <w:trHeight w:val="228"/>
        </w:trPr>
        <w:tc>
          <w:tcPr>
            <w:tcW w:w="374" w:type="dxa"/>
            <w:shd w:val="clear" w:color="auto" w:fill="F2F2F2"/>
          </w:tcPr>
          <w:p w14:paraId="680F8D9B" w14:textId="01DC67EC" w:rsidR="0025641E" w:rsidRPr="00627B9F" w:rsidRDefault="00180262" w:rsidP="0066659D">
            <w:pPr>
              <w:rPr>
                <w:rFonts w:eastAsia="Calibri"/>
              </w:rPr>
            </w:pPr>
            <w:r>
              <w:rPr>
                <w:rFonts w:eastAsia="Calibri"/>
              </w:rPr>
              <w:lastRenderedPageBreak/>
              <w:t>6</w:t>
            </w:r>
          </w:p>
        </w:tc>
        <w:tc>
          <w:tcPr>
            <w:tcW w:w="9490" w:type="dxa"/>
            <w:gridSpan w:val="2"/>
            <w:shd w:val="clear" w:color="auto" w:fill="F2F2F2"/>
          </w:tcPr>
          <w:p w14:paraId="37B8723D" w14:textId="1DB41D64" w:rsidR="0025641E" w:rsidRPr="00627B9F" w:rsidRDefault="0025641E" w:rsidP="0066659D">
            <w:pPr>
              <w:rPr>
                <w:rFonts w:eastAsia="Calibri"/>
                <w:b/>
              </w:rPr>
            </w:pPr>
            <w:r w:rsidRPr="00627B9F">
              <w:rPr>
                <w:rFonts w:eastAsia="Calibri"/>
                <w:b/>
              </w:rPr>
              <w:t>My Submitted eCoaching Logs</w:t>
            </w:r>
          </w:p>
        </w:tc>
      </w:tr>
      <w:tr w:rsidR="0025641E" w:rsidRPr="00202BA6" w14:paraId="5F32A7DF" w14:textId="77777777" w:rsidTr="000B1082">
        <w:trPr>
          <w:trHeight w:val="489"/>
        </w:trPr>
        <w:tc>
          <w:tcPr>
            <w:tcW w:w="374" w:type="dxa"/>
            <w:shd w:val="clear" w:color="auto" w:fill="F2F2F2"/>
          </w:tcPr>
          <w:p w14:paraId="2DFEED97"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27ED81B7"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D96045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202BA6" w14:paraId="4A0CEF8F" w14:textId="77777777" w:rsidTr="000B1082">
        <w:trPr>
          <w:trHeight w:val="489"/>
        </w:trPr>
        <w:tc>
          <w:tcPr>
            <w:tcW w:w="374" w:type="dxa"/>
            <w:shd w:val="clear" w:color="auto" w:fill="F2F2F2"/>
          </w:tcPr>
          <w:p w14:paraId="355EFD6A"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182C9876"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01E1AF41"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180262" w:rsidRPr="00202BA6" w14:paraId="38988B64" w14:textId="77777777" w:rsidTr="00180262">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D87A0AF" w14:textId="5ABC9441" w:rsidR="00180262" w:rsidRPr="00627B9F" w:rsidRDefault="00180262"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672C283F" w14:textId="77777777" w:rsidR="00180262" w:rsidRPr="00627B9F" w:rsidRDefault="00180262"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2410EE74" w14:textId="77777777" w:rsidR="00180262" w:rsidRPr="00627B9F" w:rsidRDefault="00180262"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202BA6" w14:paraId="2E4A1F8C" w14:textId="77777777" w:rsidTr="000B1082">
        <w:trPr>
          <w:trHeight w:val="489"/>
        </w:trPr>
        <w:tc>
          <w:tcPr>
            <w:tcW w:w="374" w:type="dxa"/>
            <w:shd w:val="clear" w:color="auto" w:fill="F2F2F2"/>
          </w:tcPr>
          <w:p w14:paraId="6D4F1B76" w14:textId="33E85696" w:rsidR="0025641E" w:rsidRPr="00627B9F" w:rsidRDefault="00180262" w:rsidP="0066659D">
            <w:pPr>
              <w:rPr>
                <w:rFonts w:eastAsia="Calibri"/>
              </w:rPr>
            </w:pPr>
            <w:r>
              <w:rPr>
                <w:rFonts w:eastAsia="Calibri"/>
              </w:rPr>
              <w:t>D</w:t>
            </w:r>
          </w:p>
        </w:tc>
        <w:tc>
          <w:tcPr>
            <w:tcW w:w="2042" w:type="dxa"/>
            <w:shd w:val="clear" w:color="auto" w:fill="F2F2F2"/>
          </w:tcPr>
          <w:p w14:paraId="0EDD7EE6" w14:textId="77777777" w:rsidR="0025641E" w:rsidRPr="00627B9F" w:rsidRDefault="0025641E" w:rsidP="0066659D">
            <w:pPr>
              <w:rPr>
                <w:rFonts w:eastAsia="Calibri"/>
              </w:rPr>
            </w:pPr>
            <w:r w:rsidRPr="00627B9F">
              <w:rPr>
                <w:rFonts w:eastAsia="Calibri"/>
              </w:rPr>
              <w:t>Status</w:t>
            </w:r>
          </w:p>
        </w:tc>
        <w:tc>
          <w:tcPr>
            <w:tcW w:w="7448" w:type="dxa"/>
            <w:shd w:val="clear" w:color="auto" w:fill="F2F2F2"/>
          </w:tcPr>
          <w:p w14:paraId="6259E8F0" w14:textId="77777777" w:rsidR="0025641E" w:rsidRPr="00627B9F" w:rsidRDefault="0025641E" w:rsidP="0066659D">
            <w:pPr>
              <w:rPr>
                <w:rFonts w:eastAsia="Calibri"/>
              </w:rPr>
            </w:pPr>
            <w:r w:rsidRPr="00627B9F">
              <w:rPr>
                <w:rFonts w:eastAsia="Calibri"/>
              </w:rPr>
              <w:t>Include the possible status values for coaching logs.  Logs in Inactive status cannot be filtered on.</w:t>
            </w:r>
          </w:p>
        </w:tc>
      </w:tr>
      <w:tr w:rsidR="00180262" w:rsidRPr="00202BA6" w14:paraId="47EDBF84" w14:textId="77777777" w:rsidTr="000B1082">
        <w:trPr>
          <w:trHeight w:val="489"/>
        </w:trPr>
        <w:tc>
          <w:tcPr>
            <w:tcW w:w="374" w:type="dxa"/>
            <w:shd w:val="clear" w:color="auto" w:fill="F2F2F2"/>
          </w:tcPr>
          <w:p w14:paraId="6CA907F6" w14:textId="6DFC2B6A" w:rsidR="00180262" w:rsidRPr="00627B9F" w:rsidRDefault="00180262" w:rsidP="00180262">
            <w:pPr>
              <w:rPr>
                <w:rFonts w:eastAsia="Calibri"/>
              </w:rPr>
            </w:pPr>
            <w:r>
              <w:rPr>
                <w:rFonts w:eastAsia="Calibri"/>
              </w:rPr>
              <w:t>E</w:t>
            </w:r>
          </w:p>
        </w:tc>
        <w:tc>
          <w:tcPr>
            <w:tcW w:w="2042" w:type="dxa"/>
            <w:shd w:val="clear" w:color="auto" w:fill="F2F2F2"/>
          </w:tcPr>
          <w:p w14:paraId="2BA35ADC" w14:textId="6537A335" w:rsidR="00180262" w:rsidRPr="00627B9F" w:rsidRDefault="00180262" w:rsidP="00180262">
            <w:pPr>
              <w:rPr>
                <w:rFonts w:eastAsia="Calibri"/>
              </w:rPr>
            </w:pPr>
            <w:r w:rsidRPr="00627B9F">
              <w:rPr>
                <w:rFonts w:eastAsia="Calibri"/>
              </w:rPr>
              <w:t>Submitted</w:t>
            </w:r>
          </w:p>
        </w:tc>
        <w:tc>
          <w:tcPr>
            <w:tcW w:w="7448" w:type="dxa"/>
            <w:shd w:val="clear" w:color="auto" w:fill="F2F2F2"/>
          </w:tcPr>
          <w:p w14:paraId="34E17261" w14:textId="349D382A" w:rsidR="00180262" w:rsidRPr="00627B9F" w:rsidRDefault="00180262" w:rsidP="00180262">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06D90159" w14:textId="77777777" w:rsidR="0025641E" w:rsidRDefault="0025641E" w:rsidP="0025641E">
      <w:pPr>
        <w:ind w:left="1440"/>
      </w:pPr>
    </w:p>
    <w:p w14:paraId="4E15775E" w14:textId="77777777" w:rsidR="0025641E" w:rsidRPr="005029EF" w:rsidRDefault="0025641E" w:rsidP="0025641E">
      <w:pPr>
        <w:pStyle w:val="Heading4"/>
        <w:spacing w:before="120" w:after="120"/>
        <w:rPr>
          <w:rFonts w:ascii="Arial" w:hAnsi="Arial"/>
          <w:b/>
          <w:bCs/>
          <w:sz w:val="22"/>
          <w:szCs w:val="22"/>
          <w:u w:val="none"/>
        </w:rPr>
      </w:pPr>
      <w:bookmarkStart w:id="193" w:name="_Toc495311762"/>
      <w:bookmarkStart w:id="194" w:name="_Toc171474"/>
      <w:r w:rsidRPr="005029EF">
        <w:rPr>
          <w:rFonts w:ascii="Arial" w:hAnsi="Arial"/>
          <w:b/>
          <w:bCs/>
          <w:sz w:val="22"/>
          <w:szCs w:val="22"/>
          <w:u w:val="none"/>
        </w:rPr>
        <w:t>3.2.4.6</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Manager Dashboard</w:t>
      </w:r>
      <w:bookmarkEnd w:id="193"/>
      <w:bookmarkEnd w:id="194"/>
    </w:p>
    <w:p w14:paraId="2891284B" w14:textId="77777777" w:rsidR="0025641E" w:rsidRDefault="0025641E" w:rsidP="0025641E">
      <w:pPr>
        <w:ind w:left="1440"/>
      </w:pPr>
      <w:r>
        <w:t>This dashboard allows the Manager (or supervisor acting as manager) to view eCoaching and Warning logs in pending and completed status of their direct reports (i.e. level 2), logs for employees of their direct reports (i.e. level 1) as well as their own pending eCLs.  Any eCoaching logs which have been reassigned to a Manager, will also appear on their dashboard.  The manager generally represents the level 3 reviewer of the log regardless of job code or module (immediate supervisor of the recipient’s supervisor).</w:t>
      </w:r>
    </w:p>
    <w:p w14:paraId="63C3823C" w14:textId="77777777" w:rsidR="0025641E" w:rsidRDefault="0025641E" w:rsidP="0025641E">
      <w:pPr>
        <w:ind w:left="1440"/>
      </w:pPr>
    </w:p>
    <w:p w14:paraId="5E683274" w14:textId="77777777" w:rsidR="0025641E" w:rsidRDefault="0025641E" w:rsidP="0025641E">
      <w:pPr>
        <w:ind w:left="1440"/>
      </w:pPr>
      <w:r>
        <w:t>The Created Date will be the date and time the record is created and shall be displayed noting the web server time zone (e.g. PDT for Pacific Daylight Time).</w:t>
      </w:r>
    </w:p>
    <w:p w14:paraId="5E64733E"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44"/>
        <w:gridCol w:w="2599"/>
        <w:gridCol w:w="2557"/>
        <w:gridCol w:w="2337"/>
      </w:tblGrid>
      <w:tr w:rsidR="0025641E" w:rsidRPr="00F80BBD" w14:paraId="0F3CC92D" w14:textId="77777777" w:rsidTr="0066659D">
        <w:trPr>
          <w:trHeight w:val="288"/>
        </w:trPr>
        <w:tc>
          <w:tcPr>
            <w:tcW w:w="327" w:type="dxa"/>
            <w:shd w:val="clear" w:color="auto" w:fill="4F81BD"/>
            <w:vAlign w:val="bottom"/>
          </w:tcPr>
          <w:p w14:paraId="4EA5E8F7" w14:textId="77777777" w:rsidR="0025641E" w:rsidRPr="00627B9F" w:rsidRDefault="0025641E" w:rsidP="0066659D">
            <w:pPr>
              <w:rPr>
                <w:rFonts w:eastAsia="Calibri"/>
                <w:b/>
                <w:color w:val="FFFFFF"/>
              </w:rPr>
            </w:pPr>
            <w:r w:rsidRPr="00627B9F">
              <w:rPr>
                <w:rFonts w:eastAsia="Calibri"/>
                <w:b/>
                <w:color w:val="FFFFFF"/>
              </w:rPr>
              <w:t>#</w:t>
            </w:r>
          </w:p>
        </w:tc>
        <w:tc>
          <w:tcPr>
            <w:tcW w:w="2044" w:type="dxa"/>
            <w:shd w:val="clear" w:color="auto" w:fill="4F81BD"/>
            <w:vAlign w:val="bottom"/>
          </w:tcPr>
          <w:p w14:paraId="4DE72498" w14:textId="77777777" w:rsidR="0025641E" w:rsidRPr="00627B9F" w:rsidRDefault="0025641E" w:rsidP="0066659D">
            <w:pPr>
              <w:rPr>
                <w:rFonts w:eastAsia="Calibri"/>
                <w:b/>
                <w:color w:val="FFFFFF"/>
              </w:rPr>
            </w:pPr>
            <w:r w:rsidRPr="00627B9F">
              <w:rPr>
                <w:rFonts w:eastAsia="Calibri"/>
                <w:b/>
                <w:color w:val="FFFFFF"/>
              </w:rPr>
              <w:t>Section</w:t>
            </w:r>
          </w:p>
        </w:tc>
        <w:tc>
          <w:tcPr>
            <w:tcW w:w="2599" w:type="dxa"/>
            <w:shd w:val="clear" w:color="auto" w:fill="4F81BD"/>
            <w:vAlign w:val="bottom"/>
          </w:tcPr>
          <w:p w14:paraId="3773C565" w14:textId="77777777" w:rsidR="0025641E" w:rsidRPr="00627B9F" w:rsidRDefault="0025641E" w:rsidP="0066659D">
            <w:pPr>
              <w:rPr>
                <w:rFonts w:eastAsia="Calibri"/>
                <w:b/>
                <w:color w:val="FFFFFF"/>
              </w:rPr>
            </w:pPr>
            <w:r w:rsidRPr="00627B9F">
              <w:rPr>
                <w:rFonts w:eastAsia="Calibri"/>
                <w:b/>
                <w:color w:val="FFFFFF"/>
              </w:rPr>
              <w:t>Filter</w:t>
            </w:r>
          </w:p>
        </w:tc>
        <w:tc>
          <w:tcPr>
            <w:tcW w:w="2557" w:type="dxa"/>
            <w:shd w:val="clear" w:color="auto" w:fill="4F81BD"/>
            <w:vAlign w:val="bottom"/>
          </w:tcPr>
          <w:p w14:paraId="6F6875ED"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37" w:type="dxa"/>
            <w:shd w:val="clear" w:color="auto" w:fill="4F81BD"/>
          </w:tcPr>
          <w:p w14:paraId="1580F4D2"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1CC5B8C4" w14:textId="77777777" w:rsidTr="0066659D">
        <w:tc>
          <w:tcPr>
            <w:tcW w:w="327" w:type="dxa"/>
            <w:shd w:val="clear" w:color="auto" w:fill="F2F2F2"/>
          </w:tcPr>
          <w:p w14:paraId="29FE6F42" w14:textId="77777777" w:rsidR="0025641E" w:rsidRPr="00627B9F" w:rsidRDefault="0025641E" w:rsidP="0066659D">
            <w:pPr>
              <w:spacing w:before="60" w:after="60"/>
              <w:rPr>
                <w:rFonts w:eastAsia="Calibri"/>
              </w:rPr>
            </w:pPr>
            <w:r w:rsidRPr="00627B9F">
              <w:rPr>
                <w:rFonts w:eastAsia="Calibri"/>
              </w:rPr>
              <w:t>1</w:t>
            </w:r>
          </w:p>
        </w:tc>
        <w:tc>
          <w:tcPr>
            <w:tcW w:w="2044" w:type="dxa"/>
            <w:shd w:val="clear" w:color="auto" w:fill="F2F2F2"/>
          </w:tcPr>
          <w:p w14:paraId="20FEFB63" w14:textId="77777777" w:rsidR="0025641E" w:rsidRPr="00627B9F" w:rsidRDefault="0025641E" w:rsidP="0066659D">
            <w:pPr>
              <w:spacing w:before="60" w:after="60"/>
              <w:rPr>
                <w:rFonts w:eastAsia="Calibri"/>
              </w:rPr>
            </w:pPr>
            <w:r w:rsidRPr="00627B9F">
              <w:rPr>
                <w:rFonts w:eastAsia="Calibri"/>
              </w:rPr>
              <w:t>My Pending eCoaching Logs</w:t>
            </w:r>
          </w:p>
        </w:tc>
        <w:tc>
          <w:tcPr>
            <w:tcW w:w="2599" w:type="dxa"/>
            <w:shd w:val="clear" w:color="auto" w:fill="F2F2F2"/>
          </w:tcPr>
          <w:p w14:paraId="70FED895" w14:textId="77777777" w:rsidR="0025641E" w:rsidRPr="00627B9F" w:rsidRDefault="0025641E" w:rsidP="0066659D">
            <w:pPr>
              <w:spacing w:before="60" w:after="60"/>
              <w:rPr>
                <w:rFonts w:eastAsia="Calibri"/>
              </w:rPr>
            </w:pPr>
            <w:r w:rsidRPr="00627B9F">
              <w:rPr>
                <w:rFonts w:eastAsia="Calibri"/>
              </w:rPr>
              <w:t>Manager Name = current user</w:t>
            </w:r>
          </w:p>
          <w:p w14:paraId="7BC7C13D" w14:textId="77777777" w:rsidR="0025641E" w:rsidRPr="00627B9F" w:rsidRDefault="0025641E" w:rsidP="0066659D">
            <w:pPr>
              <w:spacing w:before="60" w:after="60"/>
              <w:rPr>
                <w:rFonts w:eastAsia="Calibri"/>
              </w:rPr>
            </w:pPr>
            <w:r w:rsidRPr="00627B9F">
              <w:rPr>
                <w:rFonts w:eastAsia="Calibri"/>
              </w:rPr>
              <w:t>Role = Manager</w:t>
            </w:r>
          </w:p>
          <w:p w14:paraId="394D3DC4" w14:textId="77777777" w:rsidR="0025641E" w:rsidRPr="00627B9F" w:rsidRDefault="0025641E" w:rsidP="0066659D">
            <w:pPr>
              <w:spacing w:before="60" w:after="60"/>
              <w:rPr>
                <w:rFonts w:eastAsia="Calibri"/>
              </w:rPr>
            </w:pPr>
            <w:r w:rsidRPr="00627B9F">
              <w:rPr>
                <w:rFonts w:eastAsia="Calibri"/>
              </w:rPr>
              <w:t>Status = Pending Manager Review</w:t>
            </w:r>
          </w:p>
          <w:p w14:paraId="634764BD" w14:textId="77777777" w:rsidR="0025641E" w:rsidRPr="00627B9F" w:rsidRDefault="0025641E" w:rsidP="0066659D">
            <w:pPr>
              <w:spacing w:before="60" w:after="60"/>
              <w:rPr>
                <w:rFonts w:eastAsia="Calibri"/>
              </w:rPr>
            </w:pPr>
            <w:r w:rsidRPr="00627B9F">
              <w:rPr>
                <w:rFonts w:eastAsia="Calibri"/>
              </w:rPr>
              <w:t>or Status = Pending Sr. Manager Review</w:t>
            </w:r>
          </w:p>
        </w:tc>
        <w:tc>
          <w:tcPr>
            <w:tcW w:w="2557" w:type="dxa"/>
            <w:shd w:val="clear" w:color="auto" w:fill="F2F2F2"/>
          </w:tcPr>
          <w:p w14:paraId="44F08D03" w14:textId="77777777" w:rsidR="0025641E" w:rsidRPr="00627B9F" w:rsidRDefault="0025641E" w:rsidP="0066659D">
            <w:pPr>
              <w:rPr>
                <w:rFonts w:eastAsia="Calibri"/>
              </w:rPr>
            </w:pPr>
            <w:r w:rsidRPr="00627B9F">
              <w:rPr>
                <w:rFonts w:eastAsia="Calibri"/>
              </w:rPr>
              <w:t>FormID (w/Link to form)</w:t>
            </w:r>
          </w:p>
          <w:p w14:paraId="5B5E8A93" w14:textId="77777777" w:rsidR="0025641E" w:rsidRPr="00627B9F" w:rsidRDefault="0025641E" w:rsidP="0066659D">
            <w:pPr>
              <w:rPr>
                <w:rFonts w:eastAsia="Calibri"/>
              </w:rPr>
            </w:pPr>
            <w:r w:rsidRPr="00627B9F">
              <w:rPr>
                <w:rFonts w:eastAsia="Calibri"/>
              </w:rPr>
              <w:t>Employee Name</w:t>
            </w:r>
          </w:p>
          <w:p w14:paraId="54F7051D" w14:textId="77777777" w:rsidR="0025641E" w:rsidRDefault="0025641E" w:rsidP="0066659D">
            <w:pPr>
              <w:rPr>
                <w:rFonts w:eastAsia="Calibri"/>
              </w:rPr>
            </w:pPr>
            <w:r w:rsidRPr="00627B9F">
              <w:rPr>
                <w:rFonts w:eastAsia="Calibri"/>
              </w:rPr>
              <w:t>Supervisor Name</w:t>
            </w:r>
          </w:p>
          <w:p w14:paraId="03D4B4C6" w14:textId="1227CA14" w:rsidR="007531FE" w:rsidRPr="00627B9F" w:rsidRDefault="007531FE" w:rsidP="0066659D">
            <w:pPr>
              <w:rPr>
                <w:rFonts w:eastAsia="Calibri"/>
              </w:rPr>
            </w:pPr>
            <w:r>
              <w:rPr>
                <w:rFonts w:eastAsia="Calibri"/>
              </w:rPr>
              <w:t>Manager Name</w:t>
            </w:r>
          </w:p>
          <w:p w14:paraId="238C0FF7" w14:textId="77777777" w:rsidR="0025641E" w:rsidRPr="00627B9F" w:rsidRDefault="0025641E" w:rsidP="0066659D">
            <w:pPr>
              <w:rPr>
                <w:rFonts w:eastAsia="Calibri"/>
              </w:rPr>
            </w:pPr>
            <w:r w:rsidRPr="00627B9F">
              <w:rPr>
                <w:rFonts w:eastAsia="Calibri"/>
              </w:rPr>
              <w:t>Status</w:t>
            </w:r>
          </w:p>
          <w:p w14:paraId="4F4D35D2" w14:textId="77777777" w:rsidR="0025641E" w:rsidRPr="00627B9F" w:rsidRDefault="0025641E" w:rsidP="0066659D">
            <w:pPr>
              <w:rPr>
                <w:rFonts w:eastAsia="Calibri"/>
              </w:rPr>
            </w:pPr>
            <w:r w:rsidRPr="00627B9F">
              <w:rPr>
                <w:rFonts w:eastAsia="Calibri"/>
              </w:rPr>
              <w:t>Coaching Reason</w:t>
            </w:r>
          </w:p>
          <w:p w14:paraId="601690E1" w14:textId="77777777" w:rsidR="0025641E" w:rsidRPr="00627B9F" w:rsidRDefault="0025641E" w:rsidP="0066659D">
            <w:pPr>
              <w:rPr>
                <w:rFonts w:eastAsia="Calibri"/>
              </w:rPr>
            </w:pPr>
            <w:r w:rsidRPr="00627B9F">
              <w:rPr>
                <w:rFonts w:eastAsia="Calibri"/>
              </w:rPr>
              <w:t>Sub-coaching Reason</w:t>
            </w:r>
          </w:p>
          <w:p w14:paraId="5CC0EE8A" w14:textId="4B316554"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08C0610"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1B6391C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DBB76B7" w14:textId="77777777" w:rsidR="0025641E" w:rsidRPr="00627B9F" w:rsidRDefault="0025641E" w:rsidP="0066659D">
            <w:pPr>
              <w:rPr>
                <w:rFonts w:eastAsia="Calibri"/>
              </w:rPr>
            </w:pPr>
          </w:p>
          <w:p w14:paraId="4BC64F1A" w14:textId="77777777" w:rsidR="0025641E" w:rsidRPr="00627B9F" w:rsidRDefault="0025641E" w:rsidP="0066659D">
            <w:pPr>
              <w:rPr>
                <w:rFonts w:eastAsia="Calibri"/>
              </w:rPr>
            </w:pPr>
            <w:r w:rsidRPr="00627B9F">
              <w:rPr>
                <w:rFonts w:eastAsia="Calibri"/>
              </w:rPr>
              <w:t>Show items in descending order from Created Date</w:t>
            </w:r>
          </w:p>
          <w:p w14:paraId="11D585C5" w14:textId="77777777" w:rsidR="0025641E" w:rsidRPr="00627B9F" w:rsidRDefault="0025641E" w:rsidP="0066659D">
            <w:pPr>
              <w:rPr>
                <w:rFonts w:eastAsia="Calibri"/>
              </w:rPr>
            </w:pPr>
          </w:p>
          <w:p w14:paraId="47798A9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CF55AEC" w14:textId="77777777" w:rsidTr="0066659D">
        <w:tc>
          <w:tcPr>
            <w:tcW w:w="327" w:type="dxa"/>
            <w:shd w:val="clear" w:color="auto" w:fill="C6D9F1"/>
          </w:tcPr>
          <w:p w14:paraId="684DF3BE" w14:textId="77777777" w:rsidR="0025641E" w:rsidRPr="00627B9F" w:rsidRDefault="0025641E" w:rsidP="0066659D">
            <w:pPr>
              <w:spacing w:before="60" w:after="60"/>
              <w:rPr>
                <w:rFonts w:eastAsia="Calibri"/>
              </w:rPr>
            </w:pPr>
            <w:r w:rsidRPr="00627B9F">
              <w:rPr>
                <w:rFonts w:eastAsia="Calibri"/>
              </w:rPr>
              <w:t>2</w:t>
            </w:r>
          </w:p>
        </w:tc>
        <w:tc>
          <w:tcPr>
            <w:tcW w:w="2044" w:type="dxa"/>
            <w:shd w:val="clear" w:color="auto" w:fill="C6D9F1"/>
          </w:tcPr>
          <w:p w14:paraId="118CB73D" w14:textId="77777777" w:rsidR="0025641E" w:rsidRPr="00627B9F" w:rsidRDefault="0025641E" w:rsidP="0066659D">
            <w:pPr>
              <w:spacing w:before="60" w:after="60"/>
              <w:rPr>
                <w:rFonts w:eastAsia="Calibri"/>
              </w:rPr>
            </w:pPr>
            <w:r w:rsidRPr="00627B9F">
              <w:rPr>
                <w:rFonts w:eastAsia="Calibri"/>
              </w:rPr>
              <w:t>My Teams Pending eCoaching Logs</w:t>
            </w:r>
          </w:p>
        </w:tc>
        <w:tc>
          <w:tcPr>
            <w:tcW w:w="2599" w:type="dxa"/>
            <w:shd w:val="clear" w:color="auto" w:fill="C6D9F1"/>
          </w:tcPr>
          <w:p w14:paraId="5E5E5242" w14:textId="77777777" w:rsidR="0025641E" w:rsidRPr="00627B9F" w:rsidRDefault="0025641E" w:rsidP="0066659D">
            <w:pPr>
              <w:spacing w:before="60" w:after="60"/>
              <w:rPr>
                <w:rFonts w:eastAsia="Calibri"/>
              </w:rPr>
            </w:pPr>
            <w:r w:rsidRPr="00627B9F">
              <w:rPr>
                <w:rFonts w:eastAsia="Calibri"/>
              </w:rPr>
              <w:t>Manager Name = current user</w:t>
            </w:r>
          </w:p>
          <w:p w14:paraId="6386A988" w14:textId="77777777" w:rsidR="0025641E" w:rsidRPr="00627B9F" w:rsidRDefault="0025641E" w:rsidP="0066659D">
            <w:pPr>
              <w:spacing w:before="60" w:after="60"/>
              <w:rPr>
                <w:rFonts w:eastAsia="Calibri"/>
              </w:rPr>
            </w:pPr>
            <w:r w:rsidRPr="00627B9F">
              <w:rPr>
                <w:rFonts w:eastAsia="Calibri"/>
              </w:rPr>
              <w:t>Role = Manager</w:t>
            </w:r>
          </w:p>
          <w:p w14:paraId="4022B467" w14:textId="619F29F1" w:rsidR="0025641E" w:rsidRPr="00627B9F" w:rsidRDefault="0025641E" w:rsidP="0066659D">
            <w:pPr>
              <w:spacing w:before="60" w:after="60"/>
              <w:rPr>
                <w:rFonts w:eastAsia="Calibri"/>
              </w:rPr>
            </w:pPr>
            <w:r w:rsidRPr="00627B9F">
              <w:rPr>
                <w:rFonts w:eastAsia="Calibri"/>
              </w:rPr>
              <w:t xml:space="preserve">Status = Pending Employee Review, Pending Supervisor Review, </w:t>
            </w:r>
            <w:r>
              <w:rPr>
                <w:rFonts w:eastAsia="Calibri"/>
              </w:rPr>
              <w:t xml:space="preserve">Pending Quality Lead Review, </w:t>
            </w:r>
            <w:r w:rsidRPr="00627B9F">
              <w:rPr>
                <w:rFonts w:eastAsia="Calibri"/>
              </w:rPr>
              <w:t>Pending Acknowledgment</w:t>
            </w:r>
            <w:r w:rsidR="000B6FCB">
              <w:rPr>
                <w:rFonts w:eastAsia="Calibri"/>
              </w:rPr>
              <w:t>, Pending Follow-up</w:t>
            </w:r>
          </w:p>
        </w:tc>
        <w:tc>
          <w:tcPr>
            <w:tcW w:w="2557" w:type="dxa"/>
            <w:shd w:val="clear" w:color="auto" w:fill="C6D9F1"/>
          </w:tcPr>
          <w:p w14:paraId="0E6F9FC6" w14:textId="77777777" w:rsidR="0025641E" w:rsidRPr="00627B9F" w:rsidRDefault="0025641E" w:rsidP="0066659D">
            <w:pPr>
              <w:rPr>
                <w:rFonts w:eastAsia="Calibri"/>
              </w:rPr>
            </w:pPr>
            <w:r w:rsidRPr="00627B9F">
              <w:rPr>
                <w:rFonts w:eastAsia="Calibri"/>
              </w:rPr>
              <w:t>FormID (w/Link to form)</w:t>
            </w:r>
          </w:p>
          <w:p w14:paraId="6B5125ED" w14:textId="77777777" w:rsidR="0025641E" w:rsidRPr="00627B9F" w:rsidRDefault="0025641E" w:rsidP="0066659D">
            <w:pPr>
              <w:rPr>
                <w:rFonts w:eastAsia="Calibri"/>
              </w:rPr>
            </w:pPr>
            <w:r w:rsidRPr="00627B9F">
              <w:rPr>
                <w:rFonts w:eastAsia="Calibri"/>
              </w:rPr>
              <w:t>Employee Name</w:t>
            </w:r>
          </w:p>
          <w:p w14:paraId="2328DB60" w14:textId="77777777" w:rsidR="0025641E" w:rsidRPr="00627B9F" w:rsidRDefault="0025641E" w:rsidP="0066659D">
            <w:pPr>
              <w:rPr>
                <w:rFonts w:eastAsia="Calibri"/>
              </w:rPr>
            </w:pPr>
            <w:r w:rsidRPr="00627B9F">
              <w:rPr>
                <w:rFonts w:eastAsia="Calibri"/>
              </w:rPr>
              <w:t>Supervisor Name</w:t>
            </w:r>
          </w:p>
          <w:p w14:paraId="7174C977" w14:textId="77777777" w:rsidR="0025641E" w:rsidRPr="00627B9F" w:rsidRDefault="0025641E" w:rsidP="0066659D">
            <w:pPr>
              <w:rPr>
                <w:rFonts w:eastAsia="Calibri"/>
              </w:rPr>
            </w:pPr>
            <w:r w:rsidRPr="00627B9F">
              <w:rPr>
                <w:rFonts w:eastAsia="Calibri"/>
              </w:rPr>
              <w:t>Manager Name</w:t>
            </w:r>
          </w:p>
          <w:p w14:paraId="2861C109" w14:textId="77777777" w:rsidR="0025641E" w:rsidRPr="00627B9F" w:rsidRDefault="0025641E" w:rsidP="0066659D">
            <w:pPr>
              <w:rPr>
                <w:rFonts w:eastAsia="Calibri"/>
              </w:rPr>
            </w:pPr>
            <w:r w:rsidRPr="00627B9F">
              <w:rPr>
                <w:rFonts w:eastAsia="Calibri"/>
              </w:rPr>
              <w:t>Status</w:t>
            </w:r>
          </w:p>
          <w:p w14:paraId="657FC817" w14:textId="77777777" w:rsidR="0025641E" w:rsidRPr="00627B9F" w:rsidRDefault="0025641E" w:rsidP="0066659D">
            <w:pPr>
              <w:rPr>
                <w:rFonts w:eastAsia="Calibri"/>
              </w:rPr>
            </w:pPr>
            <w:r w:rsidRPr="00627B9F">
              <w:rPr>
                <w:rFonts w:eastAsia="Calibri"/>
              </w:rPr>
              <w:t>Coaching Reason</w:t>
            </w:r>
          </w:p>
          <w:p w14:paraId="722C0307" w14:textId="77777777" w:rsidR="0025641E" w:rsidRPr="00627B9F" w:rsidRDefault="0025641E" w:rsidP="0066659D">
            <w:pPr>
              <w:rPr>
                <w:rFonts w:eastAsia="Calibri"/>
              </w:rPr>
            </w:pPr>
            <w:r w:rsidRPr="00627B9F">
              <w:rPr>
                <w:rFonts w:eastAsia="Calibri"/>
              </w:rPr>
              <w:t>Sub-coaching Reason</w:t>
            </w:r>
          </w:p>
          <w:p w14:paraId="1D7D1A3B" w14:textId="18F7D336"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64187B"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55DD2EAD"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751D5C94" w14:textId="77777777" w:rsidR="0025641E" w:rsidRPr="00627B9F" w:rsidRDefault="0025641E" w:rsidP="0066659D">
            <w:pPr>
              <w:rPr>
                <w:rFonts w:eastAsia="Calibri"/>
              </w:rPr>
            </w:pPr>
          </w:p>
          <w:p w14:paraId="02757EC6" w14:textId="77777777" w:rsidR="0025641E" w:rsidRPr="00627B9F" w:rsidRDefault="0025641E" w:rsidP="0066659D">
            <w:pPr>
              <w:rPr>
                <w:rFonts w:eastAsia="Calibri"/>
              </w:rPr>
            </w:pPr>
            <w:r w:rsidRPr="00627B9F">
              <w:rPr>
                <w:rFonts w:eastAsia="Calibri"/>
              </w:rPr>
              <w:t>Show items in descending order from Created Date</w:t>
            </w:r>
          </w:p>
          <w:p w14:paraId="708D1FB5" w14:textId="77777777" w:rsidR="0025641E" w:rsidRPr="00627B9F" w:rsidRDefault="0025641E" w:rsidP="0066659D">
            <w:pPr>
              <w:rPr>
                <w:rFonts w:eastAsia="Calibri"/>
              </w:rPr>
            </w:pPr>
          </w:p>
          <w:p w14:paraId="7106624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2157F90" w14:textId="77777777" w:rsidTr="0066659D">
        <w:tc>
          <w:tcPr>
            <w:tcW w:w="327" w:type="dxa"/>
            <w:shd w:val="clear" w:color="auto" w:fill="F2F2F2"/>
          </w:tcPr>
          <w:p w14:paraId="0BADBF78" w14:textId="77777777" w:rsidR="0025641E" w:rsidRPr="00627B9F" w:rsidRDefault="0025641E" w:rsidP="0066659D">
            <w:pPr>
              <w:spacing w:before="60" w:after="60"/>
              <w:rPr>
                <w:rFonts w:eastAsia="Calibri"/>
              </w:rPr>
            </w:pPr>
            <w:r w:rsidRPr="00627B9F">
              <w:rPr>
                <w:rFonts w:eastAsia="Calibri"/>
              </w:rPr>
              <w:t>3</w:t>
            </w:r>
          </w:p>
        </w:tc>
        <w:tc>
          <w:tcPr>
            <w:tcW w:w="2044" w:type="dxa"/>
            <w:shd w:val="clear" w:color="auto" w:fill="F2F2F2"/>
          </w:tcPr>
          <w:p w14:paraId="239706C2" w14:textId="77777777" w:rsidR="0025641E" w:rsidRPr="00627B9F" w:rsidRDefault="0025641E" w:rsidP="0066659D">
            <w:pPr>
              <w:spacing w:before="60" w:after="60"/>
              <w:rPr>
                <w:rFonts w:eastAsia="Calibri"/>
              </w:rPr>
            </w:pPr>
            <w:r w:rsidRPr="00627B9F">
              <w:rPr>
                <w:rFonts w:eastAsia="Calibri"/>
              </w:rPr>
              <w:t>My Teams Completed eCoaching Logs</w:t>
            </w:r>
          </w:p>
        </w:tc>
        <w:tc>
          <w:tcPr>
            <w:tcW w:w="2599" w:type="dxa"/>
            <w:shd w:val="clear" w:color="auto" w:fill="F2F2F2"/>
          </w:tcPr>
          <w:p w14:paraId="73EB01BC" w14:textId="77777777" w:rsidR="0025641E" w:rsidRPr="00627B9F" w:rsidRDefault="0025641E" w:rsidP="0066659D">
            <w:pPr>
              <w:spacing w:before="60" w:after="60"/>
              <w:rPr>
                <w:rFonts w:eastAsia="Calibri"/>
              </w:rPr>
            </w:pPr>
            <w:r w:rsidRPr="00627B9F">
              <w:rPr>
                <w:rFonts w:eastAsia="Calibri"/>
              </w:rPr>
              <w:t>Manager Name = current user</w:t>
            </w:r>
          </w:p>
          <w:p w14:paraId="19AE9185" w14:textId="77777777" w:rsidR="0025641E" w:rsidRPr="00627B9F" w:rsidRDefault="0025641E" w:rsidP="0066659D">
            <w:pPr>
              <w:spacing w:before="60" w:after="60"/>
              <w:rPr>
                <w:rFonts w:eastAsia="Calibri"/>
              </w:rPr>
            </w:pPr>
            <w:r w:rsidRPr="00627B9F">
              <w:rPr>
                <w:rFonts w:eastAsia="Calibri"/>
              </w:rPr>
              <w:t>Role = Manager</w:t>
            </w:r>
          </w:p>
          <w:p w14:paraId="5911577C"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0956046B" w14:textId="77777777" w:rsidR="0025641E" w:rsidRPr="00627B9F" w:rsidRDefault="0025641E" w:rsidP="0066659D">
            <w:pPr>
              <w:rPr>
                <w:rFonts w:eastAsia="Calibri"/>
              </w:rPr>
            </w:pPr>
            <w:r w:rsidRPr="00627B9F">
              <w:rPr>
                <w:rFonts w:eastAsia="Calibri"/>
              </w:rPr>
              <w:t>FormID (w/Link to form)</w:t>
            </w:r>
          </w:p>
          <w:p w14:paraId="43F44494" w14:textId="77777777" w:rsidR="0025641E" w:rsidRPr="00627B9F" w:rsidRDefault="0025641E" w:rsidP="0066659D">
            <w:pPr>
              <w:rPr>
                <w:rFonts w:eastAsia="Calibri"/>
              </w:rPr>
            </w:pPr>
            <w:r w:rsidRPr="00627B9F">
              <w:rPr>
                <w:rFonts w:eastAsia="Calibri"/>
              </w:rPr>
              <w:t>Employee Name</w:t>
            </w:r>
          </w:p>
          <w:p w14:paraId="0CF7B517" w14:textId="77777777" w:rsidR="0025641E" w:rsidRPr="00627B9F" w:rsidRDefault="0025641E" w:rsidP="0066659D">
            <w:pPr>
              <w:rPr>
                <w:rFonts w:eastAsia="Calibri"/>
              </w:rPr>
            </w:pPr>
            <w:r w:rsidRPr="00627B9F">
              <w:rPr>
                <w:rFonts w:eastAsia="Calibri"/>
              </w:rPr>
              <w:t>Supervisor Name</w:t>
            </w:r>
          </w:p>
          <w:p w14:paraId="15EAE63C" w14:textId="77777777" w:rsidR="0025641E" w:rsidRPr="00627B9F" w:rsidRDefault="0025641E" w:rsidP="0066659D">
            <w:pPr>
              <w:rPr>
                <w:rFonts w:eastAsia="Calibri"/>
              </w:rPr>
            </w:pPr>
            <w:r w:rsidRPr="00627B9F">
              <w:rPr>
                <w:rFonts w:eastAsia="Calibri"/>
              </w:rPr>
              <w:t>Manager Name</w:t>
            </w:r>
          </w:p>
          <w:p w14:paraId="6F8F4C15" w14:textId="77777777" w:rsidR="0025641E" w:rsidRPr="00627B9F" w:rsidRDefault="0025641E" w:rsidP="0066659D">
            <w:pPr>
              <w:rPr>
                <w:rFonts w:eastAsia="Calibri"/>
              </w:rPr>
            </w:pPr>
            <w:r w:rsidRPr="00627B9F">
              <w:rPr>
                <w:rFonts w:eastAsia="Calibri"/>
              </w:rPr>
              <w:t>Status</w:t>
            </w:r>
          </w:p>
          <w:p w14:paraId="6B46A436" w14:textId="77777777" w:rsidR="0025641E" w:rsidRPr="00627B9F" w:rsidRDefault="0025641E" w:rsidP="0066659D">
            <w:pPr>
              <w:rPr>
                <w:rFonts w:eastAsia="Calibri"/>
              </w:rPr>
            </w:pPr>
            <w:r w:rsidRPr="00627B9F">
              <w:rPr>
                <w:rFonts w:eastAsia="Calibri"/>
              </w:rPr>
              <w:t>Coaching Reason</w:t>
            </w:r>
          </w:p>
          <w:p w14:paraId="10169A84" w14:textId="77777777" w:rsidR="0025641E" w:rsidRPr="00627B9F" w:rsidRDefault="0025641E" w:rsidP="0066659D">
            <w:pPr>
              <w:rPr>
                <w:rFonts w:eastAsia="Calibri"/>
              </w:rPr>
            </w:pPr>
            <w:r w:rsidRPr="00627B9F">
              <w:rPr>
                <w:rFonts w:eastAsia="Calibri"/>
              </w:rPr>
              <w:lastRenderedPageBreak/>
              <w:t>Sub-coaching Reason</w:t>
            </w:r>
          </w:p>
          <w:p w14:paraId="4E3266D6" w14:textId="09C4EA3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E9FF203"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21548E72" w14:textId="77777777" w:rsidR="007531FE" w:rsidRPr="00627B9F" w:rsidRDefault="007531FE" w:rsidP="007531FE">
            <w:pPr>
              <w:rPr>
                <w:rFonts w:eastAsia="Calibri"/>
              </w:rPr>
            </w:pPr>
            <w:r w:rsidRPr="00627B9F">
              <w:rPr>
                <w:rFonts w:eastAsia="Calibri"/>
              </w:rPr>
              <w:lastRenderedPageBreak/>
              <w:t xml:space="preserve">Pagination </w:t>
            </w:r>
            <w:r>
              <w:rPr>
                <w:rFonts w:eastAsia="Calibri"/>
              </w:rPr>
              <w:t>defaults to 25 logs with option for 10, 25, 50, 100</w:t>
            </w:r>
          </w:p>
          <w:p w14:paraId="7A15BCFA" w14:textId="77777777" w:rsidR="0025641E" w:rsidRPr="00627B9F" w:rsidRDefault="0025641E" w:rsidP="0066659D">
            <w:pPr>
              <w:rPr>
                <w:rFonts w:eastAsia="Calibri"/>
              </w:rPr>
            </w:pPr>
          </w:p>
          <w:p w14:paraId="2EFFBEE7" w14:textId="77777777" w:rsidR="0025641E" w:rsidRPr="00627B9F" w:rsidRDefault="0025641E" w:rsidP="0066659D">
            <w:pPr>
              <w:rPr>
                <w:rFonts w:eastAsia="Calibri"/>
              </w:rPr>
            </w:pPr>
            <w:r w:rsidRPr="00627B9F">
              <w:rPr>
                <w:rFonts w:eastAsia="Calibri"/>
              </w:rPr>
              <w:t xml:space="preserve">Show items in descending order from Created Date or </w:t>
            </w:r>
            <w:r w:rsidRPr="00627B9F">
              <w:rPr>
                <w:rFonts w:eastAsia="Calibri"/>
              </w:rPr>
              <w:lastRenderedPageBreak/>
              <w:t>Form ID</w:t>
            </w:r>
          </w:p>
          <w:p w14:paraId="244B75F7" w14:textId="77777777" w:rsidR="0025641E" w:rsidRPr="00627B9F" w:rsidRDefault="0025641E" w:rsidP="0066659D">
            <w:pPr>
              <w:rPr>
                <w:rFonts w:eastAsia="Calibri"/>
              </w:rPr>
            </w:pPr>
          </w:p>
          <w:p w14:paraId="7DF95A9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6610B788" w14:textId="77777777" w:rsidTr="0066659D">
        <w:tc>
          <w:tcPr>
            <w:tcW w:w="327" w:type="dxa"/>
            <w:shd w:val="clear" w:color="auto" w:fill="C6D9F1"/>
          </w:tcPr>
          <w:p w14:paraId="6DCBAB60" w14:textId="77777777" w:rsidR="0025641E" w:rsidRPr="00627B9F" w:rsidRDefault="0025641E" w:rsidP="0066659D">
            <w:pPr>
              <w:spacing w:before="60" w:after="60"/>
              <w:rPr>
                <w:rFonts w:eastAsia="Calibri"/>
              </w:rPr>
            </w:pPr>
            <w:r w:rsidRPr="00627B9F">
              <w:rPr>
                <w:rFonts w:eastAsia="Calibri"/>
              </w:rPr>
              <w:lastRenderedPageBreak/>
              <w:t>4</w:t>
            </w:r>
          </w:p>
        </w:tc>
        <w:tc>
          <w:tcPr>
            <w:tcW w:w="2044" w:type="dxa"/>
            <w:shd w:val="clear" w:color="auto" w:fill="C6D9F1"/>
          </w:tcPr>
          <w:p w14:paraId="397A6994" w14:textId="77777777" w:rsidR="0025641E" w:rsidRPr="00627B9F" w:rsidRDefault="0025641E" w:rsidP="0066659D">
            <w:pPr>
              <w:spacing w:before="60" w:after="60"/>
              <w:rPr>
                <w:rFonts w:eastAsia="Calibri"/>
              </w:rPr>
            </w:pPr>
            <w:r w:rsidRPr="00627B9F">
              <w:rPr>
                <w:rFonts w:eastAsia="Calibri"/>
              </w:rPr>
              <w:t>My Completed eCoaching Logs</w:t>
            </w:r>
          </w:p>
        </w:tc>
        <w:tc>
          <w:tcPr>
            <w:tcW w:w="2599" w:type="dxa"/>
            <w:shd w:val="clear" w:color="auto" w:fill="C6D9F1"/>
          </w:tcPr>
          <w:p w14:paraId="2831153B" w14:textId="77777777" w:rsidR="0025641E" w:rsidRPr="00627B9F" w:rsidRDefault="0025641E" w:rsidP="0066659D">
            <w:pPr>
              <w:spacing w:before="60" w:after="60"/>
              <w:rPr>
                <w:rFonts w:eastAsia="Calibri"/>
              </w:rPr>
            </w:pPr>
            <w:r w:rsidRPr="00627B9F">
              <w:rPr>
                <w:rFonts w:eastAsia="Calibri"/>
              </w:rPr>
              <w:t>Employee Name = current user</w:t>
            </w:r>
          </w:p>
          <w:p w14:paraId="7E083054" w14:textId="77777777" w:rsidR="0025641E" w:rsidRPr="00627B9F" w:rsidRDefault="0025641E" w:rsidP="0066659D">
            <w:pPr>
              <w:spacing w:before="60" w:after="60"/>
              <w:rPr>
                <w:rFonts w:eastAsia="Calibri"/>
              </w:rPr>
            </w:pPr>
            <w:r w:rsidRPr="00627B9F">
              <w:rPr>
                <w:rFonts w:eastAsia="Calibri"/>
              </w:rPr>
              <w:t>Role = Supervisor</w:t>
            </w:r>
          </w:p>
          <w:p w14:paraId="1B32F3B0"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C6D9F1"/>
          </w:tcPr>
          <w:p w14:paraId="0CBB7371" w14:textId="77777777" w:rsidR="0025641E" w:rsidRPr="00627B9F" w:rsidRDefault="0025641E" w:rsidP="0066659D">
            <w:pPr>
              <w:rPr>
                <w:rFonts w:eastAsia="Calibri"/>
              </w:rPr>
            </w:pPr>
            <w:r w:rsidRPr="00627B9F">
              <w:rPr>
                <w:rFonts w:eastAsia="Calibri"/>
              </w:rPr>
              <w:t>FormID (w/Link to form)</w:t>
            </w:r>
          </w:p>
          <w:p w14:paraId="0E487AFD" w14:textId="77777777" w:rsidR="0025641E" w:rsidRPr="00627B9F" w:rsidRDefault="0025641E" w:rsidP="0066659D">
            <w:pPr>
              <w:rPr>
                <w:rFonts w:eastAsia="Calibri"/>
              </w:rPr>
            </w:pPr>
            <w:r w:rsidRPr="00627B9F">
              <w:rPr>
                <w:rFonts w:eastAsia="Calibri"/>
              </w:rPr>
              <w:t>Employee Name</w:t>
            </w:r>
          </w:p>
          <w:p w14:paraId="0DA2F396" w14:textId="77777777" w:rsidR="0025641E" w:rsidRPr="00627B9F" w:rsidRDefault="0025641E" w:rsidP="0066659D">
            <w:pPr>
              <w:rPr>
                <w:rFonts w:eastAsia="Calibri"/>
              </w:rPr>
            </w:pPr>
            <w:r w:rsidRPr="00627B9F">
              <w:rPr>
                <w:rFonts w:eastAsia="Calibri"/>
              </w:rPr>
              <w:t>Supervisor Name</w:t>
            </w:r>
          </w:p>
          <w:p w14:paraId="3F677365" w14:textId="77777777" w:rsidR="0025641E" w:rsidRPr="00627B9F" w:rsidRDefault="0025641E" w:rsidP="0066659D">
            <w:pPr>
              <w:rPr>
                <w:rFonts w:eastAsia="Calibri"/>
              </w:rPr>
            </w:pPr>
            <w:r w:rsidRPr="00627B9F">
              <w:rPr>
                <w:rFonts w:eastAsia="Calibri"/>
              </w:rPr>
              <w:t>Manager Name</w:t>
            </w:r>
          </w:p>
          <w:p w14:paraId="7EC2C27A" w14:textId="77777777" w:rsidR="0025641E" w:rsidRPr="00627B9F" w:rsidRDefault="0025641E" w:rsidP="0066659D">
            <w:pPr>
              <w:rPr>
                <w:rFonts w:eastAsia="Calibri"/>
              </w:rPr>
            </w:pPr>
            <w:r w:rsidRPr="00627B9F">
              <w:rPr>
                <w:rFonts w:eastAsia="Calibri"/>
              </w:rPr>
              <w:t>Status</w:t>
            </w:r>
          </w:p>
          <w:p w14:paraId="10ABCBE4" w14:textId="77777777" w:rsidR="0025641E" w:rsidRPr="00627B9F" w:rsidRDefault="0025641E" w:rsidP="0066659D">
            <w:pPr>
              <w:rPr>
                <w:rFonts w:eastAsia="Calibri"/>
              </w:rPr>
            </w:pPr>
            <w:r w:rsidRPr="00627B9F">
              <w:rPr>
                <w:rFonts w:eastAsia="Calibri"/>
              </w:rPr>
              <w:t>Coaching Reason</w:t>
            </w:r>
          </w:p>
          <w:p w14:paraId="29B9B030" w14:textId="77777777" w:rsidR="0025641E" w:rsidRPr="00627B9F" w:rsidRDefault="0025641E" w:rsidP="0066659D">
            <w:pPr>
              <w:rPr>
                <w:rFonts w:eastAsia="Calibri"/>
              </w:rPr>
            </w:pPr>
            <w:r w:rsidRPr="00627B9F">
              <w:rPr>
                <w:rFonts w:eastAsia="Calibri"/>
              </w:rPr>
              <w:t>Sub-coaching Reason</w:t>
            </w:r>
          </w:p>
          <w:p w14:paraId="53A8EA6B" w14:textId="4C6E582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1235E191"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43E97EF6"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063C1E5E" w14:textId="77777777" w:rsidR="0025641E" w:rsidRPr="00627B9F" w:rsidRDefault="0025641E" w:rsidP="0066659D">
            <w:pPr>
              <w:rPr>
                <w:rFonts w:eastAsia="Calibri"/>
              </w:rPr>
            </w:pPr>
          </w:p>
          <w:p w14:paraId="4B65BAA3" w14:textId="77777777" w:rsidR="0025641E" w:rsidRPr="00627B9F" w:rsidRDefault="0025641E" w:rsidP="0066659D">
            <w:pPr>
              <w:rPr>
                <w:rFonts w:eastAsia="Calibri"/>
              </w:rPr>
            </w:pPr>
            <w:r w:rsidRPr="00627B9F">
              <w:rPr>
                <w:rFonts w:eastAsia="Calibri"/>
              </w:rPr>
              <w:t>Show items in descending order from Created Date</w:t>
            </w:r>
          </w:p>
          <w:p w14:paraId="18B5EBCA" w14:textId="77777777" w:rsidR="0025641E" w:rsidRPr="00627B9F" w:rsidRDefault="0025641E" w:rsidP="0066659D">
            <w:pPr>
              <w:rPr>
                <w:rFonts w:eastAsia="Calibri"/>
              </w:rPr>
            </w:pPr>
          </w:p>
          <w:p w14:paraId="16235F6E"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48D873A8" w14:textId="77777777" w:rsidTr="0066659D">
        <w:tc>
          <w:tcPr>
            <w:tcW w:w="327" w:type="dxa"/>
            <w:shd w:val="clear" w:color="auto" w:fill="F2F2F2"/>
          </w:tcPr>
          <w:p w14:paraId="2A5DBB91" w14:textId="77777777" w:rsidR="0025641E" w:rsidRPr="00627B9F" w:rsidRDefault="0025641E" w:rsidP="0066659D">
            <w:pPr>
              <w:spacing w:before="60" w:after="60"/>
              <w:rPr>
                <w:rFonts w:eastAsia="Calibri"/>
              </w:rPr>
            </w:pPr>
            <w:r w:rsidRPr="00627B9F">
              <w:rPr>
                <w:rFonts w:eastAsia="Calibri"/>
              </w:rPr>
              <w:t>5</w:t>
            </w:r>
          </w:p>
        </w:tc>
        <w:tc>
          <w:tcPr>
            <w:tcW w:w="2044" w:type="dxa"/>
            <w:shd w:val="clear" w:color="auto" w:fill="F2F2F2"/>
          </w:tcPr>
          <w:p w14:paraId="68F17760" w14:textId="77777777" w:rsidR="0025641E" w:rsidRPr="00627B9F" w:rsidRDefault="0025641E" w:rsidP="0066659D">
            <w:pPr>
              <w:spacing w:before="60" w:after="60"/>
              <w:rPr>
                <w:rFonts w:eastAsia="Calibri"/>
              </w:rPr>
            </w:pPr>
            <w:r w:rsidRPr="00627B9F">
              <w:rPr>
                <w:rFonts w:eastAsia="Calibri"/>
              </w:rPr>
              <w:t xml:space="preserve">My Teams Warning eCoaching Logs </w:t>
            </w:r>
          </w:p>
        </w:tc>
        <w:tc>
          <w:tcPr>
            <w:tcW w:w="2599" w:type="dxa"/>
            <w:shd w:val="clear" w:color="auto" w:fill="F2F2F2"/>
          </w:tcPr>
          <w:p w14:paraId="127D8594" w14:textId="77777777" w:rsidR="0025641E" w:rsidRPr="00627B9F" w:rsidRDefault="0025641E" w:rsidP="0066659D">
            <w:pPr>
              <w:spacing w:before="60" w:after="60"/>
              <w:rPr>
                <w:rFonts w:eastAsia="Calibri"/>
              </w:rPr>
            </w:pPr>
            <w:r w:rsidRPr="00627B9F">
              <w:rPr>
                <w:rFonts w:eastAsia="Calibri"/>
              </w:rPr>
              <w:t>Manager Name = current user</w:t>
            </w:r>
          </w:p>
          <w:p w14:paraId="747A4139" w14:textId="77777777" w:rsidR="0025641E" w:rsidRPr="00627B9F" w:rsidRDefault="0025641E" w:rsidP="0066659D">
            <w:pPr>
              <w:spacing w:before="60" w:after="60"/>
              <w:rPr>
                <w:rFonts w:eastAsia="Calibri"/>
              </w:rPr>
            </w:pPr>
            <w:r w:rsidRPr="00627B9F">
              <w:rPr>
                <w:rFonts w:eastAsia="Calibri"/>
              </w:rPr>
              <w:t xml:space="preserve">Role = Manager </w:t>
            </w:r>
          </w:p>
          <w:p w14:paraId="11252C55" w14:textId="77777777" w:rsidR="0025641E" w:rsidRPr="00627B9F" w:rsidRDefault="0025641E" w:rsidP="0066659D">
            <w:pPr>
              <w:spacing w:before="60" w:after="60"/>
              <w:rPr>
                <w:rFonts w:eastAsia="Calibri"/>
              </w:rPr>
            </w:pPr>
            <w:r w:rsidRPr="00627B9F">
              <w:rPr>
                <w:rFonts w:eastAsia="Calibri"/>
              </w:rPr>
              <w:t>Status = Completed</w:t>
            </w:r>
          </w:p>
        </w:tc>
        <w:tc>
          <w:tcPr>
            <w:tcW w:w="2557" w:type="dxa"/>
            <w:shd w:val="clear" w:color="auto" w:fill="F2F2F2"/>
          </w:tcPr>
          <w:p w14:paraId="5A227FD6" w14:textId="77777777" w:rsidR="0025641E" w:rsidRPr="00627B9F" w:rsidRDefault="0025641E" w:rsidP="0066659D">
            <w:pPr>
              <w:rPr>
                <w:rFonts w:eastAsia="Calibri"/>
              </w:rPr>
            </w:pPr>
            <w:r w:rsidRPr="00627B9F">
              <w:rPr>
                <w:rFonts w:eastAsia="Calibri"/>
              </w:rPr>
              <w:t>FormID (w/Link to form)</w:t>
            </w:r>
          </w:p>
          <w:p w14:paraId="788F0F1A" w14:textId="77777777" w:rsidR="0025641E" w:rsidRPr="00627B9F" w:rsidRDefault="0025641E" w:rsidP="0066659D">
            <w:pPr>
              <w:rPr>
                <w:rFonts w:eastAsia="Calibri"/>
              </w:rPr>
            </w:pPr>
            <w:r w:rsidRPr="00627B9F">
              <w:rPr>
                <w:rFonts w:eastAsia="Calibri"/>
              </w:rPr>
              <w:t>Employee Name</w:t>
            </w:r>
          </w:p>
          <w:p w14:paraId="23435AE6" w14:textId="77777777" w:rsidR="0025641E" w:rsidRPr="00627B9F" w:rsidRDefault="0025641E" w:rsidP="0066659D">
            <w:pPr>
              <w:rPr>
                <w:rFonts w:eastAsia="Calibri"/>
              </w:rPr>
            </w:pPr>
            <w:r w:rsidRPr="00627B9F">
              <w:rPr>
                <w:rFonts w:eastAsia="Calibri"/>
              </w:rPr>
              <w:t>Supervisor Name</w:t>
            </w:r>
          </w:p>
          <w:p w14:paraId="6A02E62B" w14:textId="77777777" w:rsidR="0025641E" w:rsidRPr="00627B9F" w:rsidRDefault="0025641E" w:rsidP="0066659D">
            <w:pPr>
              <w:rPr>
                <w:rFonts w:eastAsia="Calibri"/>
              </w:rPr>
            </w:pPr>
            <w:r w:rsidRPr="00627B9F">
              <w:rPr>
                <w:rFonts w:eastAsia="Calibri"/>
              </w:rPr>
              <w:t>Manager Name</w:t>
            </w:r>
          </w:p>
          <w:p w14:paraId="0C44FDCE" w14:textId="77777777" w:rsidR="0025641E" w:rsidRPr="00627B9F" w:rsidRDefault="0025641E" w:rsidP="0066659D">
            <w:pPr>
              <w:rPr>
                <w:rFonts w:eastAsia="Calibri"/>
              </w:rPr>
            </w:pPr>
            <w:r w:rsidRPr="00627B9F">
              <w:rPr>
                <w:rFonts w:eastAsia="Calibri"/>
              </w:rPr>
              <w:t>Warning Type (Coaching Reason)</w:t>
            </w:r>
          </w:p>
          <w:p w14:paraId="4DC976D1" w14:textId="77777777" w:rsidR="0025641E" w:rsidRPr="00627B9F" w:rsidRDefault="0025641E" w:rsidP="0066659D">
            <w:pPr>
              <w:rPr>
                <w:rFonts w:eastAsia="Calibri"/>
              </w:rPr>
            </w:pPr>
            <w:r w:rsidRPr="00627B9F">
              <w:rPr>
                <w:rFonts w:eastAsia="Calibri"/>
              </w:rPr>
              <w:t>Warning Reasons(s) (Sub-coaching Reason)</w:t>
            </w:r>
          </w:p>
          <w:p w14:paraId="44E0057E" w14:textId="77777777" w:rsidR="0025641E" w:rsidRPr="00627B9F" w:rsidRDefault="0025641E" w:rsidP="0066659D">
            <w:pPr>
              <w:rPr>
                <w:rFonts w:eastAsia="Calibri"/>
              </w:rPr>
            </w:pPr>
            <w:r w:rsidRPr="00627B9F">
              <w:rPr>
                <w:rFonts w:eastAsia="Calibri"/>
              </w:rPr>
              <w:t>Created Date</w:t>
            </w:r>
          </w:p>
        </w:tc>
        <w:tc>
          <w:tcPr>
            <w:tcW w:w="2337" w:type="dxa"/>
            <w:shd w:val="clear" w:color="auto" w:fill="F2F2F2"/>
          </w:tcPr>
          <w:p w14:paraId="6FB86B25"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08057FF" w14:textId="77777777" w:rsidR="0025641E" w:rsidRPr="00627B9F" w:rsidRDefault="0025641E" w:rsidP="0066659D">
            <w:pPr>
              <w:rPr>
                <w:rFonts w:eastAsia="Calibri"/>
              </w:rPr>
            </w:pPr>
          </w:p>
          <w:p w14:paraId="36BCB0DF" w14:textId="77777777" w:rsidR="0025641E" w:rsidRPr="00627B9F" w:rsidRDefault="0025641E" w:rsidP="0066659D">
            <w:pPr>
              <w:rPr>
                <w:rFonts w:eastAsia="Calibri"/>
              </w:rPr>
            </w:pPr>
            <w:r w:rsidRPr="00627B9F">
              <w:rPr>
                <w:rFonts w:eastAsia="Calibri"/>
              </w:rPr>
              <w:t>Show items in descending order from Created Date</w:t>
            </w:r>
          </w:p>
          <w:p w14:paraId="7FDA2FAD" w14:textId="77777777" w:rsidR="0025641E" w:rsidRPr="00627B9F" w:rsidRDefault="0025641E" w:rsidP="0066659D">
            <w:pPr>
              <w:rPr>
                <w:rFonts w:eastAsia="Calibri"/>
              </w:rPr>
            </w:pPr>
          </w:p>
          <w:p w14:paraId="706409C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3D0A8658" w14:textId="77777777" w:rsidTr="0066659D">
        <w:tc>
          <w:tcPr>
            <w:tcW w:w="327" w:type="dxa"/>
            <w:shd w:val="clear" w:color="auto" w:fill="C6D9F1"/>
          </w:tcPr>
          <w:p w14:paraId="32D9D5D0" w14:textId="77777777" w:rsidR="0025641E" w:rsidRPr="00627B9F" w:rsidRDefault="0025641E" w:rsidP="0066659D">
            <w:pPr>
              <w:spacing w:before="60" w:after="60"/>
              <w:rPr>
                <w:rFonts w:eastAsia="Calibri"/>
              </w:rPr>
            </w:pPr>
            <w:r>
              <w:rPr>
                <w:rFonts w:eastAsia="Calibri"/>
              </w:rPr>
              <w:t>6</w:t>
            </w:r>
          </w:p>
        </w:tc>
        <w:tc>
          <w:tcPr>
            <w:tcW w:w="2044" w:type="dxa"/>
            <w:shd w:val="clear" w:color="auto" w:fill="C6D9F1"/>
          </w:tcPr>
          <w:p w14:paraId="69EC67F9" w14:textId="77777777" w:rsidR="0025641E" w:rsidRPr="00627B9F" w:rsidRDefault="0025641E" w:rsidP="0066659D">
            <w:pPr>
              <w:spacing w:before="60" w:after="60"/>
              <w:rPr>
                <w:rFonts w:eastAsia="Calibri"/>
              </w:rPr>
            </w:pPr>
            <w:r w:rsidRPr="00627B9F">
              <w:rPr>
                <w:rFonts w:eastAsia="Calibri"/>
              </w:rPr>
              <w:t>My Submitted eCoaching Logs</w:t>
            </w:r>
          </w:p>
        </w:tc>
        <w:tc>
          <w:tcPr>
            <w:tcW w:w="2599" w:type="dxa"/>
            <w:shd w:val="clear" w:color="auto" w:fill="C6D9F1"/>
          </w:tcPr>
          <w:p w14:paraId="2D5DAC60" w14:textId="77777777" w:rsidR="0025641E" w:rsidRPr="00627B9F" w:rsidRDefault="0025641E" w:rsidP="0066659D">
            <w:pPr>
              <w:spacing w:before="60" w:after="60"/>
              <w:rPr>
                <w:rFonts w:eastAsia="Calibri"/>
              </w:rPr>
            </w:pPr>
            <w:r w:rsidRPr="00627B9F">
              <w:rPr>
                <w:rFonts w:eastAsia="Calibri"/>
              </w:rPr>
              <w:t>Submitter Name = current user</w:t>
            </w:r>
          </w:p>
          <w:p w14:paraId="7DAAAE72" w14:textId="77777777" w:rsidR="0025641E" w:rsidRPr="00627B9F" w:rsidRDefault="0025641E" w:rsidP="0066659D">
            <w:pPr>
              <w:spacing w:before="60" w:after="60"/>
              <w:rPr>
                <w:rFonts w:eastAsia="Calibri"/>
              </w:rPr>
            </w:pPr>
            <w:r w:rsidRPr="00627B9F">
              <w:rPr>
                <w:rFonts w:eastAsia="Calibri"/>
              </w:rPr>
              <w:t xml:space="preserve">Role = </w:t>
            </w:r>
            <w:r>
              <w:rPr>
                <w:rFonts w:eastAsia="Calibri"/>
              </w:rPr>
              <w:t>eCL Submitter</w:t>
            </w:r>
          </w:p>
        </w:tc>
        <w:tc>
          <w:tcPr>
            <w:tcW w:w="2557" w:type="dxa"/>
            <w:shd w:val="clear" w:color="auto" w:fill="C6D9F1"/>
          </w:tcPr>
          <w:p w14:paraId="17F347DF" w14:textId="77777777" w:rsidR="0025641E" w:rsidRPr="00627B9F" w:rsidRDefault="0025641E" w:rsidP="0066659D">
            <w:pPr>
              <w:rPr>
                <w:rFonts w:eastAsia="Calibri"/>
              </w:rPr>
            </w:pPr>
            <w:r w:rsidRPr="00627B9F">
              <w:rPr>
                <w:rFonts w:eastAsia="Calibri"/>
              </w:rPr>
              <w:t>FormID (w/Link to form)</w:t>
            </w:r>
          </w:p>
          <w:p w14:paraId="6B19049C" w14:textId="77777777" w:rsidR="0025641E" w:rsidRPr="00627B9F" w:rsidRDefault="0025641E" w:rsidP="0066659D">
            <w:pPr>
              <w:rPr>
                <w:rFonts w:eastAsia="Calibri"/>
              </w:rPr>
            </w:pPr>
            <w:r w:rsidRPr="00627B9F">
              <w:rPr>
                <w:rFonts w:eastAsia="Calibri"/>
              </w:rPr>
              <w:t>Employee Name</w:t>
            </w:r>
          </w:p>
          <w:p w14:paraId="39D2C344" w14:textId="77777777" w:rsidR="0025641E" w:rsidRPr="00627B9F" w:rsidRDefault="0025641E" w:rsidP="0066659D">
            <w:pPr>
              <w:rPr>
                <w:rFonts w:eastAsia="Calibri"/>
              </w:rPr>
            </w:pPr>
            <w:r w:rsidRPr="00627B9F">
              <w:rPr>
                <w:rFonts w:eastAsia="Calibri"/>
              </w:rPr>
              <w:t>Supervisor Name</w:t>
            </w:r>
          </w:p>
          <w:p w14:paraId="6599E570" w14:textId="77777777" w:rsidR="0025641E" w:rsidRPr="00627B9F" w:rsidRDefault="0025641E" w:rsidP="0066659D">
            <w:pPr>
              <w:rPr>
                <w:rFonts w:eastAsia="Calibri"/>
              </w:rPr>
            </w:pPr>
            <w:r w:rsidRPr="00627B9F">
              <w:rPr>
                <w:rFonts w:eastAsia="Calibri"/>
              </w:rPr>
              <w:t>Manager Name</w:t>
            </w:r>
          </w:p>
          <w:p w14:paraId="5C03DC71" w14:textId="77777777" w:rsidR="0025641E" w:rsidRPr="00627B9F" w:rsidRDefault="0025641E" w:rsidP="0066659D">
            <w:pPr>
              <w:rPr>
                <w:rFonts w:eastAsia="Calibri"/>
              </w:rPr>
            </w:pPr>
            <w:r w:rsidRPr="00627B9F">
              <w:rPr>
                <w:rFonts w:eastAsia="Calibri"/>
              </w:rPr>
              <w:t>Status</w:t>
            </w:r>
          </w:p>
          <w:p w14:paraId="1B2CC454" w14:textId="77777777" w:rsidR="0025641E" w:rsidRPr="00627B9F" w:rsidRDefault="0025641E" w:rsidP="0066659D">
            <w:pPr>
              <w:rPr>
                <w:rFonts w:eastAsia="Calibri"/>
              </w:rPr>
            </w:pPr>
            <w:r w:rsidRPr="00627B9F">
              <w:rPr>
                <w:rFonts w:eastAsia="Calibri"/>
              </w:rPr>
              <w:t>Coaching Reason</w:t>
            </w:r>
          </w:p>
          <w:p w14:paraId="1F7485DC" w14:textId="77777777" w:rsidR="0025641E" w:rsidRPr="00627B9F" w:rsidRDefault="0025641E" w:rsidP="0066659D">
            <w:pPr>
              <w:rPr>
                <w:rFonts w:eastAsia="Calibri"/>
              </w:rPr>
            </w:pPr>
            <w:r w:rsidRPr="00627B9F">
              <w:rPr>
                <w:rFonts w:eastAsia="Calibri"/>
              </w:rPr>
              <w:t>Sub-coaching Reason</w:t>
            </w:r>
          </w:p>
          <w:p w14:paraId="54401D5D" w14:textId="73EE68B8"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3AB36DD3" w14:textId="77777777" w:rsidR="0025641E" w:rsidRPr="00627B9F" w:rsidRDefault="0025641E" w:rsidP="0066659D">
            <w:pPr>
              <w:rPr>
                <w:rFonts w:eastAsia="Calibri"/>
              </w:rPr>
            </w:pPr>
            <w:r w:rsidRPr="00627B9F">
              <w:rPr>
                <w:rFonts w:eastAsia="Calibri"/>
              </w:rPr>
              <w:t>Created Date</w:t>
            </w:r>
          </w:p>
        </w:tc>
        <w:tc>
          <w:tcPr>
            <w:tcW w:w="2337" w:type="dxa"/>
            <w:shd w:val="clear" w:color="auto" w:fill="C6D9F1"/>
          </w:tcPr>
          <w:p w14:paraId="10F36B19" w14:textId="77777777" w:rsidR="007531FE" w:rsidRPr="00627B9F" w:rsidRDefault="007531FE" w:rsidP="007531FE">
            <w:pPr>
              <w:rPr>
                <w:rFonts w:eastAsia="Calibri"/>
              </w:rPr>
            </w:pPr>
            <w:r w:rsidRPr="00627B9F">
              <w:rPr>
                <w:rFonts w:eastAsia="Calibri"/>
              </w:rPr>
              <w:t xml:space="preserve">Pagination </w:t>
            </w:r>
            <w:r>
              <w:rPr>
                <w:rFonts w:eastAsia="Calibri"/>
              </w:rPr>
              <w:t>defaults to 25 logs with option for 10, 25, 50, 100</w:t>
            </w:r>
          </w:p>
          <w:p w14:paraId="65604CE9" w14:textId="77777777" w:rsidR="007531FE" w:rsidRDefault="007531FE" w:rsidP="0066659D">
            <w:pPr>
              <w:rPr>
                <w:rFonts w:eastAsia="Calibri"/>
              </w:rPr>
            </w:pPr>
          </w:p>
          <w:p w14:paraId="73D8B2CF" w14:textId="77777777" w:rsidR="0025641E" w:rsidRPr="00627B9F" w:rsidRDefault="0025641E" w:rsidP="0066659D">
            <w:pPr>
              <w:rPr>
                <w:rFonts w:eastAsia="Calibri"/>
              </w:rPr>
            </w:pPr>
            <w:r w:rsidRPr="00627B9F">
              <w:rPr>
                <w:rFonts w:eastAsia="Calibri"/>
              </w:rPr>
              <w:t>Show items in descending order from Created Date</w:t>
            </w:r>
          </w:p>
          <w:p w14:paraId="5B50925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57D0B20A" w14:textId="77777777" w:rsidR="0025641E" w:rsidRDefault="0025641E" w:rsidP="0025641E">
      <w:pPr>
        <w:ind w:left="1440"/>
      </w:pPr>
    </w:p>
    <w:p w14:paraId="7C4AFBD3" w14:textId="77777777" w:rsidR="0025641E" w:rsidRPr="0026295E" w:rsidRDefault="0025641E" w:rsidP="0025641E">
      <w:pPr>
        <w:spacing w:before="120"/>
        <w:rPr>
          <w:b/>
        </w:rPr>
      </w:pPr>
      <w:r w:rsidRPr="0026295E">
        <w:rPr>
          <w:b/>
        </w:rPr>
        <w:t>3.2.</w:t>
      </w:r>
      <w:r>
        <w:rPr>
          <w:b/>
        </w:rPr>
        <w:t>4</w:t>
      </w:r>
      <w:r w:rsidRPr="0026295E">
        <w:rPr>
          <w:b/>
        </w:rPr>
        <w:t>.6.1</w:t>
      </w:r>
      <w:r>
        <w:rPr>
          <w:b/>
        </w:rPr>
        <w:tab/>
      </w:r>
      <w:r w:rsidRPr="0026295E">
        <w:rPr>
          <w:b/>
        </w:rPr>
        <w:tab/>
        <w:t>Manager Dashboard Filters</w:t>
      </w:r>
    </w:p>
    <w:p w14:paraId="63ABD7D1" w14:textId="77777777" w:rsidR="0025641E" w:rsidRDefault="0025641E" w:rsidP="0025641E">
      <w:pPr>
        <w:ind w:left="1440"/>
      </w:pPr>
      <w:r w:rsidRPr="00202BA6">
        <w:t>Th</w:t>
      </w:r>
      <w:r>
        <w:t>e</w:t>
      </w:r>
      <w:r w:rsidRPr="00202BA6">
        <w:t xml:space="preserve"> Manager dashboard contains the following additional filters.</w:t>
      </w:r>
    </w:p>
    <w:p w14:paraId="52836B07"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7531FE" w:rsidRPr="00202BA6" w14:paraId="356870E3" w14:textId="77777777" w:rsidTr="0052770E">
        <w:trPr>
          <w:trHeight w:val="288"/>
        </w:trPr>
        <w:tc>
          <w:tcPr>
            <w:tcW w:w="374" w:type="dxa"/>
            <w:shd w:val="clear" w:color="auto" w:fill="4F81BD"/>
            <w:vAlign w:val="bottom"/>
          </w:tcPr>
          <w:p w14:paraId="21723A8F" w14:textId="77777777" w:rsidR="007531FE" w:rsidRPr="00627B9F" w:rsidRDefault="007531FE" w:rsidP="0052770E">
            <w:pPr>
              <w:rPr>
                <w:rFonts w:eastAsia="Calibri"/>
                <w:b/>
                <w:color w:val="FFFFFF"/>
              </w:rPr>
            </w:pPr>
            <w:r w:rsidRPr="00627B9F">
              <w:rPr>
                <w:rFonts w:eastAsia="Calibri"/>
                <w:b/>
                <w:color w:val="FFFFFF"/>
              </w:rPr>
              <w:t>#</w:t>
            </w:r>
          </w:p>
        </w:tc>
        <w:tc>
          <w:tcPr>
            <w:tcW w:w="2042" w:type="dxa"/>
            <w:shd w:val="clear" w:color="auto" w:fill="4F81BD"/>
            <w:vAlign w:val="bottom"/>
          </w:tcPr>
          <w:p w14:paraId="363D40D7" w14:textId="77777777" w:rsidR="007531FE" w:rsidRPr="00627B9F" w:rsidRDefault="007531FE" w:rsidP="0052770E">
            <w:pPr>
              <w:rPr>
                <w:rFonts w:eastAsia="Calibri"/>
                <w:b/>
                <w:color w:val="FFFFFF"/>
              </w:rPr>
            </w:pPr>
            <w:r w:rsidRPr="00627B9F">
              <w:rPr>
                <w:rFonts w:eastAsia="Calibri"/>
                <w:b/>
                <w:color w:val="FFFFFF"/>
              </w:rPr>
              <w:t>Filter</w:t>
            </w:r>
          </w:p>
        </w:tc>
        <w:tc>
          <w:tcPr>
            <w:tcW w:w="7448" w:type="dxa"/>
            <w:shd w:val="clear" w:color="auto" w:fill="4F81BD"/>
            <w:vAlign w:val="bottom"/>
          </w:tcPr>
          <w:p w14:paraId="66ED371E" w14:textId="77777777" w:rsidR="007531FE" w:rsidRPr="00627B9F" w:rsidRDefault="007531FE" w:rsidP="0052770E">
            <w:pPr>
              <w:rPr>
                <w:rFonts w:eastAsia="Calibri"/>
                <w:b/>
                <w:color w:val="FFFFFF"/>
              </w:rPr>
            </w:pPr>
            <w:r w:rsidRPr="00627B9F">
              <w:rPr>
                <w:rFonts w:eastAsia="Calibri"/>
                <w:b/>
                <w:color w:val="FFFFFF"/>
              </w:rPr>
              <w:t>Description</w:t>
            </w:r>
          </w:p>
        </w:tc>
      </w:tr>
      <w:tr w:rsidR="007531FE" w:rsidRPr="00202BA6" w14:paraId="465F652C" w14:textId="77777777" w:rsidTr="0052770E">
        <w:tc>
          <w:tcPr>
            <w:tcW w:w="374" w:type="dxa"/>
            <w:shd w:val="clear" w:color="auto" w:fill="C6D9F1"/>
          </w:tcPr>
          <w:p w14:paraId="02BF7907" w14:textId="77777777" w:rsidR="007531FE" w:rsidRPr="00627B9F" w:rsidRDefault="007531FE" w:rsidP="0052770E">
            <w:pPr>
              <w:rPr>
                <w:rFonts w:eastAsia="Calibri"/>
              </w:rPr>
            </w:pPr>
            <w:r w:rsidRPr="00627B9F">
              <w:rPr>
                <w:rFonts w:eastAsia="Calibri"/>
              </w:rPr>
              <w:t>1</w:t>
            </w:r>
          </w:p>
        </w:tc>
        <w:tc>
          <w:tcPr>
            <w:tcW w:w="9490" w:type="dxa"/>
            <w:gridSpan w:val="2"/>
            <w:shd w:val="clear" w:color="auto" w:fill="C6D9F1"/>
          </w:tcPr>
          <w:p w14:paraId="0692BCBD" w14:textId="77777777" w:rsidR="007531FE" w:rsidRPr="00627B9F" w:rsidRDefault="007531FE" w:rsidP="0052770E">
            <w:pPr>
              <w:rPr>
                <w:rFonts w:eastAsia="Calibri"/>
                <w:b/>
              </w:rPr>
            </w:pPr>
            <w:r w:rsidRPr="00627B9F">
              <w:rPr>
                <w:rFonts w:eastAsia="Calibri"/>
                <w:b/>
              </w:rPr>
              <w:t>My Pending eCoaching Logs</w:t>
            </w:r>
          </w:p>
        </w:tc>
      </w:tr>
      <w:tr w:rsidR="007531FE" w:rsidRPr="00202BA6" w14:paraId="1A685E84" w14:textId="77777777" w:rsidTr="0052770E">
        <w:tc>
          <w:tcPr>
            <w:tcW w:w="374" w:type="dxa"/>
            <w:tcBorders>
              <w:bottom w:val="single" w:sz="4" w:space="0" w:color="auto"/>
            </w:tcBorders>
            <w:shd w:val="clear" w:color="auto" w:fill="C6D9F1"/>
          </w:tcPr>
          <w:p w14:paraId="54B91088" w14:textId="77777777" w:rsidR="007531FE" w:rsidRPr="00627B9F" w:rsidRDefault="007531FE" w:rsidP="0052770E">
            <w:pPr>
              <w:rPr>
                <w:rFonts w:eastAsia="Calibri"/>
              </w:rPr>
            </w:pPr>
            <w:r w:rsidRPr="00627B9F">
              <w:rPr>
                <w:rFonts w:eastAsia="Calibri"/>
              </w:rPr>
              <w:t>A</w:t>
            </w:r>
          </w:p>
        </w:tc>
        <w:tc>
          <w:tcPr>
            <w:tcW w:w="2042" w:type="dxa"/>
            <w:tcBorders>
              <w:bottom w:val="single" w:sz="4" w:space="0" w:color="auto"/>
            </w:tcBorders>
            <w:shd w:val="clear" w:color="auto" w:fill="C6D9F1"/>
          </w:tcPr>
          <w:p w14:paraId="5ABC0DDE" w14:textId="385C4B90" w:rsidR="007531FE" w:rsidRPr="00627B9F" w:rsidRDefault="007531FE" w:rsidP="0052770E">
            <w:pPr>
              <w:rPr>
                <w:rFonts w:eastAsia="Calibri"/>
              </w:rPr>
            </w:pPr>
            <w:r>
              <w:rPr>
                <w:rFonts w:eastAsia="Calibri"/>
              </w:rPr>
              <w:t>Supervisor</w:t>
            </w:r>
          </w:p>
        </w:tc>
        <w:tc>
          <w:tcPr>
            <w:tcW w:w="7448" w:type="dxa"/>
            <w:tcBorders>
              <w:bottom w:val="single" w:sz="4" w:space="0" w:color="auto"/>
            </w:tcBorders>
            <w:shd w:val="clear" w:color="auto" w:fill="C6D9F1"/>
          </w:tcPr>
          <w:p w14:paraId="7B6CDD07" w14:textId="4318D49E"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57E4A09" w14:textId="77777777" w:rsidTr="0052770E">
        <w:tc>
          <w:tcPr>
            <w:tcW w:w="374" w:type="dxa"/>
            <w:tcBorders>
              <w:bottom w:val="single" w:sz="4" w:space="0" w:color="auto"/>
            </w:tcBorders>
            <w:shd w:val="clear" w:color="auto" w:fill="C6D9F1"/>
          </w:tcPr>
          <w:p w14:paraId="64A3933A" w14:textId="3FE5DE9F" w:rsidR="007531FE" w:rsidRPr="00627B9F" w:rsidRDefault="007531FE" w:rsidP="0052770E">
            <w:pPr>
              <w:rPr>
                <w:rFonts w:eastAsia="Calibri"/>
              </w:rPr>
            </w:pPr>
            <w:r>
              <w:rPr>
                <w:rFonts w:eastAsia="Calibri"/>
              </w:rPr>
              <w:t>B</w:t>
            </w:r>
          </w:p>
        </w:tc>
        <w:tc>
          <w:tcPr>
            <w:tcW w:w="2042" w:type="dxa"/>
            <w:tcBorders>
              <w:bottom w:val="single" w:sz="4" w:space="0" w:color="auto"/>
            </w:tcBorders>
            <w:shd w:val="clear" w:color="auto" w:fill="C6D9F1"/>
          </w:tcPr>
          <w:p w14:paraId="725407C9" w14:textId="47CBA715" w:rsidR="007531FE" w:rsidRDefault="007531FE" w:rsidP="0052770E">
            <w:pPr>
              <w:rPr>
                <w:rFonts w:eastAsia="Calibri"/>
              </w:rPr>
            </w:pPr>
            <w:r>
              <w:rPr>
                <w:rFonts w:eastAsia="Calibri"/>
              </w:rPr>
              <w:t>Employee</w:t>
            </w:r>
          </w:p>
        </w:tc>
        <w:tc>
          <w:tcPr>
            <w:tcW w:w="7448" w:type="dxa"/>
            <w:tcBorders>
              <w:bottom w:val="single" w:sz="4" w:space="0" w:color="auto"/>
            </w:tcBorders>
            <w:shd w:val="clear" w:color="auto" w:fill="C6D9F1"/>
          </w:tcPr>
          <w:p w14:paraId="1CBBA38E" w14:textId="2266CA5A" w:rsidR="007531FE"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7F81C80D" w14:textId="77777777" w:rsidTr="0052770E">
        <w:tc>
          <w:tcPr>
            <w:tcW w:w="374" w:type="dxa"/>
            <w:shd w:val="clear" w:color="auto" w:fill="F2F2F2"/>
          </w:tcPr>
          <w:p w14:paraId="30FEA2EE" w14:textId="77777777" w:rsidR="007531FE" w:rsidRPr="00627B9F" w:rsidRDefault="007531FE" w:rsidP="0052770E">
            <w:pPr>
              <w:rPr>
                <w:rFonts w:eastAsia="Calibri"/>
              </w:rPr>
            </w:pPr>
            <w:r>
              <w:rPr>
                <w:rFonts w:eastAsia="Calibri"/>
              </w:rPr>
              <w:t>2</w:t>
            </w:r>
          </w:p>
        </w:tc>
        <w:tc>
          <w:tcPr>
            <w:tcW w:w="9490" w:type="dxa"/>
            <w:gridSpan w:val="2"/>
            <w:shd w:val="clear" w:color="auto" w:fill="F2F2F2"/>
          </w:tcPr>
          <w:p w14:paraId="33BD480C" w14:textId="77777777" w:rsidR="007531FE" w:rsidRPr="00627B9F" w:rsidRDefault="007531FE" w:rsidP="0052770E">
            <w:pPr>
              <w:rPr>
                <w:rFonts w:eastAsia="Calibri"/>
                <w:b/>
              </w:rPr>
            </w:pPr>
            <w:r w:rsidRPr="00627B9F">
              <w:rPr>
                <w:rFonts w:eastAsia="Calibri"/>
                <w:b/>
              </w:rPr>
              <w:t>My Team’s Pending eCoaching Logs</w:t>
            </w:r>
          </w:p>
        </w:tc>
      </w:tr>
      <w:tr w:rsidR="007531FE" w:rsidRPr="00202BA6" w14:paraId="7B9F2F13" w14:textId="77777777" w:rsidTr="0052770E">
        <w:tc>
          <w:tcPr>
            <w:tcW w:w="374" w:type="dxa"/>
            <w:shd w:val="clear" w:color="auto" w:fill="F2F2F2"/>
          </w:tcPr>
          <w:p w14:paraId="30E496CE"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C7A2EE2" w14:textId="7A9B04C0" w:rsidR="007531FE" w:rsidRPr="00627B9F" w:rsidRDefault="0051236A" w:rsidP="0052770E">
            <w:pPr>
              <w:rPr>
                <w:rFonts w:eastAsia="Calibri"/>
              </w:rPr>
            </w:pPr>
            <w:r>
              <w:rPr>
                <w:rFonts w:eastAsia="Calibri"/>
              </w:rPr>
              <w:t>Supervisor</w:t>
            </w:r>
          </w:p>
        </w:tc>
        <w:tc>
          <w:tcPr>
            <w:tcW w:w="7448" w:type="dxa"/>
            <w:shd w:val="clear" w:color="auto" w:fill="F2F2F2"/>
          </w:tcPr>
          <w:p w14:paraId="066569F9" w14:textId="6DE7796A"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51236A" w:rsidRPr="00202BA6" w14:paraId="5BE04649" w14:textId="77777777" w:rsidTr="0052770E">
        <w:tc>
          <w:tcPr>
            <w:tcW w:w="374" w:type="dxa"/>
            <w:shd w:val="clear" w:color="auto" w:fill="F2F2F2"/>
          </w:tcPr>
          <w:p w14:paraId="59FE86BE" w14:textId="30F818E3" w:rsidR="0051236A" w:rsidRPr="00627B9F" w:rsidRDefault="0051236A" w:rsidP="0051236A">
            <w:pPr>
              <w:rPr>
                <w:rFonts w:eastAsia="Calibri"/>
              </w:rPr>
            </w:pPr>
            <w:r>
              <w:rPr>
                <w:rFonts w:eastAsia="Calibri"/>
              </w:rPr>
              <w:t>B</w:t>
            </w:r>
          </w:p>
        </w:tc>
        <w:tc>
          <w:tcPr>
            <w:tcW w:w="2042" w:type="dxa"/>
            <w:shd w:val="clear" w:color="auto" w:fill="F2F2F2"/>
          </w:tcPr>
          <w:p w14:paraId="148405BC" w14:textId="170C7262" w:rsidR="0051236A" w:rsidRPr="00627B9F" w:rsidRDefault="0051236A" w:rsidP="0051236A">
            <w:pPr>
              <w:rPr>
                <w:rFonts w:eastAsia="Calibri"/>
              </w:rPr>
            </w:pPr>
            <w:r w:rsidRPr="00627B9F">
              <w:rPr>
                <w:rFonts w:eastAsia="Calibri"/>
              </w:rPr>
              <w:t>Employee</w:t>
            </w:r>
          </w:p>
        </w:tc>
        <w:tc>
          <w:tcPr>
            <w:tcW w:w="7448" w:type="dxa"/>
            <w:shd w:val="clear" w:color="auto" w:fill="F2F2F2"/>
          </w:tcPr>
          <w:p w14:paraId="27DCC78D" w14:textId="538CE1AF" w:rsidR="0051236A" w:rsidRPr="00627B9F" w:rsidRDefault="0051236A" w:rsidP="0051236A">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3A1DF3A" w14:textId="77777777" w:rsidTr="0052770E">
        <w:tc>
          <w:tcPr>
            <w:tcW w:w="374" w:type="dxa"/>
            <w:tcBorders>
              <w:bottom w:val="single" w:sz="4" w:space="0" w:color="auto"/>
            </w:tcBorders>
            <w:shd w:val="clear" w:color="auto" w:fill="F2F2F2"/>
          </w:tcPr>
          <w:p w14:paraId="24DDDFE5" w14:textId="77777777" w:rsidR="007531FE" w:rsidRPr="00627B9F" w:rsidRDefault="007531FE" w:rsidP="0052770E">
            <w:pPr>
              <w:rPr>
                <w:rFonts w:eastAsia="Calibri"/>
              </w:rPr>
            </w:pPr>
            <w:r w:rsidRPr="00627B9F">
              <w:rPr>
                <w:rFonts w:eastAsia="Calibri"/>
              </w:rPr>
              <w:lastRenderedPageBreak/>
              <w:t>B</w:t>
            </w:r>
          </w:p>
        </w:tc>
        <w:tc>
          <w:tcPr>
            <w:tcW w:w="2042" w:type="dxa"/>
            <w:tcBorders>
              <w:bottom w:val="single" w:sz="4" w:space="0" w:color="auto"/>
            </w:tcBorders>
            <w:shd w:val="clear" w:color="auto" w:fill="F2F2F2"/>
          </w:tcPr>
          <w:p w14:paraId="6EE30E8F" w14:textId="77777777" w:rsidR="007531FE" w:rsidRPr="00627B9F" w:rsidRDefault="007531FE" w:rsidP="0052770E">
            <w:pPr>
              <w:rPr>
                <w:rFonts w:eastAsia="Calibri"/>
              </w:rPr>
            </w:pPr>
            <w:r w:rsidRPr="00627B9F">
              <w:rPr>
                <w:rFonts w:eastAsia="Calibri"/>
              </w:rPr>
              <w:t>Source</w:t>
            </w:r>
          </w:p>
        </w:tc>
        <w:tc>
          <w:tcPr>
            <w:tcW w:w="7448" w:type="dxa"/>
            <w:tcBorders>
              <w:bottom w:val="single" w:sz="4" w:space="0" w:color="auto"/>
            </w:tcBorders>
            <w:shd w:val="clear" w:color="auto" w:fill="F2F2F2"/>
          </w:tcPr>
          <w:p w14:paraId="17B270E6"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6BBE4E1C" w14:textId="77777777" w:rsidTr="0052770E">
        <w:tc>
          <w:tcPr>
            <w:tcW w:w="374" w:type="dxa"/>
            <w:shd w:val="clear" w:color="auto" w:fill="C6D9F1"/>
          </w:tcPr>
          <w:p w14:paraId="63FD8C55" w14:textId="77777777" w:rsidR="007531FE" w:rsidRPr="00627B9F" w:rsidRDefault="007531FE" w:rsidP="0052770E">
            <w:pPr>
              <w:rPr>
                <w:rFonts w:eastAsia="Calibri"/>
              </w:rPr>
            </w:pPr>
            <w:r>
              <w:rPr>
                <w:rFonts w:eastAsia="Calibri"/>
              </w:rPr>
              <w:t>3</w:t>
            </w:r>
          </w:p>
        </w:tc>
        <w:tc>
          <w:tcPr>
            <w:tcW w:w="9490" w:type="dxa"/>
            <w:gridSpan w:val="2"/>
            <w:shd w:val="clear" w:color="auto" w:fill="C6D9F1"/>
          </w:tcPr>
          <w:p w14:paraId="10FD9809" w14:textId="77777777" w:rsidR="007531FE" w:rsidRPr="00627B9F" w:rsidRDefault="007531FE" w:rsidP="0052770E">
            <w:pPr>
              <w:rPr>
                <w:rFonts w:eastAsia="Calibri"/>
                <w:b/>
              </w:rPr>
            </w:pPr>
            <w:r w:rsidRPr="00627B9F">
              <w:rPr>
                <w:rFonts w:eastAsia="Calibri"/>
                <w:b/>
              </w:rPr>
              <w:t>My Team’s Completed eCoaching Logs</w:t>
            </w:r>
          </w:p>
        </w:tc>
      </w:tr>
      <w:tr w:rsidR="007531FE" w:rsidRPr="00202BA6" w14:paraId="2E85BA85" w14:textId="77777777" w:rsidTr="0052770E">
        <w:tc>
          <w:tcPr>
            <w:tcW w:w="374" w:type="dxa"/>
            <w:shd w:val="clear" w:color="auto" w:fill="C6D9F1"/>
          </w:tcPr>
          <w:p w14:paraId="7EC774E4"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4DC3E3F" w14:textId="049C9E01" w:rsidR="007531FE" w:rsidRPr="00627B9F" w:rsidRDefault="0051236A" w:rsidP="0052770E">
            <w:pPr>
              <w:rPr>
                <w:rFonts w:eastAsia="Calibri"/>
              </w:rPr>
            </w:pPr>
            <w:r>
              <w:rPr>
                <w:rFonts w:eastAsia="Calibri"/>
              </w:rPr>
              <w:t>Supervisor</w:t>
            </w:r>
          </w:p>
        </w:tc>
        <w:tc>
          <w:tcPr>
            <w:tcW w:w="7448" w:type="dxa"/>
            <w:shd w:val="clear" w:color="auto" w:fill="C6D9F1"/>
          </w:tcPr>
          <w:p w14:paraId="504CD49F" w14:textId="199B62BB" w:rsidR="007531FE" w:rsidRPr="00627B9F" w:rsidRDefault="0051236A"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6AF36055" w14:textId="77777777" w:rsidTr="0052770E">
        <w:tc>
          <w:tcPr>
            <w:tcW w:w="374" w:type="dxa"/>
            <w:shd w:val="clear" w:color="auto" w:fill="C6D9F1"/>
          </w:tcPr>
          <w:p w14:paraId="5B51433A"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578CE9C7" w14:textId="77777777" w:rsidR="007531FE" w:rsidRPr="00627B9F" w:rsidRDefault="007531FE" w:rsidP="0052770E">
            <w:pPr>
              <w:rPr>
                <w:rFonts w:eastAsia="Calibri"/>
              </w:rPr>
            </w:pPr>
            <w:r w:rsidRPr="00627B9F">
              <w:rPr>
                <w:rFonts w:eastAsia="Calibri"/>
              </w:rPr>
              <w:t>Employee</w:t>
            </w:r>
          </w:p>
        </w:tc>
        <w:tc>
          <w:tcPr>
            <w:tcW w:w="7448" w:type="dxa"/>
            <w:shd w:val="clear" w:color="auto" w:fill="C6D9F1"/>
          </w:tcPr>
          <w:p w14:paraId="53F14BBC"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23F8A21C" w14:textId="77777777" w:rsidTr="0052770E">
        <w:trPr>
          <w:trHeight w:val="273"/>
        </w:trPr>
        <w:tc>
          <w:tcPr>
            <w:tcW w:w="374" w:type="dxa"/>
            <w:shd w:val="clear" w:color="auto" w:fill="C6D9F1"/>
          </w:tcPr>
          <w:p w14:paraId="15C39272" w14:textId="77777777" w:rsidR="007531FE" w:rsidRPr="00627B9F" w:rsidRDefault="007531FE" w:rsidP="0052770E">
            <w:pPr>
              <w:rPr>
                <w:rFonts w:eastAsia="Calibri"/>
              </w:rPr>
            </w:pPr>
            <w:r w:rsidRPr="00627B9F">
              <w:rPr>
                <w:rFonts w:eastAsia="Calibri"/>
              </w:rPr>
              <w:t>C</w:t>
            </w:r>
          </w:p>
        </w:tc>
        <w:tc>
          <w:tcPr>
            <w:tcW w:w="2042" w:type="dxa"/>
            <w:shd w:val="clear" w:color="auto" w:fill="C6D9F1"/>
          </w:tcPr>
          <w:p w14:paraId="0AD5D2BE" w14:textId="77777777" w:rsidR="007531FE" w:rsidRPr="00627B9F" w:rsidRDefault="007531FE" w:rsidP="0052770E">
            <w:pPr>
              <w:rPr>
                <w:rFonts w:eastAsia="Calibri"/>
              </w:rPr>
            </w:pPr>
            <w:r w:rsidRPr="00627B9F">
              <w:rPr>
                <w:rFonts w:eastAsia="Calibri"/>
              </w:rPr>
              <w:t>Source</w:t>
            </w:r>
          </w:p>
        </w:tc>
        <w:tc>
          <w:tcPr>
            <w:tcW w:w="7448" w:type="dxa"/>
            <w:shd w:val="clear" w:color="auto" w:fill="C6D9F1"/>
          </w:tcPr>
          <w:p w14:paraId="480286C2" w14:textId="77777777" w:rsidR="007531FE" w:rsidRPr="00627B9F" w:rsidRDefault="007531FE" w:rsidP="0052770E">
            <w:pPr>
              <w:rPr>
                <w:rFonts w:eastAsia="Calibri"/>
              </w:rPr>
            </w:pPr>
            <w:r w:rsidRPr="00627B9F">
              <w:rPr>
                <w:rFonts w:eastAsia="Calibri"/>
              </w:rPr>
              <w:t>Includes a list of possible source values of coaching logs.</w:t>
            </w:r>
          </w:p>
        </w:tc>
      </w:tr>
      <w:tr w:rsidR="007531FE" w:rsidRPr="00202BA6" w14:paraId="40586034" w14:textId="77777777" w:rsidTr="0052770E">
        <w:trPr>
          <w:trHeight w:val="489"/>
        </w:trPr>
        <w:tc>
          <w:tcPr>
            <w:tcW w:w="374" w:type="dxa"/>
            <w:tcBorders>
              <w:bottom w:val="single" w:sz="4" w:space="0" w:color="auto"/>
            </w:tcBorders>
            <w:shd w:val="clear" w:color="auto" w:fill="C6D9F1"/>
          </w:tcPr>
          <w:p w14:paraId="146FD9A7" w14:textId="77777777" w:rsidR="007531FE" w:rsidRPr="00627B9F" w:rsidRDefault="007531FE" w:rsidP="0052770E">
            <w:pPr>
              <w:rPr>
                <w:rFonts w:eastAsia="Calibri"/>
              </w:rPr>
            </w:pPr>
            <w:r w:rsidRPr="00627B9F">
              <w:rPr>
                <w:rFonts w:eastAsia="Calibri"/>
              </w:rPr>
              <w:t>D</w:t>
            </w:r>
          </w:p>
        </w:tc>
        <w:tc>
          <w:tcPr>
            <w:tcW w:w="2042" w:type="dxa"/>
            <w:tcBorders>
              <w:bottom w:val="single" w:sz="4" w:space="0" w:color="auto"/>
            </w:tcBorders>
            <w:shd w:val="clear" w:color="auto" w:fill="C6D9F1"/>
          </w:tcPr>
          <w:p w14:paraId="21FD881A" w14:textId="77777777" w:rsidR="007531FE" w:rsidRPr="00627B9F" w:rsidRDefault="007531FE" w:rsidP="0052770E">
            <w:pPr>
              <w:rPr>
                <w:rFonts w:eastAsia="Calibri"/>
              </w:rPr>
            </w:pPr>
            <w:r w:rsidRPr="00627B9F">
              <w:rPr>
                <w:rFonts w:eastAsia="Calibri"/>
              </w:rPr>
              <w:t>Submitted</w:t>
            </w:r>
          </w:p>
        </w:tc>
        <w:tc>
          <w:tcPr>
            <w:tcW w:w="7448" w:type="dxa"/>
            <w:tcBorders>
              <w:bottom w:val="single" w:sz="4" w:space="0" w:color="auto"/>
            </w:tcBorders>
            <w:shd w:val="clear" w:color="auto" w:fill="C6D9F1"/>
          </w:tcPr>
          <w:p w14:paraId="165B1C46" w14:textId="77777777" w:rsidR="007531FE" w:rsidRPr="00627B9F" w:rsidRDefault="007531FE" w:rsidP="0052770E">
            <w:pPr>
              <w:rPr>
                <w:rFonts w:eastAsia="Calibri"/>
              </w:rPr>
            </w:pPr>
            <w:r w:rsidRPr="00627B9F">
              <w:rPr>
                <w:rFonts w:eastAsia="Calibri"/>
              </w:rPr>
              <w:t xml:space="preserve">Will include coaching logs which were submitted or created between the entered start and end date range. </w:t>
            </w:r>
          </w:p>
        </w:tc>
      </w:tr>
      <w:tr w:rsidR="007531FE" w:rsidRPr="00202BA6" w14:paraId="24D2150E" w14:textId="77777777" w:rsidTr="0052770E">
        <w:tblPrEx>
          <w:tblCellMar>
            <w:top w:w="0" w:type="dxa"/>
            <w:left w:w="108" w:type="dxa"/>
            <w:bottom w:w="0" w:type="dxa"/>
            <w:right w:w="108" w:type="dxa"/>
          </w:tblCellMar>
        </w:tblPrEx>
        <w:tc>
          <w:tcPr>
            <w:tcW w:w="374" w:type="dxa"/>
            <w:shd w:val="clear" w:color="auto" w:fill="F2F2F2"/>
          </w:tcPr>
          <w:p w14:paraId="196F7C44" w14:textId="77777777" w:rsidR="007531FE" w:rsidRPr="00627B9F" w:rsidRDefault="007531FE" w:rsidP="0052770E">
            <w:pPr>
              <w:rPr>
                <w:rFonts w:eastAsia="Calibri"/>
              </w:rPr>
            </w:pPr>
            <w:r>
              <w:rPr>
                <w:rFonts w:eastAsia="Calibri"/>
              </w:rPr>
              <w:t>4</w:t>
            </w:r>
          </w:p>
        </w:tc>
        <w:tc>
          <w:tcPr>
            <w:tcW w:w="9490" w:type="dxa"/>
            <w:gridSpan w:val="2"/>
            <w:shd w:val="clear" w:color="auto" w:fill="F2F2F2"/>
          </w:tcPr>
          <w:p w14:paraId="64FEFA38" w14:textId="77777777" w:rsidR="007531FE" w:rsidRPr="00627B9F" w:rsidRDefault="007531FE" w:rsidP="0052770E">
            <w:pPr>
              <w:rPr>
                <w:rFonts w:eastAsia="Calibri"/>
                <w:b/>
              </w:rPr>
            </w:pPr>
            <w:r w:rsidRPr="00627B9F">
              <w:rPr>
                <w:rFonts w:eastAsia="Calibri"/>
                <w:b/>
              </w:rPr>
              <w:t xml:space="preserve">My </w:t>
            </w:r>
            <w:r>
              <w:rPr>
                <w:rFonts w:eastAsia="Calibri"/>
                <w:b/>
              </w:rPr>
              <w:t>Completed e</w:t>
            </w:r>
            <w:r w:rsidRPr="00627B9F">
              <w:rPr>
                <w:rFonts w:eastAsia="Calibri"/>
                <w:b/>
              </w:rPr>
              <w:t>Coaching Logs</w:t>
            </w:r>
          </w:p>
        </w:tc>
      </w:tr>
      <w:tr w:rsidR="007531FE" w:rsidRPr="00202BA6" w14:paraId="688D1D0D" w14:textId="77777777" w:rsidTr="0052770E">
        <w:tblPrEx>
          <w:tblCellMar>
            <w:top w:w="0" w:type="dxa"/>
            <w:left w:w="108" w:type="dxa"/>
            <w:bottom w:w="0" w:type="dxa"/>
            <w:right w:w="108" w:type="dxa"/>
          </w:tblCellMar>
        </w:tblPrEx>
        <w:trPr>
          <w:trHeight w:val="489"/>
        </w:trPr>
        <w:tc>
          <w:tcPr>
            <w:tcW w:w="374" w:type="dxa"/>
            <w:shd w:val="clear" w:color="auto" w:fill="F2F2F2"/>
          </w:tcPr>
          <w:p w14:paraId="2A7E8457" w14:textId="77777777" w:rsidR="007531FE" w:rsidRPr="00627B9F" w:rsidRDefault="007531FE" w:rsidP="0052770E">
            <w:pPr>
              <w:rPr>
                <w:rFonts w:eastAsia="Calibri"/>
              </w:rPr>
            </w:pPr>
            <w:r>
              <w:rPr>
                <w:rFonts w:eastAsia="Calibri"/>
              </w:rPr>
              <w:t>A</w:t>
            </w:r>
          </w:p>
        </w:tc>
        <w:tc>
          <w:tcPr>
            <w:tcW w:w="2042" w:type="dxa"/>
            <w:shd w:val="clear" w:color="auto" w:fill="F2F2F2"/>
          </w:tcPr>
          <w:p w14:paraId="52A7D7AB"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0C09A1B4"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r w:rsidR="007531FE" w:rsidRPr="00202BA6" w14:paraId="5FA4EA43" w14:textId="77777777" w:rsidTr="0052770E">
        <w:tblPrEx>
          <w:tblCellMar>
            <w:top w:w="0" w:type="dxa"/>
            <w:left w:w="108" w:type="dxa"/>
            <w:bottom w:w="0" w:type="dxa"/>
            <w:right w:w="108" w:type="dxa"/>
          </w:tblCellMar>
        </w:tblPrEx>
        <w:tc>
          <w:tcPr>
            <w:tcW w:w="374" w:type="dxa"/>
            <w:shd w:val="clear" w:color="auto" w:fill="C6D9F1"/>
          </w:tcPr>
          <w:p w14:paraId="08A07170" w14:textId="77777777" w:rsidR="007531FE" w:rsidRPr="00627B9F" w:rsidRDefault="007531FE" w:rsidP="0052770E">
            <w:pPr>
              <w:rPr>
                <w:rFonts w:eastAsia="Calibri"/>
              </w:rPr>
            </w:pPr>
            <w:r>
              <w:rPr>
                <w:rFonts w:eastAsia="Calibri"/>
              </w:rPr>
              <w:t>5</w:t>
            </w:r>
          </w:p>
        </w:tc>
        <w:tc>
          <w:tcPr>
            <w:tcW w:w="9490" w:type="dxa"/>
            <w:gridSpan w:val="2"/>
            <w:shd w:val="clear" w:color="auto" w:fill="C6D9F1"/>
          </w:tcPr>
          <w:p w14:paraId="0E2C96E1" w14:textId="77777777" w:rsidR="007531FE" w:rsidRPr="00627B9F" w:rsidRDefault="007531FE" w:rsidP="0052770E">
            <w:pPr>
              <w:rPr>
                <w:rFonts w:eastAsia="Calibri"/>
                <w:b/>
              </w:rPr>
            </w:pPr>
            <w:r w:rsidRPr="00627B9F">
              <w:rPr>
                <w:rFonts w:eastAsia="Calibri"/>
                <w:b/>
              </w:rPr>
              <w:t>My Team’s Warning eCoaching Logs</w:t>
            </w:r>
          </w:p>
        </w:tc>
      </w:tr>
      <w:tr w:rsidR="007531FE" w:rsidRPr="00202BA6" w14:paraId="56F79CC4" w14:textId="77777777" w:rsidTr="0052770E">
        <w:tblPrEx>
          <w:tblCellMar>
            <w:top w:w="0" w:type="dxa"/>
            <w:left w:w="108" w:type="dxa"/>
            <w:bottom w:w="0" w:type="dxa"/>
            <w:right w:w="108" w:type="dxa"/>
          </w:tblCellMar>
        </w:tblPrEx>
        <w:tc>
          <w:tcPr>
            <w:tcW w:w="374" w:type="dxa"/>
            <w:shd w:val="clear" w:color="auto" w:fill="C6D9F1"/>
          </w:tcPr>
          <w:p w14:paraId="54BBF2D7" w14:textId="77777777" w:rsidR="007531FE" w:rsidRPr="00627B9F" w:rsidRDefault="007531FE" w:rsidP="0052770E">
            <w:pPr>
              <w:rPr>
                <w:rFonts w:eastAsia="Calibri"/>
              </w:rPr>
            </w:pPr>
            <w:r w:rsidRPr="00627B9F">
              <w:rPr>
                <w:rFonts w:eastAsia="Calibri"/>
              </w:rPr>
              <w:t>A</w:t>
            </w:r>
          </w:p>
        </w:tc>
        <w:tc>
          <w:tcPr>
            <w:tcW w:w="2042" w:type="dxa"/>
            <w:shd w:val="clear" w:color="auto" w:fill="C6D9F1"/>
          </w:tcPr>
          <w:p w14:paraId="49600E87" w14:textId="77777777" w:rsidR="007531FE" w:rsidRPr="00627B9F" w:rsidRDefault="007531FE" w:rsidP="0052770E">
            <w:pPr>
              <w:rPr>
                <w:rFonts w:eastAsia="Calibri"/>
              </w:rPr>
            </w:pPr>
            <w:r w:rsidRPr="00627B9F">
              <w:rPr>
                <w:rFonts w:eastAsia="Calibri"/>
              </w:rPr>
              <w:t>State</w:t>
            </w:r>
          </w:p>
        </w:tc>
        <w:tc>
          <w:tcPr>
            <w:tcW w:w="7448" w:type="dxa"/>
            <w:shd w:val="clear" w:color="auto" w:fill="C6D9F1"/>
          </w:tcPr>
          <w:p w14:paraId="051A2484" w14:textId="77777777" w:rsidR="007531FE" w:rsidRPr="00627B9F" w:rsidRDefault="007531FE" w:rsidP="0052770E">
            <w:pPr>
              <w:rPr>
                <w:rFonts w:eastAsia="Calibri"/>
              </w:rPr>
            </w:pPr>
            <w:r w:rsidRPr="00627B9F">
              <w:rPr>
                <w:rFonts w:eastAsia="Calibri"/>
              </w:rPr>
              <w:t>Includes a list of possible state values of warning logs such as active or expired.</w:t>
            </w:r>
          </w:p>
        </w:tc>
      </w:tr>
      <w:tr w:rsidR="007531FE" w:rsidRPr="00202BA6" w14:paraId="4BBE490E" w14:textId="77777777" w:rsidTr="0052770E">
        <w:tblPrEx>
          <w:tblCellMar>
            <w:top w:w="0" w:type="dxa"/>
            <w:left w:w="108" w:type="dxa"/>
            <w:bottom w:w="0" w:type="dxa"/>
            <w:right w:w="108" w:type="dxa"/>
          </w:tblCellMar>
        </w:tblPrEx>
        <w:trPr>
          <w:trHeight w:val="489"/>
        </w:trPr>
        <w:tc>
          <w:tcPr>
            <w:tcW w:w="374" w:type="dxa"/>
            <w:shd w:val="clear" w:color="auto" w:fill="C6D9F1"/>
          </w:tcPr>
          <w:p w14:paraId="7445E99C" w14:textId="77777777" w:rsidR="007531FE" w:rsidRPr="00627B9F" w:rsidRDefault="007531FE" w:rsidP="0052770E">
            <w:pPr>
              <w:rPr>
                <w:rFonts w:eastAsia="Calibri"/>
              </w:rPr>
            </w:pPr>
            <w:r w:rsidRPr="00627B9F">
              <w:rPr>
                <w:rFonts w:eastAsia="Calibri"/>
              </w:rPr>
              <w:t>B</w:t>
            </w:r>
          </w:p>
        </w:tc>
        <w:tc>
          <w:tcPr>
            <w:tcW w:w="2042" w:type="dxa"/>
            <w:shd w:val="clear" w:color="auto" w:fill="C6D9F1"/>
          </w:tcPr>
          <w:p w14:paraId="392000C8" w14:textId="77777777" w:rsidR="007531FE" w:rsidRPr="00627B9F" w:rsidRDefault="007531FE" w:rsidP="0052770E">
            <w:pPr>
              <w:rPr>
                <w:rFonts w:eastAsia="Calibri"/>
              </w:rPr>
            </w:pPr>
            <w:r w:rsidRPr="00627B9F">
              <w:rPr>
                <w:rFonts w:eastAsia="Calibri"/>
              </w:rPr>
              <w:t>Submitted</w:t>
            </w:r>
          </w:p>
        </w:tc>
        <w:tc>
          <w:tcPr>
            <w:tcW w:w="7448" w:type="dxa"/>
            <w:shd w:val="clear" w:color="auto" w:fill="C6D9F1"/>
          </w:tcPr>
          <w:p w14:paraId="1BCABCEB" w14:textId="77777777" w:rsidR="007531FE" w:rsidRPr="00627B9F" w:rsidRDefault="007531FE" w:rsidP="0052770E">
            <w:pPr>
              <w:rPr>
                <w:rFonts w:eastAsia="Calibri"/>
              </w:rPr>
            </w:pPr>
            <w:r w:rsidRPr="00627B9F">
              <w:rPr>
                <w:rFonts w:eastAsia="Calibri"/>
              </w:rPr>
              <w:t xml:space="preserve">Will include warning logs which were submitted or created between the entered start and end date range. </w:t>
            </w:r>
          </w:p>
        </w:tc>
      </w:tr>
      <w:tr w:rsidR="007531FE" w:rsidRPr="00202BA6" w14:paraId="6E08F71C" w14:textId="77777777" w:rsidTr="0052770E">
        <w:trPr>
          <w:trHeight w:val="228"/>
        </w:trPr>
        <w:tc>
          <w:tcPr>
            <w:tcW w:w="374" w:type="dxa"/>
            <w:shd w:val="clear" w:color="auto" w:fill="F2F2F2"/>
          </w:tcPr>
          <w:p w14:paraId="5E057514" w14:textId="77777777" w:rsidR="007531FE" w:rsidRPr="00627B9F" w:rsidRDefault="007531FE" w:rsidP="0052770E">
            <w:pPr>
              <w:rPr>
                <w:rFonts w:eastAsia="Calibri"/>
              </w:rPr>
            </w:pPr>
            <w:r>
              <w:rPr>
                <w:rFonts w:eastAsia="Calibri"/>
              </w:rPr>
              <w:t>6</w:t>
            </w:r>
          </w:p>
        </w:tc>
        <w:tc>
          <w:tcPr>
            <w:tcW w:w="9490" w:type="dxa"/>
            <w:gridSpan w:val="2"/>
            <w:shd w:val="clear" w:color="auto" w:fill="F2F2F2"/>
          </w:tcPr>
          <w:p w14:paraId="126955B0" w14:textId="77777777" w:rsidR="007531FE" w:rsidRPr="00627B9F" w:rsidRDefault="007531FE" w:rsidP="0052770E">
            <w:pPr>
              <w:rPr>
                <w:rFonts w:eastAsia="Calibri"/>
                <w:b/>
              </w:rPr>
            </w:pPr>
            <w:r w:rsidRPr="00627B9F">
              <w:rPr>
                <w:rFonts w:eastAsia="Calibri"/>
                <w:b/>
              </w:rPr>
              <w:t>My Submitted eCoaching Logs</w:t>
            </w:r>
          </w:p>
        </w:tc>
      </w:tr>
      <w:tr w:rsidR="007531FE" w:rsidRPr="00202BA6" w14:paraId="0D659C4E" w14:textId="77777777" w:rsidTr="0052770E">
        <w:trPr>
          <w:trHeight w:val="489"/>
        </w:trPr>
        <w:tc>
          <w:tcPr>
            <w:tcW w:w="374" w:type="dxa"/>
            <w:shd w:val="clear" w:color="auto" w:fill="F2F2F2"/>
          </w:tcPr>
          <w:p w14:paraId="68FCD386" w14:textId="77777777" w:rsidR="007531FE" w:rsidRPr="00627B9F" w:rsidRDefault="007531FE" w:rsidP="0052770E">
            <w:pPr>
              <w:rPr>
                <w:rFonts w:eastAsia="Calibri"/>
              </w:rPr>
            </w:pPr>
            <w:r w:rsidRPr="00627B9F">
              <w:rPr>
                <w:rFonts w:eastAsia="Calibri"/>
              </w:rPr>
              <w:t>A</w:t>
            </w:r>
          </w:p>
        </w:tc>
        <w:tc>
          <w:tcPr>
            <w:tcW w:w="2042" w:type="dxa"/>
            <w:shd w:val="clear" w:color="auto" w:fill="F2F2F2"/>
          </w:tcPr>
          <w:p w14:paraId="464B9A50" w14:textId="77777777" w:rsidR="007531FE" w:rsidRPr="00627B9F" w:rsidRDefault="007531FE" w:rsidP="0052770E">
            <w:pPr>
              <w:rPr>
                <w:rFonts w:eastAsia="Calibri"/>
              </w:rPr>
            </w:pPr>
            <w:r w:rsidRPr="00627B9F">
              <w:rPr>
                <w:rFonts w:eastAsia="Calibri"/>
              </w:rPr>
              <w:t>Manager</w:t>
            </w:r>
          </w:p>
        </w:tc>
        <w:tc>
          <w:tcPr>
            <w:tcW w:w="7448" w:type="dxa"/>
            <w:shd w:val="clear" w:color="auto" w:fill="F2F2F2"/>
          </w:tcPr>
          <w:p w14:paraId="5D6BD8B6" w14:textId="77777777" w:rsidR="007531FE" w:rsidRPr="00627B9F" w:rsidRDefault="007531FE" w:rsidP="0052770E">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7531FE" w:rsidRPr="00202BA6" w14:paraId="61F9BC1E" w14:textId="77777777" w:rsidTr="0052770E">
        <w:trPr>
          <w:trHeight w:val="489"/>
        </w:trPr>
        <w:tc>
          <w:tcPr>
            <w:tcW w:w="374" w:type="dxa"/>
            <w:shd w:val="clear" w:color="auto" w:fill="F2F2F2"/>
          </w:tcPr>
          <w:p w14:paraId="0E2A1C2E" w14:textId="77777777" w:rsidR="007531FE" w:rsidRPr="00627B9F" w:rsidRDefault="007531FE" w:rsidP="0052770E">
            <w:pPr>
              <w:rPr>
                <w:rFonts w:eastAsia="Calibri"/>
              </w:rPr>
            </w:pPr>
            <w:r w:rsidRPr="00627B9F">
              <w:rPr>
                <w:rFonts w:eastAsia="Calibri"/>
              </w:rPr>
              <w:t>B</w:t>
            </w:r>
          </w:p>
        </w:tc>
        <w:tc>
          <w:tcPr>
            <w:tcW w:w="2042" w:type="dxa"/>
            <w:shd w:val="clear" w:color="auto" w:fill="F2F2F2"/>
          </w:tcPr>
          <w:p w14:paraId="0087BAE6" w14:textId="77777777" w:rsidR="007531FE" w:rsidRPr="00627B9F" w:rsidRDefault="007531FE" w:rsidP="0052770E">
            <w:pPr>
              <w:rPr>
                <w:rFonts w:eastAsia="Calibri"/>
              </w:rPr>
            </w:pPr>
            <w:r w:rsidRPr="00627B9F">
              <w:rPr>
                <w:rFonts w:eastAsia="Calibri"/>
              </w:rPr>
              <w:t>Supervisor</w:t>
            </w:r>
          </w:p>
        </w:tc>
        <w:tc>
          <w:tcPr>
            <w:tcW w:w="7448" w:type="dxa"/>
            <w:shd w:val="clear" w:color="auto" w:fill="F2F2F2"/>
          </w:tcPr>
          <w:p w14:paraId="7219C725" w14:textId="77777777" w:rsidR="007531FE" w:rsidRPr="00627B9F" w:rsidRDefault="007531FE" w:rsidP="0052770E">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7531FE" w:rsidRPr="00202BA6" w14:paraId="1693AD36" w14:textId="77777777" w:rsidTr="0052770E">
        <w:trPr>
          <w:trHeight w:val="489"/>
        </w:trPr>
        <w:tc>
          <w:tcPr>
            <w:tcW w:w="374" w:type="dxa"/>
            <w:tcBorders>
              <w:top w:val="single" w:sz="4" w:space="0" w:color="auto"/>
              <w:left w:val="single" w:sz="4" w:space="0" w:color="auto"/>
              <w:bottom w:val="single" w:sz="4" w:space="0" w:color="auto"/>
              <w:right w:val="single" w:sz="4" w:space="0" w:color="auto"/>
            </w:tcBorders>
            <w:shd w:val="clear" w:color="auto" w:fill="F2F2F2"/>
          </w:tcPr>
          <w:p w14:paraId="44B2C302" w14:textId="77777777" w:rsidR="007531FE" w:rsidRPr="00627B9F" w:rsidRDefault="007531FE" w:rsidP="0052770E">
            <w:pPr>
              <w:rPr>
                <w:rFonts w:eastAsia="Calibri"/>
              </w:rPr>
            </w:pPr>
            <w:r>
              <w:rPr>
                <w:rFonts w:eastAsia="Calibri"/>
              </w:rPr>
              <w:t>C</w:t>
            </w:r>
          </w:p>
        </w:tc>
        <w:tc>
          <w:tcPr>
            <w:tcW w:w="2042" w:type="dxa"/>
            <w:tcBorders>
              <w:top w:val="single" w:sz="4" w:space="0" w:color="auto"/>
              <w:left w:val="single" w:sz="4" w:space="0" w:color="auto"/>
              <w:bottom w:val="single" w:sz="4" w:space="0" w:color="auto"/>
              <w:right w:val="single" w:sz="4" w:space="0" w:color="auto"/>
            </w:tcBorders>
            <w:shd w:val="clear" w:color="auto" w:fill="F2F2F2"/>
          </w:tcPr>
          <w:p w14:paraId="18F00416" w14:textId="77777777" w:rsidR="007531FE" w:rsidRPr="00627B9F" w:rsidRDefault="007531FE" w:rsidP="0052770E">
            <w:pPr>
              <w:rPr>
                <w:rFonts w:eastAsia="Calibri"/>
              </w:rPr>
            </w:pPr>
            <w:r w:rsidRPr="00627B9F">
              <w:rPr>
                <w:rFonts w:eastAsia="Calibri"/>
              </w:rPr>
              <w:t>Employee</w:t>
            </w:r>
          </w:p>
        </w:tc>
        <w:tc>
          <w:tcPr>
            <w:tcW w:w="7448" w:type="dxa"/>
            <w:tcBorders>
              <w:top w:val="single" w:sz="4" w:space="0" w:color="auto"/>
              <w:left w:val="single" w:sz="4" w:space="0" w:color="auto"/>
              <w:bottom w:val="single" w:sz="4" w:space="0" w:color="auto"/>
              <w:right w:val="single" w:sz="4" w:space="0" w:color="auto"/>
            </w:tcBorders>
            <w:shd w:val="clear" w:color="auto" w:fill="F2F2F2"/>
          </w:tcPr>
          <w:p w14:paraId="4AD98A19" w14:textId="77777777" w:rsidR="007531FE" w:rsidRPr="00627B9F" w:rsidRDefault="007531FE" w:rsidP="0052770E">
            <w:pPr>
              <w:rPr>
                <w:rFonts w:eastAsia="Calibri"/>
              </w:rPr>
            </w:pPr>
            <w:r w:rsidRPr="00627B9F">
              <w:rPr>
                <w:rFonts w:eastAsia="Calibri"/>
              </w:rPr>
              <w:t>Includes the name of employees who have received a coaching log.  Is limited to those in the user’s hierarchy except on the Historical Dashboard.</w:t>
            </w:r>
          </w:p>
        </w:tc>
      </w:tr>
      <w:tr w:rsidR="007531FE" w:rsidRPr="00202BA6" w14:paraId="35AAE8D8" w14:textId="77777777" w:rsidTr="0052770E">
        <w:trPr>
          <w:trHeight w:val="489"/>
        </w:trPr>
        <w:tc>
          <w:tcPr>
            <w:tcW w:w="374" w:type="dxa"/>
            <w:shd w:val="clear" w:color="auto" w:fill="F2F2F2"/>
          </w:tcPr>
          <w:p w14:paraId="3A68B913" w14:textId="77777777" w:rsidR="007531FE" w:rsidRPr="00627B9F" w:rsidRDefault="007531FE" w:rsidP="0052770E">
            <w:pPr>
              <w:rPr>
                <w:rFonts w:eastAsia="Calibri"/>
              </w:rPr>
            </w:pPr>
            <w:r>
              <w:rPr>
                <w:rFonts w:eastAsia="Calibri"/>
              </w:rPr>
              <w:t>D</w:t>
            </w:r>
          </w:p>
        </w:tc>
        <w:tc>
          <w:tcPr>
            <w:tcW w:w="2042" w:type="dxa"/>
            <w:shd w:val="clear" w:color="auto" w:fill="F2F2F2"/>
          </w:tcPr>
          <w:p w14:paraId="5E90DA2E" w14:textId="77777777" w:rsidR="007531FE" w:rsidRPr="00627B9F" w:rsidRDefault="007531FE" w:rsidP="0052770E">
            <w:pPr>
              <w:rPr>
                <w:rFonts w:eastAsia="Calibri"/>
              </w:rPr>
            </w:pPr>
            <w:r w:rsidRPr="00627B9F">
              <w:rPr>
                <w:rFonts w:eastAsia="Calibri"/>
              </w:rPr>
              <w:t>Status</w:t>
            </w:r>
          </w:p>
        </w:tc>
        <w:tc>
          <w:tcPr>
            <w:tcW w:w="7448" w:type="dxa"/>
            <w:shd w:val="clear" w:color="auto" w:fill="F2F2F2"/>
          </w:tcPr>
          <w:p w14:paraId="760EED1A" w14:textId="77777777" w:rsidR="007531FE" w:rsidRPr="00627B9F" w:rsidRDefault="007531FE" w:rsidP="0052770E">
            <w:pPr>
              <w:rPr>
                <w:rFonts w:eastAsia="Calibri"/>
              </w:rPr>
            </w:pPr>
            <w:r w:rsidRPr="00627B9F">
              <w:rPr>
                <w:rFonts w:eastAsia="Calibri"/>
              </w:rPr>
              <w:t>Include the possible status values for coaching logs.  Logs in Inactive status cannot be filtered on.</w:t>
            </w:r>
          </w:p>
        </w:tc>
      </w:tr>
      <w:tr w:rsidR="007531FE" w:rsidRPr="00202BA6" w14:paraId="6C53ED95" w14:textId="77777777" w:rsidTr="0052770E">
        <w:trPr>
          <w:trHeight w:val="489"/>
        </w:trPr>
        <w:tc>
          <w:tcPr>
            <w:tcW w:w="374" w:type="dxa"/>
            <w:shd w:val="clear" w:color="auto" w:fill="F2F2F2"/>
          </w:tcPr>
          <w:p w14:paraId="78B37D9B" w14:textId="77777777" w:rsidR="007531FE" w:rsidRPr="00627B9F" w:rsidRDefault="007531FE" w:rsidP="0052770E">
            <w:pPr>
              <w:rPr>
                <w:rFonts w:eastAsia="Calibri"/>
              </w:rPr>
            </w:pPr>
            <w:r>
              <w:rPr>
                <w:rFonts w:eastAsia="Calibri"/>
              </w:rPr>
              <w:t>E</w:t>
            </w:r>
          </w:p>
        </w:tc>
        <w:tc>
          <w:tcPr>
            <w:tcW w:w="2042" w:type="dxa"/>
            <w:shd w:val="clear" w:color="auto" w:fill="F2F2F2"/>
          </w:tcPr>
          <w:p w14:paraId="18E6AD08" w14:textId="77777777" w:rsidR="007531FE" w:rsidRPr="00627B9F" w:rsidRDefault="007531FE" w:rsidP="0052770E">
            <w:pPr>
              <w:rPr>
                <w:rFonts w:eastAsia="Calibri"/>
              </w:rPr>
            </w:pPr>
            <w:r w:rsidRPr="00627B9F">
              <w:rPr>
                <w:rFonts w:eastAsia="Calibri"/>
              </w:rPr>
              <w:t>Submitted</w:t>
            </w:r>
          </w:p>
        </w:tc>
        <w:tc>
          <w:tcPr>
            <w:tcW w:w="7448" w:type="dxa"/>
            <w:shd w:val="clear" w:color="auto" w:fill="F2F2F2"/>
          </w:tcPr>
          <w:p w14:paraId="6488B9FC" w14:textId="77777777" w:rsidR="007531FE" w:rsidRPr="00627B9F" w:rsidRDefault="007531FE" w:rsidP="0052770E">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 </w:t>
            </w:r>
          </w:p>
        </w:tc>
      </w:tr>
    </w:tbl>
    <w:p w14:paraId="517D692A" w14:textId="77777777" w:rsidR="0025641E" w:rsidRDefault="0025641E" w:rsidP="0025641E">
      <w:pPr>
        <w:ind w:left="1440"/>
      </w:pPr>
    </w:p>
    <w:p w14:paraId="53383F75" w14:textId="259CD5BA" w:rsidR="0025641E" w:rsidRPr="005029EF" w:rsidRDefault="0025641E" w:rsidP="0025641E">
      <w:pPr>
        <w:pStyle w:val="Heading4"/>
        <w:spacing w:before="120" w:after="120"/>
        <w:rPr>
          <w:rFonts w:ascii="Arial" w:hAnsi="Arial"/>
          <w:b/>
          <w:bCs/>
          <w:sz w:val="22"/>
          <w:szCs w:val="22"/>
          <w:u w:val="none"/>
        </w:rPr>
      </w:pPr>
      <w:bookmarkStart w:id="195" w:name="_Toc495311763"/>
      <w:bookmarkStart w:id="196" w:name="_Toc171475"/>
      <w:r w:rsidRPr="005029EF">
        <w:rPr>
          <w:rFonts w:ascii="Arial" w:hAnsi="Arial"/>
          <w:b/>
          <w:bCs/>
          <w:sz w:val="22"/>
          <w:szCs w:val="22"/>
          <w:u w:val="none"/>
        </w:rPr>
        <w:t>3.2.4.7</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Quality/Training</w:t>
      </w:r>
      <w:r w:rsidR="0052770E">
        <w:rPr>
          <w:rFonts w:ascii="Arial" w:hAnsi="Arial"/>
          <w:b/>
          <w:bCs/>
          <w:sz w:val="22"/>
          <w:szCs w:val="22"/>
          <w:u w:val="none"/>
        </w:rPr>
        <w:t>/Employee</w:t>
      </w:r>
      <w:r w:rsidRPr="005029EF">
        <w:rPr>
          <w:rFonts w:ascii="Arial" w:hAnsi="Arial"/>
          <w:b/>
          <w:bCs/>
          <w:sz w:val="22"/>
          <w:szCs w:val="22"/>
          <w:u w:val="none"/>
        </w:rPr>
        <w:t xml:space="preserve"> Dashboard</w:t>
      </w:r>
      <w:bookmarkEnd w:id="195"/>
      <w:bookmarkEnd w:id="196"/>
    </w:p>
    <w:p w14:paraId="2FC213CF" w14:textId="0290913B" w:rsidR="00C040A7" w:rsidRDefault="0025641E" w:rsidP="0025641E">
      <w:pPr>
        <w:ind w:left="1440"/>
      </w:pPr>
      <w:r w:rsidRPr="00F80BBD">
        <w:t>Th</w:t>
      </w:r>
      <w:r>
        <w:t>e</w:t>
      </w:r>
      <w:r w:rsidRPr="00F80BBD">
        <w:t xml:space="preserve"> dashboard allows the Quality</w:t>
      </w:r>
      <w:r w:rsidR="00C040A7">
        <w:t xml:space="preserve">, </w:t>
      </w:r>
      <w:r w:rsidRPr="00F80BBD">
        <w:t>Training</w:t>
      </w:r>
      <w:r w:rsidR="00C040A7">
        <w:t xml:space="preserve">, LSA employees </w:t>
      </w:r>
      <w:r w:rsidR="00EC00A4">
        <w:t xml:space="preserve">who are not CSRs, </w:t>
      </w:r>
      <w:r w:rsidRPr="00F80BBD">
        <w:t>to view the</w:t>
      </w:r>
      <w:r w:rsidR="00C040A7">
        <w:t xml:space="preserve">ir </w:t>
      </w:r>
      <w:r w:rsidRPr="00F80BBD">
        <w:t>pending</w:t>
      </w:r>
      <w:r w:rsidR="00C040A7">
        <w:t xml:space="preserve">, </w:t>
      </w:r>
      <w:r w:rsidRPr="00F80BBD">
        <w:t>completed</w:t>
      </w:r>
      <w:r w:rsidR="00C040A7">
        <w:t xml:space="preserve">, and submitted </w:t>
      </w:r>
      <w:r w:rsidR="00EC00A4">
        <w:t>eCLs.  These individuals generally represents the level 1 or recipient of the log regardless of job code or module.</w:t>
      </w:r>
    </w:p>
    <w:p w14:paraId="70A2E943" w14:textId="77777777" w:rsidR="00C040A7" w:rsidRDefault="00C040A7" w:rsidP="0025641E">
      <w:pPr>
        <w:ind w:left="1440"/>
      </w:pPr>
    </w:p>
    <w:p w14:paraId="2FE7451F" w14:textId="437EC045" w:rsidR="0025641E" w:rsidRDefault="0025641E" w:rsidP="0025641E">
      <w:pPr>
        <w:ind w:left="1440"/>
      </w:pPr>
      <w:r w:rsidRPr="00F80BBD">
        <w:t>The Created Date will be the date and time the record is created and shall be displayed noting the web server time zone (e.g. PDT for Pacific Daylight Time).</w:t>
      </w:r>
    </w:p>
    <w:p w14:paraId="5653730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8"/>
        <w:gridCol w:w="2032"/>
        <w:gridCol w:w="2589"/>
        <w:gridCol w:w="2546"/>
        <w:gridCol w:w="2328"/>
        <w:gridCol w:w="41"/>
      </w:tblGrid>
      <w:tr w:rsidR="0025641E" w:rsidRPr="00F80BBD" w14:paraId="091FFEDC" w14:textId="77777777" w:rsidTr="00C040A7">
        <w:trPr>
          <w:trHeight w:val="288"/>
        </w:trPr>
        <w:tc>
          <w:tcPr>
            <w:tcW w:w="328" w:type="dxa"/>
            <w:shd w:val="clear" w:color="auto" w:fill="4F81BD"/>
            <w:vAlign w:val="bottom"/>
          </w:tcPr>
          <w:p w14:paraId="5A70B94B" w14:textId="77777777" w:rsidR="0025641E" w:rsidRPr="00627B9F" w:rsidRDefault="0025641E" w:rsidP="0066659D">
            <w:pPr>
              <w:rPr>
                <w:rFonts w:eastAsia="Calibri"/>
                <w:b/>
                <w:color w:val="FFFFFF"/>
              </w:rPr>
            </w:pPr>
            <w:r w:rsidRPr="00627B9F">
              <w:rPr>
                <w:rFonts w:eastAsia="Calibri"/>
                <w:b/>
                <w:color w:val="FFFFFF"/>
              </w:rPr>
              <w:t>#</w:t>
            </w:r>
          </w:p>
        </w:tc>
        <w:tc>
          <w:tcPr>
            <w:tcW w:w="2032" w:type="dxa"/>
            <w:shd w:val="clear" w:color="auto" w:fill="4F81BD"/>
            <w:vAlign w:val="bottom"/>
          </w:tcPr>
          <w:p w14:paraId="318165B6" w14:textId="77777777" w:rsidR="0025641E" w:rsidRPr="00627B9F" w:rsidRDefault="0025641E" w:rsidP="0066659D">
            <w:pPr>
              <w:rPr>
                <w:rFonts w:eastAsia="Calibri"/>
                <w:b/>
                <w:color w:val="FFFFFF"/>
              </w:rPr>
            </w:pPr>
            <w:r w:rsidRPr="00627B9F">
              <w:rPr>
                <w:rFonts w:eastAsia="Calibri"/>
                <w:b/>
                <w:color w:val="FFFFFF"/>
              </w:rPr>
              <w:t>Section</w:t>
            </w:r>
          </w:p>
        </w:tc>
        <w:tc>
          <w:tcPr>
            <w:tcW w:w="2589" w:type="dxa"/>
            <w:shd w:val="clear" w:color="auto" w:fill="4F81BD"/>
            <w:vAlign w:val="bottom"/>
          </w:tcPr>
          <w:p w14:paraId="4C27CD6F" w14:textId="77777777" w:rsidR="0025641E" w:rsidRPr="00627B9F" w:rsidRDefault="0025641E" w:rsidP="0066659D">
            <w:pPr>
              <w:rPr>
                <w:rFonts w:eastAsia="Calibri"/>
                <w:b/>
                <w:color w:val="FFFFFF"/>
              </w:rPr>
            </w:pPr>
            <w:r w:rsidRPr="00627B9F">
              <w:rPr>
                <w:rFonts w:eastAsia="Calibri"/>
                <w:b/>
                <w:color w:val="FFFFFF"/>
              </w:rPr>
              <w:t>Filter</w:t>
            </w:r>
          </w:p>
        </w:tc>
        <w:tc>
          <w:tcPr>
            <w:tcW w:w="2546" w:type="dxa"/>
            <w:shd w:val="clear" w:color="auto" w:fill="4F81BD"/>
            <w:vAlign w:val="bottom"/>
          </w:tcPr>
          <w:p w14:paraId="2E00FEC1"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69" w:type="dxa"/>
            <w:gridSpan w:val="2"/>
            <w:shd w:val="clear" w:color="auto" w:fill="4F81BD"/>
          </w:tcPr>
          <w:p w14:paraId="773A0D5F"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43B76DE8" w14:textId="77777777" w:rsidTr="00C040A7">
        <w:tc>
          <w:tcPr>
            <w:tcW w:w="328" w:type="dxa"/>
            <w:shd w:val="clear" w:color="auto" w:fill="F2F2F2"/>
          </w:tcPr>
          <w:p w14:paraId="2B80EF73" w14:textId="77777777" w:rsidR="0025641E" w:rsidRPr="00627B9F" w:rsidRDefault="0025641E" w:rsidP="0066659D">
            <w:pPr>
              <w:spacing w:before="60" w:after="60"/>
              <w:rPr>
                <w:rFonts w:eastAsia="Calibri"/>
              </w:rPr>
            </w:pPr>
            <w:r w:rsidRPr="00627B9F">
              <w:rPr>
                <w:rFonts w:eastAsia="Calibri"/>
              </w:rPr>
              <w:t>1</w:t>
            </w:r>
          </w:p>
        </w:tc>
        <w:tc>
          <w:tcPr>
            <w:tcW w:w="2032" w:type="dxa"/>
            <w:shd w:val="clear" w:color="auto" w:fill="F2F2F2"/>
          </w:tcPr>
          <w:p w14:paraId="0C6EEB18" w14:textId="77777777" w:rsidR="0025641E" w:rsidRPr="00627B9F" w:rsidRDefault="0025641E" w:rsidP="0066659D">
            <w:pPr>
              <w:spacing w:before="60" w:after="60"/>
              <w:rPr>
                <w:rFonts w:eastAsia="Calibri"/>
              </w:rPr>
            </w:pPr>
            <w:r w:rsidRPr="00627B9F">
              <w:rPr>
                <w:rFonts w:eastAsia="Calibri"/>
              </w:rPr>
              <w:t>My Pending eCoaching Logs</w:t>
            </w:r>
          </w:p>
        </w:tc>
        <w:tc>
          <w:tcPr>
            <w:tcW w:w="2589" w:type="dxa"/>
            <w:shd w:val="clear" w:color="auto" w:fill="F2F2F2"/>
          </w:tcPr>
          <w:p w14:paraId="163DA2CE" w14:textId="74613B72" w:rsidR="0025641E" w:rsidRPr="00627B9F" w:rsidRDefault="00C040A7" w:rsidP="0066659D">
            <w:pPr>
              <w:spacing w:before="60" w:after="60"/>
              <w:rPr>
                <w:rFonts w:eastAsia="Calibri"/>
              </w:rPr>
            </w:pPr>
            <w:r>
              <w:rPr>
                <w:rFonts w:eastAsia="Calibri"/>
              </w:rPr>
              <w:t>Employee</w:t>
            </w:r>
            <w:r w:rsidR="0025641E" w:rsidRPr="00627B9F">
              <w:rPr>
                <w:rFonts w:eastAsia="Calibri"/>
              </w:rPr>
              <w:t xml:space="preserve"> Name = current user</w:t>
            </w:r>
          </w:p>
          <w:p w14:paraId="559B7D52" w14:textId="66B8C727"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p w14:paraId="49238D61" w14:textId="1F69AEF9" w:rsidR="0025641E" w:rsidRPr="00627B9F" w:rsidRDefault="0025641E" w:rsidP="0066659D">
            <w:pPr>
              <w:spacing w:before="60" w:after="60"/>
              <w:rPr>
                <w:rFonts w:eastAsia="Calibri"/>
              </w:rPr>
            </w:pPr>
            <w:r w:rsidRPr="00627B9F">
              <w:rPr>
                <w:rFonts w:eastAsia="Calibri"/>
              </w:rPr>
              <w:t xml:space="preserve">Status = Pending </w:t>
            </w:r>
            <w:r w:rsidR="00C040A7">
              <w:rPr>
                <w:rFonts w:eastAsia="Calibri"/>
              </w:rPr>
              <w:t xml:space="preserve">Employee </w:t>
            </w:r>
            <w:r w:rsidRPr="00627B9F">
              <w:rPr>
                <w:rFonts w:eastAsia="Calibri"/>
              </w:rPr>
              <w:t>Review</w:t>
            </w:r>
          </w:p>
          <w:p w14:paraId="1F6AE4D9" w14:textId="6EFA60EB" w:rsidR="0025641E" w:rsidRPr="00627B9F" w:rsidRDefault="0025641E" w:rsidP="0066659D">
            <w:pPr>
              <w:spacing w:before="60" w:after="60"/>
              <w:rPr>
                <w:rFonts w:eastAsia="Calibri"/>
              </w:rPr>
            </w:pPr>
            <w:r w:rsidRPr="00627B9F">
              <w:rPr>
                <w:rFonts w:eastAsia="Calibri"/>
              </w:rPr>
              <w:t>or Status = Pending Acknowledgment</w:t>
            </w:r>
          </w:p>
        </w:tc>
        <w:tc>
          <w:tcPr>
            <w:tcW w:w="2546" w:type="dxa"/>
            <w:shd w:val="clear" w:color="auto" w:fill="F2F2F2"/>
          </w:tcPr>
          <w:p w14:paraId="62DA2EB3" w14:textId="77777777" w:rsidR="0025641E" w:rsidRPr="00627B9F" w:rsidRDefault="0025641E" w:rsidP="0066659D">
            <w:pPr>
              <w:rPr>
                <w:rFonts w:eastAsia="Calibri"/>
              </w:rPr>
            </w:pPr>
            <w:r w:rsidRPr="00627B9F">
              <w:rPr>
                <w:rFonts w:eastAsia="Calibri"/>
              </w:rPr>
              <w:t>FormID (w/Link to form)</w:t>
            </w:r>
          </w:p>
          <w:p w14:paraId="673E6902" w14:textId="77777777" w:rsidR="0025641E" w:rsidRPr="00627B9F" w:rsidRDefault="0025641E" w:rsidP="0066659D">
            <w:pPr>
              <w:rPr>
                <w:rFonts w:eastAsia="Calibri"/>
              </w:rPr>
            </w:pPr>
            <w:r w:rsidRPr="00627B9F">
              <w:rPr>
                <w:rFonts w:eastAsia="Calibri"/>
              </w:rPr>
              <w:t>Employee Name</w:t>
            </w:r>
          </w:p>
          <w:p w14:paraId="604F65B7" w14:textId="3DB51481" w:rsidR="0025641E" w:rsidRDefault="0025641E" w:rsidP="0066659D">
            <w:pPr>
              <w:rPr>
                <w:rFonts w:eastAsia="Calibri"/>
              </w:rPr>
            </w:pPr>
            <w:r w:rsidRPr="00627B9F">
              <w:rPr>
                <w:rFonts w:eastAsia="Calibri"/>
              </w:rPr>
              <w:t>Supervisor Name</w:t>
            </w:r>
          </w:p>
          <w:p w14:paraId="66E05CBF" w14:textId="4852FAF4" w:rsidR="00C040A7" w:rsidRPr="00627B9F" w:rsidRDefault="00C040A7" w:rsidP="0066659D">
            <w:pPr>
              <w:rPr>
                <w:rFonts w:eastAsia="Calibri"/>
              </w:rPr>
            </w:pPr>
            <w:r>
              <w:rPr>
                <w:rFonts w:eastAsia="Calibri"/>
              </w:rPr>
              <w:t>Manager Name</w:t>
            </w:r>
          </w:p>
          <w:p w14:paraId="60FDFE36" w14:textId="77777777" w:rsidR="0025641E" w:rsidRPr="00627B9F" w:rsidRDefault="0025641E" w:rsidP="0066659D">
            <w:pPr>
              <w:rPr>
                <w:rFonts w:eastAsia="Calibri"/>
              </w:rPr>
            </w:pPr>
            <w:r w:rsidRPr="00627B9F">
              <w:rPr>
                <w:rFonts w:eastAsia="Calibri"/>
              </w:rPr>
              <w:t>Status</w:t>
            </w:r>
          </w:p>
          <w:p w14:paraId="0B0E4A91" w14:textId="77777777" w:rsidR="0025641E" w:rsidRPr="00627B9F" w:rsidRDefault="0025641E" w:rsidP="0066659D">
            <w:pPr>
              <w:rPr>
                <w:rFonts w:eastAsia="Calibri"/>
              </w:rPr>
            </w:pPr>
            <w:r w:rsidRPr="00627B9F">
              <w:rPr>
                <w:rFonts w:eastAsia="Calibri"/>
              </w:rPr>
              <w:t>Coaching Reason</w:t>
            </w:r>
          </w:p>
          <w:p w14:paraId="3E4F5433" w14:textId="77777777" w:rsidR="0025641E" w:rsidRPr="00627B9F" w:rsidRDefault="0025641E" w:rsidP="0066659D">
            <w:pPr>
              <w:rPr>
                <w:rFonts w:eastAsia="Calibri"/>
              </w:rPr>
            </w:pPr>
            <w:r w:rsidRPr="00627B9F">
              <w:rPr>
                <w:rFonts w:eastAsia="Calibri"/>
              </w:rPr>
              <w:t>Sub-coaching Reason</w:t>
            </w:r>
          </w:p>
          <w:p w14:paraId="045DF2DC" w14:textId="1B2C86E3"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233A9C98"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F2F2F2"/>
          </w:tcPr>
          <w:p w14:paraId="169DE436" w14:textId="77777777" w:rsidR="0051236A" w:rsidRPr="00627B9F" w:rsidRDefault="0051236A" w:rsidP="0051236A">
            <w:pPr>
              <w:rPr>
                <w:rFonts w:eastAsia="Calibri"/>
              </w:rPr>
            </w:pPr>
            <w:r w:rsidRPr="00627B9F">
              <w:rPr>
                <w:rFonts w:eastAsia="Calibri"/>
              </w:rPr>
              <w:t xml:space="preserve">Pagination </w:t>
            </w:r>
            <w:r>
              <w:rPr>
                <w:rFonts w:eastAsia="Calibri"/>
              </w:rPr>
              <w:t>defaults to 25 logs with option for 10, 25, 50, 100</w:t>
            </w:r>
          </w:p>
          <w:p w14:paraId="0EA1DD77" w14:textId="77777777" w:rsidR="0025641E" w:rsidRPr="00627B9F" w:rsidRDefault="0025641E" w:rsidP="0066659D">
            <w:pPr>
              <w:rPr>
                <w:rFonts w:eastAsia="Calibri"/>
              </w:rPr>
            </w:pPr>
          </w:p>
          <w:p w14:paraId="72B9EA0E" w14:textId="77777777" w:rsidR="0025641E" w:rsidRPr="00627B9F" w:rsidRDefault="0025641E" w:rsidP="0066659D">
            <w:pPr>
              <w:rPr>
                <w:rFonts w:eastAsia="Calibri"/>
              </w:rPr>
            </w:pPr>
            <w:r w:rsidRPr="00627B9F">
              <w:rPr>
                <w:rFonts w:eastAsia="Calibri"/>
              </w:rPr>
              <w:t>Show items in descending order from Created Date</w:t>
            </w:r>
          </w:p>
          <w:p w14:paraId="61551465" w14:textId="77777777" w:rsidR="0025641E" w:rsidRPr="00627B9F" w:rsidRDefault="0025641E" w:rsidP="0066659D">
            <w:pPr>
              <w:rPr>
                <w:rFonts w:eastAsia="Calibri"/>
              </w:rPr>
            </w:pPr>
          </w:p>
          <w:p w14:paraId="17FC4388"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1F883351" w14:textId="77777777" w:rsidTr="00C040A7">
        <w:tc>
          <w:tcPr>
            <w:tcW w:w="328" w:type="dxa"/>
            <w:shd w:val="clear" w:color="auto" w:fill="C6D9F1"/>
          </w:tcPr>
          <w:p w14:paraId="59CFF18C" w14:textId="0FC071D5" w:rsidR="0025641E" w:rsidRPr="00627B9F" w:rsidRDefault="00EC00A4" w:rsidP="0066659D">
            <w:pPr>
              <w:spacing w:before="60" w:after="60"/>
              <w:rPr>
                <w:rFonts w:eastAsia="Calibri"/>
              </w:rPr>
            </w:pPr>
            <w:r>
              <w:rPr>
                <w:rFonts w:eastAsia="Calibri"/>
              </w:rPr>
              <w:t>2</w:t>
            </w:r>
          </w:p>
        </w:tc>
        <w:tc>
          <w:tcPr>
            <w:tcW w:w="2032" w:type="dxa"/>
            <w:shd w:val="clear" w:color="auto" w:fill="C6D9F1"/>
          </w:tcPr>
          <w:p w14:paraId="19726FA3" w14:textId="77777777" w:rsidR="0025641E" w:rsidRPr="00627B9F" w:rsidRDefault="0025641E" w:rsidP="0066659D">
            <w:pPr>
              <w:spacing w:before="60" w:after="60"/>
              <w:rPr>
                <w:rFonts w:eastAsia="Calibri"/>
              </w:rPr>
            </w:pPr>
            <w:r w:rsidRPr="00627B9F">
              <w:rPr>
                <w:rFonts w:eastAsia="Calibri"/>
              </w:rPr>
              <w:t>My Completed eCoaching Logs</w:t>
            </w:r>
          </w:p>
        </w:tc>
        <w:tc>
          <w:tcPr>
            <w:tcW w:w="2589" w:type="dxa"/>
            <w:shd w:val="clear" w:color="auto" w:fill="C6D9F1"/>
          </w:tcPr>
          <w:p w14:paraId="563189A5" w14:textId="77777777" w:rsidR="0025641E" w:rsidRPr="00627B9F" w:rsidRDefault="0025641E" w:rsidP="0066659D">
            <w:pPr>
              <w:spacing w:before="60" w:after="60"/>
              <w:rPr>
                <w:rFonts w:eastAsia="Calibri"/>
              </w:rPr>
            </w:pPr>
            <w:r w:rsidRPr="00627B9F">
              <w:rPr>
                <w:rFonts w:eastAsia="Calibri"/>
              </w:rPr>
              <w:t>Employee Name = current user</w:t>
            </w:r>
          </w:p>
          <w:p w14:paraId="457A5915" w14:textId="3C89CFAD" w:rsidR="0025641E" w:rsidRPr="00627B9F" w:rsidRDefault="0025641E" w:rsidP="0066659D">
            <w:pPr>
              <w:spacing w:before="60" w:after="60"/>
              <w:rPr>
                <w:rFonts w:eastAsia="Calibri"/>
              </w:rPr>
            </w:pPr>
            <w:r w:rsidRPr="00627B9F">
              <w:rPr>
                <w:rFonts w:eastAsia="Calibri"/>
              </w:rPr>
              <w:lastRenderedPageBreak/>
              <w:t xml:space="preserve">Role = </w:t>
            </w:r>
            <w:r w:rsidR="00C040A7">
              <w:rPr>
                <w:rFonts w:eastAsia="Calibri"/>
              </w:rPr>
              <w:t>Employee (non-CSR)</w:t>
            </w:r>
          </w:p>
          <w:p w14:paraId="01B841D1" w14:textId="77777777" w:rsidR="0025641E" w:rsidRPr="00627B9F" w:rsidRDefault="0025641E" w:rsidP="0066659D">
            <w:pPr>
              <w:spacing w:before="60" w:after="60"/>
              <w:rPr>
                <w:rFonts w:eastAsia="Calibri"/>
              </w:rPr>
            </w:pPr>
            <w:r w:rsidRPr="00627B9F">
              <w:rPr>
                <w:rFonts w:eastAsia="Calibri"/>
              </w:rPr>
              <w:t>Status = Completed</w:t>
            </w:r>
          </w:p>
        </w:tc>
        <w:tc>
          <w:tcPr>
            <w:tcW w:w="2546" w:type="dxa"/>
            <w:shd w:val="clear" w:color="auto" w:fill="C6D9F1"/>
          </w:tcPr>
          <w:p w14:paraId="14C19178" w14:textId="77777777" w:rsidR="0025641E" w:rsidRPr="00627B9F" w:rsidRDefault="0025641E" w:rsidP="0066659D">
            <w:pPr>
              <w:rPr>
                <w:rFonts w:eastAsia="Calibri"/>
              </w:rPr>
            </w:pPr>
            <w:r w:rsidRPr="00627B9F">
              <w:rPr>
                <w:rFonts w:eastAsia="Calibri"/>
              </w:rPr>
              <w:lastRenderedPageBreak/>
              <w:t>FormID (w/Link to form)</w:t>
            </w:r>
          </w:p>
          <w:p w14:paraId="60F67851" w14:textId="77777777" w:rsidR="0025641E" w:rsidRPr="00627B9F" w:rsidRDefault="0025641E" w:rsidP="0066659D">
            <w:pPr>
              <w:rPr>
                <w:rFonts w:eastAsia="Calibri"/>
              </w:rPr>
            </w:pPr>
            <w:r w:rsidRPr="00627B9F">
              <w:rPr>
                <w:rFonts w:eastAsia="Calibri"/>
              </w:rPr>
              <w:t>Employee Name</w:t>
            </w:r>
          </w:p>
          <w:p w14:paraId="6A72B675" w14:textId="77777777" w:rsidR="0025641E" w:rsidRPr="00627B9F" w:rsidRDefault="0025641E" w:rsidP="0066659D">
            <w:pPr>
              <w:rPr>
                <w:rFonts w:eastAsia="Calibri"/>
              </w:rPr>
            </w:pPr>
            <w:r w:rsidRPr="00627B9F">
              <w:rPr>
                <w:rFonts w:eastAsia="Calibri"/>
              </w:rPr>
              <w:lastRenderedPageBreak/>
              <w:t>Supervisor Name</w:t>
            </w:r>
          </w:p>
          <w:p w14:paraId="4DCE8A15" w14:textId="77777777" w:rsidR="0025641E" w:rsidRPr="00627B9F" w:rsidRDefault="0025641E" w:rsidP="0066659D">
            <w:pPr>
              <w:rPr>
                <w:rFonts w:eastAsia="Calibri"/>
              </w:rPr>
            </w:pPr>
            <w:r w:rsidRPr="00627B9F">
              <w:rPr>
                <w:rFonts w:eastAsia="Calibri"/>
              </w:rPr>
              <w:t>Manager Name</w:t>
            </w:r>
          </w:p>
          <w:p w14:paraId="079430D5" w14:textId="77777777" w:rsidR="0025641E" w:rsidRPr="00627B9F" w:rsidRDefault="0025641E" w:rsidP="0066659D">
            <w:pPr>
              <w:rPr>
                <w:rFonts w:eastAsia="Calibri"/>
              </w:rPr>
            </w:pPr>
            <w:r w:rsidRPr="00627B9F">
              <w:rPr>
                <w:rFonts w:eastAsia="Calibri"/>
              </w:rPr>
              <w:t>Status</w:t>
            </w:r>
          </w:p>
          <w:p w14:paraId="5B220FC1" w14:textId="77777777" w:rsidR="0025641E" w:rsidRPr="00627B9F" w:rsidRDefault="0025641E" w:rsidP="0066659D">
            <w:pPr>
              <w:rPr>
                <w:rFonts w:eastAsia="Calibri"/>
              </w:rPr>
            </w:pPr>
            <w:r w:rsidRPr="00627B9F">
              <w:rPr>
                <w:rFonts w:eastAsia="Calibri"/>
              </w:rPr>
              <w:t>Coaching Reason</w:t>
            </w:r>
          </w:p>
          <w:p w14:paraId="44C337AE" w14:textId="77777777" w:rsidR="0025641E" w:rsidRPr="00627B9F" w:rsidRDefault="0025641E" w:rsidP="0066659D">
            <w:pPr>
              <w:rPr>
                <w:rFonts w:eastAsia="Calibri"/>
              </w:rPr>
            </w:pPr>
            <w:r w:rsidRPr="00627B9F">
              <w:rPr>
                <w:rFonts w:eastAsia="Calibri"/>
              </w:rPr>
              <w:t>Sub-coaching Reason</w:t>
            </w:r>
          </w:p>
          <w:p w14:paraId="103BDC84" w14:textId="1CC2F75C"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6387604F" w14:textId="77777777" w:rsidR="0025641E" w:rsidRPr="00627B9F" w:rsidRDefault="0025641E" w:rsidP="0066659D">
            <w:pPr>
              <w:rPr>
                <w:rFonts w:eastAsia="Calibri"/>
              </w:rPr>
            </w:pPr>
            <w:r w:rsidRPr="00627B9F">
              <w:rPr>
                <w:rFonts w:eastAsia="Calibri"/>
              </w:rPr>
              <w:t>Created Date</w:t>
            </w:r>
          </w:p>
        </w:tc>
        <w:tc>
          <w:tcPr>
            <w:tcW w:w="2369" w:type="dxa"/>
            <w:gridSpan w:val="2"/>
            <w:shd w:val="clear" w:color="auto" w:fill="C6D9F1"/>
          </w:tcPr>
          <w:p w14:paraId="5871D9A6"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25, </w:t>
            </w:r>
            <w:r>
              <w:rPr>
                <w:rFonts w:eastAsia="Calibri"/>
              </w:rPr>
              <w:lastRenderedPageBreak/>
              <w:t>50, 100</w:t>
            </w:r>
          </w:p>
          <w:p w14:paraId="5771ACA0" w14:textId="77777777" w:rsidR="0025641E" w:rsidRPr="00627B9F" w:rsidRDefault="0025641E" w:rsidP="0066659D">
            <w:pPr>
              <w:rPr>
                <w:rFonts w:eastAsia="Calibri"/>
              </w:rPr>
            </w:pPr>
          </w:p>
          <w:p w14:paraId="3EF86D7C" w14:textId="77777777" w:rsidR="0025641E" w:rsidRPr="00627B9F" w:rsidRDefault="0025641E" w:rsidP="0066659D">
            <w:pPr>
              <w:rPr>
                <w:rFonts w:eastAsia="Calibri"/>
              </w:rPr>
            </w:pPr>
            <w:r w:rsidRPr="00627B9F">
              <w:rPr>
                <w:rFonts w:eastAsia="Calibri"/>
              </w:rPr>
              <w:t>Show items in descending order from Created Date</w:t>
            </w:r>
          </w:p>
          <w:p w14:paraId="5B8D1572" w14:textId="77777777" w:rsidR="0025641E" w:rsidRPr="00627B9F" w:rsidRDefault="0025641E" w:rsidP="0066659D">
            <w:pPr>
              <w:rPr>
                <w:rFonts w:eastAsia="Calibri"/>
              </w:rPr>
            </w:pPr>
          </w:p>
          <w:p w14:paraId="4E7CA9BA"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r w:rsidR="0025641E" w:rsidRPr="00F80BBD" w14:paraId="0AFD4BFC" w14:textId="77777777" w:rsidTr="00C040A7">
        <w:tblPrEx>
          <w:tblCellMar>
            <w:top w:w="0" w:type="dxa"/>
            <w:left w:w="108" w:type="dxa"/>
            <w:bottom w:w="0" w:type="dxa"/>
            <w:right w:w="108" w:type="dxa"/>
          </w:tblCellMar>
        </w:tblPrEx>
        <w:trPr>
          <w:gridAfter w:val="1"/>
          <w:wAfter w:w="41" w:type="dxa"/>
        </w:trPr>
        <w:tc>
          <w:tcPr>
            <w:tcW w:w="328" w:type="dxa"/>
            <w:shd w:val="clear" w:color="auto" w:fill="F2F2F2"/>
          </w:tcPr>
          <w:p w14:paraId="6E3521BB" w14:textId="5DDD99E1" w:rsidR="0025641E" w:rsidRPr="00627B9F" w:rsidRDefault="00EC00A4" w:rsidP="0066659D">
            <w:pPr>
              <w:spacing w:before="60" w:after="60"/>
              <w:rPr>
                <w:rFonts w:eastAsia="Calibri"/>
              </w:rPr>
            </w:pPr>
            <w:r>
              <w:rPr>
                <w:rFonts w:eastAsia="Calibri"/>
              </w:rPr>
              <w:lastRenderedPageBreak/>
              <w:t>3</w:t>
            </w:r>
          </w:p>
        </w:tc>
        <w:tc>
          <w:tcPr>
            <w:tcW w:w="2032" w:type="dxa"/>
            <w:shd w:val="clear" w:color="auto" w:fill="F2F2F2"/>
          </w:tcPr>
          <w:p w14:paraId="075C0696" w14:textId="16650A64" w:rsidR="0025641E" w:rsidRPr="00627B9F" w:rsidRDefault="0025641E" w:rsidP="00C040A7">
            <w:pPr>
              <w:spacing w:before="60" w:after="60"/>
              <w:rPr>
                <w:rFonts w:eastAsia="Calibri"/>
              </w:rPr>
            </w:pPr>
            <w:r w:rsidRPr="00627B9F">
              <w:rPr>
                <w:rFonts w:eastAsia="Calibri"/>
              </w:rPr>
              <w:t>My Submitted eCoaching Logs</w:t>
            </w:r>
          </w:p>
        </w:tc>
        <w:tc>
          <w:tcPr>
            <w:tcW w:w="2589" w:type="dxa"/>
            <w:shd w:val="clear" w:color="auto" w:fill="F2F2F2"/>
          </w:tcPr>
          <w:p w14:paraId="70756183" w14:textId="77777777" w:rsidR="0025641E" w:rsidRPr="00627B9F" w:rsidRDefault="0025641E" w:rsidP="0066659D">
            <w:pPr>
              <w:spacing w:before="60" w:after="60"/>
              <w:rPr>
                <w:rFonts w:eastAsia="Calibri"/>
              </w:rPr>
            </w:pPr>
            <w:r w:rsidRPr="00627B9F">
              <w:rPr>
                <w:rFonts w:eastAsia="Calibri"/>
              </w:rPr>
              <w:t>Submitter Name = current user</w:t>
            </w:r>
          </w:p>
          <w:p w14:paraId="1D427681" w14:textId="59D5101E" w:rsidR="0025641E" w:rsidRPr="00627B9F" w:rsidRDefault="0025641E" w:rsidP="0066659D">
            <w:pPr>
              <w:spacing w:before="60" w:after="60"/>
              <w:rPr>
                <w:rFonts w:eastAsia="Calibri"/>
              </w:rPr>
            </w:pPr>
            <w:r w:rsidRPr="00627B9F">
              <w:rPr>
                <w:rFonts w:eastAsia="Calibri"/>
              </w:rPr>
              <w:t xml:space="preserve">Role = </w:t>
            </w:r>
            <w:r w:rsidR="00C040A7">
              <w:rPr>
                <w:rFonts w:eastAsia="Calibri"/>
              </w:rPr>
              <w:t>Employee (non-CSR)</w:t>
            </w:r>
          </w:p>
        </w:tc>
        <w:tc>
          <w:tcPr>
            <w:tcW w:w="2546" w:type="dxa"/>
            <w:shd w:val="clear" w:color="auto" w:fill="F2F2F2"/>
          </w:tcPr>
          <w:p w14:paraId="19C8F674" w14:textId="77777777" w:rsidR="0025641E" w:rsidRPr="00627B9F" w:rsidRDefault="0025641E" w:rsidP="0066659D">
            <w:pPr>
              <w:rPr>
                <w:rFonts w:eastAsia="Calibri"/>
              </w:rPr>
            </w:pPr>
            <w:r w:rsidRPr="00627B9F">
              <w:rPr>
                <w:rFonts w:eastAsia="Calibri"/>
              </w:rPr>
              <w:t>FormID (w/Link to form)</w:t>
            </w:r>
          </w:p>
          <w:p w14:paraId="4DA36D79" w14:textId="77777777" w:rsidR="0025641E" w:rsidRPr="00627B9F" w:rsidRDefault="0025641E" w:rsidP="0066659D">
            <w:pPr>
              <w:rPr>
                <w:rFonts w:eastAsia="Calibri"/>
              </w:rPr>
            </w:pPr>
            <w:r w:rsidRPr="00627B9F">
              <w:rPr>
                <w:rFonts w:eastAsia="Calibri"/>
              </w:rPr>
              <w:t>Employee Name</w:t>
            </w:r>
          </w:p>
          <w:p w14:paraId="11AB90AE" w14:textId="77777777" w:rsidR="0025641E" w:rsidRPr="00627B9F" w:rsidRDefault="0025641E" w:rsidP="0066659D">
            <w:pPr>
              <w:rPr>
                <w:rFonts w:eastAsia="Calibri"/>
              </w:rPr>
            </w:pPr>
            <w:r w:rsidRPr="00627B9F">
              <w:rPr>
                <w:rFonts w:eastAsia="Calibri"/>
              </w:rPr>
              <w:t>Supervisor Name</w:t>
            </w:r>
          </w:p>
          <w:p w14:paraId="7DDA0EE4" w14:textId="77777777" w:rsidR="0025641E" w:rsidRPr="00627B9F" w:rsidRDefault="0025641E" w:rsidP="0066659D">
            <w:pPr>
              <w:rPr>
                <w:rFonts w:eastAsia="Calibri"/>
              </w:rPr>
            </w:pPr>
            <w:r w:rsidRPr="00627B9F">
              <w:rPr>
                <w:rFonts w:eastAsia="Calibri"/>
              </w:rPr>
              <w:t>Manager Name</w:t>
            </w:r>
          </w:p>
          <w:p w14:paraId="317A3D0F" w14:textId="77777777" w:rsidR="0025641E" w:rsidRPr="00627B9F" w:rsidRDefault="0025641E" w:rsidP="0066659D">
            <w:pPr>
              <w:rPr>
                <w:rFonts w:eastAsia="Calibri"/>
              </w:rPr>
            </w:pPr>
            <w:r w:rsidRPr="00627B9F">
              <w:rPr>
                <w:rFonts w:eastAsia="Calibri"/>
              </w:rPr>
              <w:t>Status</w:t>
            </w:r>
            <w:r w:rsidRPr="00627B9F">
              <w:rPr>
                <w:rFonts w:eastAsia="Calibri"/>
              </w:rPr>
              <w:br/>
              <w:t>Coaching Reason</w:t>
            </w:r>
          </w:p>
          <w:p w14:paraId="39854895" w14:textId="77777777" w:rsidR="0025641E" w:rsidRPr="00627B9F" w:rsidRDefault="0025641E" w:rsidP="0066659D">
            <w:pPr>
              <w:rPr>
                <w:rFonts w:eastAsia="Calibri"/>
              </w:rPr>
            </w:pPr>
            <w:r w:rsidRPr="00627B9F">
              <w:rPr>
                <w:rFonts w:eastAsia="Calibri"/>
              </w:rPr>
              <w:t>Sub-coaching Reason</w:t>
            </w:r>
          </w:p>
          <w:p w14:paraId="493E57B1" w14:textId="30E48162" w:rsidR="0025641E" w:rsidRPr="00627B9F" w:rsidRDefault="00E5444C" w:rsidP="0066659D">
            <w:pPr>
              <w:rPr>
                <w:rFonts w:eastAsia="Calibri"/>
              </w:rPr>
            </w:pPr>
            <w:r w:rsidRPr="00627B9F">
              <w:rPr>
                <w:rFonts w:eastAsia="Calibri"/>
              </w:rPr>
              <w:t>Value</w:t>
            </w:r>
            <w:r>
              <w:rPr>
                <w:rFonts w:eastAsia="Calibri"/>
              </w:rPr>
              <w:t xml:space="preserve"> (will be blank for Quality Now logs)</w:t>
            </w:r>
          </w:p>
          <w:p w14:paraId="77B6F9CA" w14:textId="77777777" w:rsidR="0025641E" w:rsidRPr="00627B9F" w:rsidRDefault="0025641E" w:rsidP="0066659D">
            <w:pPr>
              <w:rPr>
                <w:rFonts w:eastAsia="Calibri"/>
              </w:rPr>
            </w:pPr>
            <w:r w:rsidRPr="00627B9F">
              <w:rPr>
                <w:rFonts w:eastAsia="Calibri"/>
              </w:rPr>
              <w:t>Created Date</w:t>
            </w:r>
          </w:p>
        </w:tc>
        <w:tc>
          <w:tcPr>
            <w:tcW w:w="2328" w:type="dxa"/>
            <w:shd w:val="clear" w:color="auto" w:fill="F2F2F2"/>
          </w:tcPr>
          <w:p w14:paraId="4199A814" w14:textId="77777777" w:rsidR="0025641E" w:rsidRPr="00627B9F" w:rsidRDefault="0025641E" w:rsidP="0066659D">
            <w:pPr>
              <w:rPr>
                <w:rFonts w:eastAsia="Calibri"/>
              </w:rPr>
            </w:pPr>
            <w:r w:rsidRPr="00627B9F">
              <w:rPr>
                <w:rFonts w:eastAsia="Calibri"/>
              </w:rPr>
              <w:t>Pagination = 20 records</w:t>
            </w:r>
          </w:p>
          <w:p w14:paraId="3ED1DE1C" w14:textId="77777777" w:rsidR="0025641E" w:rsidRPr="00627B9F" w:rsidRDefault="0025641E" w:rsidP="0066659D">
            <w:pPr>
              <w:rPr>
                <w:rFonts w:eastAsia="Calibri"/>
              </w:rPr>
            </w:pPr>
          </w:p>
          <w:p w14:paraId="14429FA8" w14:textId="77777777" w:rsidR="0025641E" w:rsidRPr="00627B9F" w:rsidRDefault="0025641E" w:rsidP="0066659D">
            <w:pPr>
              <w:rPr>
                <w:rFonts w:eastAsia="Calibri"/>
              </w:rPr>
            </w:pPr>
            <w:r w:rsidRPr="00627B9F">
              <w:rPr>
                <w:rFonts w:eastAsia="Calibri"/>
              </w:rPr>
              <w:t>Show items in descending order from Created Date</w:t>
            </w:r>
          </w:p>
          <w:p w14:paraId="5AF3AE72" w14:textId="77777777" w:rsidR="0025641E" w:rsidRPr="00627B9F" w:rsidRDefault="0025641E" w:rsidP="0066659D">
            <w:pPr>
              <w:rPr>
                <w:rFonts w:eastAsia="Calibri"/>
              </w:rPr>
            </w:pPr>
          </w:p>
          <w:p w14:paraId="51783104"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3258BABF" w14:textId="77777777" w:rsidR="0025641E" w:rsidRDefault="0025641E" w:rsidP="0025641E">
      <w:pPr>
        <w:ind w:left="720" w:firstLine="720"/>
      </w:pPr>
    </w:p>
    <w:p w14:paraId="1100EDB5" w14:textId="14E33798" w:rsidR="0025641E" w:rsidRPr="0026295E" w:rsidRDefault="0025641E" w:rsidP="0025641E">
      <w:pPr>
        <w:spacing w:before="120"/>
        <w:rPr>
          <w:b/>
        </w:rPr>
      </w:pPr>
      <w:r w:rsidRPr="0026295E">
        <w:rPr>
          <w:b/>
        </w:rPr>
        <w:t>3.2.</w:t>
      </w:r>
      <w:r>
        <w:rPr>
          <w:b/>
        </w:rPr>
        <w:t>4</w:t>
      </w:r>
      <w:r w:rsidRPr="0026295E">
        <w:rPr>
          <w:b/>
        </w:rPr>
        <w:t>.7.1</w:t>
      </w:r>
      <w:r w:rsidRPr="0026295E">
        <w:rPr>
          <w:b/>
        </w:rPr>
        <w:tab/>
      </w:r>
      <w:r>
        <w:rPr>
          <w:b/>
        </w:rPr>
        <w:tab/>
      </w:r>
      <w:r w:rsidRPr="0026295E">
        <w:rPr>
          <w:b/>
        </w:rPr>
        <w:t>Quality/Training</w:t>
      </w:r>
      <w:r w:rsidR="00EC00A4">
        <w:rPr>
          <w:b/>
        </w:rPr>
        <w:t xml:space="preserve">/Employee </w:t>
      </w:r>
      <w:r w:rsidRPr="0026295E">
        <w:rPr>
          <w:b/>
        </w:rPr>
        <w:t>Dashboard Filters</w:t>
      </w:r>
    </w:p>
    <w:p w14:paraId="6BABF4B2" w14:textId="3E91349B" w:rsidR="0025641E" w:rsidRDefault="0025641E" w:rsidP="0025641E">
      <w:pPr>
        <w:ind w:left="1440"/>
      </w:pPr>
      <w:r w:rsidRPr="00F80BBD">
        <w:t>Th</w:t>
      </w:r>
      <w:r>
        <w:t>e</w:t>
      </w:r>
      <w:r w:rsidRPr="00F80BBD">
        <w:t xml:space="preserve"> Quality\Training</w:t>
      </w:r>
      <w:r w:rsidR="00EC00A4">
        <w:t xml:space="preserve">\Employee </w:t>
      </w:r>
      <w:r w:rsidRPr="00F80BBD">
        <w:t>dashboard contains the following additional filters.</w:t>
      </w:r>
    </w:p>
    <w:p w14:paraId="3ED7367E"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74"/>
        <w:gridCol w:w="2042"/>
        <w:gridCol w:w="7448"/>
      </w:tblGrid>
      <w:tr w:rsidR="0025641E" w:rsidRPr="00F80BBD" w14:paraId="508AD441" w14:textId="77777777" w:rsidTr="00EC00A4">
        <w:trPr>
          <w:trHeight w:val="288"/>
        </w:trPr>
        <w:tc>
          <w:tcPr>
            <w:tcW w:w="374" w:type="dxa"/>
            <w:shd w:val="clear" w:color="auto" w:fill="4F81BD"/>
            <w:vAlign w:val="bottom"/>
          </w:tcPr>
          <w:p w14:paraId="615253EB" w14:textId="77777777" w:rsidR="0025641E" w:rsidRPr="00627B9F" w:rsidRDefault="0025641E" w:rsidP="0066659D">
            <w:pPr>
              <w:rPr>
                <w:rFonts w:eastAsia="Calibri"/>
                <w:b/>
                <w:color w:val="FFFFFF"/>
              </w:rPr>
            </w:pPr>
            <w:r w:rsidRPr="00627B9F">
              <w:rPr>
                <w:rFonts w:eastAsia="Calibri"/>
                <w:b/>
                <w:color w:val="FFFFFF"/>
              </w:rPr>
              <w:t>#</w:t>
            </w:r>
          </w:p>
        </w:tc>
        <w:tc>
          <w:tcPr>
            <w:tcW w:w="2042" w:type="dxa"/>
            <w:shd w:val="clear" w:color="auto" w:fill="4F81BD"/>
            <w:vAlign w:val="bottom"/>
          </w:tcPr>
          <w:p w14:paraId="2E6A378A" w14:textId="77777777" w:rsidR="0025641E" w:rsidRPr="00627B9F" w:rsidRDefault="0025641E" w:rsidP="0066659D">
            <w:pPr>
              <w:rPr>
                <w:rFonts w:eastAsia="Calibri"/>
                <w:b/>
                <w:color w:val="FFFFFF"/>
              </w:rPr>
            </w:pPr>
            <w:r w:rsidRPr="00627B9F">
              <w:rPr>
                <w:rFonts w:eastAsia="Calibri"/>
                <w:b/>
                <w:color w:val="FFFFFF"/>
              </w:rPr>
              <w:t>Filter</w:t>
            </w:r>
          </w:p>
        </w:tc>
        <w:tc>
          <w:tcPr>
            <w:tcW w:w="7448" w:type="dxa"/>
            <w:shd w:val="clear" w:color="auto" w:fill="4F81BD"/>
            <w:vAlign w:val="bottom"/>
          </w:tcPr>
          <w:p w14:paraId="3BE16274"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36154CFD" w14:textId="77777777" w:rsidTr="00EC00A4">
        <w:tc>
          <w:tcPr>
            <w:tcW w:w="374" w:type="dxa"/>
            <w:shd w:val="clear" w:color="auto" w:fill="F2F2F2"/>
          </w:tcPr>
          <w:p w14:paraId="78FDB2D4" w14:textId="77777777" w:rsidR="0025641E" w:rsidRPr="00627B9F" w:rsidRDefault="0025641E" w:rsidP="0066659D">
            <w:pPr>
              <w:rPr>
                <w:rFonts w:eastAsia="Calibri"/>
              </w:rPr>
            </w:pPr>
            <w:r w:rsidRPr="00627B9F">
              <w:rPr>
                <w:rFonts w:eastAsia="Calibri"/>
              </w:rPr>
              <w:t>1</w:t>
            </w:r>
          </w:p>
        </w:tc>
        <w:tc>
          <w:tcPr>
            <w:tcW w:w="9490" w:type="dxa"/>
            <w:gridSpan w:val="2"/>
            <w:shd w:val="clear" w:color="auto" w:fill="F2F2F2"/>
          </w:tcPr>
          <w:p w14:paraId="37C25A77" w14:textId="356A6D90" w:rsidR="0025641E" w:rsidRPr="00627B9F" w:rsidRDefault="0025641E" w:rsidP="00EC00A4">
            <w:pPr>
              <w:rPr>
                <w:rFonts w:eastAsia="Calibri"/>
                <w:b/>
              </w:rPr>
            </w:pPr>
            <w:r w:rsidRPr="00627B9F">
              <w:rPr>
                <w:rFonts w:eastAsia="Calibri"/>
                <w:b/>
              </w:rPr>
              <w:t>My Pending eCoaching Logs</w:t>
            </w:r>
          </w:p>
        </w:tc>
      </w:tr>
      <w:tr w:rsidR="0025641E" w:rsidRPr="00F80BBD" w14:paraId="4CB55580" w14:textId="77777777" w:rsidTr="00EC00A4">
        <w:tc>
          <w:tcPr>
            <w:tcW w:w="374" w:type="dxa"/>
            <w:shd w:val="clear" w:color="auto" w:fill="F2F2F2"/>
          </w:tcPr>
          <w:p w14:paraId="6A3763DE"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69FF334F" w14:textId="2A434DE4" w:rsidR="0025641E" w:rsidRPr="00627B9F" w:rsidRDefault="002A06A0" w:rsidP="0066659D">
            <w:pPr>
              <w:rPr>
                <w:rFonts w:eastAsia="Calibri"/>
              </w:rPr>
            </w:pPr>
            <w:r>
              <w:rPr>
                <w:rFonts w:eastAsia="Calibri"/>
              </w:rPr>
              <w:t>N/A</w:t>
            </w:r>
          </w:p>
        </w:tc>
        <w:tc>
          <w:tcPr>
            <w:tcW w:w="7448" w:type="dxa"/>
            <w:shd w:val="clear" w:color="auto" w:fill="F2F2F2"/>
          </w:tcPr>
          <w:p w14:paraId="7E603A9B" w14:textId="38F05DB8" w:rsidR="0025641E" w:rsidRPr="00627B9F" w:rsidRDefault="002A06A0" w:rsidP="0066659D">
            <w:pPr>
              <w:rPr>
                <w:rFonts w:eastAsia="Calibri"/>
              </w:rPr>
            </w:pPr>
            <w:r>
              <w:rPr>
                <w:rFonts w:eastAsia="Calibri"/>
              </w:rPr>
              <w:t>No additional filter</w:t>
            </w:r>
          </w:p>
        </w:tc>
      </w:tr>
      <w:tr w:rsidR="0025641E" w:rsidRPr="00F80BBD" w14:paraId="7E59B013" w14:textId="77777777" w:rsidTr="00EC00A4">
        <w:tblPrEx>
          <w:tblCellMar>
            <w:top w:w="0" w:type="dxa"/>
            <w:left w:w="108" w:type="dxa"/>
            <w:bottom w:w="0" w:type="dxa"/>
            <w:right w:w="108" w:type="dxa"/>
          </w:tblCellMar>
        </w:tblPrEx>
        <w:tc>
          <w:tcPr>
            <w:tcW w:w="374" w:type="dxa"/>
            <w:shd w:val="clear" w:color="auto" w:fill="C6D9F1"/>
          </w:tcPr>
          <w:p w14:paraId="3FFE326D" w14:textId="77777777" w:rsidR="0025641E" w:rsidRPr="00627B9F" w:rsidRDefault="0025641E" w:rsidP="0066659D">
            <w:pPr>
              <w:rPr>
                <w:rFonts w:eastAsia="Calibri"/>
              </w:rPr>
            </w:pPr>
            <w:r w:rsidRPr="00627B9F">
              <w:rPr>
                <w:rFonts w:eastAsia="Calibri"/>
              </w:rPr>
              <w:t>2</w:t>
            </w:r>
          </w:p>
        </w:tc>
        <w:tc>
          <w:tcPr>
            <w:tcW w:w="9490" w:type="dxa"/>
            <w:gridSpan w:val="2"/>
            <w:shd w:val="clear" w:color="auto" w:fill="C6D9F1"/>
          </w:tcPr>
          <w:p w14:paraId="15E1467C" w14:textId="65989B60" w:rsidR="0025641E" w:rsidRPr="00627B9F" w:rsidRDefault="0025641E" w:rsidP="00EC00A4">
            <w:pPr>
              <w:rPr>
                <w:rFonts w:eastAsia="Calibri"/>
                <w:b/>
              </w:rPr>
            </w:pPr>
            <w:r w:rsidRPr="00627B9F">
              <w:rPr>
                <w:rFonts w:eastAsia="Calibri"/>
                <w:b/>
              </w:rPr>
              <w:t>My Completed eCoaching Logs</w:t>
            </w:r>
          </w:p>
        </w:tc>
      </w:tr>
      <w:tr w:rsidR="0025641E" w:rsidRPr="00F80BBD" w14:paraId="358028F8" w14:textId="77777777" w:rsidTr="00EC00A4">
        <w:tblPrEx>
          <w:tblCellMar>
            <w:top w:w="0" w:type="dxa"/>
            <w:left w:w="108" w:type="dxa"/>
            <w:bottom w:w="0" w:type="dxa"/>
            <w:right w:w="108" w:type="dxa"/>
          </w:tblCellMar>
        </w:tblPrEx>
        <w:trPr>
          <w:trHeight w:val="489"/>
        </w:trPr>
        <w:tc>
          <w:tcPr>
            <w:tcW w:w="374" w:type="dxa"/>
            <w:shd w:val="clear" w:color="auto" w:fill="C6D9F1"/>
          </w:tcPr>
          <w:p w14:paraId="38AE7D14" w14:textId="03EFFB62" w:rsidR="0025641E" w:rsidRPr="00627B9F" w:rsidRDefault="002A06A0" w:rsidP="002A06A0">
            <w:pPr>
              <w:rPr>
                <w:rFonts w:eastAsia="Calibri"/>
              </w:rPr>
            </w:pPr>
            <w:r>
              <w:rPr>
                <w:rFonts w:eastAsia="Calibri"/>
              </w:rPr>
              <w:t>A</w:t>
            </w:r>
          </w:p>
        </w:tc>
        <w:tc>
          <w:tcPr>
            <w:tcW w:w="2042" w:type="dxa"/>
            <w:shd w:val="clear" w:color="auto" w:fill="C6D9F1"/>
          </w:tcPr>
          <w:p w14:paraId="19012AE1" w14:textId="77777777" w:rsidR="0025641E" w:rsidRPr="00627B9F" w:rsidRDefault="0025641E" w:rsidP="0066659D">
            <w:pPr>
              <w:rPr>
                <w:rFonts w:eastAsia="Calibri"/>
              </w:rPr>
            </w:pPr>
            <w:r w:rsidRPr="00627B9F">
              <w:rPr>
                <w:rFonts w:eastAsia="Calibri"/>
              </w:rPr>
              <w:t>Submitted</w:t>
            </w:r>
          </w:p>
        </w:tc>
        <w:tc>
          <w:tcPr>
            <w:tcW w:w="7448" w:type="dxa"/>
            <w:shd w:val="clear" w:color="auto" w:fill="C6D9F1"/>
          </w:tcPr>
          <w:p w14:paraId="5CD6BF92" w14:textId="77777777" w:rsidR="0025641E" w:rsidRPr="00627B9F" w:rsidRDefault="0025641E" w:rsidP="0066659D">
            <w:pPr>
              <w:rPr>
                <w:rFonts w:eastAsia="Calibri"/>
              </w:rPr>
            </w:pPr>
            <w:r w:rsidRPr="00627B9F">
              <w:rPr>
                <w:rFonts w:eastAsia="Calibri"/>
              </w:rPr>
              <w:t xml:space="preserve">Will include coaching logs which were submitted or created between the entered start and end date range. </w:t>
            </w:r>
          </w:p>
        </w:tc>
      </w:tr>
      <w:tr w:rsidR="0025641E" w:rsidRPr="00F80BBD" w14:paraId="14C264CA" w14:textId="77777777" w:rsidTr="00EC00A4">
        <w:trPr>
          <w:trHeight w:val="264"/>
        </w:trPr>
        <w:tc>
          <w:tcPr>
            <w:tcW w:w="374" w:type="dxa"/>
            <w:shd w:val="clear" w:color="auto" w:fill="F2F2F2"/>
          </w:tcPr>
          <w:p w14:paraId="4CD8131F" w14:textId="148D55FE" w:rsidR="0025641E" w:rsidRPr="00627B9F" w:rsidRDefault="00EC00A4" w:rsidP="0066659D">
            <w:pPr>
              <w:rPr>
                <w:rFonts w:eastAsia="Calibri"/>
              </w:rPr>
            </w:pPr>
            <w:r>
              <w:rPr>
                <w:rFonts w:eastAsia="Calibri"/>
              </w:rPr>
              <w:t>3</w:t>
            </w:r>
          </w:p>
        </w:tc>
        <w:tc>
          <w:tcPr>
            <w:tcW w:w="9490" w:type="dxa"/>
            <w:gridSpan w:val="2"/>
            <w:shd w:val="clear" w:color="auto" w:fill="F2F2F2"/>
          </w:tcPr>
          <w:p w14:paraId="186278D6" w14:textId="18F57AF1" w:rsidR="0025641E" w:rsidRPr="00627B9F" w:rsidRDefault="0025641E" w:rsidP="00EC00A4">
            <w:pPr>
              <w:rPr>
                <w:rFonts w:eastAsia="Calibri"/>
              </w:rPr>
            </w:pPr>
            <w:r w:rsidRPr="00627B9F">
              <w:rPr>
                <w:rFonts w:eastAsia="Calibri"/>
                <w:b/>
              </w:rPr>
              <w:t>My Submitted eCoaching Logs</w:t>
            </w:r>
          </w:p>
        </w:tc>
      </w:tr>
      <w:tr w:rsidR="0025641E" w:rsidRPr="00F80BBD" w14:paraId="66F8F526" w14:textId="77777777" w:rsidTr="00EC00A4">
        <w:trPr>
          <w:trHeight w:val="489"/>
        </w:trPr>
        <w:tc>
          <w:tcPr>
            <w:tcW w:w="374" w:type="dxa"/>
            <w:shd w:val="clear" w:color="auto" w:fill="F2F2F2"/>
          </w:tcPr>
          <w:p w14:paraId="00A151F5" w14:textId="77777777" w:rsidR="0025641E" w:rsidRPr="00627B9F" w:rsidRDefault="0025641E" w:rsidP="0066659D">
            <w:pPr>
              <w:rPr>
                <w:rFonts w:eastAsia="Calibri"/>
              </w:rPr>
            </w:pPr>
            <w:r w:rsidRPr="00627B9F">
              <w:rPr>
                <w:rFonts w:eastAsia="Calibri"/>
              </w:rPr>
              <w:t>A</w:t>
            </w:r>
          </w:p>
        </w:tc>
        <w:tc>
          <w:tcPr>
            <w:tcW w:w="2042" w:type="dxa"/>
            <w:shd w:val="clear" w:color="auto" w:fill="F2F2F2"/>
          </w:tcPr>
          <w:p w14:paraId="47D1DCCD" w14:textId="77777777" w:rsidR="0025641E" w:rsidRPr="00627B9F" w:rsidRDefault="0025641E" w:rsidP="0066659D">
            <w:pPr>
              <w:rPr>
                <w:rFonts w:eastAsia="Calibri"/>
              </w:rPr>
            </w:pPr>
            <w:r w:rsidRPr="00627B9F">
              <w:rPr>
                <w:rFonts w:eastAsia="Calibri"/>
              </w:rPr>
              <w:t>Manager</w:t>
            </w:r>
          </w:p>
        </w:tc>
        <w:tc>
          <w:tcPr>
            <w:tcW w:w="7448" w:type="dxa"/>
            <w:shd w:val="clear" w:color="auto" w:fill="F2F2F2"/>
          </w:tcPr>
          <w:p w14:paraId="5910722C"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F80BBD" w14:paraId="3E30E58D" w14:textId="77777777" w:rsidTr="00EC00A4">
        <w:trPr>
          <w:trHeight w:val="489"/>
        </w:trPr>
        <w:tc>
          <w:tcPr>
            <w:tcW w:w="374" w:type="dxa"/>
            <w:shd w:val="clear" w:color="auto" w:fill="F2F2F2"/>
          </w:tcPr>
          <w:p w14:paraId="77E1939C" w14:textId="77777777" w:rsidR="0025641E" w:rsidRPr="00627B9F" w:rsidRDefault="0025641E" w:rsidP="0066659D">
            <w:pPr>
              <w:rPr>
                <w:rFonts w:eastAsia="Calibri"/>
              </w:rPr>
            </w:pPr>
            <w:r w:rsidRPr="00627B9F">
              <w:rPr>
                <w:rFonts w:eastAsia="Calibri"/>
              </w:rPr>
              <w:t>B</w:t>
            </w:r>
          </w:p>
        </w:tc>
        <w:tc>
          <w:tcPr>
            <w:tcW w:w="2042" w:type="dxa"/>
            <w:shd w:val="clear" w:color="auto" w:fill="F2F2F2"/>
          </w:tcPr>
          <w:p w14:paraId="23E8BB97" w14:textId="77777777" w:rsidR="0025641E" w:rsidRPr="00627B9F" w:rsidRDefault="0025641E" w:rsidP="0066659D">
            <w:pPr>
              <w:rPr>
                <w:rFonts w:eastAsia="Calibri"/>
              </w:rPr>
            </w:pPr>
            <w:r w:rsidRPr="00627B9F">
              <w:rPr>
                <w:rFonts w:eastAsia="Calibri"/>
              </w:rPr>
              <w:t>Supervisor</w:t>
            </w:r>
          </w:p>
        </w:tc>
        <w:tc>
          <w:tcPr>
            <w:tcW w:w="7448" w:type="dxa"/>
            <w:shd w:val="clear" w:color="auto" w:fill="F2F2F2"/>
          </w:tcPr>
          <w:p w14:paraId="32714355"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F80BBD" w14:paraId="166FB6B3" w14:textId="77777777" w:rsidTr="00EC00A4">
        <w:trPr>
          <w:trHeight w:val="489"/>
        </w:trPr>
        <w:tc>
          <w:tcPr>
            <w:tcW w:w="374" w:type="dxa"/>
            <w:shd w:val="clear" w:color="auto" w:fill="F2F2F2"/>
          </w:tcPr>
          <w:p w14:paraId="74E32B9C" w14:textId="77777777" w:rsidR="0025641E" w:rsidRPr="00627B9F" w:rsidRDefault="0025641E" w:rsidP="0066659D">
            <w:pPr>
              <w:rPr>
                <w:rFonts w:eastAsia="Calibri"/>
              </w:rPr>
            </w:pPr>
            <w:r w:rsidRPr="00627B9F">
              <w:rPr>
                <w:rFonts w:eastAsia="Calibri"/>
              </w:rPr>
              <w:t>C</w:t>
            </w:r>
          </w:p>
        </w:tc>
        <w:tc>
          <w:tcPr>
            <w:tcW w:w="2042" w:type="dxa"/>
            <w:shd w:val="clear" w:color="auto" w:fill="F2F2F2"/>
          </w:tcPr>
          <w:p w14:paraId="4A0CF443" w14:textId="77777777" w:rsidR="0025641E" w:rsidRPr="00627B9F" w:rsidRDefault="0025641E" w:rsidP="0066659D">
            <w:pPr>
              <w:rPr>
                <w:rFonts w:eastAsia="Calibri"/>
              </w:rPr>
            </w:pPr>
            <w:r w:rsidRPr="00627B9F">
              <w:rPr>
                <w:rFonts w:eastAsia="Calibri"/>
              </w:rPr>
              <w:t>Employee</w:t>
            </w:r>
          </w:p>
        </w:tc>
        <w:tc>
          <w:tcPr>
            <w:tcW w:w="7448" w:type="dxa"/>
            <w:shd w:val="clear" w:color="auto" w:fill="F2F2F2"/>
          </w:tcPr>
          <w:p w14:paraId="6E037A17"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F80BBD" w14:paraId="3436E94B" w14:textId="77777777" w:rsidTr="00EC00A4">
        <w:trPr>
          <w:trHeight w:val="489"/>
        </w:trPr>
        <w:tc>
          <w:tcPr>
            <w:tcW w:w="374" w:type="dxa"/>
            <w:shd w:val="clear" w:color="auto" w:fill="F2F2F2"/>
          </w:tcPr>
          <w:p w14:paraId="1823E82B" w14:textId="39A0AC6D" w:rsidR="002A06A0" w:rsidRPr="00627B9F" w:rsidRDefault="002A06A0" w:rsidP="0066659D">
            <w:pPr>
              <w:rPr>
                <w:rFonts w:eastAsia="Calibri"/>
              </w:rPr>
            </w:pPr>
            <w:r>
              <w:rPr>
                <w:rFonts w:eastAsia="Calibri"/>
              </w:rPr>
              <w:t>D</w:t>
            </w:r>
          </w:p>
        </w:tc>
        <w:tc>
          <w:tcPr>
            <w:tcW w:w="2042" w:type="dxa"/>
            <w:shd w:val="clear" w:color="auto" w:fill="F2F2F2"/>
          </w:tcPr>
          <w:p w14:paraId="348E7BA2" w14:textId="6403A4B1" w:rsidR="002A06A0" w:rsidRPr="00627B9F" w:rsidRDefault="002A06A0" w:rsidP="0066659D">
            <w:pPr>
              <w:rPr>
                <w:rFonts w:eastAsia="Calibri"/>
              </w:rPr>
            </w:pPr>
            <w:r>
              <w:rPr>
                <w:rFonts w:eastAsia="Calibri"/>
              </w:rPr>
              <w:t>Status</w:t>
            </w:r>
          </w:p>
        </w:tc>
        <w:tc>
          <w:tcPr>
            <w:tcW w:w="7448" w:type="dxa"/>
            <w:shd w:val="clear" w:color="auto" w:fill="F2F2F2"/>
          </w:tcPr>
          <w:p w14:paraId="5929D0AA" w14:textId="0CAAE29E" w:rsidR="002A06A0" w:rsidRPr="00627B9F" w:rsidRDefault="002A06A0" w:rsidP="0066659D">
            <w:pPr>
              <w:rPr>
                <w:rFonts w:eastAsia="Calibri"/>
              </w:rPr>
            </w:pPr>
            <w:r w:rsidRPr="00627B9F">
              <w:rPr>
                <w:rFonts w:eastAsia="Calibri"/>
              </w:rPr>
              <w:t>Include the possible status values for coaching logs.  Logs in Inactive status cannot be filtered on.</w:t>
            </w:r>
          </w:p>
        </w:tc>
      </w:tr>
      <w:tr w:rsidR="002A06A0" w:rsidRPr="00F80BBD" w14:paraId="29AB97E8" w14:textId="77777777" w:rsidTr="00EC00A4">
        <w:trPr>
          <w:trHeight w:val="489"/>
        </w:trPr>
        <w:tc>
          <w:tcPr>
            <w:tcW w:w="374" w:type="dxa"/>
            <w:shd w:val="clear" w:color="auto" w:fill="F2F2F2"/>
          </w:tcPr>
          <w:p w14:paraId="7B42D9E1" w14:textId="36EF7407" w:rsidR="002A06A0" w:rsidRDefault="002A06A0" w:rsidP="0066659D">
            <w:pPr>
              <w:rPr>
                <w:rFonts w:eastAsia="Calibri"/>
              </w:rPr>
            </w:pPr>
            <w:r>
              <w:rPr>
                <w:rFonts w:eastAsia="Calibri"/>
              </w:rPr>
              <w:t>E</w:t>
            </w:r>
          </w:p>
        </w:tc>
        <w:tc>
          <w:tcPr>
            <w:tcW w:w="2042" w:type="dxa"/>
            <w:shd w:val="clear" w:color="auto" w:fill="F2F2F2"/>
          </w:tcPr>
          <w:p w14:paraId="4EAD8F0A" w14:textId="1B42F4BB" w:rsidR="002A06A0" w:rsidRDefault="002A06A0" w:rsidP="0066659D">
            <w:pPr>
              <w:rPr>
                <w:rFonts w:eastAsia="Calibri"/>
              </w:rPr>
            </w:pPr>
            <w:r>
              <w:rPr>
                <w:rFonts w:eastAsia="Calibri"/>
              </w:rPr>
              <w:t>Submitted</w:t>
            </w:r>
          </w:p>
        </w:tc>
        <w:tc>
          <w:tcPr>
            <w:tcW w:w="7448" w:type="dxa"/>
            <w:shd w:val="clear" w:color="auto" w:fill="F2F2F2"/>
          </w:tcPr>
          <w:p w14:paraId="735547AC" w14:textId="2C3874EB" w:rsidR="002A06A0" w:rsidRPr="00627B9F" w:rsidRDefault="002A06A0" w:rsidP="0066659D">
            <w:pPr>
              <w:rPr>
                <w:rFonts w:eastAsia="Calibri"/>
              </w:rPr>
            </w:pPr>
            <w:r w:rsidRPr="00627B9F">
              <w:rPr>
                <w:rFonts w:eastAsia="Calibri"/>
              </w:rPr>
              <w:t xml:space="preserve">Will include </w:t>
            </w:r>
            <w:r>
              <w:rPr>
                <w:rFonts w:eastAsia="Calibri"/>
              </w:rPr>
              <w:t>coaching</w:t>
            </w:r>
            <w:r w:rsidRPr="00627B9F">
              <w:rPr>
                <w:rFonts w:eastAsia="Calibri"/>
              </w:rPr>
              <w:t xml:space="preserve"> logs which were submitted or created between the entered start and end date range.</w:t>
            </w:r>
          </w:p>
        </w:tc>
      </w:tr>
    </w:tbl>
    <w:p w14:paraId="56C0ABB2" w14:textId="77777777" w:rsidR="0025641E" w:rsidRDefault="0025641E" w:rsidP="0025641E">
      <w:pPr>
        <w:ind w:left="720" w:firstLine="720"/>
      </w:pPr>
    </w:p>
    <w:p w14:paraId="3887AE1F" w14:textId="77777777" w:rsidR="0025641E" w:rsidRPr="005029EF" w:rsidRDefault="0025641E" w:rsidP="0025641E">
      <w:pPr>
        <w:pStyle w:val="Heading4"/>
        <w:spacing w:before="120" w:after="120"/>
        <w:rPr>
          <w:rFonts w:ascii="Arial" w:hAnsi="Arial"/>
          <w:b/>
          <w:bCs/>
          <w:sz w:val="22"/>
          <w:szCs w:val="22"/>
          <w:u w:val="none"/>
        </w:rPr>
      </w:pPr>
      <w:bookmarkStart w:id="197" w:name="_Toc495311764"/>
      <w:bookmarkStart w:id="198" w:name="_Toc171476"/>
      <w:r w:rsidRPr="005029EF">
        <w:rPr>
          <w:rFonts w:ascii="Arial" w:hAnsi="Arial"/>
          <w:b/>
          <w:bCs/>
          <w:sz w:val="22"/>
          <w:szCs w:val="22"/>
          <w:u w:val="none"/>
        </w:rPr>
        <w:t>3.2.4.8</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Support Staff Dashboard</w:t>
      </w:r>
      <w:bookmarkEnd w:id="197"/>
      <w:bookmarkEnd w:id="198"/>
    </w:p>
    <w:p w14:paraId="482FA8AA" w14:textId="66ED5485" w:rsidR="0025641E" w:rsidRDefault="0025641E" w:rsidP="0025641E">
      <w:pPr>
        <w:ind w:left="1440"/>
      </w:pPr>
      <w:r w:rsidRPr="00F80BBD">
        <w:t>Th</w:t>
      </w:r>
      <w:r>
        <w:t>e</w:t>
      </w:r>
      <w:r w:rsidRPr="00F80BBD">
        <w:t xml:space="preserve"> dashboard allows the </w:t>
      </w:r>
      <w:r>
        <w:t xml:space="preserve">support staff </w:t>
      </w:r>
      <w:r w:rsidRPr="00F80BBD">
        <w:t xml:space="preserve">to view their </w:t>
      </w:r>
      <w:r w:rsidR="002A06A0">
        <w:t xml:space="preserve">submitted </w:t>
      </w:r>
      <w:r w:rsidRPr="00F80BBD">
        <w:t xml:space="preserve">eCLs.  </w:t>
      </w:r>
      <w:r w:rsidR="002A06A0">
        <w:t>These are generally individuals who may have access to eCoaching, but do not have role within the application.</w:t>
      </w:r>
    </w:p>
    <w:p w14:paraId="67664D95" w14:textId="77777777" w:rsidR="0025641E" w:rsidRDefault="0025641E" w:rsidP="0025641E">
      <w:pPr>
        <w:ind w:left="1440"/>
      </w:pPr>
    </w:p>
    <w:p w14:paraId="5ABB4670" w14:textId="77777777" w:rsidR="0025641E" w:rsidRDefault="0025641E" w:rsidP="0025641E">
      <w:pPr>
        <w:ind w:left="1440"/>
      </w:pPr>
      <w:r w:rsidRPr="00B4382F">
        <w:t>The Created Date will be the date and time the record is created and shall be displayed noting the web server time zone (e.g. PDT for Pacific Daylight Time).</w:t>
      </w:r>
    </w:p>
    <w:p w14:paraId="5D8A1372"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7"/>
        <w:gridCol w:w="2050"/>
        <w:gridCol w:w="2617"/>
        <w:gridCol w:w="2566"/>
        <w:gridCol w:w="2304"/>
      </w:tblGrid>
      <w:tr w:rsidR="0025641E" w:rsidRPr="00B4382F" w14:paraId="5451E537" w14:textId="77777777" w:rsidTr="002A06A0">
        <w:trPr>
          <w:trHeight w:val="288"/>
        </w:trPr>
        <w:tc>
          <w:tcPr>
            <w:tcW w:w="327" w:type="dxa"/>
            <w:shd w:val="clear" w:color="auto" w:fill="4F81BD"/>
            <w:vAlign w:val="bottom"/>
          </w:tcPr>
          <w:p w14:paraId="1518F7AD" w14:textId="77777777" w:rsidR="0025641E" w:rsidRPr="00627B9F" w:rsidRDefault="0025641E" w:rsidP="0066659D">
            <w:pPr>
              <w:rPr>
                <w:rFonts w:eastAsia="Calibri"/>
                <w:b/>
                <w:color w:val="FFFFFF"/>
              </w:rPr>
            </w:pPr>
            <w:r w:rsidRPr="00627B9F">
              <w:rPr>
                <w:rFonts w:eastAsia="Calibri"/>
                <w:b/>
                <w:color w:val="FFFFFF"/>
              </w:rPr>
              <w:t>#</w:t>
            </w:r>
          </w:p>
        </w:tc>
        <w:tc>
          <w:tcPr>
            <w:tcW w:w="2050" w:type="dxa"/>
            <w:shd w:val="clear" w:color="auto" w:fill="4F81BD"/>
            <w:vAlign w:val="bottom"/>
          </w:tcPr>
          <w:p w14:paraId="79E2539A" w14:textId="77777777" w:rsidR="0025641E" w:rsidRPr="00627B9F" w:rsidRDefault="0025641E" w:rsidP="0066659D">
            <w:pPr>
              <w:rPr>
                <w:rFonts w:eastAsia="Calibri"/>
                <w:b/>
                <w:color w:val="FFFFFF"/>
              </w:rPr>
            </w:pPr>
            <w:r w:rsidRPr="00627B9F">
              <w:rPr>
                <w:rFonts w:eastAsia="Calibri"/>
                <w:b/>
                <w:color w:val="FFFFFF"/>
              </w:rPr>
              <w:t>Section</w:t>
            </w:r>
          </w:p>
        </w:tc>
        <w:tc>
          <w:tcPr>
            <w:tcW w:w="2617" w:type="dxa"/>
            <w:shd w:val="clear" w:color="auto" w:fill="4F81BD"/>
            <w:vAlign w:val="bottom"/>
          </w:tcPr>
          <w:p w14:paraId="7AAE3E24" w14:textId="77777777" w:rsidR="0025641E" w:rsidRPr="00627B9F" w:rsidRDefault="0025641E" w:rsidP="0066659D">
            <w:pPr>
              <w:rPr>
                <w:rFonts w:eastAsia="Calibri"/>
                <w:b/>
                <w:color w:val="FFFFFF"/>
              </w:rPr>
            </w:pPr>
            <w:r w:rsidRPr="00627B9F">
              <w:rPr>
                <w:rFonts w:eastAsia="Calibri"/>
                <w:b/>
                <w:color w:val="FFFFFF"/>
              </w:rPr>
              <w:t>Filter</w:t>
            </w:r>
          </w:p>
        </w:tc>
        <w:tc>
          <w:tcPr>
            <w:tcW w:w="2566" w:type="dxa"/>
            <w:shd w:val="clear" w:color="auto" w:fill="4F81BD"/>
            <w:vAlign w:val="bottom"/>
          </w:tcPr>
          <w:p w14:paraId="0992ED6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304" w:type="dxa"/>
            <w:shd w:val="clear" w:color="auto" w:fill="4F81BD"/>
          </w:tcPr>
          <w:p w14:paraId="64A97748"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B4382F" w14:paraId="02C9363E" w14:textId="77777777" w:rsidTr="002A06A0">
        <w:tc>
          <w:tcPr>
            <w:tcW w:w="327" w:type="dxa"/>
            <w:shd w:val="clear" w:color="auto" w:fill="F2F2F2"/>
          </w:tcPr>
          <w:p w14:paraId="114B7C15" w14:textId="765D215A" w:rsidR="0025641E" w:rsidRPr="00627B9F" w:rsidRDefault="002A06A0" w:rsidP="0066659D">
            <w:pPr>
              <w:spacing w:before="60" w:after="60"/>
              <w:rPr>
                <w:rFonts w:eastAsia="Calibri"/>
              </w:rPr>
            </w:pPr>
            <w:r>
              <w:rPr>
                <w:rFonts w:eastAsia="Calibri"/>
              </w:rPr>
              <w:t>1</w:t>
            </w:r>
          </w:p>
        </w:tc>
        <w:tc>
          <w:tcPr>
            <w:tcW w:w="2050" w:type="dxa"/>
            <w:shd w:val="clear" w:color="auto" w:fill="F2F2F2"/>
          </w:tcPr>
          <w:p w14:paraId="17E3E81B" w14:textId="6DD58090" w:rsidR="0025641E" w:rsidRPr="00627B9F" w:rsidRDefault="0025641E" w:rsidP="002A06A0">
            <w:pPr>
              <w:spacing w:before="60" w:after="60"/>
              <w:rPr>
                <w:rFonts w:eastAsia="Calibri"/>
              </w:rPr>
            </w:pPr>
            <w:r w:rsidRPr="00627B9F">
              <w:rPr>
                <w:rFonts w:eastAsia="Calibri"/>
              </w:rPr>
              <w:t xml:space="preserve">My Submitted </w:t>
            </w:r>
            <w:r w:rsidRPr="00627B9F">
              <w:rPr>
                <w:rFonts w:eastAsia="Calibri"/>
              </w:rPr>
              <w:lastRenderedPageBreak/>
              <w:t>eCoaching Logs</w:t>
            </w:r>
          </w:p>
        </w:tc>
        <w:tc>
          <w:tcPr>
            <w:tcW w:w="2617" w:type="dxa"/>
            <w:shd w:val="clear" w:color="auto" w:fill="F2F2F2"/>
          </w:tcPr>
          <w:p w14:paraId="1D4C094F" w14:textId="2B99A75B" w:rsidR="0025641E" w:rsidRPr="00627B9F" w:rsidRDefault="002A06A0" w:rsidP="0066659D">
            <w:pPr>
              <w:spacing w:before="60" w:after="60"/>
              <w:rPr>
                <w:rFonts w:eastAsia="Calibri"/>
              </w:rPr>
            </w:pPr>
            <w:r>
              <w:rPr>
                <w:rFonts w:eastAsia="Calibri"/>
              </w:rPr>
              <w:lastRenderedPageBreak/>
              <w:t xml:space="preserve">Support Staff </w:t>
            </w:r>
            <w:r w:rsidR="0025641E" w:rsidRPr="00627B9F">
              <w:rPr>
                <w:rFonts w:eastAsia="Calibri"/>
              </w:rPr>
              <w:t xml:space="preserve">Name = current </w:t>
            </w:r>
            <w:r w:rsidR="0025641E" w:rsidRPr="00627B9F">
              <w:rPr>
                <w:rFonts w:eastAsia="Calibri"/>
              </w:rPr>
              <w:lastRenderedPageBreak/>
              <w:t>user</w:t>
            </w:r>
          </w:p>
          <w:p w14:paraId="75CB553C" w14:textId="2299489B" w:rsidR="0025641E" w:rsidRPr="00627B9F" w:rsidRDefault="0025641E" w:rsidP="0066659D">
            <w:pPr>
              <w:spacing w:before="60" w:after="60"/>
              <w:rPr>
                <w:rFonts w:eastAsia="Calibri"/>
              </w:rPr>
            </w:pPr>
            <w:r w:rsidRPr="00627B9F">
              <w:rPr>
                <w:rFonts w:eastAsia="Calibri"/>
              </w:rPr>
              <w:t>Role = Support Staff</w:t>
            </w:r>
          </w:p>
        </w:tc>
        <w:tc>
          <w:tcPr>
            <w:tcW w:w="2566" w:type="dxa"/>
            <w:shd w:val="clear" w:color="auto" w:fill="F2F2F2"/>
          </w:tcPr>
          <w:p w14:paraId="1491DD81" w14:textId="77777777" w:rsidR="0025641E" w:rsidRPr="00627B9F" w:rsidRDefault="0025641E" w:rsidP="0066659D">
            <w:pPr>
              <w:rPr>
                <w:rFonts w:eastAsia="Calibri"/>
              </w:rPr>
            </w:pPr>
            <w:r w:rsidRPr="00627B9F">
              <w:rPr>
                <w:rFonts w:eastAsia="Calibri"/>
              </w:rPr>
              <w:lastRenderedPageBreak/>
              <w:t>FormID (w/Link to form)</w:t>
            </w:r>
          </w:p>
          <w:p w14:paraId="3AEB5755" w14:textId="77777777" w:rsidR="0025641E" w:rsidRPr="00627B9F" w:rsidRDefault="0025641E" w:rsidP="0066659D">
            <w:pPr>
              <w:rPr>
                <w:rFonts w:eastAsia="Calibri"/>
              </w:rPr>
            </w:pPr>
            <w:r w:rsidRPr="00627B9F">
              <w:rPr>
                <w:rFonts w:eastAsia="Calibri"/>
              </w:rPr>
              <w:t>Employee Name</w:t>
            </w:r>
          </w:p>
          <w:p w14:paraId="71823DEE" w14:textId="77777777" w:rsidR="0025641E" w:rsidRPr="00627B9F" w:rsidRDefault="0025641E" w:rsidP="0066659D">
            <w:pPr>
              <w:rPr>
                <w:rFonts w:eastAsia="Calibri"/>
              </w:rPr>
            </w:pPr>
            <w:r w:rsidRPr="00627B9F">
              <w:rPr>
                <w:rFonts w:eastAsia="Calibri"/>
              </w:rPr>
              <w:lastRenderedPageBreak/>
              <w:t>Supervisor Name</w:t>
            </w:r>
          </w:p>
          <w:p w14:paraId="2C8EBC70" w14:textId="77777777" w:rsidR="0025641E" w:rsidRPr="00627B9F" w:rsidRDefault="0025641E" w:rsidP="0066659D">
            <w:pPr>
              <w:rPr>
                <w:rFonts w:eastAsia="Calibri"/>
              </w:rPr>
            </w:pPr>
            <w:r w:rsidRPr="00627B9F">
              <w:rPr>
                <w:rFonts w:eastAsia="Calibri"/>
              </w:rPr>
              <w:t>Manager Name</w:t>
            </w:r>
          </w:p>
          <w:p w14:paraId="7ADFDA98" w14:textId="77777777" w:rsidR="0025641E" w:rsidRPr="00627B9F" w:rsidRDefault="0025641E" w:rsidP="0066659D">
            <w:pPr>
              <w:rPr>
                <w:rFonts w:eastAsia="Calibri"/>
              </w:rPr>
            </w:pPr>
            <w:r w:rsidRPr="00627B9F">
              <w:rPr>
                <w:rFonts w:eastAsia="Calibri"/>
              </w:rPr>
              <w:t>Status</w:t>
            </w:r>
          </w:p>
          <w:p w14:paraId="78D1E51D" w14:textId="77777777" w:rsidR="0025641E" w:rsidRPr="00627B9F" w:rsidRDefault="0025641E" w:rsidP="0066659D">
            <w:pPr>
              <w:rPr>
                <w:rFonts w:eastAsia="Calibri"/>
              </w:rPr>
            </w:pPr>
            <w:r w:rsidRPr="00627B9F">
              <w:rPr>
                <w:rFonts w:eastAsia="Calibri"/>
              </w:rPr>
              <w:t>Coaching Reason</w:t>
            </w:r>
          </w:p>
          <w:p w14:paraId="274F78F5" w14:textId="77777777" w:rsidR="0025641E" w:rsidRPr="00627B9F" w:rsidRDefault="0025641E" w:rsidP="0066659D">
            <w:pPr>
              <w:rPr>
                <w:rFonts w:eastAsia="Calibri"/>
              </w:rPr>
            </w:pPr>
            <w:r w:rsidRPr="00627B9F">
              <w:rPr>
                <w:rFonts w:eastAsia="Calibri"/>
              </w:rPr>
              <w:t>Sub-coaching Reason</w:t>
            </w:r>
          </w:p>
          <w:p w14:paraId="2EE00661" w14:textId="6C2E2C7A"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636173A1" w14:textId="77777777" w:rsidR="0025641E" w:rsidRPr="00627B9F" w:rsidRDefault="0025641E" w:rsidP="0066659D">
            <w:pPr>
              <w:rPr>
                <w:rFonts w:eastAsia="Calibri"/>
              </w:rPr>
            </w:pPr>
            <w:r w:rsidRPr="00627B9F">
              <w:rPr>
                <w:rFonts w:eastAsia="Calibri"/>
              </w:rPr>
              <w:t>Created Date</w:t>
            </w:r>
          </w:p>
        </w:tc>
        <w:tc>
          <w:tcPr>
            <w:tcW w:w="2304" w:type="dxa"/>
            <w:shd w:val="clear" w:color="auto" w:fill="F2F2F2"/>
          </w:tcPr>
          <w:p w14:paraId="0170C02A" w14:textId="77777777" w:rsidR="0051236A" w:rsidRPr="00627B9F" w:rsidRDefault="0051236A" w:rsidP="0051236A">
            <w:pPr>
              <w:rPr>
                <w:rFonts w:eastAsia="Calibri"/>
              </w:rPr>
            </w:pPr>
            <w:r w:rsidRPr="00627B9F">
              <w:rPr>
                <w:rFonts w:eastAsia="Calibri"/>
              </w:rPr>
              <w:lastRenderedPageBreak/>
              <w:t xml:space="preserve">Pagination </w:t>
            </w:r>
            <w:r>
              <w:rPr>
                <w:rFonts w:eastAsia="Calibri"/>
              </w:rPr>
              <w:t xml:space="preserve">defaults to 25 logs with option for 10, </w:t>
            </w:r>
            <w:r>
              <w:rPr>
                <w:rFonts w:eastAsia="Calibri"/>
              </w:rPr>
              <w:lastRenderedPageBreak/>
              <w:t>25, 50, 100</w:t>
            </w:r>
          </w:p>
          <w:p w14:paraId="3D5EAA8C" w14:textId="77777777" w:rsidR="0025641E" w:rsidRPr="00627B9F" w:rsidRDefault="0025641E" w:rsidP="0066659D">
            <w:pPr>
              <w:rPr>
                <w:rFonts w:eastAsia="Calibri"/>
              </w:rPr>
            </w:pPr>
          </w:p>
          <w:p w14:paraId="73C1914D" w14:textId="77777777" w:rsidR="0025641E" w:rsidRPr="00627B9F" w:rsidRDefault="0025641E" w:rsidP="0066659D">
            <w:pPr>
              <w:rPr>
                <w:rFonts w:eastAsia="Calibri"/>
              </w:rPr>
            </w:pPr>
            <w:r w:rsidRPr="00627B9F">
              <w:rPr>
                <w:rFonts w:eastAsia="Calibri"/>
              </w:rPr>
              <w:t>Show items in descending order from Created Date</w:t>
            </w:r>
          </w:p>
          <w:p w14:paraId="63F02C02" w14:textId="77777777" w:rsidR="0025641E" w:rsidRPr="00627B9F" w:rsidRDefault="0025641E" w:rsidP="0066659D">
            <w:pPr>
              <w:rPr>
                <w:rFonts w:eastAsia="Calibri"/>
              </w:rPr>
            </w:pPr>
          </w:p>
          <w:p w14:paraId="0FD53E71" w14:textId="77777777" w:rsidR="0025641E" w:rsidRPr="00627B9F" w:rsidRDefault="0025641E" w:rsidP="0066659D">
            <w:pPr>
              <w:rPr>
                <w:rFonts w:eastAsia="Calibri"/>
              </w:rPr>
            </w:pPr>
            <w:r w:rsidRPr="00627B9F">
              <w:rPr>
                <w:rFonts w:eastAsia="Calibri"/>
              </w:rPr>
              <w:t>Sorting can be done by selecting any column heading which has a hyperlink.</w:t>
            </w:r>
          </w:p>
        </w:tc>
      </w:tr>
    </w:tbl>
    <w:p w14:paraId="7C329D0B" w14:textId="77777777" w:rsidR="0025641E" w:rsidRDefault="0025641E" w:rsidP="0025641E">
      <w:pPr>
        <w:ind w:left="720" w:firstLine="720"/>
      </w:pPr>
    </w:p>
    <w:p w14:paraId="3CBFBBDD" w14:textId="77777777" w:rsidR="0025641E" w:rsidRPr="0026295E" w:rsidRDefault="0025641E" w:rsidP="0025641E">
      <w:pPr>
        <w:spacing w:before="120"/>
        <w:rPr>
          <w:b/>
        </w:rPr>
      </w:pPr>
      <w:r w:rsidRPr="0026295E">
        <w:rPr>
          <w:b/>
        </w:rPr>
        <w:t>3.2.</w:t>
      </w:r>
      <w:r>
        <w:rPr>
          <w:b/>
        </w:rPr>
        <w:t>4</w:t>
      </w:r>
      <w:r w:rsidRPr="0026295E">
        <w:rPr>
          <w:b/>
        </w:rPr>
        <w:t>.8.1</w:t>
      </w:r>
      <w:r>
        <w:rPr>
          <w:b/>
        </w:rPr>
        <w:tab/>
      </w:r>
      <w:r w:rsidRPr="0026295E">
        <w:rPr>
          <w:b/>
        </w:rPr>
        <w:tab/>
        <w:t>Support Staff Dashboard Filters</w:t>
      </w:r>
    </w:p>
    <w:p w14:paraId="2296EA6C" w14:textId="77777777" w:rsidR="0025641E" w:rsidRDefault="0025641E" w:rsidP="0025641E">
      <w:pPr>
        <w:ind w:left="1440"/>
      </w:pPr>
      <w:r w:rsidRPr="00975263">
        <w:t>Th</w:t>
      </w:r>
      <w:r>
        <w:t>e</w:t>
      </w:r>
      <w:r w:rsidRPr="00975263">
        <w:t xml:space="preserve"> Support Staff dashboard contains the following additional filters.</w:t>
      </w:r>
    </w:p>
    <w:p w14:paraId="12AC029C"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3"/>
        <w:gridCol w:w="2047"/>
        <w:gridCol w:w="7464"/>
      </w:tblGrid>
      <w:tr w:rsidR="0025641E" w:rsidRPr="00B4382F" w14:paraId="5E1EED96" w14:textId="77777777" w:rsidTr="002A06A0">
        <w:trPr>
          <w:trHeight w:val="288"/>
        </w:trPr>
        <w:tc>
          <w:tcPr>
            <w:tcW w:w="353" w:type="dxa"/>
            <w:shd w:val="clear" w:color="auto" w:fill="4F81BD"/>
            <w:vAlign w:val="bottom"/>
          </w:tcPr>
          <w:p w14:paraId="6BECD830" w14:textId="77777777" w:rsidR="0025641E" w:rsidRPr="00627B9F" w:rsidRDefault="0025641E" w:rsidP="0066659D">
            <w:pPr>
              <w:rPr>
                <w:rFonts w:eastAsia="Calibri"/>
                <w:b/>
                <w:color w:val="FFFFFF"/>
              </w:rPr>
            </w:pPr>
            <w:r w:rsidRPr="00627B9F">
              <w:rPr>
                <w:rFonts w:eastAsia="Calibri"/>
                <w:b/>
                <w:color w:val="FFFFFF"/>
              </w:rPr>
              <w:t>#</w:t>
            </w:r>
          </w:p>
        </w:tc>
        <w:tc>
          <w:tcPr>
            <w:tcW w:w="2047" w:type="dxa"/>
            <w:shd w:val="clear" w:color="auto" w:fill="4F81BD"/>
            <w:vAlign w:val="bottom"/>
          </w:tcPr>
          <w:p w14:paraId="782E8825" w14:textId="77777777" w:rsidR="0025641E" w:rsidRPr="00627B9F" w:rsidRDefault="0025641E" w:rsidP="0066659D">
            <w:pPr>
              <w:rPr>
                <w:rFonts w:eastAsia="Calibri"/>
                <w:b/>
                <w:color w:val="FFFFFF"/>
              </w:rPr>
            </w:pPr>
            <w:r w:rsidRPr="00627B9F">
              <w:rPr>
                <w:rFonts w:eastAsia="Calibri"/>
                <w:b/>
                <w:color w:val="FFFFFF"/>
              </w:rPr>
              <w:t>Filter</w:t>
            </w:r>
          </w:p>
        </w:tc>
        <w:tc>
          <w:tcPr>
            <w:tcW w:w="7464" w:type="dxa"/>
            <w:shd w:val="clear" w:color="auto" w:fill="4F81BD"/>
            <w:vAlign w:val="bottom"/>
          </w:tcPr>
          <w:p w14:paraId="2C29E40F"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B4382F" w14:paraId="7C30A3D0" w14:textId="77777777" w:rsidTr="002A06A0">
        <w:trPr>
          <w:trHeight w:val="228"/>
        </w:trPr>
        <w:tc>
          <w:tcPr>
            <w:tcW w:w="353" w:type="dxa"/>
            <w:shd w:val="clear" w:color="auto" w:fill="C6D9F1"/>
          </w:tcPr>
          <w:p w14:paraId="1998DBC0" w14:textId="05DAD3B3" w:rsidR="0025641E" w:rsidRPr="00627B9F" w:rsidRDefault="002A06A0" w:rsidP="002A06A0">
            <w:pPr>
              <w:rPr>
                <w:rFonts w:eastAsia="Calibri"/>
              </w:rPr>
            </w:pPr>
            <w:r>
              <w:rPr>
                <w:rFonts w:eastAsia="Calibri"/>
              </w:rPr>
              <w:t>1</w:t>
            </w:r>
          </w:p>
        </w:tc>
        <w:tc>
          <w:tcPr>
            <w:tcW w:w="9511" w:type="dxa"/>
            <w:gridSpan w:val="2"/>
            <w:shd w:val="clear" w:color="auto" w:fill="C6D9F1"/>
          </w:tcPr>
          <w:p w14:paraId="18331EC8" w14:textId="6BB12B9E" w:rsidR="0025641E" w:rsidRPr="00627B9F" w:rsidRDefault="0025641E" w:rsidP="002A06A0">
            <w:pPr>
              <w:rPr>
                <w:rFonts w:eastAsia="Calibri"/>
                <w:b/>
              </w:rPr>
            </w:pPr>
            <w:r w:rsidRPr="00627B9F">
              <w:rPr>
                <w:rFonts w:eastAsia="Calibri"/>
                <w:b/>
              </w:rPr>
              <w:t>My Submitted eCoaching Logs</w:t>
            </w:r>
          </w:p>
        </w:tc>
      </w:tr>
      <w:tr w:rsidR="0025641E" w:rsidRPr="00B4382F" w14:paraId="0CDD8932" w14:textId="77777777" w:rsidTr="002A06A0">
        <w:trPr>
          <w:trHeight w:val="489"/>
        </w:trPr>
        <w:tc>
          <w:tcPr>
            <w:tcW w:w="353" w:type="dxa"/>
            <w:shd w:val="clear" w:color="auto" w:fill="C6D9F1"/>
          </w:tcPr>
          <w:p w14:paraId="71095580" w14:textId="77777777" w:rsidR="0025641E" w:rsidRPr="00627B9F" w:rsidRDefault="0025641E" w:rsidP="0066659D">
            <w:pPr>
              <w:rPr>
                <w:rFonts w:eastAsia="Calibri"/>
              </w:rPr>
            </w:pPr>
            <w:r w:rsidRPr="00627B9F">
              <w:rPr>
                <w:rFonts w:eastAsia="Calibri"/>
              </w:rPr>
              <w:t>A</w:t>
            </w:r>
          </w:p>
        </w:tc>
        <w:tc>
          <w:tcPr>
            <w:tcW w:w="2047" w:type="dxa"/>
            <w:shd w:val="clear" w:color="auto" w:fill="C6D9F1"/>
          </w:tcPr>
          <w:p w14:paraId="0E2201EB" w14:textId="77777777" w:rsidR="0025641E" w:rsidRPr="00627B9F" w:rsidRDefault="0025641E" w:rsidP="0066659D">
            <w:pPr>
              <w:rPr>
                <w:rFonts w:eastAsia="Calibri"/>
              </w:rPr>
            </w:pPr>
            <w:r w:rsidRPr="00627B9F">
              <w:rPr>
                <w:rFonts w:eastAsia="Calibri"/>
              </w:rPr>
              <w:t>Manager</w:t>
            </w:r>
          </w:p>
        </w:tc>
        <w:tc>
          <w:tcPr>
            <w:tcW w:w="7464" w:type="dxa"/>
            <w:shd w:val="clear" w:color="auto" w:fill="C6D9F1"/>
          </w:tcPr>
          <w:p w14:paraId="49B055EF" w14:textId="77777777" w:rsidR="0025641E" w:rsidRPr="00627B9F" w:rsidRDefault="0025641E" w:rsidP="0066659D">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25641E" w:rsidRPr="00B4382F" w14:paraId="23E8F750" w14:textId="77777777" w:rsidTr="002A06A0">
        <w:trPr>
          <w:trHeight w:val="489"/>
        </w:trPr>
        <w:tc>
          <w:tcPr>
            <w:tcW w:w="353" w:type="dxa"/>
            <w:shd w:val="clear" w:color="auto" w:fill="C6D9F1"/>
          </w:tcPr>
          <w:p w14:paraId="29E4EEB3" w14:textId="77777777" w:rsidR="0025641E" w:rsidRPr="00627B9F" w:rsidRDefault="0025641E" w:rsidP="0066659D">
            <w:pPr>
              <w:rPr>
                <w:rFonts w:eastAsia="Calibri"/>
              </w:rPr>
            </w:pPr>
            <w:r w:rsidRPr="00627B9F">
              <w:rPr>
                <w:rFonts w:eastAsia="Calibri"/>
              </w:rPr>
              <w:t>B</w:t>
            </w:r>
          </w:p>
        </w:tc>
        <w:tc>
          <w:tcPr>
            <w:tcW w:w="2047" w:type="dxa"/>
            <w:shd w:val="clear" w:color="auto" w:fill="C6D9F1"/>
          </w:tcPr>
          <w:p w14:paraId="4EA610F5" w14:textId="77777777" w:rsidR="0025641E" w:rsidRPr="00627B9F" w:rsidRDefault="0025641E" w:rsidP="0066659D">
            <w:pPr>
              <w:rPr>
                <w:rFonts w:eastAsia="Calibri"/>
              </w:rPr>
            </w:pPr>
            <w:r w:rsidRPr="00627B9F">
              <w:rPr>
                <w:rFonts w:eastAsia="Calibri"/>
              </w:rPr>
              <w:t>Supervisor</w:t>
            </w:r>
          </w:p>
        </w:tc>
        <w:tc>
          <w:tcPr>
            <w:tcW w:w="7464" w:type="dxa"/>
            <w:shd w:val="clear" w:color="auto" w:fill="C6D9F1"/>
          </w:tcPr>
          <w:p w14:paraId="53E56F3A" w14:textId="77777777" w:rsidR="0025641E" w:rsidRPr="00627B9F" w:rsidRDefault="0025641E" w:rsidP="0066659D">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B4382F" w14:paraId="73576B02" w14:textId="77777777" w:rsidTr="002A06A0">
        <w:trPr>
          <w:trHeight w:val="489"/>
        </w:trPr>
        <w:tc>
          <w:tcPr>
            <w:tcW w:w="353" w:type="dxa"/>
            <w:shd w:val="clear" w:color="auto" w:fill="C6D9F1"/>
          </w:tcPr>
          <w:p w14:paraId="3B64797A" w14:textId="77777777" w:rsidR="0025641E" w:rsidRPr="00627B9F" w:rsidRDefault="0025641E" w:rsidP="0066659D">
            <w:pPr>
              <w:rPr>
                <w:rFonts w:eastAsia="Calibri"/>
              </w:rPr>
            </w:pPr>
            <w:r w:rsidRPr="00627B9F">
              <w:rPr>
                <w:rFonts w:eastAsia="Calibri"/>
              </w:rPr>
              <w:t>C</w:t>
            </w:r>
          </w:p>
        </w:tc>
        <w:tc>
          <w:tcPr>
            <w:tcW w:w="2047" w:type="dxa"/>
            <w:shd w:val="clear" w:color="auto" w:fill="C6D9F1"/>
          </w:tcPr>
          <w:p w14:paraId="189506C1" w14:textId="77777777" w:rsidR="0025641E" w:rsidRPr="00627B9F" w:rsidRDefault="0025641E" w:rsidP="0066659D">
            <w:pPr>
              <w:rPr>
                <w:rFonts w:eastAsia="Calibri"/>
              </w:rPr>
            </w:pPr>
            <w:r w:rsidRPr="00627B9F">
              <w:rPr>
                <w:rFonts w:eastAsia="Calibri"/>
              </w:rPr>
              <w:t>Employee</w:t>
            </w:r>
          </w:p>
        </w:tc>
        <w:tc>
          <w:tcPr>
            <w:tcW w:w="7464" w:type="dxa"/>
            <w:shd w:val="clear" w:color="auto" w:fill="C6D9F1"/>
          </w:tcPr>
          <w:p w14:paraId="2830CDE4"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A06A0" w:rsidRPr="00B4382F" w14:paraId="47A5BA53" w14:textId="77777777" w:rsidTr="002A06A0">
        <w:trPr>
          <w:trHeight w:val="489"/>
        </w:trPr>
        <w:tc>
          <w:tcPr>
            <w:tcW w:w="353" w:type="dxa"/>
            <w:shd w:val="clear" w:color="auto" w:fill="C6D9F1"/>
          </w:tcPr>
          <w:p w14:paraId="2D017AEA" w14:textId="3BE9E608" w:rsidR="002A06A0" w:rsidRPr="00627B9F" w:rsidRDefault="002A06A0" w:rsidP="002A06A0">
            <w:pPr>
              <w:rPr>
                <w:rFonts w:eastAsia="Calibri"/>
              </w:rPr>
            </w:pPr>
            <w:r>
              <w:rPr>
                <w:rFonts w:eastAsia="Calibri"/>
              </w:rPr>
              <w:t>D</w:t>
            </w:r>
          </w:p>
        </w:tc>
        <w:tc>
          <w:tcPr>
            <w:tcW w:w="2047" w:type="dxa"/>
            <w:shd w:val="clear" w:color="auto" w:fill="C6D9F1"/>
          </w:tcPr>
          <w:p w14:paraId="2CD531D5" w14:textId="172A9F9E" w:rsidR="002A06A0" w:rsidRPr="00627B9F" w:rsidRDefault="002A06A0" w:rsidP="002A06A0">
            <w:pPr>
              <w:rPr>
                <w:rFonts w:eastAsia="Calibri"/>
              </w:rPr>
            </w:pPr>
            <w:r>
              <w:rPr>
                <w:rFonts w:eastAsia="Calibri"/>
              </w:rPr>
              <w:t>Status</w:t>
            </w:r>
          </w:p>
        </w:tc>
        <w:tc>
          <w:tcPr>
            <w:tcW w:w="7464" w:type="dxa"/>
            <w:shd w:val="clear" w:color="auto" w:fill="C6D9F1"/>
          </w:tcPr>
          <w:p w14:paraId="09E59585" w14:textId="62ECDB46" w:rsidR="002A06A0" w:rsidRPr="00627B9F" w:rsidRDefault="002A06A0" w:rsidP="002A06A0">
            <w:pPr>
              <w:rPr>
                <w:rFonts w:eastAsia="Calibri"/>
              </w:rPr>
            </w:pPr>
            <w:r w:rsidRPr="00454AB4">
              <w:t>Include the possible status values for coaching logs.  Logs in Inactive status cannot be filtered on.</w:t>
            </w:r>
          </w:p>
        </w:tc>
      </w:tr>
      <w:tr w:rsidR="002A06A0" w:rsidRPr="00B4382F" w14:paraId="6BAD97F2" w14:textId="77777777" w:rsidTr="002A06A0">
        <w:trPr>
          <w:trHeight w:val="489"/>
        </w:trPr>
        <w:tc>
          <w:tcPr>
            <w:tcW w:w="353" w:type="dxa"/>
            <w:shd w:val="clear" w:color="auto" w:fill="C6D9F1"/>
          </w:tcPr>
          <w:p w14:paraId="7C962C9D" w14:textId="7DAB014B" w:rsidR="002A06A0" w:rsidRDefault="002A06A0" w:rsidP="002A06A0">
            <w:pPr>
              <w:rPr>
                <w:rFonts w:eastAsia="Calibri"/>
              </w:rPr>
            </w:pPr>
            <w:r>
              <w:rPr>
                <w:rFonts w:eastAsia="Calibri"/>
              </w:rPr>
              <w:t>E</w:t>
            </w:r>
          </w:p>
        </w:tc>
        <w:tc>
          <w:tcPr>
            <w:tcW w:w="2047" w:type="dxa"/>
            <w:shd w:val="clear" w:color="auto" w:fill="C6D9F1"/>
          </w:tcPr>
          <w:p w14:paraId="283A78C0" w14:textId="245D871E" w:rsidR="002A06A0" w:rsidRDefault="002A06A0" w:rsidP="002A06A0">
            <w:pPr>
              <w:rPr>
                <w:rFonts w:eastAsia="Calibri"/>
              </w:rPr>
            </w:pPr>
            <w:r>
              <w:rPr>
                <w:rFonts w:eastAsia="Calibri"/>
              </w:rPr>
              <w:t>Submitted</w:t>
            </w:r>
          </w:p>
        </w:tc>
        <w:tc>
          <w:tcPr>
            <w:tcW w:w="7464" w:type="dxa"/>
            <w:shd w:val="clear" w:color="auto" w:fill="C6D9F1"/>
          </w:tcPr>
          <w:p w14:paraId="66371F03" w14:textId="33A4F0C2" w:rsidR="002A06A0" w:rsidRPr="00627B9F" w:rsidRDefault="002A06A0" w:rsidP="002A06A0">
            <w:pPr>
              <w:rPr>
                <w:rFonts w:eastAsia="Calibri"/>
              </w:rPr>
            </w:pPr>
            <w:r w:rsidRPr="00454AB4">
              <w:t>Will include coaching logs which were submitted or created between the entered start and end date range.</w:t>
            </w:r>
          </w:p>
        </w:tc>
      </w:tr>
    </w:tbl>
    <w:p w14:paraId="7BB11AFE" w14:textId="77777777" w:rsidR="0025641E" w:rsidRDefault="0025641E" w:rsidP="0025641E">
      <w:pPr>
        <w:ind w:left="720" w:firstLine="720"/>
      </w:pPr>
    </w:p>
    <w:p w14:paraId="5465786F" w14:textId="77777777" w:rsidR="0025641E" w:rsidRPr="005029EF" w:rsidRDefault="0025641E" w:rsidP="0025641E">
      <w:pPr>
        <w:pStyle w:val="Heading4"/>
        <w:spacing w:before="120" w:after="120"/>
        <w:rPr>
          <w:rFonts w:ascii="Arial" w:hAnsi="Arial"/>
          <w:b/>
          <w:bCs/>
          <w:sz w:val="22"/>
          <w:szCs w:val="22"/>
          <w:u w:val="none"/>
        </w:rPr>
      </w:pPr>
      <w:bookmarkStart w:id="199" w:name="_Toc495311765"/>
      <w:bookmarkStart w:id="200" w:name="_Toc171477"/>
      <w:r w:rsidRPr="005029EF">
        <w:rPr>
          <w:rFonts w:ascii="Arial" w:hAnsi="Arial"/>
          <w:b/>
          <w:bCs/>
          <w:sz w:val="22"/>
          <w:szCs w:val="22"/>
          <w:u w:val="none"/>
        </w:rPr>
        <w:t>3.2.4.9</w:t>
      </w:r>
      <w:r w:rsidRPr="005029EF">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Historical Reporting Dashboard</w:t>
      </w:r>
      <w:bookmarkEnd w:id="199"/>
      <w:bookmarkEnd w:id="200"/>
    </w:p>
    <w:p w14:paraId="53CA2565" w14:textId="77777777" w:rsidR="0025641E" w:rsidRDefault="0025641E" w:rsidP="0025641E">
      <w:pPr>
        <w:ind w:left="1440"/>
      </w:pPr>
      <w:r w:rsidRPr="007933B1">
        <w:t>This dashboard enables supervisors and managers to view all past and historical eCLs for their current Employee direct reports, regardless of the Employee’s past reporting structure.</w:t>
      </w:r>
      <w:r>
        <w:t xml:space="preserve">  </w:t>
      </w:r>
      <w:r w:rsidRPr="00B4382F">
        <w:t>The Created Date will be the date and time the record is created and shall be displayed noting the web server time zone (e.g. PDT for Pacific Daylight Time).</w:t>
      </w:r>
    </w:p>
    <w:p w14:paraId="0D098330" w14:textId="77777777" w:rsidR="0025641E" w:rsidRDefault="0025641E" w:rsidP="0025641E">
      <w:pPr>
        <w:ind w:left="720" w:firstLine="720"/>
      </w:pPr>
    </w:p>
    <w:tbl>
      <w:tblPr>
        <w:tblW w:w="4465"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272"/>
        <w:gridCol w:w="1795"/>
        <w:gridCol w:w="2269"/>
        <w:gridCol w:w="2461"/>
        <w:gridCol w:w="2012"/>
      </w:tblGrid>
      <w:tr w:rsidR="0025641E" w:rsidRPr="00062C65" w14:paraId="54D2272A" w14:textId="77777777" w:rsidTr="0066659D">
        <w:trPr>
          <w:trHeight w:val="288"/>
        </w:trPr>
        <w:tc>
          <w:tcPr>
            <w:tcW w:w="263" w:type="dxa"/>
            <w:shd w:val="clear" w:color="auto" w:fill="4F81BD"/>
            <w:vAlign w:val="bottom"/>
          </w:tcPr>
          <w:p w14:paraId="40FA86B4" w14:textId="77777777" w:rsidR="0025641E" w:rsidRPr="00627B9F" w:rsidRDefault="0025641E" w:rsidP="0066659D">
            <w:pPr>
              <w:rPr>
                <w:rFonts w:eastAsia="Calibri"/>
                <w:b/>
                <w:color w:val="FFFFFF"/>
              </w:rPr>
            </w:pPr>
            <w:r w:rsidRPr="00627B9F">
              <w:rPr>
                <w:rFonts w:eastAsia="Calibri"/>
                <w:b/>
                <w:color w:val="FFFFFF"/>
              </w:rPr>
              <w:t>#</w:t>
            </w:r>
          </w:p>
        </w:tc>
        <w:tc>
          <w:tcPr>
            <w:tcW w:w="1729" w:type="dxa"/>
            <w:shd w:val="clear" w:color="auto" w:fill="4F81BD"/>
            <w:vAlign w:val="bottom"/>
          </w:tcPr>
          <w:p w14:paraId="660E7F0E" w14:textId="77777777" w:rsidR="0025641E" w:rsidRPr="00627B9F" w:rsidRDefault="0025641E" w:rsidP="0066659D">
            <w:pPr>
              <w:rPr>
                <w:rFonts w:eastAsia="Calibri"/>
                <w:b/>
                <w:color w:val="FFFFFF"/>
              </w:rPr>
            </w:pPr>
            <w:r w:rsidRPr="00627B9F">
              <w:rPr>
                <w:rFonts w:eastAsia="Calibri"/>
                <w:b/>
                <w:color w:val="FFFFFF"/>
              </w:rPr>
              <w:t>Section</w:t>
            </w:r>
          </w:p>
        </w:tc>
        <w:tc>
          <w:tcPr>
            <w:tcW w:w="2186" w:type="dxa"/>
            <w:shd w:val="clear" w:color="auto" w:fill="4F81BD"/>
            <w:vAlign w:val="bottom"/>
          </w:tcPr>
          <w:p w14:paraId="552D29DB" w14:textId="77777777" w:rsidR="0025641E" w:rsidRPr="00627B9F" w:rsidRDefault="0025641E" w:rsidP="0066659D">
            <w:pPr>
              <w:rPr>
                <w:rFonts w:eastAsia="Calibri"/>
                <w:b/>
                <w:color w:val="FFFFFF"/>
              </w:rPr>
            </w:pPr>
            <w:r w:rsidRPr="00627B9F">
              <w:rPr>
                <w:rFonts w:eastAsia="Calibri"/>
                <w:b/>
                <w:color w:val="FFFFFF"/>
              </w:rPr>
              <w:t>Filter Field Selections</w:t>
            </w:r>
          </w:p>
        </w:tc>
        <w:tc>
          <w:tcPr>
            <w:tcW w:w="2371" w:type="dxa"/>
            <w:shd w:val="clear" w:color="auto" w:fill="4F81BD"/>
            <w:vAlign w:val="bottom"/>
          </w:tcPr>
          <w:p w14:paraId="40AB945E" w14:textId="77777777" w:rsidR="0025641E" w:rsidRPr="00627B9F" w:rsidRDefault="0025641E" w:rsidP="0066659D">
            <w:pPr>
              <w:rPr>
                <w:rFonts w:eastAsia="Calibri"/>
                <w:b/>
                <w:color w:val="FFFFFF"/>
              </w:rPr>
            </w:pPr>
            <w:r w:rsidRPr="00627B9F">
              <w:rPr>
                <w:rFonts w:eastAsia="Calibri"/>
                <w:b/>
                <w:color w:val="FFFFFF"/>
              </w:rPr>
              <w:t>Displayed Fields</w:t>
            </w:r>
          </w:p>
        </w:tc>
        <w:tc>
          <w:tcPr>
            <w:tcW w:w="1938" w:type="dxa"/>
            <w:shd w:val="clear" w:color="auto" w:fill="4F81BD"/>
            <w:vAlign w:val="bottom"/>
          </w:tcPr>
          <w:p w14:paraId="1167C3E0"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062C65" w14:paraId="16EA2031" w14:textId="77777777" w:rsidTr="0066659D">
        <w:tc>
          <w:tcPr>
            <w:tcW w:w="263" w:type="dxa"/>
            <w:shd w:val="clear" w:color="auto" w:fill="F2F2F2"/>
          </w:tcPr>
          <w:p w14:paraId="1D355857" w14:textId="77777777" w:rsidR="0025641E" w:rsidRPr="00627B9F" w:rsidRDefault="0025641E" w:rsidP="0066659D">
            <w:pPr>
              <w:spacing w:before="60" w:after="60"/>
              <w:rPr>
                <w:rFonts w:eastAsia="Calibri"/>
              </w:rPr>
            </w:pPr>
            <w:r w:rsidRPr="00627B9F">
              <w:rPr>
                <w:rFonts w:eastAsia="Calibri"/>
              </w:rPr>
              <w:t>1</w:t>
            </w:r>
          </w:p>
        </w:tc>
        <w:tc>
          <w:tcPr>
            <w:tcW w:w="1729" w:type="dxa"/>
            <w:shd w:val="clear" w:color="auto" w:fill="F2F2F2"/>
          </w:tcPr>
          <w:p w14:paraId="228AD288" w14:textId="77777777" w:rsidR="0025641E" w:rsidRPr="00627B9F" w:rsidRDefault="0025641E" w:rsidP="0066659D">
            <w:pPr>
              <w:spacing w:before="60" w:after="60"/>
              <w:rPr>
                <w:rFonts w:eastAsia="Calibri"/>
              </w:rPr>
            </w:pPr>
            <w:r w:rsidRPr="00627B9F">
              <w:rPr>
                <w:rFonts w:eastAsia="Calibri"/>
              </w:rPr>
              <w:t>Historical Employee eCoaching Logs Dashboard</w:t>
            </w:r>
          </w:p>
        </w:tc>
        <w:tc>
          <w:tcPr>
            <w:tcW w:w="2186" w:type="dxa"/>
            <w:shd w:val="clear" w:color="auto" w:fill="F2F2F2"/>
          </w:tcPr>
          <w:p w14:paraId="4BB8DEB8" w14:textId="77777777" w:rsidR="00E070CA" w:rsidRPr="00627B9F" w:rsidRDefault="00E070CA" w:rsidP="00E070CA">
            <w:pPr>
              <w:rPr>
                <w:rFonts w:eastAsia="Calibri"/>
              </w:rPr>
            </w:pPr>
            <w:r w:rsidRPr="00627B9F">
              <w:rPr>
                <w:rFonts w:eastAsia="Calibri"/>
              </w:rPr>
              <w:t>Submitted Date From</w:t>
            </w:r>
          </w:p>
          <w:p w14:paraId="0E452904" w14:textId="77777777" w:rsidR="00E070CA" w:rsidRPr="00627B9F" w:rsidRDefault="00E070CA" w:rsidP="00E070CA">
            <w:pPr>
              <w:rPr>
                <w:rFonts w:eastAsia="Calibri"/>
              </w:rPr>
            </w:pPr>
            <w:r w:rsidRPr="00627B9F">
              <w:rPr>
                <w:rFonts w:eastAsia="Calibri"/>
              </w:rPr>
              <w:t>Submitted Date To</w:t>
            </w:r>
          </w:p>
          <w:p w14:paraId="3945F445" w14:textId="0E432EB6" w:rsidR="00E070CA" w:rsidRDefault="00E070CA" w:rsidP="0066659D">
            <w:pPr>
              <w:rPr>
                <w:rFonts w:eastAsia="Calibri"/>
              </w:rPr>
            </w:pPr>
            <w:r>
              <w:rPr>
                <w:rFonts w:eastAsia="Calibri"/>
              </w:rPr>
              <w:t>Active Employee, Inactive Employee, Both</w:t>
            </w:r>
          </w:p>
          <w:p w14:paraId="1A61AD72" w14:textId="77777777" w:rsidR="00E070CA" w:rsidRPr="00627B9F" w:rsidRDefault="0025641E" w:rsidP="00E070CA">
            <w:pPr>
              <w:rPr>
                <w:rFonts w:eastAsia="Calibri"/>
              </w:rPr>
            </w:pPr>
            <w:r w:rsidRPr="00627B9F">
              <w:rPr>
                <w:rFonts w:eastAsia="Calibri"/>
              </w:rPr>
              <w:t>Site</w:t>
            </w:r>
            <w:r w:rsidR="00E070CA">
              <w:rPr>
                <w:rFonts w:eastAsia="Calibri"/>
              </w:rPr>
              <w:br/>
            </w:r>
            <w:r w:rsidR="00E070CA" w:rsidRPr="00627B9F">
              <w:rPr>
                <w:rFonts w:eastAsia="Calibri"/>
              </w:rPr>
              <w:t>Manager Name</w:t>
            </w:r>
          </w:p>
          <w:p w14:paraId="4B0B6C1B" w14:textId="77777777" w:rsidR="00E070CA" w:rsidRPr="00627B9F" w:rsidRDefault="00E070CA" w:rsidP="00E070CA">
            <w:pPr>
              <w:rPr>
                <w:rFonts w:eastAsia="Calibri"/>
              </w:rPr>
            </w:pPr>
            <w:r w:rsidRPr="00627B9F">
              <w:rPr>
                <w:rFonts w:eastAsia="Calibri"/>
              </w:rPr>
              <w:t>Supervisor Name</w:t>
            </w:r>
          </w:p>
          <w:p w14:paraId="2A30CA65" w14:textId="77777777" w:rsidR="0025641E" w:rsidRPr="00627B9F" w:rsidRDefault="0025641E" w:rsidP="0066659D">
            <w:pPr>
              <w:rPr>
                <w:rFonts w:eastAsia="Calibri"/>
              </w:rPr>
            </w:pPr>
            <w:r w:rsidRPr="00627B9F">
              <w:rPr>
                <w:rFonts w:eastAsia="Calibri"/>
              </w:rPr>
              <w:t>Employee  Name</w:t>
            </w:r>
          </w:p>
          <w:p w14:paraId="4303BBAD" w14:textId="77777777" w:rsidR="0025641E" w:rsidRPr="00627B9F" w:rsidRDefault="0025641E" w:rsidP="0066659D">
            <w:pPr>
              <w:rPr>
                <w:rFonts w:eastAsia="Calibri"/>
              </w:rPr>
            </w:pPr>
            <w:r w:rsidRPr="00627B9F">
              <w:rPr>
                <w:rFonts w:eastAsia="Calibri"/>
              </w:rPr>
              <w:t>Submitter</w:t>
            </w:r>
          </w:p>
          <w:p w14:paraId="0143C414" w14:textId="77777777" w:rsidR="0025641E" w:rsidRPr="00627B9F" w:rsidRDefault="0025641E" w:rsidP="0066659D">
            <w:pPr>
              <w:rPr>
                <w:rFonts w:eastAsia="Calibri"/>
              </w:rPr>
            </w:pPr>
            <w:r w:rsidRPr="00627B9F">
              <w:rPr>
                <w:rFonts w:eastAsia="Calibri"/>
              </w:rPr>
              <w:t>Status</w:t>
            </w:r>
          </w:p>
          <w:p w14:paraId="1FC5D9C8" w14:textId="77777777" w:rsidR="0025641E" w:rsidRPr="00627B9F" w:rsidRDefault="0025641E" w:rsidP="0066659D">
            <w:pPr>
              <w:rPr>
                <w:rFonts w:eastAsia="Calibri"/>
              </w:rPr>
            </w:pPr>
            <w:r w:rsidRPr="00627B9F">
              <w:rPr>
                <w:rFonts w:eastAsia="Calibri"/>
              </w:rPr>
              <w:t>Source</w:t>
            </w:r>
          </w:p>
          <w:p w14:paraId="04408F13" w14:textId="77777777" w:rsidR="0025641E" w:rsidRPr="00627B9F" w:rsidRDefault="0025641E" w:rsidP="0066659D">
            <w:pPr>
              <w:rPr>
                <w:rFonts w:eastAsia="Calibri"/>
              </w:rPr>
            </w:pPr>
            <w:r w:rsidRPr="00627B9F">
              <w:rPr>
                <w:rFonts w:eastAsia="Calibri"/>
              </w:rPr>
              <w:t>Values</w:t>
            </w:r>
          </w:p>
          <w:p w14:paraId="5C03153B" w14:textId="77777777" w:rsidR="0025641E" w:rsidRPr="00627B9F" w:rsidRDefault="0025641E" w:rsidP="0066659D">
            <w:pPr>
              <w:rPr>
                <w:rFonts w:eastAsia="Calibri"/>
              </w:rPr>
            </w:pPr>
          </w:p>
          <w:p w14:paraId="7D526B25" w14:textId="77777777" w:rsidR="0025641E" w:rsidRPr="00627B9F" w:rsidRDefault="0025641E" w:rsidP="0066659D">
            <w:pPr>
              <w:rPr>
                <w:rFonts w:eastAsia="Calibri"/>
              </w:rPr>
            </w:pPr>
            <w:r w:rsidRPr="00627B9F">
              <w:rPr>
                <w:rFonts w:eastAsia="Calibri"/>
              </w:rPr>
              <w:t>Note: Only Human Resources users will have the option to filter by source of Warning.</w:t>
            </w:r>
          </w:p>
        </w:tc>
        <w:tc>
          <w:tcPr>
            <w:tcW w:w="2371" w:type="dxa"/>
            <w:shd w:val="clear" w:color="auto" w:fill="F2F2F2"/>
          </w:tcPr>
          <w:p w14:paraId="5DE56E2A" w14:textId="23428DBB" w:rsidR="0025641E" w:rsidRPr="00627B9F" w:rsidRDefault="0025641E" w:rsidP="0066659D">
            <w:pPr>
              <w:rPr>
                <w:rFonts w:eastAsia="Calibri"/>
              </w:rPr>
            </w:pPr>
            <w:r w:rsidRPr="00627B9F">
              <w:rPr>
                <w:rFonts w:eastAsia="Calibri"/>
              </w:rPr>
              <w:t>Form</w:t>
            </w:r>
            <w:r w:rsidR="00E070CA">
              <w:rPr>
                <w:rFonts w:eastAsia="Calibri"/>
              </w:rPr>
              <w:t xml:space="preserve"> Name </w:t>
            </w:r>
            <w:r w:rsidRPr="00627B9F">
              <w:rPr>
                <w:rFonts w:eastAsia="Calibri"/>
              </w:rPr>
              <w:t>(w/Link to form)</w:t>
            </w:r>
          </w:p>
          <w:p w14:paraId="45C027AF" w14:textId="0E7F0239" w:rsidR="0025641E" w:rsidRPr="00627B9F" w:rsidRDefault="00E070CA" w:rsidP="0066659D">
            <w:pPr>
              <w:rPr>
                <w:rFonts w:eastAsia="Calibri"/>
              </w:rPr>
            </w:pPr>
            <w:r>
              <w:rPr>
                <w:rFonts w:eastAsia="Calibri"/>
              </w:rPr>
              <w:t>Employee n</w:t>
            </w:r>
            <w:r w:rsidR="0025641E" w:rsidRPr="00627B9F">
              <w:rPr>
                <w:rFonts w:eastAsia="Calibri"/>
              </w:rPr>
              <w:t xml:space="preserve">ame, </w:t>
            </w:r>
          </w:p>
          <w:p w14:paraId="77BF4A06" w14:textId="2E51123E" w:rsidR="0025641E" w:rsidRPr="00627B9F" w:rsidRDefault="00E070CA" w:rsidP="0066659D">
            <w:pPr>
              <w:rPr>
                <w:rFonts w:eastAsia="Calibri"/>
              </w:rPr>
            </w:pPr>
            <w:r>
              <w:rPr>
                <w:rFonts w:eastAsia="Calibri"/>
              </w:rPr>
              <w:t>Supervisor n</w:t>
            </w:r>
            <w:r w:rsidR="0025641E" w:rsidRPr="00627B9F">
              <w:rPr>
                <w:rFonts w:eastAsia="Calibri"/>
              </w:rPr>
              <w:t>ame</w:t>
            </w:r>
          </w:p>
          <w:p w14:paraId="0087C623" w14:textId="5D196960" w:rsidR="0025641E" w:rsidRPr="00627B9F" w:rsidRDefault="00E070CA" w:rsidP="0066659D">
            <w:pPr>
              <w:rPr>
                <w:rFonts w:eastAsia="Calibri"/>
              </w:rPr>
            </w:pPr>
            <w:r>
              <w:rPr>
                <w:rFonts w:eastAsia="Calibri"/>
              </w:rPr>
              <w:t>Manager n</w:t>
            </w:r>
            <w:r w:rsidR="0025641E" w:rsidRPr="00627B9F">
              <w:rPr>
                <w:rFonts w:eastAsia="Calibri"/>
              </w:rPr>
              <w:t>ame</w:t>
            </w:r>
          </w:p>
          <w:p w14:paraId="397BC4DD" w14:textId="77777777" w:rsidR="0025641E" w:rsidRPr="00627B9F" w:rsidRDefault="0025641E" w:rsidP="0066659D">
            <w:pPr>
              <w:rPr>
                <w:rFonts w:eastAsia="Calibri"/>
              </w:rPr>
            </w:pPr>
            <w:r w:rsidRPr="00627B9F">
              <w:rPr>
                <w:rFonts w:eastAsia="Calibri"/>
              </w:rPr>
              <w:t>Status</w:t>
            </w:r>
          </w:p>
          <w:p w14:paraId="5C3C13FF" w14:textId="77777777" w:rsidR="0025641E" w:rsidRPr="00627B9F" w:rsidRDefault="0025641E" w:rsidP="0066659D">
            <w:pPr>
              <w:rPr>
                <w:rFonts w:eastAsia="Calibri"/>
              </w:rPr>
            </w:pPr>
            <w:r w:rsidRPr="00627B9F">
              <w:rPr>
                <w:rFonts w:eastAsia="Calibri"/>
              </w:rPr>
              <w:t>Coaching Reason</w:t>
            </w:r>
          </w:p>
          <w:p w14:paraId="07D802F2" w14:textId="77777777" w:rsidR="0025641E" w:rsidRPr="00627B9F" w:rsidRDefault="0025641E" w:rsidP="0066659D">
            <w:pPr>
              <w:rPr>
                <w:rFonts w:eastAsia="Calibri"/>
              </w:rPr>
            </w:pPr>
            <w:r w:rsidRPr="00627B9F">
              <w:rPr>
                <w:rFonts w:eastAsia="Calibri"/>
              </w:rPr>
              <w:t>Sub-coaching Reason</w:t>
            </w:r>
          </w:p>
          <w:p w14:paraId="04F5A136" w14:textId="42A99636" w:rsidR="0025641E" w:rsidRPr="00627B9F" w:rsidRDefault="00F24AA9" w:rsidP="0066659D">
            <w:pPr>
              <w:rPr>
                <w:rFonts w:eastAsia="Calibri"/>
              </w:rPr>
            </w:pPr>
            <w:r w:rsidRPr="00627B9F">
              <w:rPr>
                <w:rFonts w:eastAsia="Calibri"/>
              </w:rPr>
              <w:t>Value</w:t>
            </w:r>
            <w:r>
              <w:rPr>
                <w:rFonts w:eastAsia="Calibri"/>
              </w:rPr>
              <w:t xml:space="preserve"> (will be blank for Quality Now logs)</w:t>
            </w:r>
          </w:p>
          <w:p w14:paraId="5E3636EF" w14:textId="77777777" w:rsidR="0025641E" w:rsidRPr="00627B9F" w:rsidRDefault="0025641E" w:rsidP="0066659D">
            <w:pPr>
              <w:rPr>
                <w:rFonts w:eastAsia="Calibri"/>
              </w:rPr>
            </w:pPr>
            <w:r w:rsidRPr="00627B9F">
              <w:rPr>
                <w:rFonts w:eastAsia="Calibri"/>
              </w:rPr>
              <w:t>Created Date (submission date)</w:t>
            </w:r>
          </w:p>
        </w:tc>
        <w:tc>
          <w:tcPr>
            <w:tcW w:w="1938" w:type="dxa"/>
            <w:shd w:val="clear" w:color="auto" w:fill="F2F2F2"/>
          </w:tcPr>
          <w:p w14:paraId="60E65001" w14:textId="77777777" w:rsidR="0025641E" w:rsidRPr="00627B9F" w:rsidRDefault="0025641E" w:rsidP="0066659D">
            <w:pPr>
              <w:rPr>
                <w:rFonts w:eastAsia="Calibri"/>
              </w:rPr>
            </w:pPr>
            <w:r w:rsidRPr="00627B9F">
              <w:rPr>
                <w:rFonts w:eastAsia="Calibri"/>
              </w:rPr>
              <w:t>Data grid should be empty until filter(s) have been selected</w:t>
            </w:r>
          </w:p>
          <w:p w14:paraId="5D88CDA5" w14:textId="77777777" w:rsidR="0051236A" w:rsidRDefault="0051236A" w:rsidP="0066659D">
            <w:pPr>
              <w:rPr>
                <w:rFonts w:eastAsia="Calibri"/>
              </w:rPr>
            </w:pPr>
          </w:p>
          <w:p w14:paraId="7E9826C1" w14:textId="24CB4BB0" w:rsidR="0025641E" w:rsidRPr="00627B9F" w:rsidRDefault="0025641E" w:rsidP="0066659D">
            <w:pPr>
              <w:rPr>
                <w:rFonts w:eastAsia="Calibri"/>
              </w:rPr>
            </w:pPr>
            <w:r w:rsidRPr="00627B9F">
              <w:rPr>
                <w:rFonts w:eastAsia="Calibri"/>
              </w:rPr>
              <w:t xml:space="preserve">Pagination </w:t>
            </w:r>
            <w:r w:rsidR="00E070CA">
              <w:rPr>
                <w:rFonts w:eastAsia="Calibri"/>
              </w:rPr>
              <w:t xml:space="preserve">defaults to 25 </w:t>
            </w:r>
            <w:r w:rsidRPr="00627B9F">
              <w:rPr>
                <w:rFonts w:eastAsia="Calibri"/>
              </w:rPr>
              <w:t>records</w:t>
            </w:r>
            <w:r w:rsidR="00E070CA">
              <w:rPr>
                <w:rFonts w:eastAsia="Calibri"/>
              </w:rPr>
              <w:t>, but 10, 25, 50, 100 are selectable options</w:t>
            </w:r>
          </w:p>
          <w:p w14:paraId="2E13A5A3" w14:textId="77777777" w:rsidR="0025641E" w:rsidRPr="00627B9F" w:rsidRDefault="0025641E" w:rsidP="0066659D">
            <w:pPr>
              <w:rPr>
                <w:rFonts w:eastAsia="Calibri"/>
              </w:rPr>
            </w:pPr>
          </w:p>
          <w:p w14:paraId="42C62ADE" w14:textId="77777777" w:rsidR="0025641E" w:rsidRPr="00627B9F" w:rsidRDefault="0025641E" w:rsidP="0066659D">
            <w:pPr>
              <w:rPr>
                <w:rFonts w:eastAsia="Calibri"/>
              </w:rPr>
            </w:pPr>
            <w:r w:rsidRPr="00627B9F">
              <w:rPr>
                <w:rFonts w:eastAsia="Calibri"/>
              </w:rPr>
              <w:t>Show items in descending order from Created Date</w:t>
            </w:r>
          </w:p>
          <w:p w14:paraId="47675985" w14:textId="77777777" w:rsidR="0025641E" w:rsidRPr="00627B9F" w:rsidRDefault="0025641E" w:rsidP="0066659D">
            <w:pPr>
              <w:rPr>
                <w:rFonts w:eastAsia="Calibri"/>
              </w:rPr>
            </w:pPr>
          </w:p>
          <w:p w14:paraId="1123E6EA" w14:textId="77777777" w:rsidR="0025641E" w:rsidRDefault="0025641E" w:rsidP="00E070CA">
            <w:pPr>
              <w:rPr>
                <w:rFonts w:eastAsia="Calibri"/>
              </w:rPr>
            </w:pPr>
            <w:r w:rsidRPr="00627B9F">
              <w:rPr>
                <w:rFonts w:eastAsia="Calibri"/>
              </w:rPr>
              <w:t xml:space="preserve">Sorting can be done by selecting </w:t>
            </w:r>
            <w:r w:rsidR="00E070CA">
              <w:rPr>
                <w:rFonts w:eastAsia="Calibri"/>
              </w:rPr>
              <w:t xml:space="preserve">one of the following columns: </w:t>
            </w:r>
          </w:p>
          <w:p w14:paraId="295E67C4" w14:textId="4A52B19B" w:rsidR="00E070CA" w:rsidRDefault="00E070CA" w:rsidP="00E070CA">
            <w:pPr>
              <w:rPr>
                <w:rFonts w:eastAsia="Calibri"/>
              </w:rPr>
            </w:pPr>
            <w:r>
              <w:rPr>
                <w:rFonts w:eastAsia="Calibri"/>
              </w:rPr>
              <w:t>Form Name</w:t>
            </w:r>
          </w:p>
          <w:p w14:paraId="3FEA5731" w14:textId="77777777" w:rsidR="00E070CA" w:rsidRDefault="00E070CA" w:rsidP="00E070CA">
            <w:pPr>
              <w:rPr>
                <w:rFonts w:eastAsia="Calibri"/>
              </w:rPr>
            </w:pPr>
            <w:r>
              <w:rPr>
                <w:rFonts w:eastAsia="Calibri"/>
              </w:rPr>
              <w:t>Employee name</w:t>
            </w:r>
          </w:p>
          <w:p w14:paraId="1C1FCB38" w14:textId="77777777" w:rsidR="00E070CA" w:rsidRPr="00627B9F" w:rsidRDefault="00E070CA" w:rsidP="00E070CA">
            <w:pPr>
              <w:rPr>
                <w:rFonts w:eastAsia="Calibri"/>
              </w:rPr>
            </w:pPr>
            <w:r>
              <w:rPr>
                <w:rFonts w:eastAsia="Calibri"/>
              </w:rPr>
              <w:lastRenderedPageBreak/>
              <w:t>Supervisor n</w:t>
            </w:r>
            <w:r w:rsidRPr="00627B9F">
              <w:rPr>
                <w:rFonts w:eastAsia="Calibri"/>
              </w:rPr>
              <w:t>ame</w:t>
            </w:r>
          </w:p>
          <w:p w14:paraId="0AC3E3B6" w14:textId="77777777" w:rsidR="00E070CA" w:rsidRPr="00627B9F" w:rsidRDefault="00E070CA" w:rsidP="00E070CA">
            <w:pPr>
              <w:rPr>
                <w:rFonts w:eastAsia="Calibri"/>
              </w:rPr>
            </w:pPr>
            <w:r>
              <w:rPr>
                <w:rFonts w:eastAsia="Calibri"/>
              </w:rPr>
              <w:t>Manager n</w:t>
            </w:r>
            <w:r w:rsidRPr="00627B9F">
              <w:rPr>
                <w:rFonts w:eastAsia="Calibri"/>
              </w:rPr>
              <w:t>ame</w:t>
            </w:r>
          </w:p>
          <w:p w14:paraId="180371B8" w14:textId="77777777" w:rsidR="00E070CA" w:rsidRDefault="00E070CA" w:rsidP="00E070CA">
            <w:pPr>
              <w:rPr>
                <w:rFonts w:eastAsia="Calibri"/>
              </w:rPr>
            </w:pPr>
            <w:r>
              <w:rPr>
                <w:rFonts w:eastAsia="Calibri"/>
              </w:rPr>
              <w:t>Status</w:t>
            </w:r>
          </w:p>
          <w:p w14:paraId="62E2191C" w14:textId="2A306094" w:rsidR="00E070CA" w:rsidRPr="00627B9F" w:rsidRDefault="00E070CA" w:rsidP="00E070CA">
            <w:pPr>
              <w:rPr>
                <w:rFonts w:eastAsia="Calibri"/>
              </w:rPr>
            </w:pPr>
            <w:r>
              <w:rPr>
                <w:rFonts w:eastAsia="Calibri"/>
              </w:rPr>
              <w:t>Create Date</w:t>
            </w:r>
          </w:p>
        </w:tc>
      </w:tr>
    </w:tbl>
    <w:p w14:paraId="2EE1A330" w14:textId="572E66F3" w:rsidR="0025641E" w:rsidRDefault="0025641E" w:rsidP="0025641E">
      <w:pPr>
        <w:ind w:left="720" w:firstLine="720"/>
      </w:pPr>
    </w:p>
    <w:p w14:paraId="213E226F" w14:textId="77777777" w:rsidR="0025641E" w:rsidRPr="0026295E" w:rsidRDefault="0025641E" w:rsidP="0025641E">
      <w:pPr>
        <w:spacing w:before="120"/>
        <w:rPr>
          <w:b/>
        </w:rPr>
      </w:pPr>
      <w:r w:rsidRPr="0026295E">
        <w:rPr>
          <w:b/>
        </w:rPr>
        <w:t>3.2.</w:t>
      </w:r>
      <w:r>
        <w:rPr>
          <w:b/>
        </w:rPr>
        <w:t>4</w:t>
      </w:r>
      <w:r w:rsidRPr="0026295E">
        <w:rPr>
          <w:b/>
        </w:rPr>
        <w:t>.9.1</w:t>
      </w:r>
      <w:r>
        <w:rPr>
          <w:b/>
        </w:rPr>
        <w:tab/>
      </w:r>
      <w:r w:rsidRPr="0026295E">
        <w:rPr>
          <w:b/>
        </w:rPr>
        <w:tab/>
        <w:t>Historical Reporting Dashboard Filters</w:t>
      </w:r>
    </w:p>
    <w:p w14:paraId="67BBC66D" w14:textId="77777777" w:rsidR="0025641E" w:rsidRDefault="0025641E" w:rsidP="0025641E">
      <w:pPr>
        <w:ind w:left="1440"/>
      </w:pPr>
      <w:r w:rsidRPr="00062C65">
        <w:t>This Historical dashboard contains the following additional filters.</w:t>
      </w:r>
    </w:p>
    <w:p w14:paraId="29B83617" w14:textId="77777777" w:rsidR="0025641E" w:rsidRDefault="0025641E" w:rsidP="0025641E">
      <w:pPr>
        <w:ind w:left="720" w:firstLine="72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8"/>
        <w:gridCol w:w="2051"/>
        <w:gridCol w:w="7495"/>
      </w:tblGrid>
      <w:tr w:rsidR="0025641E" w:rsidRPr="00062C65" w14:paraId="2E312F89" w14:textId="77777777" w:rsidTr="00B37E59">
        <w:trPr>
          <w:trHeight w:val="288"/>
        </w:trPr>
        <w:tc>
          <w:tcPr>
            <w:tcW w:w="318" w:type="dxa"/>
            <w:tcBorders>
              <w:bottom w:val="single" w:sz="4" w:space="0" w:color="auto"/>
            </w:tcBorders>
            <w:shd w:val="clear" w:color="auto" w:fill="4F81BD"/>
            <w:vAlign w:val="bottom"/>
          </w:tcPr>
          <w:p w14:paraId="1AFFD8D0" w14:textId="77777777" w:rsidR="0025641E" w:rsidRPr="00627B9F" w:rsidRDefault="0025641E" w:rsidP="0066659D">
            <w:pPr>
              <w:rPr>
                <w:rFonts w:eastAsia="Calibri"/>
                <w:b/>
                <w:color w:val="FFFFFF"/>
              </w:rPr>
            </w:pPr>
            <w:r w:rsidRPr="00627B9F">
              <w:rPr>
                <w:rFonts w:eastAsia="Calibri"/>
                <w:b/>
                <w:color w:val="FFFFFF"/>
              </w:rPr>
              <w:t>#</w:t>
            </w:r>
          </w:p>
        </w:tc>
        <w:tc>
          <w:tcPr>
            <w:tcW w:w="2051" w:type="dxa"/>
            <w:tcBorders>
              <w:bottom w:val="single" w:sz="4" w:space="0" w:color="auto"/>
            </w:tcBorders>
            <w:shd w:val="clear" w:color="auto" w:fill="4F81BD"/>
            <w:vAlign w:val="bottom"/>
          </w:tcPr>
          <w:p w14:paraId="642D6FD6" w14:textId="77777777" w:rsidR="0025641E" w:rsidRPr="00627B9F" w:rsidRDefault="0025641E" w:rsidP="0066659D">
            <w:pPr>
              <w:rPr>
                <w:rFonts w:eastAsia="Calibri"/>
                <w:b/>
                <w:color w:val="FFFFFF"/>
              </w:rPr>
            </w:pPr>
            <w:r w:rsidRPr="00627B9F">
              <w:rPr>
                <w:rFonts w:eastAsia="Calibri"/>
                <w:b/>
                <w:color w:val="FFFFFF"/>
              </w:rPr>
              <w:t>Filter</w:t>
            </w:r>
          </w:p>
        </w:tc>
        <w:tc>
          <w:tcPr>
            <w:tcW w:w="7495" w:type="dxa"/>
            <w:tcBorders>
              <w:bottom w:val="single" w:sz="4" w:space="0" w:color="auto"/>
            </w:tcBorders>
            <w:shd w:val="clear" w:color="auto" w:fill="4F81BD"/>
            <w:vAlign w:val="bottom"/>
          </w:tcPr>
          <w:p w14:paraId="3E286180" w14:textId="77777777" w:rsidR="0025641E" w:rsidRPr="00627B9F" w:rsidRDefault="0025641E" w:rsidP="0066659D">
            <w:pPr>
              <w:rPr>
                <w:rFonts w:eastAsia="Calibri"/>
                <w:b/>
                <w:color w:val="FFFFFF"/>
              </w:rPr>
            </w:pPr>
            <w:r w:rsidRPr="00627B9F">
              <w:rPr>
                <w:rFonts w:eastAsia="Calibri"/>
                <w:b/>
                <w:color w:val="FFFFFF"/>
              </w:rPr>
              <w:t>Description</w:t>
            </w:r>
          </w:p>
        </w:tc>
      </w:tr>
      <w:tr w:rsidR="00E070CA" w:rsidRPr="00062C65" w14:paraId="4C16E801"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F2F2F2"/>
            <w:vAlign w:val="bottom"/>
          </w:tcPr>
          <w:p w14:paraId="32B06C85" w14:textId="6ABD45F7" w:rsidR="00E070CA" w:rsidRPr="00E070CA" w:rsidRDefault="00B37E59" w:rsidP="00E070CA">
            <w:pPr>
              <w:rPr>
                <w:rFonts w:eastAsia="Calibri"/>
              </w:rPr>
            </w:pPr>
            <w:r>
              <w:rPr>
                <w:rFonts w:eastAsia="Calibri"/>
              </w:rPr>
              <w:t>A</w:t>
            </w:r>
          </w:p>
        </w:tc>
        <w:tc>
          <w:tcPr>
            <w:tcW w:w="2051" w:type="dxa"/>
            <w:tcBorders>
              <w:top w:val="single" w:sz="4" w:space="0" w:color="auto"/>
              <w:left w:val="single" w:sz="4" w:space="0" w:color="auto"/>
              <w:bottom w:val="single" w:sz="4" w:space="0" w:color="auto"/>
              <w:right w:val="single" w:sz="4" w:space="0" w:color="auto"/>
            </w:tcBorders>
            <w:shd w:val="clear" w:color="auto" w:fill="F2F2F2"/>
            <w:vAlign w:val="bottom"/>
          </w:tcPr>
          <w:p w14:paraId="353FFF8C" w14:textId="77777777" w:rsidR="00E070CA" w:rsidRPr="00E070CA" w:rsidRDefault="00E070CA" w:rsidP="00E070CA">
            <w:pPr>
              <w:rPr>
                <w:rFonts w:eastAsia="Calibri"/>
              </w:rPr>
            </w:pPr>
            <w:r w:rsidRPr="00E070CA">
              <w:rPr>
                <w:rFonts w:eastAsia="Calibri"/>
              </w:rPr>
              <w:t>Submitted</w:t>
            </w:r>
          </w:p>
        </w:tc>
        <w:tc>
          <w:tcPr>
            <w:tcW w:w="7495" w:type="dxa"/>
            <w:tcBorders>
              <w:top w:val="single" w:sz="4" w:space="0" w:color="auto"/>
              <w:left w:val="single" w:sz="4" w:space="0" w:color="auto"/>
              <w:bottom w:val="single" w:sz="4" w:space="0" w:color="auto"/>
              <w:right w:val="single" w:sz="4" w:space="0" w:color="auto"/>
            </w:tcBorders>
            <w:shd w:val="clear" w:color="auto" w:fill="F2F2F2"/>
            <w:vAlign w:val="bottom"/>
          </w:tcPr>
          <w:p w14:paraId="733B7C27" w14:textId="77777777" w:rsidR="00E070CA" w:rsidRPr="00E070CA" w:rsidRDefault="00E070CA" w:rsidP="00E070CA">
            <w:pPr>
              <w:rPr>
                <w:rFonts w:eastAsia="Calibri"/>
              </w:rPr>
            </w:pPr>
            <w:r w:rsidRPr="00E070CA">
              <w:rPr>
                <w:rFonts w:eastAsia="Calibri"/>
              </w:rPr>
              <w:t>Will include coaching logs which were submitted or created between the entered start and end date range.</w:t>
            </w:r>
          </w:p>
        </w:tc>
      </w:tr>
      <w:tr w:rsidR="00E070CA" w:rsidRPr="00062C65" w14:paraId="4FCDB4C2" w14:textId="77777777" w:rsidTr="00B37E59">
        <w:trPr>
          <w:trHeight w:val="288"/>
        </w:trPr>
        <w:tc>
          <w:tcPr>
            <w:tcW w:w="318" w:type="dxa"/>
            <w:tcBorders>
              <w:top w:val="single" w:sz="4" w:space="0" w:color="auto"/>
              <w:left w:val="single" w:sz="4" w:space="0" w:color="auto"/>
              <w:bottom w:val="single" w:sz="4" w:space="0" w:color="auto"/>
              <w:right w:val="single" w:sz="4" w:space="0" w:color="auto"/>
            </w:tcBorders>
            <w:shd w:val="clear" w:color="auto" w:fill="C6D9F1"/>
            <w:vAlign w:val="bottom"/>
          </w:tcPr>
          <w:p w14:paraId="029ECE36" w14:textId="7A31F9E1" w:rsidR="00E070CA" w:rsidRPr="00E070CA" w:rsidRDefault="00B37E59" w:rsidP="00E070CA">
            <w:pPr>
              <w:rPr>
                <w:rFonts w:eastAsia="Calibri"/>
              </w:rPr>
            </w:pPr>
            <w:r>
              <w:rPr>
                <w:rFonts w:eastAsia="Calibri"/>
              </w:rPr>
              <w:t>B</w:t>
            </w:r>
          </w:p>
        </w:tc>
        <w:tc>
          <w:tcPr>
            <w:tcW w:w="2051" w:type="dxa"/>
            <w:tcBorders>
              <w:top w:val="single" w:sz="4" w:space="0" w:color="auto"/>
              <w:left w:val="single" w:sz="4" w:space="0" w:color="auto"/>
              <w:bottom w:val="single" w:sz="4" w:space="0" w:color="auto"/>
              <w:right w:val="single" w:sz="4" w:space="0" w:color="auto"/>
            </w:tcBorders>
            <w:shd w:val="clear" w:color="auto" w:fill="C6D9F1"/>
            <w:vAlign w:val="bottom"/>
          </w:tcPr>
          <w:p w14:paraId="2159B0D4" w14:textId="27957843" w:rsidR="00E070CA" w:rsidRPr="00E070CA" w:rsidRDefault="00E070CA" w:rsidP="00E070CA">
            <w:pPr>
              <w:rPr>
                <w:rFonts w:eastAsia="Calibri"/>
              </w:rPr>
            </w:pPr>
            <w:r>
              <w:rPr>
                <w:rFonts w:eastAsia="Calibri"/>
              </w:rPr>
              <w:t>Active/Inactive/Both</w:t>
            </w:r>
            <w:r w:rsidR="00B37E59">
              <w:rPr>
                <w:rFonts w:eastAsia="Calibri"/>
              </w:rPr>
              <w:t xml:space="preserve"> Employees </w:t>
            </w:r>
          </w:p>
        </w:tc>
        <w:tc>
          <w:tcPr>
            <w:tcW w:w="7495" w:type="dxa"/>
            <w:tcBorders>
              <w:top w:val="single" w:sz="4" w:space="0" w:color="auto"/>
              <w:left w:val="single" w:sz="4" w:space="0" w:color="auto"/>
              <w:bottom w:val="single" w:sz="4" w:space="0" w:color="auto"/>
              <w:right w:val="single" w:sz="4" w:space="0" w:color="auto"/>
            </w:tcBorders>
            <w:shd w:val="clear" w:color="auto" w:fill="C6D9F1"/>
            <w:vAlign w:val="bottom"/>
          </w:tcPr>
          <w:p w14:paraId="08E18C3D" w14:textId="40F5C733" w:rsidR="00E070CA" w:rsidRPr="00E070CA" w:rsidRDefault="00B37E59" w:rsidP="00B37E59">
            <w:pPr>
              <w:rPr>
                <w:rFonts w:eastAsia="Calibri"/>
              </w:rPr>
            </w:pPr>
            <w:r>
              <w:rPr>
                <w:rFonts w:eastAsia="Calibri"/>
              </w:rPr>
              <w:t>Active will report on active logs of active employees; Inactive will report on active logs of inactive employees; Both reports on active logs of active and inactive employees</w:t>
            </w:r>
          </w:p>
        </w:tc>
      </w:tr>
      <w:tr w:rsidR="0025641E" w:rsidRPr="00062C65" w14:paraId="1EFF1B5A" w14:textId="77777777" w:rsidTr="00B37E59">
        <w:tc>
          <w:tcPr>
            <w:tcW w:w="318" w:type="dxa"/>
            <w:tcBorders>
              <w:bottom w:val="single" w:sz="4" w:space="0" w:color="auto"/>
            </w:tcBorders>
            <w:shd w:val="clear" w:color="auto" w:fill="F2F2F2"/>
          </w:tcPr>
          <w:p w14:paraId="2FF971EA" w14:textId="08A11D13" w:rsidR="0025641E" w:rsidRPr="00627B9F" w:rsidRDefault="00B37E59" w:rsidP="0066659D">
            <w:pPr>
              <w:rPr>
                <w:rFonts w:eastAsia="Calibri"/>
              </w:rPr>
            </w:pPr>
            <w:r>
              <w:rPr>
                <w:rFonts w:eastAsia="Calibri"/>
              </w:rPr>
              <w:t>C</w:t>
            </w:r>
          </w:p>
        </w:tc>
        <w:tc>
          <w:tcPr>
            <w:tcW w:w="2051" w:type="dxa"/>
            <w:tcBorders>
              <w:bottom w:val="single" w:sz="4" w:space="0" w:color="auto"/>
            </w:tcBorders>
            <w:shd w:val="clear" w:color="auto" w:fill="F2F2F2"/>
          </w:tcPr>
          <w:p w14:paraId="0F93DB01" w14:textId="77777777" w:rsidR="0025641E" w:rsidRPr="00627B9F" w:rsidRDefault="0025641E" w:rsidP="0066659D">
            <w:pPr>
              <w:rPr>
                <w:rFonts w:eastAsia="Calibri"/>
              </w:rPr>
            </w:pPr>
            <w:r w:rsidRPr="00627B9F">
              <w:rPr>
                <w:rFonts w:eastAsia="Calibri"/>
              </w:rPr>
              <w:t>Location</w:t>
            </w:r>
          </w:p>
        </w:tc>
        <w:tc>
          <w:tcPr>
            <w:tcW w:w="7495" w:type="dxa"/>
            <w:tcBorders>
              <w:bottom w:val="single" w:sz="4" w:space="0" w:color="auto"/>
            </w:tcBorders>
            <w:shd w:val="clear" w:color="auto" w:fill="F2F2F2"/>
          </w:tcPr>
          <w:p w14:paraId="3645634C" w14:textId="2C33731D" w:rsidR="0025641E" w:rsidRPr="00627B9F" w:rsidRDefault="0025641E" w:rsidP="0066659D">
            <w:pPr>
              <w:rPr>
                <w:rFonts w:eastAsia="Calibri"/>
              </w:rPr>
            </w:pPr>
            <w:r w:rsidRPr="00627B9F">
              <w:rPr>
                <w:rFonts w:eastAsia="Calibri"/>
              </w:rPr>
              <w:t xml:space="preserve">Includes a list of </w:t>
            </w:r>
            <w:r w:rsidR="00B37E59">
              <w:rPr>
                <w:rFonts w:eastAsia="Calibri"/>
              </w:rPr>
              <w:t xml:space="preserve">active </w:t>
            </w:r>
            <w:r w:rsidRPr="00627B9F">
              <w:rPr>
                <w:rFonts w:eastAsia="Calibri"/>
              </w:rPr>
              <w:t>locations or sites for contact center operations.</w:t>
            </w:r>
          </w:p>
        </w:tc>
      </w:tr>
      <w:tr w:rsidR="00E070CA" w:rsidRPr="00062C65" w14:paraId="060EF6A8"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C6D9F1"/>
          </w:tcPr>
          <w:p w14:paraId="1E78F8E6" w14:textId="77777777" w:rsidR="00E070CA" w:rsidRPr="00627B9F" w:rsidRDefault="00E070CA" w:rsidP="00E070CA">
            <w:pPr>
              <w:rPr>
                <w:rFonts w:eastAsia="Calibri"/>
              </w:rPr>
            </w:pPr>
            <w:r w:rsidRPr="00627B9F">
              <w:rPr>
                <w:rFonts w:eastAsia="Calibri"/>
              </w:rPr>
              <w:t>D</w:t>
            </w:r>
          </w:p>
        </w:tc>
        <w:tc>
          <w:tcPr>
            <w:tcW w:w="2051" w:type="dxa"/>
            <w:tcBorders>
              <w:top w:val="single" w:sz="4" w:space="0" w:color="auto"/>
              <w:left w:val="single" w:sz="4" w:space="0" w:color="auto"/>
              <w:bottom w:val="single" w:sz="4" w:space="0" w:color="auto"/>
              <w:right w:val="single" w:sz="4" w:space="0" w:color="auto"/>
            </w:tcBorders>
            <w:shd w:val="clear" w:color="auto" w:fill="C6D9F1"/>
          </w:tcPr>
          <w:p w14:paraId="21F15CBC" w14:textId="77777777" w:rsidR="00E070CA" w:rsidRPr="00627B9F" w:rsidRDefault="00E070CA" w:rsidP="00E070CA">
            <w:pPr>
              <w:rPr>
                <w:rFonts w:eastAsia="Calibri"/>
              </w:rPr>
            </w:pPr>
            <w:r w:rsidRPr="00627B9F">
              <w:rPr>
                <w:rFonts w:eastAsia="Calibri"/>
              </w:rPr>
              <w:t>Manager</w:t>
            </w:r>
          </w:p>
        </w:tc>
        <w:tc>
          <w:tcPr>
            <w:tcW w:w="7495" w:type="dxa"/>
            <w:tcBorders>
              <w:top w:val="single" w:sz="4" w:space="0" w:color="auto"/>
              <w:left w:val="single" w:sz="4" w:space="0" w:color="auto"/>
              <w:bottom w:val="single" w:sz="4" w:space="0" w:color="auto"/>
              <w:right w:val="single" w:sz="4" w:space="0" w:color="auto"/>
            </w:tcBorders>
            <w:shd w:val="clear" w:color="auto" w:fill="C6D9F1"/>
          </w:tcPr>
          <w:p w14:paraId="437F4F38" w14:textId="77777777" w:rsidR="00E070CA" w:rsidRPr="00627B9F" w:rsidRDefault="00E070CA" w:rsidP="00E070CA">
            <w:pPr>
              <w:rPr>
                <w:rFonts w:eastAsia="Calibri"/>
              </w:rPr>
            </w:pPr>
            <w:r w:rsidRPr="00627B9F">
              <w:rPr>
                <w:rFonts w:eastAsia="Calibri"/>
              </w:rPr>
              <w:t>Includes the name of the manager of employees who have received a coaching log.  Is limited to those in the user’s hierarchy except on the Historical Dashboard.</w:t>
            </w:r>
          </w:p>
        </w:tc>
      </w:tr>
      <w:tr w:rsidR="00E070CA" w:rsidRPr="00062C65" w14:paraId="5C685976" w14:textId="77777777" w:rsidTr="00B37E59">
        <w:tc>
          <w:tcPr>
            <w:tcW w:w="318" w:type="dxa"/>
            <w:tcBorders>
              <w:top w:val="single" w:sz="4" w:space="0" w:color="auto"/>
              <w:left w:val="single" w:sz="4" w:space="0" w:color="auto"/>
              <w:bottom w:val="single" w:sz="4" w:space="0" w:color="auto"/>
              <w:right w:val="single" w:sz="4" w:space="0" w:color="auto"/>
            </w:tcBorders>
            <w:shd w:val="clear" w:color="auto" w:fill="F2F2F2"/>
          </w:tcPr>
          <w:p w14:paraId="746DB58E" w14:textId="1C7A4481" w:rsidR="00E070CA" w:rsidRPr="00627B9F" w:rsidRDefault="00B37E59" w:rsidP="00E070CA">
            <w:pPr>
              <w:rPr>
                <w:rFonts w:eastAsia="Calibri"/>
              </w:rPr>
            </w:pPr>
            <w:r>
              <w:rPr>
                <w:rFonts w:eastAsia="Calibri"/>
              </w:rPr>
              <w:t>E</w:t>
            </w:r>
          </w:p>
        </w:tc>
        <w:tc>
          <w:tcPr>
            <w:tcW w:w="2051" w:type="dxa"/>
            <w:tcBorders>
              <w:top w:val="single" w:sz="4" w:space="0" w:color="auto"/>
              <w:left w:val="single" w:sz="4" w:space="0" w:color="auto"/>
              <w:bottom w:val="single" w:sz="4" w:space="0" w:color="auto"/>
              <w:right w:val="single" w:sz="4" w:space="0" w:color="auto"/>
            </w:tcBorders>
            <w:shd w:val="clear" w:color="auto" w:fill="F2F2F2"/>
          </w:tcPr>
          <w:p w14:paraId="2FDAFB01" w14:textId="77777777" w:rsidR="00E070CA" w:rsidRPr="00627B9F" w:rsidRDefault="00E070CA" w:rsidP="00E070CA">
            <w:pPr>
              <w:rPr>
                <w:rFonts w:eastAsia="Calibri"/>
              </w:rPr>
            </w:pPr>
            <w:r w:rsidRPr="00627B9F">
              <w:rPr>
                <w:rFonts w:eastAsia="Calibri"/>
              </w:rPr>
              <w:t>Supervisor</w:t>
            </w:r>
          </w:p>
        </w:tc>
        <w:tc>
          <w:tcPr>
            <w:tcW w:w="7495" w:type="dxa"/>
            <w:tcBorders>
              <w:top w:val="single" w:sz="4" w:space="0" w:color="auto"/>
              <w:left w:val="single" w:sz="4" w:space="0" w:color="auto"/>
              <w:bottom w:val="single" w:sz="4" w:space="0" w:color="auto"/>
              <w:right w:val="single" w:sz="4" w:space="0" w:color="auto"/>
            </w:tcBorders>
            <w:shd w:val="clear" w:color="auto" w:fill="F2F2F2"/>
          </w:tcPr>
          <w:p w14:paraId="7EDC16EC" w14:textId="77777777" w:rsidR="00E070CA" w:rsidRPr="00627B9F" w:rsidRDefault="00E070CA" w:rsidP="00E070CA">
            <w:pPr>
              <w:rPr>
                <w:rFonts w:eastAsia="Calibri"/>
              </w:rPr>
            </w:pPr>
            <w:r w:rsidRPr="00627B9F">
              <w:rPr>
                <w:rFonts w:eastAsia="Calibri"/>
              </w:rPr>
              <w:t>Includes the name of the supervisor of employees who have received a coaching log.  Is limited to those in the user’s hierarchy except on the Historical Dashboard.</w:t>
            </w:r>
          </w:p>
        </w:tc>
      </w:tr>
      <w:tr w:rsidR="0025641E" w:rsidRPr="00062C65" w14:paraId="002E90FA" w14:textId="77777777" w:rsidTr="00B37E59">
        <w:tc>
          <w:tcPr>
            <w:tcW w:w="318" w:type="dxa"/>
            <w:tcBorders>
              <w:bottom w:val="single" w:sz="4" w:space="0" w:color="auto"/>
            </w:tcBorders>
            <w:shd w:val="clear" w:color="auto" w:fill="C6D9F1"/>
          </w:tcPr>
          <w:p w14:paraId="3BC8FCC6" w14:textId="16422333" w:rsidR="0025641E" w:rsidRPr="00627B9F" w:rsidRDefault="00B37E59" w:rsidP="0066659D">
            <w:pPr>
              <w:rPr>
                <w:rFonts w:eastAsia="Calibri"/>
              </w:rPr>
            </w:pPr>
            <w:r>
              <w:rPr>
                <w:rFonts w:eastAsia="Calibri"/>
              </w:rPr>
              <w:t>F</w:t>
            </w:r>
          </w:p>
        </w:tc>
        <w:tc>
          <w:tcPr>
            <w:tcW w:w="2051" w:type="dxa"/>
            <w:tcBorders>
              <w:bottom w:val="single" w:sz="4" w:space="0" w:color="auto"/>
            </w:tcBorders>
            <w:shd w:val="clear" w:color="auto" w:fill="C6D9F1"/>
          </w:tcPr>
          <w:p w14:paraId="289610CC" w14:textId="77777777" w:rsidR="0025641E" w:rsidRPr="00627B9F" w:rsidRDefault="0025641E" w:rsidP="0066659D">
            <w:pPr>
              <w:rPr>
                <w:rFonts w:eastAsia="Calibri"/>
              </w:rPr>
            </w:pPr>
            <w:r w:rsidRPr="00627B9F">
              <w:rPr>
                <w:rFonts w:eastAsia="Calibri"/>
              </w:rPr>
              <w:t>Employee</w:t>
            </w:r>
          </w:p>
        </w:tc>
        <w:tc>
          <w:tcPr>
            <w:tcW w:w="7495" w:type="dxa"/>
            <w:tcBorders>
              <w:bottom w:val="single" w:sz="4" w:space="0" w:color="auto"/>
            </w:tcBorders>
            <w:shd w:val="clear" w:color="auto" w:fill="C6D9F1"/>
          </w:tcPr>
          <w:p w14:paraId="200F25EC" w14:textId="77777777" w:rsidR="0025641E" w:rsidRPr="00627B9F" w:rsidRDefault="0025641E" w:rsidP="0066659D">
            <w:pPr>
              <w:rPr>
                <w:rFonts w:eastAsia="Calibri"/>
              </w:rPr>
            </w:pPr>
            <w:r w:rsidRPr="00627B9F">
              <w:rPr>
                <w:rFonts w:eastAsia="Calibri"/>
              </w:rPr>
              <w:t>Includes the name of employees who have received a coaching log.  Is limited to those in the user’s hierarchy except on the Historical Dashboard.</w:t>
            </w:r>
          </w:p>
        </w:tc>
      </w:tr>
      <w:tr w:rsidR="0025641E" w:rsidRPr="00062C65" w14:paraId="54502425" w14:textId="77777777" w:rsidTr="00B37E59">
        <w:tc>
          <w:tcPr>
            <w:tcW w:w="318" w:type="dxa"/>
            <w:tcBorders>
              <w:bottom w:val="single" w:sz="4" w:space="0" w:color="auto"/>
            </w:tcBorders>
            <w:shd w:val="clear" w:color="auto" w:fill="F2F2F2"/>
          </w:tcPr>
          <w:p w14:paraId="43FED10B" w14:textId="615F49DF" w:rsidR="0025641E" w:rsidRPr="00627B9F" w:rsidRDefault="00B37E59" w:rsidP="0066659D">
            <w:pPr>
              <w:rPr>
                <w:rFonts w:eastAsia="Calibri"/>
              </w:rPr>
            </w:pPr>
            <w:r>
              <w:rPr>
                <w:rFonts w:eastAsia="Calibri"/>
              </w:rPr>
              <w:t>G</w:t>
            </w:r>
          </w:p>
        </w:tc>
        <w:tc>
          <w:tcPr>
            <w:tcW w:w="2051" w:type="dxa"/>
            <w:tcBorders>
              <w:bottom w:val="single" w:sz="4" w:space="0" w:color="auto"/>
            </w:tcBorders>
            <w:shd w:val="clear" w:color="auto" w:fill="F2F2F2"/>
          </w:tcPr>
          <w:p w14:paraId="21A6693E" w14:textId="77777777" w:rsidR="0025641E" w:rsidRPr="00627B9F" w:rsidRDefault="0025641E" w:rsidP="0066659D">
            <w:pPr>
              <w:rPr>
                <w:rFonts w:eastAsia="Calibri"/>
              </w:rPr>
            </w:pPr>
            <w:r w:rsidRPr="00627B9F">
              <w:rPr>
                <w:rFonts w:eastAsia="Calibri"/>
              </w:rPr>
              <w:t>Submitter</w:t>
            </w:r>
          </w:p>
        </w:tc>
        <w:tc>
          <w:tcPr>
            <w:tcW w:w="7495" w:type="dxa"/>
            <w:tcBorders>
              <w:bottom w:val="single" w:sz="4" w:space="0" w:color="auto"/>
            </w:tcBorders>
            <w:shd w:val="clear" w:color="auto" w:fill="F2F2F2"/>
          </w:tcPr>
          <w:p w14:paraId="082025A0" w14:textId="77777777" w:rsidR="0025641E" w:rsidRPr="00627B9F" w:rsidRDefault="0025641E" w:rsidP="0066659D">
            <w:pPr>
              <w:rPr>
                <w:rFonts w:eastAsia="Calibri"/>
              </w:rPr>
            </w:pPr>
            <w:r w:rsidRPr="00627B9F">
              <w:rPr>
                <w:rFonts w:eastAsia="Calibri"/>
              </w:rPr>
              <w:t>Includes the name of the person who submitted the coaching log.</w:t>
            </w:r>
          </w:p>
        </w:tc>
      </w:tr>
      <w:tr w:rsidR="0025641E" w:rsidRPr="00062C65" w14:paraId="2CCB81BB" w14:textId="77777777" w:rsidTr="00B37E59">
        <w:tc>
          <w:tcPr>
            <w:tcW w:w="318" w:type="dxa"/>
            <w:tcBorders>
              <w:bottom w:val="single" w:sz="4" w:space="0" w:color="auto"/>
            </w:tcBorders>
            <w:shd w:val="clear" w:color="auto" w:fill="C6D9F1"/>
          </w:tcPr>
          <w:p w14:paraId="2187820D" w14:textId="1CE93773" w:rsidR="0025641E" w:rsidRPr="00627B9F" w:rsidRDefault="00B37E59" w:rsidP="0066659D">
            <w:pPr>
              <w:rPr>
                <w:rFonts w:eastAsia="Calibri"/>
              </w:rPr>
            </w:pPr>
            <w:r>
              <w:rPr>
                <w:rFonts w:eastAsia="Calibri"/>
              </w:rPr>
              <w:t>H</w:t>
            </w:r>
          </w:p>
        </w:tc>
        <w:tc>
          <w:tcPr>
            <w:tcW w:w="2051" w:type="dxa"/>
            <w:tcBorders>
              <w:bottom w:val="single" w:sz="4" w:space="0" w:color="auto"/>
            </w:tcBorders>
            <w:shd w:val="clear" w:color="auto" w:fill="C6D9F1"/>
          </w:tcPr>
          <w:p w14:paraId="6694E1B2" w14:textId="77777777" w:rsidR="0025641E" w:rsidRPr="00627B9F" w:rsidRDefault="0025641E" w:rsidP="0066659D">
            <w:pPr>
              <w:rPr>
                <w:rFonts w:eastAsia="Calibri"/>
              </w:rPr>
            </w:pPr>
            <w:r w:rsidRPr="00627B9F">
              <w:rPr>
                <w:rFonts w:eastAsia="Calibri"/>
              </w:rPr>
              <w:t>Status</w:t>
            </w:r>
          </w:p>
        </w:tc>
        <w:tc>
          <w:tcPr>
            <w:tcW w:w="7495" w:type="dxa"/>
            <w:tcBorders>
              <w:bottom w:val="single" w:sz="4" w:space="0" w:color="auto"/>
            </w:tcBorders>
            <w:shd w:val="clear" w:color="auto" w:fill="C6D9F1"/>
          </w:tcPr>
          <w:p w14:paraId="78A3539C" w14:textId="77777777" w:rsidR="0025641E" w:rsidRPr="00627B9F" w:rsidRDefault="0025641E" w:rsidP="0066659D">
            <w:pPr>
              <w:rPr>
                <w:rFonts w:eastAsia="Calibri"/>
              </w:rPr>
            </w:pPr>
            <w:r w:rsidRPr="00627B9F">
              <w:rPr>
                <w:rFonts w:eastAsia="Calibri"/>
              </w:rPr>
              <w:t>Includes the possible status values for coaching logs.  Logs in Inactive status cannot be filtered on.</w:t>
            </w:r>
          </w:p>
        </w:tc>
      </w:tr>
      <w:tr w:rsidR="0025641E" w:rsidRPr="00062C65" w14:paraId="65F0B084" w14:textId="77777777" w:rsidTr="00B37E59">
        <w:tc>
          <w:tcPr>
            <w:tcW w:w="318" w:type="dxa"/>
            <w:tcBorders>
              <w:bottom w:val="single" w:sz="4" w:space="0" w:color="auto"/>
            </w:tcBorders>
            <w:shd w:val="clear" w:color="auto" w:fill="F2F2F2"/>
          </w:tcPr>
          <w:p w14:paraId="163CB8BB" w14:textId="11D31215" w:rsidR="0025641E" w:rsidRPr="00627B9F" w:rsidRDefault="00B37E59" w:rsidP="0066659D">
            <w:pPr>
              <w:rPr>
                <w:rFonts w:eastAsia="Calibri"/>
              </w:rPr>
            </w:pPr>
            <w:r>
              <w:rPr>
                <w:rFonts w:eastAsia="Calibri"/>
              </w:rPr>
              <w:t>I</w:t>
            </w:r>
          </w:p>
        </w:tc>
        <w:tc>
          <w:tcPr>
            <w:tcW w:w="2051" w:type="dxa"/>
            <w:tcBorders>
              <w:bottom w:val="single" w:sz="4" w:space="0" w:color="auto"/>
            </w:tcBorders>
            <w:shd w:val="clear" w:color="auto" w:fill="F2F2F2"/>
          </w:tcPr>
          <w:p w14:paraId="32879096" w14:textId="77777777" w:rsidR="0025641E" w:rsidRPr="00627B9F" w:rsidRDefault="0025641E" w:rsidP="0066659D">
            <w:pPr>
              <w:rPr>
                <w:rFonts w:eastAsia="Calibri"/>
              </w:rPr>
            </w:pPr>
            <w:r w:rsidRPr="00627B9F">
              <w:rPr>
                <w:rFonts w:eastAsia="Calibri"/>
              </w:rPr>
              <w:t>Source</w:t>
            </w:r>
          </w:p>
        </w:tc>
        <w:tc>
          <w:tcPr>
            <w:tcW w:w="7495" w:type="dxa"/>
            <w:tcBorders>
              <w:bottom w:val="single" w:sz="4" w:space="0" w:color="auto"/>
            </w:tcBorders>
            <w:shd w:val="clear" w:color="auto" w:fill="F2F2F2"/>
          </w:tcPr>
          <w:p w14:paraId="15C29C3E" w14:textId="77777777" w:rsidR="0025641E" w:rsidRPr="00627B9F" w:rsidRDefault="0025641E" w:rsidP="0066659D">
            <w:pPr>
              <w:rPr>
                <w:rFonts w:eastAsia="Calibri"/>
              </w:rPr>
            </w:pPr>
            <w:r w:rsidRPr="00627B9F">
              <w:rPr>
                <w:rFonts w:eastAsia="Calibri"/>
              </w:rPr>
              <w:t>Includes a list of possible source values of coaching logs.</w:t>
            </w:r>
          </w:p>
        </w:tc>
      </w:tr>
      <w:tr w:rsidR="0025641E" w:rsidRPr="00062C65" w14:paraId="2EDE49CD" w14:textId="77777777" w:rsidTr="00E070CA">
        <w:trPr>
          <w:trHeight w:val="318"/>
        </w:trPr>
        <w:tc>
          <w:tcPr>
            <w:tcW w:w="318" w:type="dxa"/>
            <w:tcBorders>
              <w:bottom w:val="single" w:sz="4" w:space="0" w:color="auto"/>
            </w:tcBorders>
            <w:shd w:val="clear" w:color="auto" w:fill="C6D9F1"/>
          </w:tcPr>
          <w:p w14:paraId="5DB0A86B" w14:textId="0A0EDFDD" w:rsidR="0025641E" w:rsidRPr="00627B9F" w:rsidRDefault="00B37E59" w:rsidP="0066659D">
            <w:pPr>
              <w:rPr>
                <w:rFonts w:eastAsia="Calibri"/>
              </w:rPr>
            </w:pPr>
            <w:r>
              <w:rPr>
                <w:rFonts w:eastAsia="Calibri"/>
              </w:rPr>
              <w:t>J</w:t>
            </w:r>
          </w:p>
        </w:tc>
        <w:tc>
          <w:tcPr>
            <w:tcW w:w="2051" w:type="dxa"/>
            <w:tcBorders>
              <w:bottom w:val="single" w:sz="4" w:space="0" w:color="auto"/>
            </w:tcBorders>
            <w:shd w:val="clear" w:color="auto" w:fill="C6D9F1"/>
          </w:tcPr>
          <w:p w14:paraId="5D3A035C" w14:textId="77777777" w:rsidR="0025641E" w:rsidRPr="00627B9F" w:rsidRDefault="0025641E" w:rsidP="0066659D">
            <w:pPr>
              <w:rPr>
                <w:rFonts w:eastAsia="Calibri"/>
              </w:rPr>
            </w:pPr>
            <w:r w:rsidRPr="00627B9F">
              <w:rPr>
                <w:rFonts w:eastAsia="Calibri"/>
              </w:rPr>
              <w:t>Value</w:t>
            </w:r>
          </w:p>
        </w:tc>
        <w:tc>
          <w:tcPr>
            <w:tcW w:w="7495" w:type="dxa"/>
            <w:tcBorders>
              <w:bottom w:val="single" w:sz="4" w:space="0" w:color="auto"/>
            </w:tcBorders>
            <w:shd w:val="clear" w:color="auto" w:fill="C6D9F1"/>
          </w:tcPr>
          <w:p w14:paraId="159FCF3E" w14:textId="77777777" w:rsidR="0025641E" w:rsidRPr="00627B9F" w:rsidRDefault="0025641E" w:rsidP="0066659D">
            <w:pPr>
              <w:rPr>
                <w:rFonts w:eastAsia="Calibri"/>
              </w:rPr>
            </w:pPr>
            <w:r w:rsidRPr="00627B9F">
              <w:rPr>
                <w:rFonts w:eastAsia="Calibri"/>
              </w:rPr>
              <w:t>Includes the possible values associated with coaching logs.</w:t>
            </w:r>
          </w:p>
        </w:tc>
      </w:tr>
    </w:tbl>
    <w:p w14:paraId="5743D42F" w14:textId="77777777" w:rsidR="0025641E" w:rsidRDefault="0025641E" w:rsidP="0025641E">
      <w:pPr>
        <w:ind w:left="720" w:firstLine="720"/>
      </w:pPr>
    </w:p>
    <w:p w14:paraId="6030042F" w14:textId="77777777" w:rsidR="0025641E" w:rsidRPr="0026295E" w:rsidRDefault="0025641E" w:rsidP="0025641E">
      <w:pPr>
        <w:spacing w:before="120"/>
        <w:rPr>
          <w:b/>
        </w:rPr>
      </w:pPr>
      <w:r w:rsidRPr="0026295E">
        <w:rPr>
          <w:b/>
        </w:rPr>
        <w:t>3.2.</w:t>
      </w:r>
      <w:r>
        <w:rPr>
          <w:b/>
        </w:rPr>
        <w:t>4</w:t>
      </w:r>
      <w:r w:rsidRPr="0026295E">
        <w:rPr>
          <w:b/>
        </w:rPr>
        <w:t>.9.2</w:t>
      </w:r>
      <w:r>
        <w:rPr>
          <w:b/>
        </w:rPr>
        <w:tab/>
      </w:r>
      <w:r w:rsidRPr="0026295E">
        <w:rPr>
          <w:b/>
        </w:rPr>
        <w:tab/>
        <w:t xml:space="preserve">Extract data from Historical Dashboard </w:t>
      </w:r>
    </w:p>
    <w:p w14:paraId="2D1D7B9B" w14:textId="77777777" w:rsidR="0025641E" w:rsidRDefault="0025641E" w:rsidP="0025641E">
      <w:pPr>
        <w:ind w:left="1440"/>
      </w:pPr>
      <w:r w:rsidRPr="00405B56">
        <w:t>A means to extract data from the Historical Dashboard to Excel should be provided.</w:t>
      </w:r>
    </w:p>
    <w:p w14:paraId="5CBD1735" w14:textId="2D2899C4" w:rsidR="00F5099B" w:rsidRPr="0026295E" w:rsidRDefault="00F5099B" w:rsidP="00F5099B">
      <w:pPr>
        <w:spacing w:before="120"/>
        <w:rPr>
          <w:b/>
        </w:rPr>
      </w:pPr>
      <w:r w:rsidRPr="0026295E">
        <w:rPr>
          <w:b/>
        </w:rPr>
        <w:t>3.2.</w:t>
      </w:r>
      <w:r>
        <w:rPr>
          <w:b/>
        </w:rPr>
        <w:t>4</w:t>
      </w:r>
      <w:r w:rsidRPr="0026295E">
        <w:rPr>
          <w:b/>
        </w:rPr>
        <w:t>.9.2</w:t>
      </w:r>
      <w:r>
        <w:rPr>
          <w:b/>
        </w:rPr>
        <w:t>.1</w:t>
      </w:r>
      <w:r w:rsidRPr="0026295E">
        <w:rPr>
          <w:b/>
        </w:rPr>
        <w:tab/>
        <w:t xml:space="preserve">Extract </w:t>
      </w:r>
      <w:r>
        <w:rPr>
          <w:b/>
        </w:rPr>
        <w:t>Limit</w:t>
      </w:r>
    </w:p>
    <w:p w14:paraId="5F1BBECD" w14:textId="057D5EAF" w:rsidR="0025641E" w:rsidRDefault="00F5099B" w:rsidP="0025641E">
      <w:pPr>
        <w:ind w:left="1440"/>
      </w:pPr>
      <w:r w:rsidRPr="00F5099B">
        <w:t>Limit the number of coaching logs to export to 20,000.  If the user attempts to export more than the limit, do not export logs and display message to user to refine filters and try again.</w:t>
      </w:r>
    </w:p>
    <w:p w14:paraId="4673A1FA" w14:textId="77777777" w:rsidR="0025641E" w:rsidRPr="005029EF" w:rsidRDefault="0025641E" w:rsidP="0025641E">
      <w:pPr>
        <w:pStyle w:val="Heading4"/>
        <w:spacing w:before="120" w:after="120"/>
        <w:rPr>
          <w:rFonts w:ascii="Arial" w:hAnsi="Arial"/>
          <w:b/>
          <w:bCs/>
          <w:sz w:val="22"/>
          <w:szCs w:val="22"/>
          <w:u w:val="none"/>
        </w:rPr>
      </w:pPr>
      <w:bookmarkStart w:id="201" w:name="_Toc495311766"/>
      <w:bookmarkStart w:id="202" w:name="_Toc171478"/>
      <w:r w:rsidRPr="005029EF">
        <w:rPr>
          <w:rFonts w:ascii="Arial" w:hAnsi="Arial"/>
          <w:b/>
          <w:bCs/>
          <w:sz w:val="22"/>
          <w:szCs w:val="22"/>
          <w:u w:val="none"/>
        </w:rPr>
        <w:t>3.2.4.10</w:t>
      </w:r>
      <w:r w:rsidRPr="005029EF">
        <w:rPr>
          <w:rFonts w:ascii="Arial" w:hAnsi="Arial"/>
          <w:b/>
          <w:bCs/>
          <w:sz w:val="22"/>
          <w:szCs w:val="22"/>
          <w:u w:val="none"/>
        </w:rPr>
        <w:tab/>
        <w:t>Senior Manager Dashboard</w:t>
      </w:r>
      <w:bookmarkEnd w:id="201"/>
      <w:bookmarkEnd w:id="202"/>
    </w:p>
    <w:p w14:paraId="5D19D60D" w14:textId="77777777" w:rsidR="0025641E" w:rsidRDefault="0025641E" w:rsidP="0025641E">
      <w:pPr>
        <w:ind w:left="1440"/>
      </w:pPr>
      <w:r w:rsidRPr="007933B1">
        <w:t xml:space="preserve">This dashboard enables </w:t>
      </w:r>
      <w:r>
        <w:t xml:space="preserve">those designated as Senior Managers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43358F95" w14:textId="77777777" w:rsidR="0025641E" w:rsidRDefault="0025641E" w:rsidP="0025641E">
      <w:pPr>
        <w:spacing w:before="120"/>
        <w:rPr>
          <w:b/>
        </w:rPr>
      </w:pPr>
      <w:r>
        <w:rPr>
          <w:b/>
        </w:rPr>
        <w:t>3.2.4</w:t>
      </w:r>
      <w:r w:rsidRPr="0026295E">
        <w:rPr>
          <w:b/>
        </w:rPr>
        <w:t>.</w:t>
      </w:r>
      <w:r>
        <w:rPr>
          <w:b/>
        </w:rPr>
        <w:t>10.1</w:t>
      </w:r>
      <w:r w:rsidRPr="0026295E">
        <w:rPr>
          <w:b/>
        </w:rPr>
        <w:tab/>
      </w:r>
      <w:r>
        <w:rPr>
          <w:b/>
        </w:rPr>
        <w:t xml:space="preserve">Filter Criteria </w:t>
      </w:r>
    </w:p>
    <w:p w14:paraId="78D21F51" w14:textId="77777777" w:rsidR="0025641E" w:rsidRDefault="0025641E" w:rsidP="0025641E">
      <w:pPr>
        <w:ind w:left="1440"/>
        <w:rPr>
          <w:b/>
        </w:rPr>
      </w:pPr>
      <w:r>
        <w:t>The data to be displayed shall be determined by filter criteria.</w:t>
      </w:r>
    </w:p>
    <w:p w14:paraId="30085E9D" w14:textId="77777777" w:rsidR="0025641E" w:rsidRDefault="0025641E" w:rsidP="0025641E">
      <w:pPr>
        <w:spacing w:before="120"/>
        <w:rPr>
          <w:b/>
        </w:rPr>
      </w:pPr>
      <w:r>
        <w:rPr>
          <w:b/>
        </w:rPr>
        <w:t>3.2.4</w:t>
      </w:r>
      <w:r w:rsidRPr="0026295E">
        <w:rPr>
          <w:b/>
        </w:rPr>
        <w:t>.</w:t>
      </w:r>
      <w:r>
        <w:rPr>
          <w:b/>
        </w:rPr>
        <w:t>10.1.1</w:t>
      </w:r>
      <w:r w:rsidRPr="0026295E">
        <w:rPr>
          <w:b/>
        </w:rPr>
        <w:tab/>
      </w:r>
      <w:r>
        <w:rPr>
          <w:b/>
        </w:rPr>
        <w:t>Time Frame</w:t>
      </w:r>
    </w:p>
    <w:p w14:paraId="4C226DFF" w14:textId="77777777" w:rsidR="0025641E" w:rsidRDefault="0025641E" w:rsidP="0025641E">
      <w:pPr>
        <w:ind w:left="1440"/>
      </w:pPr>
      <w:r>
        <w:t>The data to be displayed shall default to the current month.  The previous 11 months may be selected and corresponding data displayed.  Months in the future will not be available.</w:t>
      </w:r>
    </w:p>
    <w:p w14:paraId="5FE2BBFB" w14:textId="77777777" w:rsidR="0025641E" w:rsidRDefault="0025641E" w:rsidP="0025641E">
      <w:pPr>
        <w:spacing w:before="120"/>
        <w:rPr>
          <w:b/>
        </w:rPr>
      </w:pPr>
      <w:r>
        <w:rPr>
          <w:b/>
        </w:rPr>
        <w:t>3.2.4</w:t>
      </w:r>
      <w:r w:rsidRPr="0026295E">
        <w:rPr>
          <w:b/>
        </w:rPr>
        <w:t>.</w:t>
      </w:r>
      <w:r>
        <w:rPr>
          <w:b/>
        </w:rPr>
        <w:t>10.1.1.1</w:t>
      </w:r>
      <w:r w:rsidRPr="0026295E">
        <w:rPr>
          <w:b/>
        </w:rPr>
        <w:tab/>
      </w:r>
      <w:r>
        <w:rPr>
          <w:b/>
        </w:rPr>
        <w:t>Month</w:t>
      </w:r>
    </w:p>
    <w:p w14:paraId="18527F0D" w14:textId="77777777" w:rsidR="0025641E" w:rsidRDefault="0025641E" w:rsidP="0025641E">
      <w:pPr>
        <w:ind w:left="1440"/>
      </w:pPr>
      <w:r>
        <w:t xml:space="preserve">The month time period shall be from the first day to the last day. </w:t>
      </w:r>
    </w:p>
    <w:p w14:paraId="2FE0DAA8" w14:textId="77777777" w:rsidR="0025641E" w:rsidRDefault="0025641E" w:rsidP="0025641E">
      <w:pPr>
        <w:spacing w:before="120"/>
      </w:pPr>
      <w:r>
        <w:rPr>
          <w:b/>
        </w:rPr>
        <w:t>3.2.4</w:t>
      </w:r>
      <w:r w:rsidRPr="0026295E">
        <w:rPr>
          <w:b/>
        </w:rPr>
        <w:t>.</w:t>
      </w:r>
      <w:r>
        <w:rPr>
          <w:b/>
        </w:rPr>
        <w:t>10.1.1.2</w:t>
      </w:r>
      <w:r w:rsidRPr="0026295E">
        <w:rPr>
          <w:b/>
        </w:rPr>
        <w:tab/>
      </w:r>
      <w:r>
        <w:rPr>
          <w:b/>
        </w:rPr>
        <w:t>Week</w:t>
      </w:r>
    </w:p>
    <w:p w14:paraId="60313D11" w14:textId="77777777" w:rsidR="0025641E" w:rsidRDefault="0025641E" w:rsidP="0025641E">
      <w:pPr>
        <w:ind w:left="1440"/>
        <w:rPr>
          <w:b/>
        </w:rPr>
      </w:pPr>
      <w:r>
        <w:t>A week shall be defined as starting on a Sunday or first day of a month and ending on the following Saturday or last day of the month.</w:t>
      </w:r>
    </w:p>
    <w:p w14:paraId="5C008D71" w14:textId="77777777" w:rsidR="0025641E" w:rsidRDefault="0025641E" w:rsidP="0025641E">
      <w:pPr>
        <w:spacing w:before="120"/>
        <w:rPr>
          <w:b/>
        </w:rPr>
      </w:pPr>
      <w:r>
        <w:rPr>
          <w:b/>
        </w:rPr>
        <w:t>3.2.4</w:t>
      </w:r>
      <w:r w:rsidRPr="0026295E">
        <w:rPr>
          <w:b/>
        </w:rPr>
        <w:t>.</w:t>
      </w:r>
      <w:r>
        <w:rPr>
          <w:b/>
        </w:rPr>
        <w:t>10.1.2</w:t>
      </w:r>
      <w:r w:rsidRPr="0026295E">
        <w:rPr>
          <w:b/>
        </w:rPr>
        <w:tab/>
      </w:r>
      <w:r>
        <w:rPr>
          <w:b/>
        </w:rPr>
        <w:t>Log Date</w:t>
      </w:r>
    </w:p>
    <w:p w14:paraId="1C3F00D8" w14:textId="77777777" w:rsidR="0025641E" w:rsidRDefault="0025641E" w:rsidP="0025641E">
      <w:pPr>
        <w:ind w:left="1440"/>
      </w:pPr>
      <w:r>
        <w:lastRenderedPageBreak/>
        <w:t>The date of the eCoaching log shall be determined by the log’s Submitted Date.  The completed date of the eCoaching log shall be determined by the CSR Review Auto Date.</w:t>
      </w:r>
    </w:p>
    <w:p w14:paraId="38101B50" w14:textId="77777777" w:rsidR="0025641E" w:rsidRDefault="0025641E" w:rsidP="0025641E">
      <w:pPr>
        <w:spacing w:before="120"/>
        <w:rPr>
          <w:b/>
        </w:rPr>
      </w:pPr>
      <w:r>
        <w:rPr>
          <w:b/>
        </w:rPr>
        <w:t>3.2.4</w:t>
      </w:r>
      <w:r w:rsidRPr="0026295E">
        <w:rPr>
          <w:b/>
        </w:rPr>
        <w:t>.</w:t>
      </w:r>
      <w:r>
        <w:rPr>
          <w:b/>
        </w:rPr>
        <w:t>10.1.3</w:t>
      </w:r>
      <w:r w:rsidRPr="0026295E">
        <w:rPr>
          <w:b/>
        </w:rPr>
        <w:tab/>
      </w:r>
      <w:r>
        <w:rPr>
          <w:b/>
        </w:rPr>
        <w:t>Modules</w:t>
      </w:r>
    </w:p>
    <w:p w14:paraId="5CF4926B" w14:textId="77777777" w:rsidR="0025641E" w:rsidRDefault="0025641E" w:rsidP="0025641E">
      <w:pPr>
        <w:ind w:left="1440"/>
        <w:rPr>
          <w:b/>
        </w:rPr>
      </w:pPr>
      <w:r>
        <w:t>The data to be displayed shall be from the CSR and Supervisor modules.</w:t>
      </w:r>
    </w:p>
    <w:p w14:paraId="2DA20237" w14:textId="77777777" w:rsidR="0025641E" w:rsidRDefault="0025641E" w:rsidP="0025641E">
      <w:pPr>
        <w:spacing w:before="120"/>
        <w:rPr>
          <w:b/>
        </w:rPr>
      </w:pPr>
      <w:r>
        <w:rPr>
          <w:b/>
        </w:rPr>
        <w:t>3.2.4</w:t>
      </w:r>
      <w:r w:rsidRPr="0026295E">
        <w:rPr>
          <w:b/>
        </w:rPr>
        <w:t>.</w:t>
      </w:r>
      <w:r>
        <w:rPr>
          <w:b/>
        </w:rPr>
        <w:t>10.2</w:t>
      </w:r>
      <w:r w:rsidRPr="0026295E">
        <w:rPr>
          <w:b/>
        </w:rPr>
        <w:tab/>
      </w:r>
      <w:r>
        <w:rPr>
          <w:b/>
        </w:rPr>
        <w:t>High-level Summary</w:t>
      </w:r>
    </w:p>
    <w:p w14:paraId="3B3BCEAC"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high-level summary of the count of eCoaching logs and Warning logs</w:t>
      </w:r>
      <w:r w:rsidRPr="00202BA6">
        <w:t>.</w:t>
      </w:r>
      <w:r>
        <w:t xml:space="preserve">  The data for the view shall default to the current month.  Previous months shall be selected and corresponding data displayed.</w:t>
      </w:r>
    </w:p>
    <w:p w14:paraId="00747C66" w14:textId="77777777" w:rsidR="0025641E" w:rsidRDefault="0025641E" w:rsidP="0025641E">
      <w:pPr>
        <w:spacing w:before="120"/>
        <w:rPr>
          <w:b/>
        </w:rPr>
      </w:pPr>
      <w:r>
        <w:rPr>
          <w:b/>
        </w:rPr>
        <w:t>3.2.4</w:t>
      </w:r>
      <w:r w:rsidRPr="0026295E">
        <w:rPr>
          <w:b/>
        </w:rPr>
        <w:t>.</w:t>
      </w:r>
      <w:r>
        <w:rPr>
          <w:b/>
        </w:rPr>
        <w:t>10.2.1</w:t>
      </w:r>
      <w:r w:rsidRPr="0026295E">
        <w:rPr>
          <w:b/>
        </w:rPr>
        <w:tab/>
      </w:r>
      <w:r>
        <w:rPr>
          <w:b/>
        </w:rPr>
        <w:t>Pending eCoaching Logs</w:t>
      </w:r>
    </w:p>
    <w:p w14:paraId="0FD4F55A" w14:textId="77777777" w:rsidR="0025641E" w:rsidRDefault="0025641E" w:rsidP="0025641E">
      <w:pPr>
        <w:ind w:left="1440"/>
        <w:rPr>
          <w:b/>
        </w:rPr>
      </w:pPr>
      <w:r>
        <w:t>Display a count of eCoaching logs in a Pending status in the CSR and Supervisor modules combined when the log’s submitted date is within the selected month.</w:t>
      </w:r>
    </w:p>
    <w:p w14:paraId="77D53C2F" w14:textId="77777777" w:rsidR="0025641E" w:rsidRDefault="0025641E" w:rsidP="0025641E">
      <w:pPr>
        <w:spacing w:before="120"/>
        <w:rPr>
          <w:b/>
        </w:rPr>
      </w:pPr>
      <w:r>
        <w:rPr>
          <w:b/>
        </w:rPr>
        <w:t>3.2.4</w:t>
      </w:r>
      <w:r w:rsidRPr="0026295E">
        <w:rPr>
          <w:b/>
        </w:rPr>
        <w:t>.</w:t>
      </w:r>
      <w:r>
        <w:rPr>
          <w:b/>
        </w:rPr>
        <w:t>10.2.2</w:t>
      </w:r>
      <w:r w:rsidRPr="0026295E">
        <w:rPr>
          <w:b/>
        </w:rPr>
        <w:tab/>
      </w:r>
      <w:r>
        <w:rPr>
          <w:b/>
        </w:rPr>
        <w:t>Completed eCoaching Logs</w:t>
      </w:r>
    </w:p>
    <w:p w14:paraId="4A72CF26" w14:textId="77777777" w:rsidR="0025641E" w:rsidRDefault="0025641E" w:rsidP="0025641E">
      <w:pPr>
        <w:ind w:left="1440"/>
        <w:rPr>
          <w:b/>
        </w:rPr>
      </w:pPr>
      <w:r>
        <w:t>Display a count of eCoaching logs in a Completed status in the CSR and Supervisor modules combined when the log’s submitted date is within the selected month.</w:t>
      </w:r>
    </w:p>
    <w:p w14:paraId="3181AE9C" w14:textId="77777777" w:rsidR="0025641E" w:rsidRDefault="0025641E" w:rsidP="0025641E">
      <w:pPr>
        <w:spacing w:before="120"/>
        <w:rPr>
          <w:b/>
        </w:rPr>
      </w:pPr>
      <w:r>
        <w:rPr>
          <w:b/>
        </w:rPr>
        <w:t>3.2.4</w:t>
      </w:r>
      <w:r w:rsidRPr="0026295E">
        <w:rPr>
          <w:b/>
        </w:rPr>
        <w:t>.</w:t>
      </w:r>
      <w:r>
        <w:rPr>
          <w:b/>
        </w:rPr>
        <w:t>10.2.3</w:t>
      </w:r>
      <w:r w:rsidRPr="0026295E">
        <w:rPr>
          <w:b/>
        </w:rPr>
        <w:tab/>
      </w:r>
      <w:r>
        <w:rPr>
          <w:b/>
        </w:rPr>
        <w:t>Active Warning Logs</w:t>
      </w:r>
    </w:p>
    <w:p w14:paraId="57146D4A" w14:textId="77777777" w:rsidR="0025641E" w:rsidRDefault="0025641E" w:rsidP="0025641E">
      <w:pPr>
        <w:ind w:left="1440"/>
        <w:rPr>
          <w:b/>
        </w:rPr>
      </w:pPr>
      <w:r>
        <w:t>Display a count of Warning logs in an Active state in the CSR and Supervisor modules combined regardless of when submitted or the selected month.</w:t>
      </w:r>
    </w:p>
    <w:p w14:paraId="45B188D3" w14:textId="77777777" w:rsidR="0025641E" w:rsidRDefault="0025641E" w:rsidP="0025641E">
      <w:pPr>
        <w:spacing w:before="120"/>
        <w:rPr>
          <w:b/>
        </w:rPr>
      </w:pPr>
      <w:r>
        <w:rPr>
          <w:b/>
        </w:rPr>
        <w:t>3.2.4</w:t>
      </w:r>
      <w:r w:rsidRPr="0026295E">
        <w:rPr>
          <w:b/>
        </w:rPr>
        <w:t>.</w:t>
      </w:r>
      <w:r>
        <w:rPr>
          <w:b/>
        </w:rPr>
        <w:t>10.3</w:t>
      </w:r>
      <w:r w:rsidRPr="0026295E">
        <w:rPr>
          <w:b/>
        </w:rPr>
        <w:tab/>
      </w:r>
      <w:r>
        <w:rPr>
          <w:b/>
        </w:rPr>
        <w:t>Intermediate-level Summary</w:t>
      </w:r>
    </w:p>
    <w:p w14:paraId="46DAD16E"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an intermediate-level summary of the count of eCoaching and Warning logs in the various statuses and types of warnings.</w:t>
      </w:r>
    </w:p>
    <w:p w14:paraId="53A14D70" w14:textId="77777777" w:rsidR="0025641E" w:rsidRDefault="0025641E" w:rsidP="0025641E">
      <w:pPr>
        <w:spacing w:before="120"/>
        <w:rPr>
          <w:b/>
        </w:rPr>
      </w:pPr>
      <w:r>
        <w:rPr>
          <w:b/>
        </w:rPr>
        <w:t>3.2.4</w:t>
      </w:r>
      <w:r w:rsidRPr="0026295E">
        <w:rPr>
          <w:b/>
        </w:rPr>
        <w:t>.</w:t>
      </w:r>
      <w:r>
        <w:rPr>
          <w:b/>
        </w:rPr>
        <w:t>10.3.1</w:t>
      </w:r>
      <w:r w:rsidRPr="0026295E">
        <w:rPr>
          <w:b/>
        </w:rPr>
        <w:tab/>
      </w:r>
      <w:r>
        <w:rPr>
          <w:b/>
        </w:rPr>
        <w:t>eCoaching Log Pending Status</w:t>
      </w:r>
    </w:p>
    <w:p w14:paraId="6E24B1C7" w14:textId="77777777" w:rsidR="0025641E" w:rsidRDefault="0025641E" w:rsidP="0025641E">
      <w:pPr>
        <w:ind w:left="1440"/>
      </w:pPr>
      <w:r>
        <w:t>Display the following:</w:t>
      </w:r>
    </w:p>
    <w:p w14:paraId="10C5154F" w14:textId="77777777" w:rsidR="0025641E" w:rsidRDefault="0025641E"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362EC438" w14:textId="77777777" w:rsidTr="0066659D">
        <w:trPr>
          <w:trHeight w:val="288"/>
        </w:trPr>
        <w:tc>
          <w:tcPr>
            <w:tcW w:w="381" w:type="dxa"/>
            <w:tcBorders>
              <w:bottom w:val="single" w:sz="4" w:space="0" w:color="auto"/>
            </w:tcBorders>
            <w:shd w:val="clear" w:color="auto" w:fill="4F81BD"/>
            <w:vAlign w:val="bottom"/>
          </w:tcPr>
          <w:p w14:paraId="73CF2E78"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6E36A954"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20ADF8C"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50A2D560" w14:textId="77777777" w:rsidTr="0066659D">
        <w:tc>
          <w:tcPr>
            <w:tcW w:w="381" w:type="dxa"/>
            <w:shd w:val="clear" w:color="auto" w:fill="BFBFBF"/>
          </w:tcPr>
          <w:p w14:paraId="3B2A6153"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3E483D8" w14:textId="77777777" w:rsidR="0025641E" w:rsidRPr="00627B9F" w:rsidRDefault="0025641E" w:rsidP="0066659D">
            <w:pPr>
              <w:rPr>
                <w:rFonts w:eastAsia="Calibri"/>
                <w:b/>
              </w:rPr>
            </w:pPr>
            <w:r w:rsidRPr="00627B9F">
              <w:rPr>
                <w:rFonts w:eastAsia="Calibri"/>
                <w:b/>
              </w:rPr>
              <w:t>Pending eCoaching Logs</w:t>
            </w:r>
          </w:p>
        </w:tc>
      </w:tr>
      <w:tr w:rsidR="0025641E" w:rsidRPr="00F80BBD" w14:paraId="08EC7C29" w14:textId="77777777" w:rsidTr="0066659D">
        <w:tc>
          <w:tcPr>
            <w:tcW w:w="381" w:type="dxa"/>
            <w:shd w:val="clear" w:color="auto" w:fill="C6D9F1"/>
          </w:tcPr>
          <w:p w14:paraId="11E0B0E6"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73EF260B" w14:textId="77777777" w:rsidR="0025641E" w:rsidRPr="00627B9F" w:rsidRDefault="0025641E" w:rsidP="0066659D">
            <w:pPr>
              <w:rPr>
                <w:rFonts w:eastAsia="Calibri"/>
              </w:rPr>
            </w:pPr>
            <w:r>
              <w:rPr>
                <w:rFonts w:eastAsia="Calibri"/>
              </w:rPr>
              <w:t>Pending Acknowledgement</w:t>
            </w:r>
          </w:p>
        </w:tc>
        <w:tc>
          <w:tcPr>
            <w:tcW w:w="7426" w:type="dxa"/>
            <w:shd w:val="clear" w:color="auto" w:fill="C6D9F1"/>
          </w:tcPr>
          <w:p w14:paraId="38936091" w14:textId="77777777" w:rsidR="0025641E" w:rsidRPr="00627B9F" w:rsidRDefault="0025641E" w:rsidP="0066659D">
            <w:pPr>
              <w:rPr>
                <w:rFonts w:eastAsia="Calibri"/>
              </w:rPr>
            </w:pPr>
            <w:r>
              <w:t>Display a count of eCoaching logs in a Pending Acknowledgement status in the CSR and Supervisor modules by week for the selected month.</w:t>
            </w:r>
          </w:p>
        </w:tc>
      </w:tr>
      <w:tr w:rsidR="0025641E" w:rsidRPr="00F80BBD" w14:paraId="62D939F8" w14:textId="77777777" w:rsidTr="0066659D">
        <w:tc>
          <w:tcPr>
            <w:tcW w:w="381" w:type="dxa"/>
            <w:shd w:val="clear" w:color="auto" w:fill="F2F2F2"/>
          </w:tcPr>
          <w:p w14:paraId="7363F06E" w14:textId="77777777" w:rsidR="0025641E" w:rsidRPr="00627B9F" w:rsidRDefault="0025641E" w:rsidP="0066659D">
            <w:pPr>
              <w:rPr>
                <w:rFonts w:eastAsia="Calibri"/>
              </w:rPr>
            </w:pPr>
            <w:r>
              <w:rPr>
                <w:rFonts w:eastAsia="Calibri"/>
              </w:rPr>
              <w:t>B</w:t>
            </w:r>
          </w:p>
        </w:tc>
        <w:tc>
          <w:tcPr>
            <w:tcW w:w="2057" w:type="dxa"/>
            <w:shd w:val="clear" w:color="auto" w:fill="F2F2F2"/>
          </w:tcPr>
          <w:p w14:paraId="5C0BAD5C" w14:textId="77777777" w:rsidR="0025641E" w:rsidRPr="00627B9F" w:rsidRDefault="0025641E" w:rsidP="0066659D">
            <w:pPr>
              <w:rPr>
                <w:rFonts w:eastAsia="Calibri"/>
              </w:rPr>
            </w:pPr>
            <w:r>
              <w:rPr>
                <w:rFonts w:eastAsia="Calibri"/>
              </w:rPr>
              <w:t>Pending Employee Review</w:t>
            </w:r>
          </w:p>
        </w:tc>
        <w:tc>
          <w:tcPr>
            <w:tcW w:w="7426" w:type="dxa"/>
            <w:shd w:val="clear" w:color="auto" w:fill="F2F2F2"/>
          </w:tcPr>
          <w:p w14:paraId="470696EF" w14:textId="77777777" w:rsidR="0025641E" w:rsidRPr="00627B9F" w:rsidRDefault="0025641E" w:rsidP="0066659D">
            <w:pPr>
              <w:rPr>
                <w:rFonts w:eastAsia="Calibri"/>
              </w:rPr>
            </w:pPr>
            <w:r>
              <w:t>Display a count of eCoaching logs in a Pending Employee Review status in the CSR and Supervisor modules by week for the selected month.</w:t>
            </w:r>
          </w:p>
        </w:tc>
      </w:tr>
      <w:tr w:rsidR="0025641E" w:rsidRPr="00F80BBD" w14:paraId="085D3DCE" w14:textId="77777777" w:rsidTr="0066659D">
        <w:tblPrEx>
          <w:tblCellMar>
            <w:top w:w="0" w:type="dxa"/>
            <w:left w:w="108" w:type="dxa"/>
            <w:bottom w:w="0" w:type="dxa"/>
            <w:right w:w="108" w:type="dxa"/>
          </w:tblCellMar>
        </w:tblPrEx>
        <w:tc>
          <w:tcPr>
            <w:tcW w:w="381" w:type="dxa"/>
            <w:tcBorders>
              <w:bottom w:val="single" w:sz="4" w:space="0" w:color="auto"/>
            </w:tcBorders>
            <w:shd w:val="clear" w:color="auto" w:fill="C6D9F1"/>
          </w:tcPr>
          <w:p w14:paraId="4291D58E" w14:textId="77777777" w:rsidR="0025641E" w:rsidRPr="00627B9F" w:rsidRDefault="0025641E" w:rsidP="0066659D">
            <w:pPr>
              <w:rPr>
                <w:rFonts w:eastAsia="Calibri"/>
              </w:rPr>
            </w:pPr>
            <w:r>
              <w:rPr>
                <w:rFonts w:eastAsia="Calibri"/>
              </w:rPr>
              <w:t>C</w:t>
            </w:r>
          </w:p>
        </w:tc>
        <w:tc>
          <w:tcPr>
            <w:tcW w:w="2057" w:type="dxa"/>
            <w:tcBorders>
              <w:bottom w:val="single" w:sz="4" w:space="0" w:color="auto"/>
            </w:tcBorders>
            <w:shd w:val="clear" w:color="auto" w:fill="C6D9F1"/>
          </w:tcPr>
          <w:p w14:paraId="6FBA8917" w14:textId="77777777" w:rsidR="0025641E" w:rsidRPr="00627B9F" w:rsidRDefault="0025641E" w:rsidP="0066659D">
            <w:pPr>
              <w:rPr>
                <w:rFonts w:eastAsia="Calibri"/>
              </w:rPr>
            </w:pPr>
            <w:r>
              <w:rPr>
                <w:rFonts w:eastAsia="Calibri"/>
              </w:rPr>
              <w:t>Pending Supervisor Review</w:t>
            </w:r>
          </w:p>
        </w:tc>
        <w:tc>
          <w:tcPr>
            <w:tcW w:w="7426" w:type="dxa"/>
            <w:tcBorders>
              <w:bottom w:val="single" w:sz="4" w:space="0" w:color="auto"/>
            </w:tcBorders>
            <w:shd w:val="clear" w:color="auto" w:fill="C6D9F1"/>
          </w:tcPr>
          <w:p w14:paraId="622A35C2" w14:textId="77777777" w:rsidR="0025641E" w:rsidRPr="00627B9F" w:rsidRDefault="0025641E" w:rsidP="0066659D">
            <w:pPr>
              <w:rPr>
                <w:rFonts w:eastAsia="Calibri"/>
              </w:rPr>
            </w:pPr>
            <w:r>
              <w:t>Display a count of eCoaching logs in a Pending Supervisor Review status in the CSR module by week for the selected month.</w:t>
            </w:r>
          </w:p>
        </w:tc>
      </w:tr>
      <w:tr w:rsidR="0025641E" w:rsidRPr="00F80BBD" w14:paraId="0E7DD9E1" w14:textId="77777777" w:rsidTr="0066659D">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F2F2F2"/>
          </w:tcPr>
          <w:p w14:paraId="7C18B1A5" w14:textId="77777777" w:rsidR="0025641E" w:rsidRPr="00627B9F" w:rsidRDefault="0025641E" w:rsidP="0066659D">
            <w:pPr>
              <w:rPr>
                <w:rFonts w:eastAsia="Calibri"/>
              </w:rPr>
            </w:pPr>
            <w:r>
              <w:rPr>
                <w:rFonts w:eastAsia="Calibri"/>
              </w:rPr>
              <w:t>D</w:t>
            </w:r>
          </w:p>
        </w:tc>
        <w:tc>
          <w:tcPr>
            <w:tcW w:w="2057" w:type="dxa"/>
            <w:tcBorders>
              <w:bottom w:val="single" w:sz="4" w:space="0" w:color="auto"/>
            </w:tcBorders>
            <w:shd w:val="clear" w:color="auto" w:fill="F2F2F2"/>
          </w:tcPr>
          <w:p w14:paraId="5A63EE6B" w14:textId="77777777" w:rsidR="0025641E" w:rsidRPr="00627B9F" w:rsidRDefault="0025641E" w:rsidP="0066659D">
            <w:pPr>
              <w:rPr>
                <w:rFonts w:eastAsia="Calibri"/>
              </w:rPr>
            </w:pPr>
            <w:r>
              <w:rPr>
                <w:rFonts w:eastAsia="Calibri"/>
              </w:rPr>
              <w:t>Pending Manager Review</w:t>
            </w:r>
          </w:p>
        </w:tc>
        <w:tc>
          <w:tcPr>
            <w:tcW w:w="7426" w:type="dxa"/>
            <w:tcBorders>
              <w:bottom w:val="single" w:sz="4" w:space="0" w:color="auto"/>
            </w:tcBorders>
            <w:shd w:val="clear" w:color="auto" w:fill="F2F2F2"/>
          </w:tcPr>
          <w:p w14:paraId="46BE52DE" w14:textId="77777777" w:rsidR="0025641E" w:rsidRPr="00627B9F" w:rsidRDefault="0025641E" w:rsidP="0066659D">
            <w:pPr>
              <w:rPr>
                <w:rFonts w:eastAsia="Calibri"/>
              </w:rPr>
            </w:pPr>
            <w:r>
              <w:t>Display a count of eCoaching logs in a Pending Manager Review status in the Supervisor and CSR modules by week for the selected month.</w:t>
            </w:r>
          </w:p>
        </w:tc>
      </w:tr>
      <w:tr w:rsidR="0025641E" w:rsidRPr="00F80BBD" w14:paraId="17455ACC" w14:textId="77777777" w:rsidTr="0093483C">
        <w:tblPrEx>
          <w:tblCellMar>
            <w:top w:w="0" w:type="dxa"/>
            <w:left w:w="108" w:type="dxa"/>
            <w:bottom w:w="0" w:type="dxa"/>
            <w:right w:w="108" w:type="dxa"/>
          </w:tblCellMar>
        </w:tblPrEx>
        <w:trPr>
          <w:trHeight w:val="489"/>
        </w:trPr>
        <w:tc>
          <w:tcPr>
            <w:tcW w:w="381" w:type="dxa"/>
            <w:tcBorders>
              <w:bottom w:val="single" w:sz="4" w:space="0" w:color="auto"/>
            </w:tcBorders>
            <w:shd w:val="clear" w:color="auto" w:fill="C6D9F1"/>
          </w:tcPr>
          <w:p w14:paraId="0D1C4E4E" w14:textId="77777777" w:rsidR="0025641E" w:rsidRPr="00627B9F" w:rsidRDefault="0025641E" w:rsidP="0066659D">
            <w:pPr>
              <w:rPr>
                <w:rFonts w:eastAsia="Calibri"/>
              </w:rPr>
            </w:pPr>
            <w:r>
              <w:rPr>
                <w:rFonts w:eastAsia="Calibri"/>
              </w:rPr>
              <w:t>E</w:t>
            </w:r>
          </w:p>
        </w:tc>
        <w:tc>
          <w:tcPr>
            <w:tcW w:w="2057" w:type="dxa"/>
            <w:tcBorders>
              <w:bottom w:val="single" w:sz="4" w:space="0" w:color="auto"/>
            </w:tcBorders>
            <w:shd w:val="clear" w:color="auto" w:fill="C6D9F1"/>
          </w:tcPr>
          <w:p w14:paraId="11F4B758" w14:textId="77777777" w:rsidR="0025641E" w:rsidRPr="00627B9F" w:rsidRDefault="0025641E" w:rsidP="0066659D">
            <w:pPr>
              <w:rPr>
                <w:rFonts w:eastAsia="Calibri"/>
              </w:rPr>
            </w:pPr>
            <w:r>
              <w:rPr>
                <w:rFonts w:eastAsia="Calibri"/>
              </w:rPr>
              <w:t>Pending Senior Manager Review</w:t>
            </w:r>
          </w:p>
        </w:tc>
        <w:tc>
          <w:tcPr>
            <w:tcW w:w="7426" w:type="dxa"/>
            <w:tcBorders>
              <w:bottom w:val="single" w:sz="4" w:space="0" w:color="auto"/>
            </w:tcBorders>
            <w:shd w:val="clear" w:color="auto" w:fill="C6D9F1"/>
          </w:tcPr>
          <w:p w14:paraId="742A5680" w14:textId="77777777" w:rsidR="0025641E" w:rsidRPr="00627B9F" w:rsidRDefault="0025641E" w:rsidP="0066659D">
            <w:pPr>
              <w:rPr>
                <w:rFonts w:eastAsia="Calibri"/>
              </w:rPr>
            </w:pPr>
            <w:r>
              <w:t>Display a count of eCoaching logs in a Pending Senior Manager Review status in the Supervisor module by week for the selected month.</w:t>
            </w:r>
          </w:p>
        </w:tc>
      </w:tr>
      <w:tr w:rsidR="000B6FCB" w:rsidRPr="00F80BBD" w14:paraId="37613F78" w14:textId="77777777" w:rsidTr="0093483C">
        <w:tblPrEx>
          <w:tblCellMar>
            <w:top w:w="0" w:type="dxa"/>
            <w:left w:w="108" w:type="dxa"/>
            <w:bottom w:w="0" w:type="dxa"/>
            <w:right w:w="108" w:type="dxa"/>
          </w:tblCellMar>
        </w:tblPrEx>
        <w:trPr>
          <w:trHeight w:val="489"/>
        </w:trPr>
        <w:tc>
          <w:tcPr>
            <w:tcW w:w="381" w:type="dxa"/>
            <w:shd w:val="clear" w:color="auto" w:fill="F2F2F2"/>
          </w:tcPr>
          <w:p w14:paraId="4E971060" w14:textId="28CCA22E" w:rsidR="000B6FCB" w:rsidRDefault="000B6FCB" w:rsidP="0066659D">
            <w:pPr>
              <w:rPr>
                <w:rFonts w:eastAsia="Calibri"/>
              </w:rPr>
            </w:pPr>
            <w:r>
              <w:rPr>
                <w:rFonts w:eastAsia="Calibri"/>
              </w:rPr>
              <w:t>F</w:t>
            </w:r>
          </w:p>
        </w:tc>
        <w:tc>
          <w:tcPr>
            <w:tcW w:w="2057" w:type="dxa"/>
            <w:shd w:val="clear" w:color="auto" w:fill="F2F2F2"/>
          </w:tcPr>
          <w:p w14:paraId="145C1243" w14:textId="58DB757F" w:rsidR="000B6FCB" w:rsidRDefault="000B6FCB" w:rsidP="0066659D">
            <w:pPr>
              <w:rPr>
                <w:rFonts w:eastAsia="Calibri"/>
              </w:rPr>
            </w:pPr>
            <w:r>
              <w:rPr>
                <w:rFonts w:eastAsia="Calibri"/>
              </w:rPr>
              <w:t>Pending Follow-up</w:t>
            </w:r>
          </w:p>
        </w:tc>
        <w:tc>
          <w:tcPr>
            <w:tcW w:w="7426" w:type="dxa"/>
            <w:shd w:val="clear" w:color="auto" w:fill="F2F2F2"/>
          </w:tcPr>
          <w:p w14:paraId="2B355095" w14:textId="11DFA04A" w:rsidR="000B6FCB" w:rsidRDefault="000B6FCB" w:rsidP="000B6FCB">
            <w:r>
              <w:t>Display a count of eCoaching logs in a Pending Follow-up status in the CSR module by week for the selected month.</w:t>
            </w:r>
          </w:p>
        </w:tc>
      </w:tr>
    </w:tbl>
    <w:p w14:paraId="5AB905F8" w14:textId="77777777" w:rsidR="0025641E" w:rsidRDefault="0025641E" w:rsidP="0025641E"/>
    <w:p w14:paraId="0726EE56" w14:textId="77777777" w:rsidR="0025641E" w:rsidRDefault="0025641E" w:rsidP="0025641E">
      <w:pPr>
        <w:spacing w:before="120"/>
        <w:rPr>
          <w:b/>
        </w:rPr>
      </w:pPr>
      <w:r>
        <w:rPr>
          <w:b/>
        </w:rPr>
        <w:t>3.2.4</w:t>
      </w:r>
      <w:r w:rsidRPr="0026295E">
        <w:rPr>
          <w:b/>
        </w:rPr>
        <w:t>.</w:t>
      </w:r>
      <w:r>
        <w:rPr>
          <w:b/>
        </w:rPr>
        <w:t>10.3.2</w:t>
      </w:r>
      <w:r w:rsidRPr="0026295E">
        <w:rPr>
          <w:b/>
        </w:rPr>
        <w:tab/>
      </w:r>
      <w:r>
        <w:rPr>
          <w:b/>
        </w:rPr>
        <w:t>eCoaching Log Completed Status</w:t>
      </w:r>
    </w:p>
    <w:p w14:paraId="7B921AA7" w14:textId="77777777" w:rsidR="0025641E" w:rsidRDefault="0025641E" w:rsidP="0025641E">
      <w:pPr>
        <w:ind w:left="1440"/>
      </w:pPr>
      <w:r>
        <w:t>Display the following:</w:t>
      </w:r>
    </w:p>
    <w:p w14:paraId="2F156876"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7C4577F1" w14:textId="77777777" w:rsidTr="0066659D">
        <w:trPr>
          <w:trHeight w:val="288"/>
        </w:trPr>
        <w:tc>
          <w:tcPr>
            <w:tcW w:w="381" w:type="dxa"/>
            <w:tcBorders>
              <w:bottom w:val="single" w:sz="4" w:space="0" w:color="auto"/>
            </w:tcBorders>
            <w:shd w:val="clear" w:color="auto" w:fill="4F81BD"/>
            <w:vAlign w:val="bottom"/>
          </w:tcPr>
          <w:p w14:paraId="63555101"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5B1180E8" w14:textId="77777777" w:rsidR="0025641E" w:rsidRPr="00627B9F" w:rsidRDefault="0025641E" w:rsidP="0066659D">
            <w:pPr>
              <w:rPr>
                <w:rFonts w:eastAsia="Calibri"/>
                <w:b/>
                <w:color w:val="FFFFFF"/>
              </w:rPr>
            </w:pPr>
            <w:r>
              <w:rPr>
                <w:rFonts w:eastAsia="Calibri"/>
                <w:b/>
                <w:color w:val="FFFFFF"/>
              </w:rPr>
              <w:t>Status</w:t>
            </w:r>
          </w:p>
        </w:tc>
        <w:tc>
          <w:tcPr>
            <w:tcW w:w="7426" w:type="dxa"/>
            <w:tcBorders>
              <w:bottom w:val="single" w:sz="4" w:space="0" w:color="auto"/>
            </w:tcBorders>
            <w:shd w:val="clear" w:color="auto" w:fill="4F81BD"/>
            <w:vAlign w:val="bottom"/>
          </w:tcPr>
          <w:p w14:paraId="498B338D"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4719DA69" w14:textId="77777777" w:rsidTr="0066659D">
        <w:tc>
          <w:tcPr>
            <w:tcW w:w="381" w:type="dxa"/>
            <w:shd w:val="clear" w:color="auto" w:fill="BFBFBF"/>
          </w:tcPr>
          <w:p w14:paraId="101762F2"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6C3BA445" w14:textId="77777777" w:rsidR="0025641E" w:rsidRPr="00627B9F" w:rsidRDefault="0025641E" w:rsidP="0066659D">
            <w:pPr>
              <w:rPr>
                <w:rFonts w:eastAsia="Calibri"/>
                <w:b/>
              </w:rPr>
            </w:pPr>
            <w:r>
              <w:rPr>
                <w:rFonts w:eastAsia="Calibri"/>
                <w:b/>
              </w:rPr>
              <w:t xml:space="preserve">Completed </w:t>
            </w:r>
            <w:r w:rsidRPr="00627B9F">
              <w:rPr>
                <w:rFonts w:eastAsia="Calibri"/>
                <w:b/>
              </w:rPr>
              <w:t>eCoaching Logs</w:t>
            </w:r>
          </w:p>
        </w:tc>
      </w:tr>
      <w:tr w:rsidR="0025641E" w:rsidRPr="00F80BBD" w14:paraId="50817B69" w14:textId="77777777" w:rsidTr="0066659D">
        <w:tc>
          <w:tcPr>
            <w:tcW w:w="381" w:type="dxa"/>
            <w:shd w:val="clear" w:color="auto" w:fill="C6D9F1"/>
          </w:tcPr>
          <w:p w14:paraId="45DCC4FD"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417DE564"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15D6121C" w14:textId="77777777" w:rsidR="0025641E" w:rsidRPr="00627B9F" w:rsidRDefault="0025641E" w:rsidP="0066659D">
            <w:pPr>
              <w:rPr>
                <w:rFonts w:eastAsia="Calibri"/>
              </w:rPr>
            </w:pPr>
            <w:r>
              <w:t>Display a count of eCoaching logs in a Completed status in the CSR and Supervisor module with values of Opportunity or Did not meet goal by week for the selected month.</w:t>
            </w:r>
          </w:p>
        </w:tc>
      </w:tr>
      <w:tr w:rsidR="0025641E" w:rsidRPr="00F80BBD" w14:paraId="56505427" w14:textId="77777777" w:rsidTr="0066659D">
        <w:tc>
          <w:tcPr>
            <w:tcW w:w="381" w:type="dxa"/>
            <w:shd w:val="clear" w:color="auto" w:fill="C6D9F1"/>
          </w:tcPr>
          <w:p w14:paraId="126850AD" w14:textId="77777777" w:rsidR="0025641E" w:rsidRPr="00627B9F" w:rsidRDefault="0025641E" w:rsidP="0066659D">
            <w:pPr>
              <w:rPr>
                <w:rFonts w:eastAsia="Calibri"/>
              </w:rPr>
            </w:pPr>
            <w:r w:rsidRPr="00627B9F">
              <w:rPr>
                <w:rFonts w:eastAsia="Calibri"/>
              </w:rPr>
              <w:t>B</w:t>
            </w:r>
          </w:p>
        </w:tc>
        <w:tc>
          <w:tcPr>
            <w:tcW w:w="2057" w:type="dxa"/>
            <w:shd w:val="clear" w:color="auto" w:fill="C6D9F1"/>
          </w:tcPr>
          <w:p w14:paraId="46EBB50B" w14:textId="77777777" w:rsidR="0025641E" w:rsidRPr="00627B9F" w:rsidRDefault="0025641E" w:rsidP="0066659D">
            <w:pPr>
              <w:rPr>
                <w:rFonts w:eastAsia="Calibri"/>
              </w:rPr>
            </w:pPr>
            <w:r>
              <w:rPr>
                <w:rFonts w:eastAsia="Calibri"/>
              </w:rPr>
              <w:t>Completed</w:t>
            </w:r>
          </w:p>
        </w:tc>
        <w:tc>
          <w:tcPr>
            <w:tcW w:w="7426" w:type="dxa"/>
            <w:shd w:val="clear" w:color="auto" w:fill="C6D9F1"/>
          </w:tcPr>
          <w:p w14:paraId="5B8D49AD" w14:textId="77777777" w:rsidR="0025641E" w:rsidRPr="00627B9F" w:rsidRDefault="0025641E" w:rsidP="0066659D">
            <w:pPr>
              <w:rPr>
                <w:rFonts w:eastAsia="Calibri"/>
              </w:rPr>
            </w:pPr>
            <w:r>
              <w:t>Display a count of eCoaching logs in a Completed status in the CSR and Supervisor module with values of Reinforcement or Met goal by week for the selected month.</w:t>
            </w:r>
          </w:p>
        </w:tc>
      </w:tr>
    </w:tbl>
    <w:p w14:paraId="62B941FE" w14:textId="77777777" w:rsidR="0025641E" w:rsidRDefault="0025641E" w:rsidP="0025641E">
      <w:pPr>
        <w:ind w:left="1440"/>
      </w:pPr>
    </w:p>
    <w:p w14:paraId="7825A7B4" w14:textId="77777777" w:rsidR="0025641E" w:rsidRDefault="0025641E" w:rsidP="0025641E">
      <w:pPr>
        <w:spacing w:before="120"/>
        <w:rPr>
          <w:b/>
        </w:rPr>
      </w:pPr>
      <w:r>
        <w:rPr>
          <w:b/>
        </w:rPr>
        <w:t>3.2.4</w:t>
      </w:r>
      <w:r w:rsidRPr="0026295E">
        <w:rPr>
          <w:b/>
        </w:rPr>
        <w:t>.</w:t>
      </w:r>
      <w:r>
        <w:rPr>
          <w:b/>
        </w:rPr>
        <w:t>10.3.3</w:t>
      </w:r>
      <w:r w:rsidRPr="0026295E">
        <w:rPr>
          <w:b/>
        </w:rPr>
        <w:tab/>
      </w:r>
      <w:r>
        <w:rPr>
          <w:b/>
        </w:rPr>
        <w:t>Warning Log Active State</w:t>
      </w:r>
    </w:p>
    <w:p w14:paraId="579F9CF3" w14:textId="77777777" w:rsidR="0025641E" w:rsidRDefault="0025641E" w:rsidP="0025641E">
      <w:pPr>
        <w:ind w:left="1440"/>
      </w:pPr>
      <w:r>
        <w:lastRenderedPageBreak/>
        <w:t xml:space="preserve">Display the following: </w:t>
      </w:r>
    </w:p>
    <w:p w14:paraId="2154FA29" w14:textId="77777777" w:rsidR="0025641E" w:rsidRDefault="0025641E" w:rsidP="0025641E">
      <w:pPr>
        <w:ind w:left="144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1"/>
        <w:gridCol w:w="2057"/>
        <w:gridCol w:w="7426"/>
      </w:tblGrid>
      <w:tr w:rsidR="0025641E" w:rsidRPr="00F80BBD" w14:paraId="5E3924A2" w14:textId="77777777" w:rsidTr="0066659D">
        <w:trPr>
          <w:trHeight w:val="288"/>
        </w:trPr>
        <w:tc>
          <w:tcPr>
            <w:tcW w:w="381" w:type="dxa"/>
            <w:tcBorders>
              <w:bottom w:val="single" w:sz="4" w:space="0" w:color="auto"/>
            </w:tcBorders>
            <w:shd w:val="clear" w:color="auto" w:fill="4F81BD"/>
            <w:vAlign w:val="bottom"/>
          </w:tcPr>
          <w:p w14:paraId="540DAF3D" w14:textId="77777777" w:rsidR="0025641E" w:rsidRPr="00627B9F" w:rsidRDefault="0025641E" w:rsidP="0066659D">
            <w:pPr>
              <w:rPr>
                <w:rFonts w:eastAsia="Calibri"/>
                <w:b/>
                <w:color w:val="FFFFFF"/>
              </w:rPr>
            </w:pPr>
            <w:r w:rsidRPr="00627B9F">
              <w:rPr>
                <w:rFonts w:eastAsia="Calibri"/>
                <w:b/>
                <w:color w:val="FFFFFF"/>
              </w:rPr>
              <w:t>#</w:t>
            </w:r>
          </w:p>
        </w:tc>
        <w:tc>
          <w:tcPr>
            <w:tcW w:w="2057" w:type="dxa"/>
            <w:tcBorders>
              <w:bottom w:val="single" w:sz="4" w:space="0" w:color="auto"/>
            </w:tcBorders>
            <w:shd w:val="clear" w:color="auto" w:fill="4F81BD"/>
            <w:vAlign w:val="bottom"/>
          </w:tcPr>
          <w:p w14:paraId="2C08A7C7" w14:textId="77777777" w:rsidR="0025641E" w:rsidRPr="00627B9F" w:rsidRDefault="0025641E" w:rsidP="0066659D">
            <w:pPr>
              <w:rPr>
                <w:rFonts w:eastAsia="Calibri"/>
                <w:b/>
                <w:color w:val="FFFFFF"/>
              </w:rPr>
            </w:pPr>
            <w:r>
              <w:rPr>
                <w:rFonts w:eastAsia="Calibri"/>
                <w:b/>
                <w:color w:val="FFFFFF"/>
              </w:rPr>
              <w:t>State</w:t>
            </w:r>
          </w:p>
        </w:tc>
        <w:tc>
          <w:tcPr>
            <w:tcW w:w="7426" w:type="dxa"/>
            <w:tcBorders>
              <w:bottom w:val="single" w:sz="4" w:space="0" w:color="auto"/>
            </w:tcBorders>
            <w:shd w:val="clear" w:color="auto" w:fill="4F81BD"/>
            <w:vAlign w:val="bottom"/>
          </w:tcPr>
          <w:p w14:paraId="6319575B" w14:textId="77777777" w:rsidR="0025641E" w:rsidRPr="00627B9F" w:rsidRDefault="0025641E" w:rsidP="0066659D">
            <w:pPr>
              <w:rPr>
                <w:rFonts w:eastAsia="Calibri"/>
                <w:b/>
                <w:color w:val="FFFFFF"/>
              </w:rPr>
            </w:pPr>
            <w:r w:rsidRPr="00627B9F">
              <w:rPr>
                <w:rFonts w:eastAsia="Calibri"/>
                <w:b/>
                <w:color w:val="FFFFFF"/>
              </w:rPr>
              <w:t>Description</w:t>
            </w:r>
          </w:p>
        </w:tc>
      </w:tr>
      <w:tr w:rsidR="0025641E" w:rsidRPr="00F80BBD" w14:paraId="7335A58F" w14:textId="77777777" w:rsidTr="0066659D">
        <w:tc>
          <w:tcPr>
            <w:tcW w:w="381" w:type="dxa"/>
            <w:shd w:val="clear" w:color="auto" w:fill="BFBFBF"/>
          </w:tcPr>
          <w:p w14:paraId="513F4E3E" w14:textId="77777777" w:rsidR="0025641E" w:rsidRPr="00627B9F" w:rsidRDefault="0025641E" w:rsidP="0066659D">
            <w:pPr>
              <w:rPr>
                <w:rFonts w:eastAsia="Calibri"/>
              </w:rPr>
            </w:pPr>
            <w:r w:rsidRPr="00627B9F">
              <w:rPr>
                <w:rFonts w:eastAsia="Calibri"/>
              </w:rPr>
              <w:t>1</w:t>
            </w:r>
          </w:p>
        </w:tc>
        <w:tc>
          <w:tcPr>
            <w:tcW w:w="9483" w:type="dxa"/>
            <w:gridSpan w:val="2"/>
            <w:shd w:val="clear" w:color="auto" w:fill="BFBFBF"/>
          </w:tcPr>
          <w:p w14:paraId="04A96FE0" w14:textId="77777777" w:rsidR="0025641E" w:rsidRPr="00627B9F" w:rsidRDefault="0025641E" w:rsidP="0066659D">
            <w:pPr>
              <w:rPr>
                <w:rFonts w:eastAsia="Calibri"/>
                <w:b/>
              </w:rPr>
            </w:pPr>
            <w:r>
              <w:rPr>
                <w:rFonts w:eastAsia="Calibri"/>
                <w:b/>
              </w:rPr>
              <w:t xml:space="preserve">Completed Active Warning </w:t>
            </w:r>
            <w:r w:rsidRPr="00627B9F">
              <w:rPr>
                <w:rFonts w:eastAsia="Calibri"/>
                <w:b/>
              </w:rPr>
              <w:t>Logs</w:t>
            </w:r>
          </w:p>
        </w:tc>
      </w:tr>
      <w:tr w:rsidR="0025641E" w:rsidRPr="00F80BBD" w14:paraId="42B13BF6" w14:textId="77777777" w:rsidTr="0066659D">
        <w:tc>
          <w:tcPr>
            <w:tcW w:w="381" w:type="dxa"/>
            <w:shd w:val="clear" w:color="auto" w:fill="C6D9F1"/>
          </w:tcPr>
          <w:p w14:paraId="6C1D6033" w14:textId="77777777" w:rsidR="0025641E" w:rsidRPr="00627B9F" w:rsidRDefault="0025641E" w:rsidP="0066659D">
            <w:pPr>
              <w:rPr>
                <w:rFonts w:eastAsia="Calibri"/>
              </w:rPr>
            </w:pPr>
            <w:r w:rsidRPr="00627B9F">
              <w:rPr>
                <w:rFonts w:eastAsia="Calibri"/>
              </w:rPr>
              <w:t>A</w:t>
            </w:r>
          </w:p>
        </w:tc>
        <w:tc>
          <w:tcPr>
            <w:tcW w:w="2057" w:type="dxa"/>
            <w:shd w:val="clear" w:color="auto" w:fill="C6D9F1"/>
          </w:tcPr>
          <w:p w14:paraId="3E006B1B" w14:textId="77777777" w:rsidR="0025641E" w:rsidRPr="00627B9F" w:rsidRDefault="0025641E" w:rsidP="0066659D">
            <w:pPr>
              <w:rPr>
                <w:rFonts w:eastAsia="Calibri"/>
              </w:rPr>
            </w:pPr>
            <w:r>
              <w:rPr>
                <w:rFonts w:eastAsia="Calibri"/>
              </w:rPr>
              <w:t>Active</w:t>
            </w:r>
          </w:p>
        </w:tc>
        <w:tc>
          <w:tcPr>
            <w:tcW w:w="7426" w:type="dxa"/>
            <w:shd w:val="clear" w:color="auto" w:fill="C6D9F1"/>
          </w:tcPr>
          <w:p w14:paraId="3119B7E9" w14:textId="77777777" w:rsidR="0025641E" w:rsidRPr="00627B9F" w:rsidRDefault="0025641E" w:rsidP="0066659D">
            <w:pPr>
              <w:rPr>
                <w:rFonts w:eastAsia="Calibri"/>
              </w:rPr>
            </w:pPr>
            <w:r>
              <w:t>Display a count of Verbal Warning logs in an Active state in the CSR and Supervisor modules by warning type.</w:t>
            </w:r>
          </w:p>
        </w:tc>
      </w:tr>
      <w:tr w:rsidR="0025641E" w:rsidRPr="00F80BBD" w14:paraId="798C7C96" w14:textId="77777777" w:rsidTr="0066659D">
        <w:tc>
          <w:tcPr>
            <w:tcW w:w="381" w:type="dxa"/>
            <w:shd w:val="clear" w:color="auto" w:fill="C6D9F1"/>
          </w:tcPr>
          <w:p w14:paraId="24562FCD" w14:textId="77777777" w:rsidR="0025641E" w:rsidRPr="00627B9F" w:rsidRDefault="0025641E" w:rsidP="0066659D">
            <w:pPr>
              <w:rPr>
                <w:rFonts w:eastAsia="Calibri"/>
              </w:rPr>
            </w:pPr>
            <w:r>
              <w:rPr>
                <w:rFonts w:eastAsia="Calibri"/>
              </w:rPr>
              <w:t>B</w:t>
            </w:r>
          </w:p>
        </w:tc>
        <w:tc>
          <w:tcPr>
            <w:tcW w:w="2057" w:type="dxa"/>
            <w:shd w:val="clear" w:color="auto" w:fill="C6D9F1"/>
          </w:tcPr>
          <w:p w14:paraId="19748060" w14:textId="77777777" w:rsidR="0025641E" w:rsidRDefault="0025641E" w:rsidP="0066659D">
            <w:pPr>
              <w:rPr>
                <w:rFonts w:eastAsia="Calibri"/>
              </w:rPr>
            </w:pPr>
            <w:r>
              <w:rPr>
                <w:rFonts w:eastAsia="Calibri"/>
              </w:rPr>
              <w:t>Active</w:t>
            </w:r>
          </w:p>
        </w:tc>
        <w:tc>
          <w:tcPr>
            <w:tcW w:w="7426" w:type="dxa"/>
            <w:shd w:val="clear" w:color="auto" w:fill="C6D9F1"/>
          </w:tcPr>
          <w:p w14:paraId="256D9F7E" w14:textId="77777777" w:rsidR="0025641E" w:rsidRDefault="0025641E" w:rsidP="0066659D">
            <w:r>
              <w:t>Display a count of Written Warning logs in an Active state in the CSR and Supervisor modules by warning type.</w:t>
            </w:r>
          </w:p>
        </w:tc>
      </w:tr>
      <w:tr w:rsidR="0025641E" w:rsidRPr="00F80BBD" w14:paraId="78688ACC" w14:textId="77777777" w:rsidTr="0066659D">
        <w:tc>
          <w:tcPr>
            <w:tcW w:w="381" w:type="dxa"/>
            <w:shd w:val="clear" w:color="auto" w:fill="C6D9F1"/>
          </w:tcPr>
          <w:p w14:paraId="1D948234" w14:textId="77777777" w:rsidR="0025641E" w:rsidRDefault="0025641E" w:rsidP="0066659D">
            <w:pPr>
              <w:rPr>
                <w:rFonts w:eastAsia="Calibri"/>
              </w:rPr>
            </w:pPr>
            <w:r>
              <w:rPr>
                <w:rFonts w:eastAsia="Calibri"/>
              </w:rPr>
              <w:t>C</w:t>
            </w:r>
          </w:p>
        </w:tc>
        <w:tc>
          <w:tcPr>
            <w:tcW w:w="2057" w:type="dxa"/>
            <w:shd w:val="clear" w:color="auto" w:fill="C6D9F1"/>
          </w:tcPr>
          <w:p w14:paraId="6553B42B" w14:textId="77777777" w:rsidR="0025641E" w:rsidRDefault="0025641E" w:rsidP="0066659D">
            <w:pPr>
              <w:rPr>
                <w:rFonts w:eastAsia="Calibri"/>
              </w:rPr>
            </w:pPr>
            <w:r>
              <w:rPr>
                <w:rFonts w:eastAsia="Calibri"/>
              </w:rPr>
              <w:t>Active</w:t>
            </w:r>
          </w:p>
        </w:tc>
        <w:tc>
          <w:tcPr>
            <w:tcW w:w="7426" w:type="dxa"/>
            <w:shd w:val="clear" w:color="auto" w:fill="C6D9F1"/>
          </w:tcPr>
          <w:p w14:paraId="5733C710" w14:textId="77777777" w:rsidR="0025641E" w:rsidRDefault="0025641E" w:rsidP="0066659D">
            <w:r>
              <w:t>Display a count of Final Written Warning logs in an Active state in the CSR and Supervisor modules by warning type.</w:t>
            </w:r>
          </w:p>
        </w:tc>
      </w:tr>
    </w:tbl>
    <w:p w14:paraId="5DA1BA14" w14:textId="77777777" w:rsidR="0025641E" w:rsidRDefault="0025641E" w:rsidP="0025641E">
      <w:pPr>
        <w:ind w:left="1440"/>
      </w:pPr>
    </w:p>
    <w:p w14:paraId="206C88C7" w14:textId="77777777" w:rsidR="0025641E" w:rsidRDefault="0025641E" w:rsidP="0025641E">
      <w:pPr>
        <w:spacing w:before="120"/>
        <w:rPr>
          <w:b/>
        </w:rPr>
      </w:pPr>
      <w:r>
        <w:rPr>
          <w:b/>
        </w:rPr>
        <w:t>3.2.4.10.4</w:t>
      </w:r>
      <w:r w:rsidRPr="0026295E">
        <w:rPr>
          <w:b/>
        </w:rPr>
        <w:tab/>
      </w:r>
      <w:r>
        <w:rPr>
          <w:b/>
        </w:rPr>
        <w:t>Detail level</w:t>
      </w:r>
    </w:p>
    <w:p w14:paraId="7EC80944" w14:textId="77777777" w:rsidR="0025641E" w:rsidRDefault="0025641E" w:rsidP="0025641E">
      <w:pPr>
        <w:ind w:left="1440"/>
        <w:rPr>
          <w:b/>
        </w:rPr>
      </w:pPr>
      <w:r>
        <w:t>Present t</w:t>
      </w:r>
      <w:r w:rsidRPr="00202BA6">
        <w:t>h</w:t>
      </w:r>
      <w:r>
        <w:t>e</w:t>
      </w:r>
      <w:r w:rsidRPr="00202BA6">
        <w:t xml:space="preserve"> </w:t>
      </w:r>
      <w:r>
        <w:t xml:space="preserve">Senior </w:t>
      </w:r>
      <w:r w:rsidRPr="00202BA6">
        <w:t xml:space="preserve">Manager </w:t>
      </w:r>
      <w:r>
        <w:t>with a detail-level table view of the selected logs.</w:t>
      </w:r>
    </w:p>
    <w:p w14:paraId="5B1860C6" w14:textId="77777777" w:rsidR="0025641E" w:rsidRDefault="0025641E" w:rsidP="0025641E">
      <w:pPr>
        <w:spacing w:before="120"/>
        <w:rPr>
          <w:b/>
        </w:rPr>
      </w:pPr>
      <w:r>
        <w:rPr>
          <w:b/>
        </w:rPr>
        <w:t>3.2.4</w:t>
      </w:r>
      <w:r w:rsidRPr="0026295E">
        <w:rPr>
          <w:b/>
        </w:rPr>
        <w:t>.</w:t>
      </w:r>
      <w:r>
        <w:rPr>
          <w:b/>
        </w:rPr>
        <w:t>10.4.1</w:t>
      </w:r>
      <w:r w:rsidRPr="0026295E">
        <w:rPr>
          <w:b/>
        </w:rPr>
        <w:tab/>
      </w:r>
      <w:r>
        <w:rPr>
          <w:b/>
        </w:rPr>
        <w:t xml:space="preserve">eCoaching Logs </w:t>
      </w:r>
    </w:p>
    <w:p w14:paraId="51457B7F" w14:textId="77777777" w:rsidR="0025641E" w:rsidRDefault="0025641E" w:rsidP="0025641E">
      <w:pPr>
        <w:ind w:left="1440"/>
      </w:pPr>
      <w:r>
        <w:t>Display the following information when detail for Pending Coaching logs or Completed Coaching logs is selected:</w:t>
      </w:r>
    </w:p>
    <w:p w14:paraId="719FA2BB"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497BC049" w14:textId="77777777" w:rsidTr="0066659D">
        <w:trPr>
          <w:trHeight w:val="288"/>
        </w:trPr>
        <w:tc>
          <w:tcPr>
            <w:tcW w:w="316" w:type="dxa"/>
            <w:shd w:val="clear" w:color="auto" w:fill="4F81BD"/>
            <w:vAlign w:val="bottom"/>
          </w:tcPr>
          <w:p w14:paraId="1432D9D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DDBFB52"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7B458068"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345C0D4B"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A76C54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F401F25" w14:textId="77777777" w:rsidTr="0066659D">
        <w:tc>
          <w:tcPr>
            <w:tcW w:w="316" w:type="dxa"/>
            <w:shd w:val="clear" w:color="auto" w:fill="F2F2F2"/>
          </w:tcPr>
          <w:p w14:paraId="2B8C9BE5"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4C455ED5" w14:textId="77777777" w:rsidR="0025641E" w:rsidRPr="00627B9F" w:rsidRDefault="0025641E" w:rsidP="0066659D">
            <w:pPr>
              <w:spacing w:before="60" w:after="60"/>
              <w:rPr>
                <w:rFonts w:eastAsia="Calibri"/>
              </w:rPr>
            </w:pPr>
            <w:r w:rsidRPr="00627B9F">
              <w:rPr>
                <w:rFonts w:eastAsia="Calibri"/>
              </w:rPr>
              <w:t xml:space="preserve">eCoaching Logs </w:t>
            </w:r>
          </w:p>
        </w:tc>
        <w:tc>
          <w:tcPr>
            <w:tcW w:w="2472" w:type="dxa"/>
            <w:shd w:val="clear" w:color="auto" w:fill="F2F2F2"/>
          </w:tcPr>
          <w:p w14:paraId="1C53E587" w14:textId="77777777" w:rsidR="0025641E" w:rsidRPr="00627B9F" w:rsidRDefault="0025641E" w:rsidP="0066659D">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59991ED8" w14:textId="77777777" w:rsidR="0025641E" w:rsidRDefault="0025641E" w:rsidP="0066659D">
            <w:r>
              <w:t>Form Name</w:t>
            </w:r>
          </w:p>
          <w:p w14:paraId="62412427" w14:textId="77777777" w:rsidR="0025641E" w:rsidRDefault="0025641E" w:rsidP="0066659D">
            <w:r>
              <w:t>Employee Name</w:t>
            </w:r>
          </w:p>
          <w:p w14:paraId="7814C448" w14:textId="77777777" w:rsidR="0025641E" w:rsidRDefault="0025641E" w:rsidP="0066659D">
            <w:r>
              <w:t>Supervisor Name</w:t>
            </w:r>
          </w:p>
          <w:p w14:paraId="4FBAEF5F" w14:textId="77777777" w:rsidR="0025641E" w:rsidRDefault="0025641E" w:rsidP="0066659D">
            <w:r>
              <w:t>Manager Name</w:t>
            </w:r>
          </w:p>
          <w:p w14:paraId="517DFB08" w14:textId="77777777" w:rsidR="0025641E" w:rsidRDefault="0025641E" w:rsidP="0066659D">
            <w:r>
              <w:t>Submitter Name</w:t>
            </w:r>
          </w:p>
          <w:p w14:paraId="691454D8" w14:textId="77777777" w:rsidR="0025641E" w:rsidRDefault="0025641E" w:rsidP="0066659D">
            <w:r>
              <w:t>Source</w:t>
            </w:r>
          </w:p>
          <w:p w14:paraId="4C07D4BC" w14:textId="77777777" w:rsidR="0025641E" w:rsidRDefault="0025641E" w:rsidP="0066659D">
            <w:r>
              <w:t>Status</w:t>
            </w:r>
          </w:p>
          <w:p w14:paraId="63790A36" w14:textId="77777777" w:rsidR="0025641E" w:rsidRDefault="0025641E" w:rsidP="0066659D">
            <w:r>
              <w:t>Coaching Reason</w:t>
            </w:r>
          </w:p>
          <w:p w14:paraId="35899242" w14:textId="77777777" w:rsidR="0025641E" w:rsidRDefault="0025641E" w:rsidP="0066659D">
            <w:r>
              <w:t>Sub-coaching Reason</w:t>
            </w:r>
          </w:p>
          <w:p w14:paraId="79BCC33E" w14:textId="39F22265" w:rsidR="0025641E" w:rsidRDefault="00F24AA9" w:rsidP="0066659D">
            <w:r w:rsidRPr="00627B9F">
              <w:rPr>
                <w:rFonts w:eastAsia="Calibri"/>
              </w:rPr>
              <w:t>Value</w:t>
            </w:r>
            <w:r>
              <w:rPr>
                <w:rFonts w:eastAsia="Calibri"/>
              </w:rPr>
              <w:t xml:space="preserve"> (will be blank for Quality Now logs)</w:t>
            </w:r>
          </w:p>
          <w:p w14:paraId="599B167C" w14:textId="77777777" w:rsidR="0025641E" w:rsidRPr="00627B9F" w:rsidRDefault="0025641E" w:rsidP="0066659D">
            <w:pPr>
              <w:rPr>
                <w:rFonts w:eastAsia="Calibri"/>
              </w:rPr>
            </w:pPr>
            <w:r>
              <w:t>Submitted Date</w:t>
            </w:r>
          </w:p>
        </w:tc>
        <w:tc>
          <w:tcPr>
            <w:tcW w:w="2211" w:type="dxa"/>
            <w:shd w:val="clear" w:color="auto" w:fill="F2F2F2"/>
          </w:tcPr>
          <w:p w14:paraId="2DBA81B8"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670F2E2F" w14:textId="77777777" w:rsidR="0025641E" w:rsidRPr="00627B9F" w:rsidRDefault="0025641E" w:rsidP="0066659D">
            <w:pPr>
              <w:rPr>
                <w:rFonts w:eastAsia="Calibri"/>
              </w:rPr>
            </w:pPr>
          </w:p>
          <w:p w14:paraId="4C6B9FB5"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57DACC67" w14:textId="77777777" w:rsidR="0025641E" w:rsidRPr="00627B9F" w:rsidRDefault="0025641E" w:rsidP="0066659D">
            <w:pPr>
              <w:rPr>
                <w:rFonts w:eastAsia="Calibri"/>
              </w:rPr>
            </w:pPr>
          </w:p>
          <w:p w14:paraId="7FE06999"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39F7C55A" w14:textId="77777777" w:rsidR="0025641E" w:rsidRDefault="0025641E" w:rsidP="0025641E">
      <w:pPr>
        <w:ind w:left="2160"/>
      </w:pPr>
    </w:p>
    <w:p w14:paraId="715AF1A6" w14:textId="77777777" w:rsidR="0025641E" w:rsidRDefault="0025641E" w:rsidP="0025641E">
      <w:pPr>
        <w:spacing w:before="120"/>
        <w:rPr>
          <w:b/>
        </w:rPr>
      </w:pPr>
      <w:r>
        <w:rPr>
          <w:b/>
        </w:rPr>
        <w:t>3.2.4</w:t>
      </w:r>
      <w:r w:rsidRPr="0026295E">
        <w:rPr>
          <w:b/>
        </w:rPr>
        <w:t>.</w:t>
      </w:r>
      <w:r>
        <w:rPr>
          <w:b/>
        </w:rPr>
        <w:t>10.4.1.1</w:t>
      </w:r>
      <w:r w:rsidRPr="0026295E">
        <w:rPr>
          <w:b/>
        </w:rPr>
        <w:tab/>
      </w:r>
      <w:r>
        <w:rPr>
          <w:b/>
        </w:rPr>
        <w:t>Pending Senior Manager Review</w:t>
      </w:r>
    </w:p>
    <w:p w14:paraId="48F552FB" w14:textId="77777777" w:rsidR="0025641E" w:rsidRDefault="0025641E" w:rsidP="0025641E">
      <w:pPr>
        <w:ind w:left="1440"/>
      </w:pPr>
      <w:r>
        <w:t>Display those logs in Pending Senior Manager Review first in the list.  These are logs pending action by the Senior Manager.</w:t>
      </w:r>
    </w:p>
    <w:p w14:paraId="067D53C2" w14:textId="77777777" w:rsidR="0025641E" w:rsidRDefault="0025641E" w:rsidP="0025641E">
      <w:pPr>
        <w:spacing w:before="120"/>
        <w:rPr>
          <w:b/>
        </w:rPr>
      </w:pPr>
      <w:r>
        <w:rPr>
          <w:b/>
        </w:rPr>
        <w:t>3.2.4</w:t>
      </w:r>
      <w:r w:rsidRPr="0026295E">
        <w:rPr>
          <w:b/>
        </w:rPr>
        <w:t>.</w:t>
      </w:r>
      <w:r>
        <w:rPr>
          <w:b/>
        </w:rPr>
        <w:t>10.4.2</w:t>
      </w:r>
      <w:r w:rsidRPr="0026295E">
        <w:rPr>
          <w:b/>
        </w:rPr>
        <w:tab/>
      </w:r>
      <w:r>
        <w:rPr>
          <w:b/>
        </w:rPr>
        <w:t xml:space="preserve">Warning Logs </w:t>
      </w:r>
    </w:p>
    <w:p w14:paraId="1102F486" w14:textId="77777777" w:rsidR="0025641E" w:rsidRDefault="0025641E" w:rsidP="0025641E">
      <w:pPr>
        <w:ind w:left="1440"/>
      </w:pPr>
      <w:r>
        <w:t>Display the following information when detail for Active Warning logs is selected:</w:t>
      </w:r>
    </w:p>
    <w:p w14:paraId="396B7140" w14:textId="77777777" w:rsidR="0025641E" w:rsidRDefault="0025641E" w:rsidP="0025641E">
      <w:pPr>
        <w:ind w:left="2160"/>
      </w:pPr>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25641E" w:rsidRPr="00F80BBD" w14:paraId="517C22A7" w14:textId="77777777" w:rsidTr="0066659D">
        <w:trPr>
          <w:trHeight w:val="288"/>
        </w:trPr>
        <w:tc>
          <w:tcPr>
            <w:tcW w:w="316" w:type="dxa"/>
            <w:shd w:val="clear" w:color="auto" w:fill="4F81BD"/>
            <w:vAlign w:val="bottom"/>
          </w:tcPr>
          <w:p w14:paraId="69E48368" w14:textId="77777777" w:rsidR="0025641E" w:rsidRPr="00627B9F" w:rsidRDefault="0025641E" w:rsidP="0066659D">
            <w:pPr>
              <w:rPr>
                <w:rFonts w:eastAsia="Calibri"/>
                <w:b/>
                <w:color w:val="FFFFFF"/>
              </w:rPr>
            </w:pPr>
            <w:r w:rsidRPr="00627B9F">
              <w:rPr>
                <w:rFonts w:eastAsia="Calibri"/>
                <w:b/>
                <w:color w:val="FFFFFF"/>
              </w:rPr>
              <w:t>#</w:t>
            </w:r>
          </w:p>
        </w:tc>
        <w:tc>
          <w:tcPr>
            <w:tcW w:w="1937" w:type="dxa"/>
            <w:shd w:val="clear" w:color="auto" w:fill="4F81BD"/>
            <w:vAlign w:val="bottom"/>
          </w:tcPr>
          <w:p w14:paraId="7E9220D7" w14:textId="77777777" w:rsidR="0025641E" w:rsidRPr="00627B9F" w:rsidRDefault="0025641E" w:rsidP="0066659D">
            <w:pPr>
              <w:rPr>
                <w:rFonts w:eastAsia="Calibri"/>
                <w:b/>
                <w:color w:val="FFFFFF"/>
              </w:rPr>
            </w:pPr>
            <w:r w:rsidRPr="00627B9F">
              <w:rPr>
                <w:rFonts w:eastAsia="Calibri"/>
                <w:b/>
                <w:color w:val="FFFFFF"/>
              </w:rPr>
              <w:t>Section</w:t>
            </w:r>
          </w:p>
        </w:tc>
        <w:tc>
          <w:tcPr>
            <w:tcW w:w="2472" w:type="dxa"/>
            <w:shd w:val="clear" w:color="auto" w:fill="4F81BD"/>
            <w:vAlign w:val="bottom"/>
          </w:tcPr>
          <w:p w14:paraId="4702E62B" w14:textId="77777777" w:rsidR="0025641E" w:rsidRPr="00627B9F" w:rsidRDefault="0025641E" w:rsidP="0066659D">
            <w:pPr>
              <w:rPr>
                <w:rFonts w:eastAsia="Calibri"/>
                <w:b/>
                <w:color w:val="FFFFFF"/>
              </w:rPr>
            </w:pPr>
            <w:r w:rsidRPr="00627B9F">
              <w:rPr>
                <w:rFonts w:eastAsia="Calibri"/>
                <w:b/>
                <w:color w:val="FFFFFF"/>
              </w:rPr>
              <w:t>Filter</w:t>
            </w:r>
          </w:p>
        </w:tc>
        <w:tc>
          <w:tcPr>
            <w:tcW w:w="2414" w:type="dxa"/>
            <w:shd w:val="clear" w:color="auto" w:fill="4F81BD"/>
            <w:vAlign w:val="bottom"/>
          </w:tcPr>
          <w:p w14:paraId="5544E872" w14:textId="77777777" w:rsidR="0025641E" w:rsidRPr="00627B9F" w:rsidRDefault="0025641E" w:rsidP="0066659D">
            <w:pPr>
              <w:rPr>
                <w:rFonts w:eastAsia="Calibri"/>
                <w:b/>
                <w:color w:val="FFFFFF"/>
              </w:rPr>
            </w:pPr>
            <w:r w:rsidRPr="00627B9F">
              <w:rPr>
                <w:rFonts w:eastAsia="Calibri"/>
                <w:b/>
                <w:color w:val="FFFFFF"/>
              </w:rPr>
              <w:t>Displayed Fields</w:t>
            </w:r>
          </w:p>
        </w:tc>
        <w:tc>
          <w:tcPr>
            <w:tcW w:w="2211" w:type="dxa"/>
            <w:shd w:val="clear" w:color="auto" w:fill="4F81BD"/>
          </w:tcPr>
          <w:p w14:paraId="4F963BAC" w14:textId="77777777" w:rsidR="0025641E" w:rsidRPr="00627B9F" w:rsidRDefault="0025641E" w:rsidP="0066659D">
            <w:pPr>
              <w:rPr>
                <w:rFonts w:eastAsia="Calibri"/>
                <w:b/>
                <w:color w:val="FFFFFF"/>
              </w:rPr>
            </w:pPr>
            <w:r w:rsidRPr="00627B9F">
              <w:rPr>
                <w:rFonts w:eastAsia="Calibri"/>
                <w:b/>
                <w:color w:val="FFFFFF"/>
              </w:rPr>
              <w:t>Sort Options</w:t>
            </w:r>
          </w:p>
        </w:tc>
      </w:tr>
      <w:tr w:rsidR="0025641E" w:rsidRPr="00F80BBD" w14:paraId="528E2DF4" w14:textId="77777777" w:rsidTr="0066659D">
        <w:tc>
          <w:tcPr>
            <w:tcW w:w="316" w:type="dxa"/>
            <w:shd w:val="clear" w:color="auto" w:fill="F2F2F2"/>
          </w:tcPr>
          <w:p w14:paraId="224A5376" w14:textId="77777777" w:rsidR="0025641E" w:rsidRPr="00627B9F" w:rsidRDefault="0025641E" w:rsidP="0066659D">
            <w:pPr>
              <w:spacing w:before="60" w:after="60"/>
              <w:rPr>
                <w:rFonts w:eastAsia="Calibri"/>
              </w:rPr>
            </w:pPr>
            <w:r>
              <w:rPr>
                <w:rFonts w:eastAsia="Calibri"/>
              </w:rPr>
              <w:t>1</w:t>
            </w:r>
          </w:p>
        </w:tc>
        <w:tc>
          <w:tcPr>
            <w:tcW w:w="1937" w:type="dxa"/>
            <w:shd w:val="clear" w:color="auto" w:fill="F2F2F2"/>
          </w:tcPr>
          <w:p w14:paraId="187093D6" w14:textId="77777777" w:rsidR="0025641E" w:rsidRPr="00627B9F" w:rsidRDefault="0025641E" w:rsidP="0066659D">
            <w:pPr>
              <w:spacing w:before="60" w:after="60"/>
              <w:rPr>
                <w:rFonts w:eastAsia="Calibri"/>
              </w:rPr>
            </w:pPr>
            <w:r w:rsidRPr="00627B9F">
              <w:rPr>
                <w:rFonts w:eastAsia="Calibri"/>
              </w:rPr>
              <w:t xml:space="preserve">Warning Logs </w:t>
            </w:r>
          </w:p>
        </w:tc>
        <w:tc>
          <w:tcPr>
            <w:tcW w:w="2472" w:type="dxa"/>
            <w:shd w:val="clear" w:color="auto" w:fill="F2F2F2"/>
          </w:tcPr>
          <w:p w14:paraId="31E43489" w14:textId="77777777" w:rsidR="0025641E" w:rsidRPr="00627B9F" w:rsidRDefault="0025641E" w:rsidP="0066659D">
            <w:pPr>
              <w:spacing w:before="60" w:after="60"/>
              <w:rPr>
                <w:rFonts w:eastAsia="Calibri"/>
              </w:rPr>
            </w:pPr>
            <w:r>
              <w:rPr>
                <w:rFonts w:eastAsia="Calibri"/>
              </w:rPr>
              <w:t>State = Active</w:t>
            </w:r>
          </w:p>
        </w:tc>
        <w:tc>
          <w:tcPr>
            <w:tcW w:w="2414" w:type="dxa"/>
            <w:shd w:val="clear" w:color="auto" w:fill="F2F2F2"/>
          </w:tcPr>
          <w:p w14:paraId="1AC043AA" w14:textId="77777777" w:rsidR="0025641E" w:rsidRPr="00627B9F" w:rsidRDefault="0025641E" w:rsidP="0066659D">
            <w:pPr>
              <w:rPr>
                <w:rFonts w:eastAsia="Calibri"/>
              </w:rPr>
            </w:pPr>
            <w:r w:rsidRPr="00627B9F">
              <w:rPr>
                <w:rFonts w:eastAsia="Calibri"/>
              </w:rPr>
              <w:t>Form</w:t>
            </w:r>
            <w:r>
              <w:rPr>
                <w:rFonts w:eastAsia="Calibri"/>
              </w:rPr>
              <w:t xml:space="preserve"> Name</w:t>
            </w:r>
            <w:r w:rsidRPr="00627B9F">
              <w:rPr>
                <w:rFonts w:eastAsia="Calibri"/>
              </w:rPr>
              <w:t xml:space="preserve"> </w:t>
            </w:r>
          </w:p>
          <w:p w14:paraId="5CF086B4" w14:textId="77777777" w:rsidR="0025641E" w:rsidRPr="00627B9F" w:rsidRDefault="0025641E" w:rsidP="0066659D">
            <w:pPr>
              <w:rPr>
                <w:rFonts w:eastAsia="Calibri"/>
              </w:rPr>
            </w:pPr>
            <w:r w:rsidRPr="00627B9F">
              <w:rPr>
                <w:rFonts w:eastAsia="Calibri"/>
              </w:rPr>
              <w:t>Employee Name</w:t>
            </w:r>
          </w:p>
          <w:p w14:paraId="126C9F34" w14:textId="77777777" w:rsidR="0025641E" w:rsidRPr="00627B9F" w:rsidRDefault="0025641E" w:rsidP="0066659D">
            <w:pPr>
              <w:rPr>
                <w:rFonts w:eastAsia="Calibri"/>
              </w:rPr>
            </w:pPr>
            <w:r w:rsidRPr="00627B9F">
              <w:rPr>
                <w:rFonts w:eastAsia="Calibri"/>
              </w:rPr>
              <w:t>Supervisor Name</w:t>
            </w:r>
          </w:p>
          <w:p w14:paraId="6C24525F" w14:textId="77777777" w:rsidR="0025641E" w:rsidRDefault="0025641E" w:rsidP="0066659D">
            <w:pPr>
              <w:rPr>
                <w:rFonts w:eastAsia="Calibri"/>
              </w:rPr>
            </w:pPr>
            <w:r w:rsidRPr="00627B9F">
              <w:rPr>
                <w:rFonts w:eastAsia="Calibri"/>
              </w:rPr>
              <w:t>Manager Name</w:t>
            </w:r>
          </w:p>
          <w:p w14:paraId="48790777" w14:textId="77777777" w:rsidR="0025641E" w:rsidRDefault="0025641E" w:rsidP="0066659D">
            <w:pPr>
              <w:rPr>
                <w:rFonts w:eastAsia="Calibri"/>
              </w:rPr>
            </w:pPr>
            <w:r>
              <w:rPr>
                <w:rFonts w:eastAsia="Calibri"/>
              </w:rPr>
              <w:t>Submitter Name</w:t>
            </w:r>
          </w:p>
          <w:p w14:paraId="66202AEF" w14:textId="77777777" w:rsidR="0025641E" w:rsidRDefault="0025641E" w:rsidP="0066659D">
            <w:pPr>
              <w:rPr>
                <w:rFonts w:eastAsia="Calibri"/>
              </w:rPr>
            </w:pPr>
            <w:r>
              <w:rPr>
                <w:rFonts w:eastAsia="Calibri"/>
              </w:rPr>
              <w:t>Source</w:t>
            </w:r>
          </w:p>
          <w:p w14:paraId="7B1BF055" w14:textId="77777777" w:rsidR="0025641E" w:rsidRPr="00627B9F" w:rsidRDefault="0025641E" w:rsidP="0066659D">
            <w:pPr>
              <w:rPr>
                <w:rFonts w:eastAsia="Calibri"/>
              </w:rPr>
            </w:pPr>
            <w:r>
              <w:rPr>
                <w:rFonts w:eastAsia="Calibri"/>
              </w:rPr>
              <w:t>Status</w:t>
            </w:r>
          </w:p>
          <w:p w14:paraId="79DFE117" w14:textId="77777777" w:rsidR="0025641E" w:rsidRPr="00627B9F" w:rsidRDefault="0025641E" w:rsidP="0066659D">
            <w:pPr>
              <w:rPr>
                <w:rFonts w:eastAsia="Calibri"/>
              </w:rPr>
            </w:pPr>
            <w:r w:rsidRPr="00627B9F">
              <w:rPr>
                <w:rFonts w:eastAsia="Calibri"/>
              </w:rPr>
              <w:t>Warning Type (Coaching Reason)</w:t>
            </w:r>
          </w:p>
          <w:p w14:paraId="1CCB2512" w14:textId="77777777" w:rsidR="0025641E" w:rsidRDefault="0025641E" w:rsidP="0066659D">
            <w:pPr>
              <w:rPr>
                <w:rFonts w:eastAsia="Calibri"/>
              </w:rPr>
            </w:pPr>
            <w:r w:rsidRPr="00627B9F">
              <w:rPr>
                <w:rFonts w:eastAsia="Calibri"/>
              </w:rPr>
              <w:t>Warning Reasons(s) (Sub-coaching Reason)</w:t>
            </w:r>
          </w:p>
          <w:p w14:paraId="3859E4CD" w14:textId="77777777" w:rsidR="0025641E" w:rsidRPr="00627B9F" w:rsidRDefault="0025641E" w:rsidP="0066659D">
            <w:pPr>
              <w:rPr>
                <w:rFonts w:eastAsia="Calibri"/>
              </w:rPr>
            </w:pPr>
            <w:r>
              <w:rPr>
                <w:rFonts w:eastAsia="Calibri"/>
              </w:rPr>
              <w:t>Value</w:t>
            </w:r>
          </w:p>
          <w:p w14:paraId="6BAB6E54" w14:textId="77777777" w:rsidR="0025641E" w:rsidRPr="00627B9F" w:rsidRDefault="0025641E" w:rsidP="0066659D">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2AB46EE6" w14:textId="77777777" w:rsidR="0025641E" w:rsidRPr="00627B9F" w:rsidRDefault="0025641E" w:rsidP="0066659D">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670F340F" w14:textId="77777777" w:rsidR="0025641E" w:rsidRPr="00627B9F" w:rsidRDefault="0025641E" w:rsidP="0066659D">
            <w:pPr>
              <w:rPr>
                <w:rFonts w:eastAsia="Calibri"/>
              </w:rPr>
            </w:pPr>
          </w:p>
          <w:p w14:paraId="4D4D20BB" w14:textId="77777777" w:rsidR="0025641E" w:rsidRPr="00627B9F" w:rsidRDefault="0025641E" w:rsidP="0066659D">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22ED7463" w14:textId="77777777" w:rsidR="0025641E" w:rsidRPr="00627B9F" w:rsidRDefault="0025641E" w:rsidP="0066659D">
            <w:pPr>
              <w:rPr>
                <w:rFonts w:eastAsia="Calibri"/>
              </w:rPr>
            </w:pPr>
          </w:p>
          <w:p w14:paraId="0A96B443" w14:textId="77777777" w:rsidR="0025641E" w:rsidRPr="00627B9F" w:rsidRDefault="0025641E" w:rsidP="0066659D">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3385CBA6" w14:textId="77777777" w:rsidR="0025641E" w:rsidRPr="007422C2" w:rsidRDefault="0025641E" w:rsidP="0025641E">
      <w:pPr>
        <w:ind w:left="2160"/>
      </w:pPr>
    </w:p>
    <w:p w14:paraId="2EE26943" w14:textId="77777777" w:rsidR="0025641E" w:rsidRDefault="0025641E" w:rsidP="0025641E">
      <w:pPr>
        <w:spacing w:before="120"/>
        <w:rPr>
          <w:b/>
        </w:rPr>
      </w:pPr>
      <w:r>
        <w:rPr>
          <w:b/>
        </w:rPr>
        <w:t>3.2.4</w:t>
      </w:r>
      <w:r w:rsidRPr="0026295E">
        <w:rPr>
          <w:b/>
        </w:rPr>
        <w:t>.</w:t>
      </w:r>
      <w:r>
        <w:rPr>
          <w:b/>
        </w:rPr>
        <w:t>10.4.3</w:t>
      </w:r>
      <w:r w:rsidRPr="0026295E">
        <w:rPr>
          <w:b/>
        </w:rPr>
        <w:tab/>
      </w:r>
      <w:r>
        <w:rPr>
          <w:b/>
        </w:rPr>
        <w:t xml:space="preserve">Detail Filter </w:t>
      </w:r>
    </w:p>
    <w:p w14:paraId="3EECED88" w14:textId="77777777" w:rsidR="0025641E" w:rsidRDefault="0025641E" w:rsidP="0025641E">
      <w:pPr>
        <w:ind w:left="1440"/>
      </w:pPr>
      <w:r>
        <w:t>Allow searching and filtering of the detail logs by Employee, Supervisor or Manager name.</w:t>
      </w:r>
    </w:p>
    <w:p w14:paraId="22614B1B" w14:textId="77777777" w:rsidR="0025641E" w:rsidRDefault="0025641E" w:rsidP="0025641E">
      <w:pPr>
        <w:spacing w:before="120"/>
        <w:rPr>
          <w:b/>
        </w:rPr>
      </w:pPr>
      <w:r>
        <w:rPr>
          <w:b/>
        </w:rPr>
        <w:t>3.2.4</w:t>
      </w:r>
      <w:r w:rsidRPr="0026295E">
        <w:rPr>
          <w:b/>
        </w:rPr>
        <w:t>.</w:t>
      </w:r>
      <w:r>
        <w:rPr>
          <w:b/>
        </w:rPr>
        <w:t>10.5</w:t>
      </w:r>
      <w:r w:rsidRPr="0026295E">
        <w:rPr>
          <w:b/>
        </w:rPr>
        <w:tab/>
      </w:r>
      <w:r>
        <w:rPr>
          <w:b/>
        </w:rPr>
        <w:t xml:space="preserve">Log Detail </w:t>
      </w:r>
    </w:p>
    <w:p w14:paraId="098B1657" w14:textId="77777777" w:rsidR="0025641E" w:rsidRDefault="0025641E" w:rsidP="0025641E">
      <w:pPr>
        <w:ind w:left="1440"/>
      </w:pPr>
      <w:r w:rsidRPr="00275E26">
        <w:t>eCoaching and Warning logs can be selected from the Dashboard and its corresponding information displayed and reviewed.</w:t>
      </w:r>
    </w:p>
    <w:p w14:paraId="37E4BEAE" w14:textId="77777777" w:rsidR="0025641E" w:rsidRDefault="0025641E" w:rsidP="0025641E">
      <w:pPr>
        <w:spacing w:before="120"/>
        <w:rPr>
          <w:b/>
        </w:rPr>
      </w:pPr>
      <w:r>
        <w:rPr>
          <w:b/>
        </w:rPr>
        <w:t>3.2.4</w:t>
      </w:r>
      <w:r w:rsidRPr="0026295E">
        <w:rPr>
          <w:b/>
        </w:rPr>
        <w:t>.</w:t>
      </w:r>
      <w:r>
        <w:rPr>
          <w:b/>
        </w:rPr>
        <w:t>10.5.1</w:t>
      </w:r>
      <w:r w:rsidRPr="0026295E">
        <w:rPr>
          <w:b/>
        </w:rPr>
        <w:tab/>
      </w:r>
      <w:r>
        <w:rPr>
          <w:b/>
        </w:rPr>
        <w:t>Log Detail</w:t>
      </w:r>
    </w:p>
    <w:p w14:paraId="5D73E017" w14:textId="77777777" w:rsidR="0025641E" w:rsidRDefault="0025641E" w:rsidP="0025641E">
      <w:pPr>
        <w:ind w:left="1440"/>
      </w:pPr>
      <w:r>
        <w:t>The following information shall be displayed when reviewing coaching logs:</w:t>
      </w:r>
    </w:p>
    <w:p w14:paraId="4168CC1D" w14:textId="77777777" w:rsidR="0025641E" w:rsidRDefault="0025641E" w:rsidP="0025641E">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25641E" w:rsidRPr="008D1F78" w14:paraId="7AFA44A7" w14:textId="77777777" w:rsidTr="0066659D">
        <w:trPr>
          <w:trHeight w:val="288"/>
        </w:trPr>
        <w:tc>
          <w:tcPr>
            <w:tcW w:w="363" w:type="dxa"/>
            <w:tcBorders>
              <w:bottom w:val="single" w:sz="4" w:space="0" w:color="auto"/>
            </w:tcBorders>
            <w:shd w:val="clear" w:color="auto" w:fill="4F81BD"/>
            <w:vAlign w:val="bottom"/>
          </w:tcPr>
          <w:p w14:paraId="6C6B54BE" w14:textId="77777777" w:rsidR="0025641E" w:rsidRPr="00627B9F" w:rsidRDefault="0025641E" w:rsidP="0066659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6C9EDF8D"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25F31F0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B873AD" w14:textId="77777777" w:rsidTr="0066659D">
        <w:tc>
          <w:tcPr>
            <w:tcW w:w="363" w:type="dxa"/>
            <w:tcBorders>
              <w:bottom w:val="single" w:sz="4" w:space="0" w:color="auto"/>
            </w:tcBorders>
            <w:shd w:val="clear" w:color="auto" w:fill="C6D9F1"/>
          </w:tcPr>
          <w:p w14:paraId="6E28B732" w14:textId="77777777" w:rsidR="0025641E" w:rsidRPr="00627B9F" w:rsidRDefault="0025641E" w:rsidP="0066659D">
            <w:pPr>
              <w:rPr>
                <w:rFonts w:eastAsia="Calibri"/>
              </w:rPr>
            </w:pPr>
            <w:r>
              <w:rPr>
                <w:rFonts w:eastAsia="Calibri"/>
              </w:rPr>
              <w:t>1</w:t>
            </w:r>
          </w:p>
        </w:tc>
        <w:tc>
          <w:tcPr>
            <w:tcW w:w="3031" w:type="dxa"/>
            <w:tcBorders>
              <w:bottom w:val="single" w:sz="4" w:space="0" w:color="auto"/>
            </w:tcBorders>
            <w:shd w:val="clear" w:color="auto" w:fill="C6D9F1"/>
          </w:tcPr>
          <w:p w14:paraId="2B08F52C" w14:textId="77777777" w:rsidR="0025641E" w:rsidRPr="00627B9F" w:rsidRDefault="0025641E" w:rsidP="0066659D">
            <w:pPr>
              <w:rPr>
                <w:rFonts w:eastAsia="Calibri"/>
              </w:rPr>
            </w:pPr>
          </w:p>
        </w:tc>
        <w:tc>
          <w:tcPr>
            <w:tcW w:w="5906" w:type="dxa"/>
            <w:tcBorders>
              <w:bottom w:val="single" w:sz="4" w:space="0" w:color="auto"/>
            </w:tcBorders>
            <w:shd w:val="clear" w:color="auto" w:fill="C6D9F1"/>
          </w:tcPr>
          <w:p w14:paraId="11B26424"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7C01FCAE" w14:textId="77777777" w:rsidTr="0066659D">
        <w:tc>
          <w:tcPr>
            <w:tcW w:w="363" w:type="dxa"/>
            <w:tcBorders>
              <w:bottom w:val="single" w:sz="4" w:space="0" w:color="auto"/>
            </w:tcBorders>
            <w:shd w:val="clear" w:color="auto" w:fill="F2F2F2"/>
          </w:tcPr>
          <w:p w14:paraId="563A68F9" w14:textId="77777777" w:rsidR="0025641E" w:rsidRPr="00627B9F" w:rsidRDefault="0025641E" w:rsidP="0066659D">
            <w:pPr>
              <w:rPr>
                <w:rFonts w:eastAsia="Calibri"/>
              </w:rPr>
            </w:pPr>
            <w:r>
              <w:rPr>
                <w:rFonts w:eastAsia="Calibri"/>
              </w:rPr>
              <w:t>2</w:t>
            </w:r>
          </w:p>
        </w:tc>
        <w:tc>
          <w:tcPr>
            <w:tcW w:w="3031" w:type="dxa"/>
            <w:tcBorders>
              <w:bottom w:val="single" w:sz="4" w:space="0" w:color="auto"/>
            </w:tcBorders>
            <w:shd w:val="clear" w:color="auto" w:fill="F2F2F2"/>
          </w:tcPr>
          <w:p w14:paraId="19D9E9FB" w14:textId="77777777" w:rsidR="0025641E" w:rsidRPr="00627B9F" w:rsidRDefault="0025641E" w:rsidP="0066659D">
            <w:pPr>
              <w:rPr>
                <w:rFonts w:eastAsia="Calibri"/>
              </w:rPr>
            </w:pPr>
            <w:r w:rsidRPr="00627B9F">
              <w:rPr>
                <w:rFonts w:eastAsia="Calibri"/>
              </w:rPr>
              <w:t>Status:</w:t>
            </w:r>
          </w:p>
        </w:tc>
        <w:tc>
          <w:tcPr>
            <w:tcW w:w="5906" w:type="dxa"/>
            <w:tcBorders>
              <w:bottom w:val="single" w:sz="4" w:space="0" w:color="auto"/>
            </w:tcBorders>
            <w:shd w:val="clear" w:color="auto" w:fill="F2F2F2"/>
          </w:tcPr>
          <w:p w14:paraId="57F20DA3" w14:textId="77777777" w:rsidR="0025641E" w:rsidRPr="00627B9F" w:rsidRDefault="0025641E" w:rsidP="0066659D">
            <w:pPr>
              <w:rPr>
                <w:rFonts w:eastAsia="Calibri"/>
              </w:rPr>
            </w:pPr>
            <w:r w:rsidRPr="00627B9F">
              <w:rPr>
                <w:rFonts w:eastAsia="Calibri"/>
              </w:rPr>
              <w:t>Display status of log</w:t>
            </w:r>
          </w:p>
        </w:tc>
      </w:tr>
      <w:tr w:rsidR="0025641E" w:rsidRPr="008D1F78" w14:paraId="48BF6A49" w14:textId="77777777" w:rsidTr="0066659D">
        <w:tc>
          <w:tcPr>
            <w:tcW w:w="363" w:type="dxa"/>
            <w:tcBorders>
              <w:bottom w:val="single" w:sz="4" w:space="0" w:color="auto"/>
            </w:tcBorders>
            <w:shd w:val="clear" w:color="auto" w:fill="C6D9F1"/>
          </w:tcPr>
          <w:p w14:paraId="73479093" w14:textId="77777777" w:rsidR="0025641E" w:rsidRPr="00627B9F" w:rsidRDefault="0025641E" w:rsidP="0066659D">
            <w:pPr>
              <w:rPr>
                <w:rFonts w:eastAsia="Calibri"/>
              </w:rPr>
            </w:pPr>
            <w:r>
              <w:rPr>
                <w:rFonts w:eastAsia="Calibri"/>
              </w:rPr>
              <w:t>3</w:t>
            </w:r>
          </w:p>
        </w:tc>
        <w:tc>
          <w:tcPr>
            <w:tcW w:w="3031" w:type="dxa"/>
            <w:tcBorders>
              <w:bottom w:val="single" w:sz="4" w:space="0" w:color="auto"/>
            </w:tcBorders>
            <w:shd w:val="clear" w:color="auto" w:fill="C6D9F1"/>
          </w:tcPr>
          <w:p w14:paraId="1B8250DD" w14:textId="77777777" w:rsidR="0025641E" w:rsidRPr="00627B9F" w:rsidRDefault="0025641E" w:rsidP="0066659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7164F2B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4D62FB34" w14:textId="77777777" w:rsidTr="0066659D">
        <w:tc>
          <w:tcPr>
            <w:tcW w:w="363" w:type="dxa"/>
            <w:tcBorders>
              <w:bottom w:val="single" w:sz="4" w:space="0" w:color="auto"/>
            </w:tcBorders>
            <w:shd w:val="clear" w:color="auto" w:fill="F2F2F2"/>
          </w:tcPr>
          <w:p w14:paraId="725D4144" w14:textId="77777777" w:rsidR="0025641E" w:rsidRDefault="0025641E" w:rsidP="0066659D">
            <w:pPr>
              <w:rPr>
                <w:rFonts w:eastAsia="Calibri"/>
              </w:rPr>
            </w:pPr>
            <w:r>
              <w:rPr>
                <w:rFonts w:eastAsia="Calibri"/>
              </w:rPr>
              <w:t>4</w:t>
            </w:r>
          </w:p>
        </w:tc>
        <w:tc>
          <w:tcPr>
            <w:tcW w:w="3031" w:type="dxa"/>
            <w:tcBorders>
              <w:bottom w:val="single" w:sz="4" w:space="0" w:color="auto"/>
            </w:tcBorders>
            <w:shd w:val="clear" w:color="auto" w:fill="F2F2F2"/>
          </w:tcPr>
          <w:p w14:paraId="7E9DCA3B" w14:textId="77777777" w:rsidR="0025641E" w:rsidRPr="00627B9F" w:rsidRDefault="0025641E" w:rsidP="0066659D">
            <w:pPr>
              <w:rPr>
                <w:rFonts w:eastAsia="Calibri"/>
              </w:rPr>
            </w:pPr>
            <w:r>
              <w:rPr>
                <w:rFonts w:eastAsia="Calibri"/>
              </w:rPr>
              <w:t>Type:</w:t>
            </w:r>
          </w:p>
        </w:tc>
        <w:tc>
          <w:tcPr>
            <w:tcW w:w="5906" w:type="dxa"/>
            <w:tcBorders>
              <w:bottom w:val="single" w:sz="4" w:space="0" w:color="auto"/>
            </w:tcBorders>
            <w:shd w:val="clear" w:color="auto" w:fill="F2F2F2"/>
          </w:tcPr>
          <w:p w14:paraId="06643572" w14:textId="77777777" w:rsidR="0025641E" w:rsidRPr="00627B9F" w:rsidRDefault="0025641E" w:rsidP="0066659D">
            <w:pPr>
              <w:rPr>
                <w:rFonts w:eastAsia="Calibri"/>
              </w:rPr>
            </w:pPr>
            <w:r>
              <w:rPr>
                <w:rFonts w:eastAsia="Calibri"/>
              </w:rPr>
              <w:t>Display whether Direct or Indirect</w:t>
            </w:r>
          </w:p>
        </w:tc>
      </w:tr>
      <w:tr w:rsidR="0025641E" w:rsidRPr="008D1F78" w14:paraId="6BFC536B" w14:textId="77777777" w:rsidTr="0066659D">
        <w:tc>
          <w:tcPr>
            <w:tcW w:w="363" w:type="dxa"/>
            <w:vMerge w:val="restart"/>
            <w:shd w:val="clear" w:color="auto" w:fill="C6D9F1"/>
            <w:vAlign w:val="center"/>
          </w:tcPr>
          <w:p w14:paraId="694BDAD8" w14:textId="77777777" w:rsidR="0025641E" w:rsidRPr="00627B9F" w:rsidRDefault="0025641E" w:rsidP="0066659D">
            <w:pPr>
              <w:rPr>
                <w:rFonts w:eastAsia="Calibri"/>
              </w:rPr>
            </w:pPr>
            <w:r>
              <w:rPr>
                <w:rFonts w:eastAsia="Calibri"/>
              </w:rPr>
              <w:t>5</w:t>
            </w:r>
          </w:p>
        </w:tc>
        <w:tc>
          <w:tcPr>
            <w:tcW w:w="3031" w:type="dxa"/>
            <w:shd w:val="clear" w:color="auto" w:fill="C6D9F1"/>
          </w:tcPr>
          <w:p w14:paraId="1E179252"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09552551" w14:textId="77777777" w:rsidR="0025641E" w:rsidRPr="00627B9F" w:rsidRDefault="0025641E" w:rsidP="0066659D">
            <w:pPr>
              <w:rPr>
                <w:rFonts w:eastAsia="Calibri"/>
              </w:rPr>
            </w:pPr>
            <w:r w:rsidRPr="00627B9F">
              <w:rPr>
                <w:rFonts w:eastAsia="Calibri"/>
              </w:rPr>
              <w:t>Date of Coaching:</w:t>
            </w:r>
          </w:p>
        </w:tc>
        <w:tc>
          <w:tcPr>
            <w:tcW w:w="5906" w:type="dxa"/>
            <w:shd w:val="clear" w:color="auto" w:fill="C6D9F1"/>
          </w:tcPr>
          <w:p w14:paraId="22853984"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7801F059" w14:textId="77777777" w:rsidTr="0066659D">
        <w:tc>
          <w:tcPr>
            <w:tcW w:w="363" w:type="dxa"/>
            <w:vMerge/>
            <w:shd w:val="clear" w:color="auto" w:fill="C6D9F1"/>
          </w:tcPr>
          <w:p w14:paraId="4A19213D" w14:textId="77777777" w:rsidR="0025641E" w:rsidRPr="00627B9F" w:rsidRDefault="0025641E" w:rsidP="0066659D">
            <w:pPr>
              <w:rPr>
                <w:rFonts w:eastAsia="Calibri"/>
              </w:rPr>
            </w:pPr>
          </w:p>
        </w:tc>
        <w:tc>
          <w:tcPr>
            <w:tcW w:w="3031" w:type="dxa"/>
            <w:shd w:val="clear" w:color="auto" w:fill="C6D9F1"/>
          </w:tcPr>
          <w:p w14:paraId="411CF442"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0ED34C51" w14:textId="77777777" w:rsidR="0025641E" w:rsidRPr="00627B9F" w:rsidRDefault="0025641E" w:rsidP="0066659D">
            <w:pPr>
              <w:rPr>
                <w:rFonts w:eastAsia="Calibri"/>
              </w:rPr>
            </w:pPr>
            <w:r w:rsidRPr="00627B9F">
              <w:rPr>
                <w:rFonts w:eastAsia="Calibri"/>
              </w:rPr>
              <w:t>Date of Event:</w:t>
            </w:r>
          </w:p>
        </w:tc>
        <w:tc>
          <w:tcPr>
            <w:tcW w:w="5906" w:type="dxa"/>
            <w:shd w:val="clear" w:color="auto" w:fill="C6D9F1"/>
          </w:tcPr>
          <w:p w14:paraId="5B2365B6"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78F68FB6" w14:textId="77777777" w:rsidTr="0066659D">
        <w:tc>
          <w:tcPr>
            <w:tcW w:w="363" w:type="dxa"/>
            <w:vMerge/>
            <w:tcBorders>
              <w:bottom w:val="single" w:sz="4" w:space="0" w:color="auto"/>
            </w:tcBorders>
            <w:shd w:val="clear" w:color="auto" w:fill="C6D9F1"/>
          </w:tcPr>
          <w:p w14:paraId="7D6E827C" w14:textId="77777777" w:rsidR="0025641E" w:rsidRPr="00627B9F" w:rsidRDefault="0025641E" w:rsidP="0066659D">
            <w:pPr>
              <w:rPr>
                <w:rFonts w:eastAsia="Calibri"/>
              </w:rPr>
            </w:pPr>
          </w:p>
        </w:tc>
        <w:tc>
          <w:tcPr>
            <w:tcW w:w="3031" w:type="dxa"/>
            <w:tcBorders>
              <w:bottom w:val="single" w:sz="4" w:space="0" w:color="auto"/>
            </w:tcBorders>
            <w:shd w:val="clear" w:color="auto" w:fill="C6D9F1"/>
          </w:tcPr>
          <w:p w14:paraId="1390CE81" w14:textId="77777777" w:rsidR="0025641E" w:rsidRPr="00627B9F" w:rsidRDefault="0025641E" w:rsidP="0066659D">
            <w:pPr>
              <w:rPr>
                <w:rFonts w:eastAsia="Calibri"/>
              </w:rPr>
            </w:pPr>
            <w:r w:rsidRPr="00627B9F">
              <w:rPr>
                <w:rFonts w:eastAsia="Calibri"/>
              </w:rPr>
              <w:t>If the log is a Warning log then display</w:t>
            </w:r>
          </w:p>
          <w:p w14:paraId="354EDD4A" w14:textId="77777777" w:rsidR="0025641E" w:rsidRPr="00627B9F" w:rsidRDefault="0025641E" w:rsidP="0066659D">
            <w:pPr>
              <w:rPr>
                <w:rFonts w:eastAsia="Calibri"/>
              </w:rPr>
            </w:pPr>
            <w:r w:rsidRPr="00627B9F">
              <w:rPr>
                <w:rFonts w:eastAsia="Calibri"/>
              </w:rPr>
              <w:t>Date the warning was issued:</w:t>
            </w:r>
          </w:p>
        </w:tc>
        <w:tc>
          <w:tcPr>
            <w:tcW w:w="5906" w:type="dxa"/>
            <w:tcBorders>
              <w:bottom w:val="single" w:sz="4" w:space="0" w:color="auto"/>
            </w:tcBorders>
            <w:shd w:val="clear" w:color="auto" w:fill="C6D9F1"/>
          </w:tcPr>
          <w:p w14:paraId="2D8C4317"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DCAC05C" w14:textId="77777777" w:rsidTr="0066659D">
        <w:tc>
          <w:tcPr>
            <w:tcW w:w="363" w:type="dxa"/>
            <w:tcBorders>
              <w:bottom w:val="single" w:sz="4" w:space="0" w:color="auto"/>
            </w:tcBorders>
            <w:shd w:val="clear" w:color="auto" w:fill="F2F2F2"/>
          </w:tcPr>
          <w:p w14:paraId="25F42876" w14:textId="77777777" w:rsidR="0025641E" w:rsidRPr="00627B9F" w:rsidRDefault="0025641E" w:rsidP="0066659D">
            <w:pPr>
              <w:rPr>
                <w:rFonts w:eastAsia="Calibri"/>
              </w:rPr>
            </w:pPr>
            <w:r>
              <w:rPr>
                <w:rFonts w:eastAsia="Calibri"/>
              </w:rPr>
              <w:t>6</w:t>
            </w:r>
          </w:p>
        </w:tc>
        <w:tc>
          <w:tcPr>
            <w:tcW w:w="3031" w:type="dxa"/>
            <w:tcBorders>
              <w:bottom w:val="single" w:sz="4" w:space="0" w:color="auto"/>
            </w:tcBorders>
            <w:shd w:val="clear" w:color="auto" w:fill="F2F2F2"/>
          </w:tcPr>
          <w:p w14:paraId="22C10DB6" w14:textId="77777777" w:rsidR="0025641E" w:rsidRPr="00627B9F" w:rsidRDefault="0025641E" w:rsidP="0066659D">
            <w:pPr>
              <w:rPr>
                <w:rFonts w:eastAsia="Calibri"/>
              </w:rPr>
            </w:pPr>
            <w:r w:rsidRPr="00627B9F">
              <w:rPr>
                <w:rFonts w:eastAsia="Calibri"/>
              </w:rPr>
              <w:t>Source:</w:t>
            </w:r>
          </w:p>
        </w:tc>
        <w:tc>
          <w:tcPr>
            <w:tcW w:w="5906" w:type="dxa"/>
            <w:tcBorders>
              <w:bottom w:val="single" w:sz="4" w:space="0" w:color="auto"/>
            </w:tcBorders>
            <w:shd w:val="clear" w:color="auto" w:fill="F2F2F2"/>
          </w:tcPr>
          <w:p w14:paraId="6337C699"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1D0BB3BF" w14:textId="77777777" w:rsidTr="0066659D">
        <w:tc>
          <w:tcPr>
            <w:tcW w:w="363" w:type="dxa"/>
            <w:tcBorders>
              <w:bottom w:val="single" w:sz="4" w:space="0" w:color="auto"/>
            </w:tcBorders>
            <w:shd w:val="clear" w:color="auto" w:fill="C6D9F1"/>
          </w:tcPr>
          <w:p w14:paraId="16426F07" w14:textId="77777777" w:rsidR="0025641E" w:rsidRPr="00627B9F" w:rsidRDefault="0025641E" w:rsidP="0066659D">
            <w:pPr>
              <w:rPr>
                <w:rFonts w:eastAsia="Calibri"/>
              </w:rPr>
            </w:pPr>
            <w:r>
              <w:rPr>
                <w:rFonts w:eastAsia="Calibri"/>
              </w:rPr>
              <w:t>7</w:t>
            </w:r>
          </w:p>
        </w:tc>
        <w:tc>
          <w:tcPr>
            <w:tcW w:w="3031" w:type="dxa"/>
            <w:tcBorders>
              <w:bottom w:val="single" w:sz="4" w:space="0" w:color="auto"/>
            </w:tcBorders>
            <w:shd w:val="clear" w:color="auto" w:fill="C6D9F1"/>
          </w:tcPr>
          <w:p w14:paraId="0DAA1EB6" w14:textId="77777777" w:rsidR="0025641E" w:rsidRPr="00627B9F" w:rsidRDefault="0025641E" w:rsidP="0066659D">
            <w:pPr>
              <w:rPr>
                <w:rFonts w:eastAsia="Calibri"/>
              </w:rPr>
            </w:pPr>
            <w:r w:rsidRPr="00627B9F">
              <w:rPr>
                <w:rFonts w:eastAsia="Calibri"/>
              </w:rPr>
              <w:t>Site:</w:t>
            </w:r>
          </w:p>
        </w:tc>
        <w:tc>
          <w:tcPr>
            <w:tcW w:w="5906" w:type="dxa"/>
            <w:tcBorders>
              <w:bottom w:val="single" w:sz="4" w:space="0" w:color="auto"/>
            </w:tcBorders>
            <w:shd w:val="clear" w:color="auto" w:fill="C6D9F1"/>
          </w:tcPr>
          <w:p w14:paraId="5268E450"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1665FB08" w14:textId="77777777" w:rsidTr="0066659D">
        <w:tc>
          <w:tcPr>
            <w:tcW w:w="363" w:type="dxa"/>
            <w:vMerge w:val="restart"/>
            <w:shd w:val="clear" w:color="auto" w:fill="F2F2F2"/>
            <w:vAlign w:val="center"/>
          </w:tcPr>
          <w:p w14:paraId="64FB6254" w14:textId="77777777" w:rsidR="0025641E" w:rsidRPr="00627B9F" w:rsidRDefault="0025641E" w:rsidP="0066659D">
            <w:pPr>
              <w:rPr>
                <w:rFonts w:eastAsia="Calibri"/>
              </w:rPr>
            </w:pPr>
            <w:r>
              <w:rPr>
                <w:rFonts w:eastAsia="Calibri"/>
              </w:rPr>
              <w:t>8</w:t>
            </w:r>
          </w:p>
        </w:tc>
        <w:tc>
          <w:tcPr>
            <w:tcW w:w="3031" w:type="dxa"/>
            <w:tcBorders>
              <w:bottom w:val="single" w:sz="4" w:space="0" w:color="auto"/>
            </w:tcBorders>
            <w:shd w:val="clear" w:color="auto" w:fill="F2F2F2"/>
          </w:tcPr>
          <w:p w14:paraId="1AF81659"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then display</w:t>
            </w:r>
          </w:p>
          <w:p w14:paraId="3A7E020A" w14:textId="77777777" w:rsidR="0025641E" w:rsidRPr="00627B9F" w:rsidRDefault="0025641E" w:rsidP="0066659D">
            <w:pPr>
              <w:rPr>
                <w:rFonts w:eastAsia="Calibri"/>
              </w:rPr>
            </w:pPr>
            <w:r w:rsidRPr="00627B9F">
              <w:rPr>
                <w:rFonts w:eastAsia="Calibri"/>
              </w:rPr>
              <w:t>Verint ID:</w:t>
            </w:r>
          </w:p>
        </w:tc>
        <w:tc>
          <w:tcPr>
            <w:tcW w:w="5906" w:type="dxa"/>
            <w:tcBorders>
              <w:bottom w:val="single" w:sz="4" w:space="0" w:color="auto"/>
            </w:tcBorders>
            <w:shd w:val="clear" w:color="auto" w:fill="F2F2F2"/>
          </w:tcPr>
          <w:p w14:paraId="0F210BD5" w14:textId="77777777" w:rsidR="0025641E" w:rsidRDefault="0025641E" w:rsidP="0066659D">
            <w:pPr>
              <w:tabs>
                <w:tab w:val="left" w:pos="1800"/>
              </w:tabs>
              <w:rPr>
                <w:rFonts w:eastAsia="Calibri"/>
              </w:rPr>
            </w:pPr>
            <w:r w:rsidRPr="00627B9F">
              <w:rPr>
                <w:rFonts w:eastAsia="Calibri"/>
              </w:rPr>
              <w:t>Display the Verint ID of the log</w:t>
            </w:r>
          </w:p>
          <w:p w14:paraId="01CFA7D3"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0435D26E" w14:textId="77777777" w:rsidTr="0066659D">
        <w:tc>
          <w:tcPr>
            <w:tcW w:w="363" w:type="dxa"/>
            <w:vMerge/>
            <w:shd w:val="clear" w:color="auto" w:fill="C6D9F1"/>
          </w:tcPr>
          <w:p w14:paraId="615C3048" w14:textId="77777777" w:rsidR="0025641E" w:rsidRPr="00627B9F" w:rsidRDefault="0025641E" w:rsidP="0066659D">
            <w:pPr>
              <w:rPr>
                <w:rFonts w:eastAsia="Calibri"/>
              </w:rPr>
            </w:pPr>
          </w:p>
        </w:tc>
        <w:tc>
          <w:tcPr>
            <w:tcW w:w="3031" w:type="dxa"/>
            <w:shd w:val="clear" w:color="auto" w:fill="F2F2F2"/>
          </w:tcPr>
          <w:p w14:paraId="28B52AD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an Avoke one then display</w:t>
            </w:r>
          </w:p>
          <w:p w14:paraId="4939A7DD" w14:textId="77777777" w:rsidR="0025641E" w:rsidRPr="00627B9F" w:rsidRDefault="0025641E" w:rsidP="0066659D">
            <w:pPr>
              <w:rPr>
                <w:rFonts w:eastAsia="Calibri"/>
              </w:rPr>
            </w:pPr>
            <w:r w:rsidRPr="00627B9F">
              <w:rPr>
                <w:rFonts w:eastAsia="Calibri"/>
              </w:rPr>
              <w:t>Avoke ID:</w:t>
            </w:r>
          </w:p>
        </w:tc>
        <w:tc>
          <w:tcPr>
            <w:tcW w:w="5906" w:type="dxa"/>
            <w:shd w:val="clear" w:color="auto" w:fill="F2F2F2"/>
          </w:tcPr>
          <w:p w14:paraId="43E9ABBE" w14:textId="77777777" w:rsidR="0025641E" w:rsidRDefault="0025641E" w:rsidP="0066659D">
            <w:pPr>
              <w:tabs>
                <w:tab w:val="left" w:pos="1800"/>
              </w:tabs>
              <w:rPr>
                <w:rFonts w:eastAsia="Calibri"/>
              </w:rPr>
            </w:pPr>
            <w:r w:rsidRPr="00627B9F">
              <w:rPr>
                <w:rFonts w:eastAsia="Calibri"/>
              </w:rPr>
              <w:t>Display the Avoke ID of the log</w:t>
            </w:r>
          </w:p>
          <w:p w14:paraId="766E656C"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4F306283" w14:textId="77777777" w:rsidTr="0066659D">
        <w:tc>
          <w:tcPr>
            <w:tcW w:w="363" w:type="dxa"/>
            <w:vMerge/>
            <w:shd w:val="clear" w:color="auto" w:fill="C6D9F1"/>
          </w:tcPr>
          <w:p w14:paraId="1FD6728C" w14:textId="77777777" w:rsidR="0025641E" w:rsidRPr="00627B9F" w:rsidRDefault="0025641E" w:rsidP="0066659D">
            <w:pPr>
              <w:rPr>
                <w:rFonts w:eastAsia="Calibri"/>
              </w:rPr>
            </w:pPr>
          </w:p>
        </w:tc>
        <w:tc>
          <w:tcPr>
            <w:tcW w:w="3031" w:type="dxa"/>
            <w:shd w:val="clear" w:color="auto" w:fill="F2F2F2"/>
          </w:tcPr>
          <w:p w14:paraId="00F51B43"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NGD Activity then display</w:t>
            </w:r>
          </w:p>
          <w:p w14:paraId="562387DF" w14:textId="77777777" w:rsidR="0025641E" w:rsidRPr="00627B9F" w:rsidRDefault="0025641E" w:rsidP="0066659D">
            <w:pPr>
              <w:rPr>
                <w:rFonts w:eastAsia="Calibri"/>
              </w:rPr>
            </w:pPr>
            <w:r w:rsidRPr="00627B9F">
              <w:rPr>
                <w:rFonts w:eastAsia="Calibri"/>
              </w:rPr>
              <w:t>NGD Activity ID:</w:t>
            </w:r>
          </w:p>
        </w:tc>
        <w:tc>
          <w:tcPr>
            <w:tcW w:w="5906" w:type="dxa"/>
            <w:shd w:val="clear" w:color="auto" w:fill="F2F2F2"/>
          </w:tcPr>
          <w:p w14:paraId="2C204823" w14:textId="77777777" w:rsidR="0025641E" w:rsidRDefault="0025641E" w:rsidP="0066659D">
            <w:pPr>
              <w:tabs>
                <w:tab w:val="left" w:pos="1800"/>
              </w:tabs>
              <w:rPr>
                <w:rFonts w:eastAsia="Calibri"/>
              </w:rPr>
            </w:pPr>
            <w:r w:rsidRPr="00627B9F">
              <w:rPr>
                <w:rFonts w:eastAsia="Calibri"/>
              </w:rPr>
              <w:t>Display the NGD Activity ID of the log</w:t>
            </w:r>
          </w:p>
          <w:p w14:paraId="6D7C28A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1EB137D" w14:textId="77777777" w:rsidTr="0066659D">
        <w:tc>
          <w:tcPr>
            <w:tcW w:w="363" w:type="dxa"/>
            <w:vMerge/>
            <w:tcBorders>
              <w:bottom w:val="single" w:sz="4" w:space="0" w:color="auto"/>
            </w:tcBorders>
            <w:shd w:val="clear" w:color="auto" w:fill="C6D9F1"/>
          </w:tcPr>
          <w:p w14:paraId="0E401F53" w14:textId="77777777" w:rsidR="0025641E" w:rsidRPr="00627B9F" w:rsidRDefault="0025641E" w:rsidP="0066659D">
            <w:pPr>
              <w:rPr>
                <w:rFonts w:eastAsia="Calibri"/>
              </w:rPr>
            </w:pPr>
          </w:p>
        </w:tc>
        <w:tc>
          <w:tcPr>
            <w:tcW w:w="3031" w:type="dxa"/>
            <w:tcBorders>
              <w:bottom w:val="single" w:sz="4" w:space="0" w:color="auto"/>
            </w:tcBorders>
            <w:shd w:val="clear" w:color="auto" w:fill="F2F2F2"/>
          </w:tcPr>
          <w:p w14:paraId="4CFE5D90" w14:textId="77777777" w:rsidR="0025641E" w:rsidRPr="00627B9F" w:rsidRDefault="0025641E" w:rsidP="0066659D">
            <w:pPr>
              <w:rPr>
                <w:rFonts w:eastAsia="Calibri"/>
              </w:rPr>
            </w:pPr>
            <w:r w:rsidRPr="00627B9F">
              <w:rPr>
                <w:rFonts w:eastAsia="Calibri"/>
              </w:rPr>
              <w:t xml:space="preserve">If </w:t>
            </w:r>
            <w:r>
              <w:rPr>
                <w:rFonts w:eastAsia="Calibri"/>
              </w:rPr>
              <w:t xml:space="preserve">the coaching </w:t>
            </w:r>
            <w:r w:rsidRPr="00627B9F">
              <w:rPr>
                <w:rFonts w:eastAsia="Calibri"/>
              </w:rPr>
              <w:t>log is a UCID one then display</w:t>
            </w:r>
          </w:p>
          <w:p w14:paraId="55582FCF" w14:textId="77777777" w:rsidR="0025641E" w:rsidRPr="00627B9F" w:rsidRDefault="0025641E" w:rsidP="0066659D">
            <w:pPr>
              <w:rPr>
                <w:rFonts w:eastAsia="Calibri"/>
              </w:rPr>
            </w:pPr>
            <w:r w:rsidRPr="00627B9F">
              <w:rPr>
                <w:rFonts w:eastAsia="Calibri"/>
              </w:rPr>
              <w:t>Universal Call ID:</w:t>
            </w:r>
          </w:p>
        </w:tc>
        <w:tc>
          <w:tcPr>
            <w:tcW w:w="5906" w:type="dxa"/>
            <w:tcBorders>
              <w:bottom w:val="single" w:sz="4" w:space="0" w:color="auto"/>
            </w:tcBorders>
            <w:shd w:val="clear" w:color="auto" w:fill="F2F2F2"/>
          </w:tcPr>
          <w:p w14:paraId="332EF184" w14:textId="77777777" w:rsidR="0025641E" w:rsidRDefault="0025641E" w:rsidP="0066659D">
            <w:pPr>
              <w:tabs>
                <w:tab w:val="left" w:pos="1800"/>
              </w:tabs>
              <w:rPr>
                <w:rFonts w:eastAsia="Calibri"/>
              </w:rPr>
            </w:pPr>
            <w:r w:rsidRPr="00627B9F">
              <w:rPr>
                <w:rFonts w:eastAsia="Calibri"/>
              </w:rPr>
              <w:t>Display the Universal Call ID of the log</w:t>
            </w:r>
          </w:p>
          <w:p w14:paraId="2AF41C36"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7259FB7F" w14:textId="77777777" w:rsidTr="0066659D">
        <w:tc>
          <w:tcPr>
            <w:tcW w:w="363" w:type="dxa"/>
            <w:tcBorders>
              <w:bottom w:val="single" w:sz="4" w:space="0" w:color="auto"/>
            </w:tcBorders>
            <w:shd w:val="clear" w:color="auto" w:fill="C6D9F1"/>
          </w:tcPr>
          <w:p w14:paraId="62579460" w14:textId="77777777" w:rsidR="0025641E" w:rsidRPr="00627B9F" w:rsidRDefault="0025641E" w:rsidP="0066659D">
            <w:pPr>
              <w:rPr>
                <w:rFonts w:eastAsia="Calibri"/>
              </w:rPr>
            </w:pPr>
            <w:r>
              <w:rPr>
                <w:rFonts w:eastAsia="Calibri"/>
              </w:rPr>
              <w:t>9</w:t>
            </w:r>
          </w:p>
        </w:tc>
        <w:tc>
          <w:tcPr>
            <w:tcW w:w="3031" w:type="dxa"/>
            <w:tcBorders>
              <w:bottom w:val="single" w:sz="4" w:space="0" w:color="auto"/>
            </w:tcBorders>
            <w:shd w:val="clear" w:color="auto" w:fill="C6D9F1"/>
          </w:tcPr>
          <w:p w14:paraId="54E40B5A"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4B946BCA" w14:textId="77777777" w:rsidR="0025641E" w:rsidRPr="00627B9F" w:rsidRDefault="0025641E" w:rsidP="0066659D">
            <w:pPr>
              <w:rPr>
                <w:rFonts w:eastAsia="Calibri"/>
              </w:rPr>
            </w:pPr>
            <w:r w:rsidRPr="00627B9F">
              <w:rPr>
                <w:rFonts w:eastAsia="Calibri"/>
              </w:rPr>
              <w:t>Scorecard Name:</w:t>
            </w:r>
          </w:p>
        </w:tc>
        <w:tc>
          <w:tcPr>
            <w:tcW w:w="5906" w:type="dxa"/>
            <w:tcBorders>
              <w:bottom w:val="single" w:sz="4" w:space="0" w:color="auto"/>
            </w:tcBorders>
            <w:shd w:val="clear" w:color="auto" w:fill="C6D9F1"/>
          </w:tcPr>
          <w:p w14:paraId="17F7F409" w14:textId="77777777" w:rsidR="0025641E" w:rsidRDefault="0025641E" w:rsidP="0066659D">
            <w:pPr>
              <w:tabs>
                <w:tab w:val="left" w:pos="1800"/>
              </w:tabs>
              <w:rPr>
                <w:rFonts w:eastAsia="Calibri"/>
              </w:rPr>
            </w:pPr>
            <w:r w:rsidRPr="00627B9F">
              <w:rPr>
                <w:rFonts w:eastAsia="Calibri"/>
              </w:rPr>
              <w:t>Display the scorecard form name of the log</w:t>
            </w:r>
          </w:p>
          <w:p w14:paraId="1E59B3F8" w14:textId="77777777" w:rsidR="0025641E" w:rsidRPr="00627B9F" w:rsidRDefault="0025641E" w:rsidP="0066659D">
            <w:pPr>
              <w:tabs>
                <w:tab w:val="left" w:pos="1800"/>
              </w:tabs>
              <w:rPr>
                <w:rFonts w:eastAsia="Calibri"/>
              </w:rPr>
            </w:pPr>
            <w:r>
              <w:rPr>
                <w:rFonts w:eastAsia="Calibri"/>
              </w:rPr>
              <w:t>Do not display label or value if Warning log</w:t>
            </w:r>
          </w:p>
        </w:tc>
      </w:tr>
      <w:tr w:rsidR="0025641E" w:rsidRPr="008D1F78" w14:paraId="37A0FDCD" w14:textId="77777777" w:rsidTr="0066659D">
        <w:tc>
          <w:tcPr>
            <w:tcW w:w="363" w:type="dxa"/>
            <w:tcBorders>
              <w:bottom w:val="single" w:sz="4" w:space="0" w:color="auto"/>
            </w:tcBorders>
            <w:shd w:val="clear" w:color="auto" w:fill="F2F2F2"/>
          </w:tcPr>
          <w:p w14:paraId="01121F24" w14:textId="77777777" w:rsidR="0025641E" w:rsidRDefault="0025641E" w:rsidP="0066659D">
            <w:pPr>
              <w:rPr>
                <w:rFonts w:eastAsia="Calibri"/>
              </w:rPr>
            </w:pPr>
            <w:r>
              <w:rPr>
                <w:rFonts w:eastAsia="Calibri"/>
              </w:rPr>
              <w:t>10</w:t>
            </w:r>
          </w:p>
        </w:tc>
        <w:tc>
          <w:tcPr>
            <w:tcW w:w="3031" w:type="dxa"/>
            <w:tcBorders>
              <w:bottom w:val="single" w:sz="4" w:space="0" w:color="auto"/>
            </w:tcBorders>
            <w:shd w:val="clear" w:color="auto" w:fill="F2F2F2"/>
          </w:tcPr>
          <w:p w14:paraId="2F41600D" w14:textId="77777777" w:rsidR="0025641E" w:rsidRPr="00627B9F" w:rsidRDefault="0025641E" w:rsidP="0066659D">
            <w:pPr>
              <w:rPr>
                <w:rFonts w:eastAsia="Calibri"/>
              </w:rPr>
            </w:pPr>
            <w:r w:rsidRPr="00627B9F">
              <w:rPr>
                <w:rFonts w:eastAsia="Calibri"/>
              </w:rPr>
              <w:t xml:space="preserve">If the </w:t>
            </w:r>
            <w:r>
              <w:rPr>
                <w:rFonts w:eastAsia="Calibri"/>
              </w:rPr>
              <w:t xml:space="preserve">coaching </w:t>
            </w:r>
            <w:r w:rsidRPr="00627B9F">
              <w:rPr>
                <w:rFonts w:eastAsia="Calibri"/>
              </w:rPr>
              <w:t>log is a Verint one then display</w:t>
            </w:r>
          </w:p>
          <w:p w14:paraId="7A0EA07F" w14:textId="77777777" w:rsidR="0025641E" w:rsidRPr="00627B9F" w:rsidRDefault="0025641E" w:rsidP="0066659D">
            <w:pPr>
              <w:rPr>
                <w:rFonts w:eastAsia="Calibri"/>
              </w:rPr>
            </w:pPr>
            <w:r>
              <w:rPr>
                <w:rFonts w:eastAsia="Calibri"/>
              </w:rPr>
              <w:t>Coaching Monitor</w:t>
            </w:r>
            <w:r w:rsidRPr="00627B9F">
              <w:rPr>
                <w:rFonts w:eastAsia="Calibri"/>
              </w:rPr>
              <w:t>:</w:t>
            </w:r>
          </w:p>
        </w:tc>
        <w:tc>
          <w:tcPr>
            <w:tcW w:w="5906" w:type="dxa"/>
            <w:tcBorders>
              <w:bottom w:val="single" w:sz="4" w:space="0" w:color="auto"/>
            </w:tcBorders>
            <w:shd w:val="clear" w:color="auto" w:fill="F2F2F2"/>
          </w:tcPr>
          <w:p w14:paraId="1E30224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57C6AA1" w14:textId="77777777" w:rsidTr="0066659D">
        <w:tc>
          <w:tcPr>
            <w:tcW w:w="363" w:type="dxa"/>
            <w:tcBorders>
              <w:bottom w:val="single" w:sz="4" w:space="0" w:color="auto"/>
            </w:tcBorders>
            <w:shd w:val="clear" w:color="auto" w:fill="C6D9F1"/>
          </w:tcPr>
          <w:p w14:paraId="363577CA" w14:textId="77777777" w:rsidR="0025641E" w:rsidRPr="00627B9F" w:rsidRDefault="0025641E" w:rsidP="0066659D">
            <w:pPr>
              <w:rPr>
                <w:rFonts w:eastAsia="Calibri"/>
              </w:rPr>
            </w:pPr>
            <w:r>
              <w:rPr>
                <w:rFonts w:eastAsia="Calibri"/>
              </w:rPr>
              <w:t>11</w:t>
            </w:r>
          </w:p>
        </w:tc>
        <w:tc>
          <w:tcPr>
            <w:tcW w:w="3031" w:type="dxa"/>
            <w:tcBorders>
              <w:bottom w:val="single" w:sz="4" w:space="0" w:color="auto"/>
            </w:tcBorders>
            <w:shd w:val="clear" w:color="auto" w:fill="C6D9F1"/>
          </w:tcPr>
          <w:p w14:paraId="3C4163D0" w14:textId="77777777" w:rsidR="0025641E" w:rsidRPr="00627B9F" w:rsidRDefault="0025641E" w:rsidP="0066659D">
            <w:pPr>
              <w:rPr>
                <w:rFonts w:eastAsia="Calibri"/>
              </w:rPr>
            </w:pPr>
            <w:r w:rsidRPr="00627B9F">
              <w:rPr>
                <w:rFonts w:eastAsia="Calibri"/>
              </w:rPr>
              <w:t>Employee:</w:t>
            </w:r>
          </w:p>
        </w:tc>
        <w:tc>
          <w:tcPr>
            <w:tcW w:w="5906" w:type="dxa"/>
            <w:tcBorders>
              <w:bottom w:val="single" w:sz="4" w:space="0" w:color="auto"/>
            </w:tcBorders>
            <w:shd w:val="clear" w:color="auto" w:fill="C6D9F1"/>
          </w:tcPr>
          <w:p w14:paraId="339EFDD4"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7D803B94" w14:textId="77777777" w:rsidTr="0066659D">
        <w:tc>
          <w:tcPr>
            <w:tcW w:w="363" w:type="dxa"/>
            <w:tcBorders>
              <w:bottom w:val="single" w:sz="4" w:space="0" w:color="auto"/>
            </w:tcBorders>
            <w:shd w:val="clear" w:color="auto" w:fill="F2F2F2"/>
          </w:tcPr>
          <w:p w14:paraId="4113A0AB" w14:textId="77777777" w:rsidR="0025641E" w:rsidRPr="00627B9F" w:rsidRDefault="0025641E" w:rsidP="0066659D">
            <w:pPr>
              <w:rPr>
                <w:rFonts w:eastAsia="Calibri"/>
              </w:rPr>
            </w:pPr>
            <w:r w:rsidRPr="00627B9F">
              <w:rPr>
                <w:rFonts w:eastAsia="Calibri"/>
              </w:rPr>
              <w:t>1</w:t>
            </w:r>
            <w:r>
              <w:rPr>
                <w:rFonts w:eastAsia="Calibri"/>
              </w:rPr>
              <w:t>2</w:t>
            </w:r>
          </w:p>
        </w:tc>
        <w:tc>
          <w:tcPr>
            <w:tcW w:w="3031" w:type="dxa"/>
            <w:tcBorders>
              <w:bottom w:val="single" w:sz="4" w:space="0" w:color="auto"/>
            </w:tcBorders>
            <w:shd w:val="clear" w:color="auto" w:fill="F2F2F2"/>
          </w:tcPr>
          <w:p w14:paraId="29079577" w14:textId="77777777" w:rsidR="0025641E" w:rsidRPr="00627B9F" w:rsidRDefault="0025641E" w:rsidP="0066659D">
            <w:pPr>
              <w:rPr>
                <w:rFonts w:eastAsia="Calibri"/>
              </w:rPr>
            </w:pPr>
            <w:r w:rsidRPr="00627B9F">
              <w:rPr>
                <w:rFonts w:eastAsia="Calibri"/>
              </w:rPr>
              <w:t>Supervisor:</w:t>
            </w:r>
          </w:p>
        </w:tc>
        <w:tc>
          <w:tcPr>
            <w:tcW w:w="5906" w:type="dxa"/>
            <w:tcBorders>
              <w:bottom w:val="single" w:sz="4" w:space="0" w:color="auto"/>
            </w:tcBorders>
            <w:shd w:val="clear" w:color="auto" w:fill="F2F2F2"/>
          </w:tcPr>
          <w:p w14:paraId="22FDCBCD"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0699E801" w14:textId="77777777" w:rsidTr="0066659D">
        <w:tc>
          <w:tcPr>
            <w:tcW w:w="363" w:type="dxa"/>
            <w:tcBorders>
              <w:bottom w:val="single" w:sz="4" w:space="0" w:color="auto"/>
            </w:tcBorders>
            <w:shd w:val="clear" w:color="auto" w:fill="C6D9F1"/>
          </w:tcPr>
          <w:p w14:paraId="3B7AA13D" w14:textId="77777777" w:rsidR="0025641E" w:rsidRPr="00627B9F" w:rsidRDefault="0025641E" w:rsidP="0066659D">
            <w:pPr>
              <w:rPr>
                <w:rFonts w:eastAsia="Calibri"/>
              </w:rPr>
            </w:pPr>
            <w:r>
              <w:rPr>
                <w:rFonts w:eastAsia="Calibri"/>
              </w:rPr>
              <w:t>13</w:t>
            </w:r>
          </w:p>
        </w:tc>
        <w:tc>
          <w:tcPr>
            <w:tcW w:w="3031" w:type="dxa"/>
            <w:tcBorders>
              <w:bottom w:val="single" w:sz="4" w:space="0" w:color="auto"/>
            </w:tcBorders>
            <w:shd w:val="clear" w:color="auto" w:fill="C6D9F1"/>
          </w:tcPr>
          <w:p w14:paraId="6A888064" w14:textId="77777777" w:rsidR="0025641E" w:rsidRPr="00627B9F" w:rsidRDefault="0025641E" w:rsidP="0066659D">
            <w:pPr>
              <w:rPr>
                <w:rFonts w:eastAsia="Calibri"/>
              </w:rPr>
            </w:pPr>
            <w:r w:rsidRPr="00DC07D4">
              <w:rPr>
                <w:rFonts w:eastAsia="Calibri"/>
              </w:rPr>
              <w:t>Reassigned Supervisor:</w:t>
            </w:r>
          </w:p>
        </w:tc>
        <w:tc>
          <w:tcPr>
            <w:tcW w:w="5906" w:type="dxa"/>
            <w:tcBorders>
              <w:bottom w:val="single" w:sz="4" w:space="0" w:color="auto"/>
            </w:tcBorders>
            <w:shd w:val="clear" w:color="auto" w:fill="C6D9F1"/>
          </w:tcPr>
          <w:p w14:paraId="11B2775D"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517FE6DE" w14:textId="77777777" w:rsidTr="0066659D">
        <w:tc>
          <w:tcPr>
            <w:tcW w:w="363" w:type="dxa"/>
            <w:tcBorders>
              <w:bottom w:val="single" w:sz="4" w:space="0" w:color="auto"/>
            </w:tcBorders>
            <w:shd w:val="clear" w:color="auto" w:fill="F2F2F2"/>
          </w:tcPr>
          <w:p w14:paraId="59663133" w14:textId="77777777" w:rsidR="0025641E" w:rsidRPr="00627B9F" w:rsidRDefault="0025641E" w:rsidP="0066659D">
            <w:pPr>
              <w:rPr>
                <w:rFonts w:eastAsia="Calibri"/>
              </w:rPr>
            </w:pPr>
            <w:r>
              <w:rPr>
                <w:rFonts w:eastAsia="Calibri"/>
              </w:rPr>
              <w:t>14</w:t>
            </w:r>
          </w:p>
        </w:tc>
        <w:tc>
          <w:tcPr>
            <w:tcW w:w="3031" w:type="dxa"/>
            <w:tcBorders>
              <w:bottom w:val="single" w:sz="4" w:space="0" w:color="auto"/>
            </w:tcBorders>
            <w:shd w:val="clear" w:color="auto" w:fill="F2F2F2"/>
          </w:tcPr>
          <w:p w14:paraId="407A4C44" w14:textId="77777777" w:rsidR="0025641E" w:rsidRPr="00627B9F" w:rsidRDefault="0025641E" w:rsidP="0066659D">
            <w:pPr>
              <w:rPr>
                <w:rFonts w:eastAsia="Calibri"/>
              </w:rPr>
            </w:pPr>
            <w:r w:rsidRPr="00627B9F">
              <w:rPr>
                <w:rFonts w:eastAsia="Calibri"/>
              </w:rPr>
              <w:t>Manager:</w:t>
            </w:r>
          </w:p>
          <w:p w14:paraId="2ECCA545" w14:textId="77777777" w:rsidR="0025641E" w:rsidRPr="00627B9F" w:rsidRDefault="0025641E" w:rsidP="0066659D">
            <w:pPr>
              <w:spacing w:before="60" w:after="60"/>
              <w:rPr>
                <w:rFonts w:eastAsia="Calibri"/>
              </w:rPr>
            </w:pPr>
            <w:r w:rsidRPr="00627B9F">
              <w:rPr>
                <w:rFonts w:eastAsia="Calibri"/>
              </w:rPr>
              <w:t>If the log is for Low CSAT then display ‘(Assigned Reviewer)’ after the manager’s name</w:t>
            </w:r>
          </w:p>
        </w:tc>
        <w:tc>
          <w:tcPr>
            <w:tcW w:w="5906" w:type="dxa"/>
            <w:tcBorders>
              <w:bottom w:val="single" w:sz="4" w:space="0" w:color="auto"/>
            </w:tcBorders>
            <w:shd w:val="clear" w:color="auto" w:fill="F2F2F2"/>
          </w:tcPr>
          <w:p w14:paraId="7BED165D"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2F67932" w14:textId="77777777" w:rsidTr="0066659D">
        <w:tc>
          <w:tcPr>
            <w:tcW w:w="363" w:type="dxa"/>
            <w:tcBorders>
              <w:bottom w:val="single" w:sz="4" w:space="0" w:color="auto"/>
            </w:tcBorders>
            <w:shd w:val="clear" w:color="auto" w:fill="C6D9F1"/>
          </w:tcPr>
          <w:p w14:paraId="32C8C0DE" w14:textId="77777777" w:rsidR="0025641E" w:rsidRPr="00627B9F" w:rsidRDefault="0025641E" w:rsidP="0066659D">
            <w:pPr>
              <w:rPr>
                <w:rFonts w:eastAsia="Calibri"/>
              </w:rPr>
            </w:pPr>
            <w:r>
              <w:rPr>
                <w:rFonts w:eastAsia="Calibri"/>
              </w:rPr>
              <w:lastRenderedPageBreak/>
              <w:t>15</w:t>
            </w:r>
          </w:p>
        </w:tc>
        <w:tc>
          <w:tcPr>
            <w:tcW w:w="3031" w:type="dxa"/>
            <w:tcBorders>
              <w:bottom w:val="single" w:sz="4" w:space="0" w:color="auto"/>
            </w:tcBorders>
            <w:shd w:val="clear" w:color="auto" w:fill="C6D9F1"/>
          </w:tcPr>
          <w:p w14:paraId="5A9BE5E7" w14:textId="77777777" w:rsidR="0025641E" w:rsidRPr="00627B9F" w:rsidRDefault="0025641E" w:rsidP="0066659D">
            <w:pPr>
              <w:rPr>
                <w:rFonts w:eastAsia="Calibri"/>
              </w:rPr>
            </w:pPr>
            <w:r w:rsidRPr="00DA15B3">
              <w:rPr>
                <w:rFonts w:eastAsia="Calibri"/>
              </w:rPr>
              <w:t>Reassigned Manager:</w:t>
            </w:r>
          </w:p>
        </w:tc>
        <w:tc>
          <w:tcPr>
            <w:tcW w:w="5906" w:type="dxa"/>
            <w:tcBorders>
              <w:bottom w:val="single" w:sz="4" w:space="0" w:color="auto"/>
            </w:tcBorders>
            <w:shd w:val="clear" w:color="auto" w:fill="C6D9F1"/>
          </w:tcPr>
          <w:p w14:paraId="29CFC648"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75C8A1BE" w14:textId="77777777" w:rsidTr="0066659D">
        <w:tc>
          <w:tcPr>
            <w:tcW w:w="363" w:type="dxa"/>
            <w:tcBorders>
              <w:bottom w:val="single" w:sz="4" w:space="0" w:color="auto"/>
            </w:tcBorders>
            <w:shd w:val="clear" w:color="auto" w:fill="F2F2F2"/>
          </w:tcPr>
          <w:p w14:paraId="6494401D" w14:textId="77777777" w:rsidR="0025641E" w:rsidRPr="00627B9F" w:rsidRDefault="0025641E" w:rsidP="0066659D">
            <w:pPr>
              <w:rPr>
                <w:rFonts w:eastAsia="Calibri"/>
              </w:rPr>
            </w:pPr>
            <w:r w:rsidRPr="00627B9F">
              <w:rPr>
                <w:rFonts w:eastAsia="Calibri"/>
              </w:rPr>
              <w:t>1</w:t>
            </w:r>
            <w:r>
              <w:rPr>
                <w:rFonts w:eastAsia="Calibri"/>
              </w:rPr>
              <w:t>6</w:t>
            </w:r>
          </w:p>
        </w:tc>
        <w:tc>
          <w:tcPr>
            <w:tcW w:w="3031" w:type="dxa"/>
            <w:tcBorders>
              <w:bottom w:val="single" w:sz="4" w:space="0" w:color="auto"/>
            </w:tcBorders>
            <w:shd w:val="clear" w:color="auto" w:fill="F2F2F2"/>
          </w:tcPr>
          <w:p w14:paraId="266C8748" w14:textId="77777777" w:rsidR="0025641E" w:rsidRPr="00627B9F" w:rsidRDefault="0025641E" w:rsidP="0066659D">
            <w:pPr>
              <w:rPr>
                <w:rFonts w:eastAsia="Calibri"/>
              </w:rPr>
            </w:pPr>
            <w:r w:rsidRPr="00627B9F">
              <w:rPr>
                <w:rFonts w:eastAsia="Calibri"/>
              </w:rPr>
              <w:t>Submitter:</w:t>
            </w:r>
          </w:p>
        </w:tc>
        <w:tc>
          <w:tcPr>
            <w:tcW w:w="5906" w:type="dxa"/>
            <w:tcBorders>
              <w:bottom w:val="single" w:sz="4" w:space="0" w:color="auto"/>
            </w:tcBorders>
            <w:shd w:val="clear" w:color="auto" w:fill="F2F2F2"/>
          </w:tcPr>
          <w:p w14:paraId="2C8E9A77" w14:textId="77777777" w:rsidR="0025641E" w:rsidRPr="00627B9F" w:rsidRDefault="0025641E" w:rsidP="0066659D">
            <w:pPr>
              <w:tabs>
                <w:tab w:val="left" w:pos="1800"/>
              </w:tabs>
              <w:rPr>
                <w:rFonts w:eastAsia="Calibri"/>
                <w:b/>
              </w:rPr>
            </w:pPr>
            <w:r w:rsidRPr="00627B9F">
              <w:rPr>
                <w:rFonts w:eastAsia="Calibri"/>
              </w:rPr>
              <w:t>Display the submitter of the log</w:t>
            </w:r>
          </w:p>
        </w:tc>
      </w:tr>
      <w:tr w:rsidR="0025641E" w:rsidRPr="00895ABE" w14:paraId="071C089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CF1E00C" w14:textId="77777777" w:rsidR="0025641E" w:rsidRPr="00627B9F" w:rsidRDefault="0025641E" w:rsidP="0066659D">
            <w:pPr>
              <w:rPr>
                <w:rFonts w:eastAsia="Calibri"/>
              </w:rPr>
            </w:pPr>
            <w:r w:rsidRPr="00627B9F">
              <w:rPr>
                <w:rFonts w:eastAsia="Calibri"/>
              </w:rPr>
              <w:t>1</w:t>
            </w:r>
            <w:r>
              <w:rPr>
                <w:rFonts w:eastAsia="Calibri"/>
              </w:rPr>
              <w:t>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62D0719" w14:textId="77777777" w:rsidR="0025641E" w:rsidRPr="00627B9F" w:rsidRDefault="0025641E" w:rsidP="0066659D">
            <w:pPr>
              <w:rPr>
                <w:rFonts w:eastAsia="Calibri"/>
              </w:rPr>
            </w:pPr>
            <w:r w:rsidRPr="00627B9F">
              <w:rPr>
                <w:rFonts w:eastAsia="Calibri"/>
              </w:rPr>
              <w:t>Coaching Reason(s)</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87622A6" w14:textId="77777777" w:rsidR="0025641E" w:rsidRPr="00627B9F" w:rsidRDefault="0025641E" w:rsidP="0066659D">
            <w:pPr>
              <w:tabs>
                <w:tab w:val="left" w:pos="1800"/>
              </w:tabs>
              <w:rPr>
                <w:rFonts w:eastAsia="Calibri"/>
              </w:rPr>
            </w:pPr>
            <w:r w:rsidRPr="00627B9F">
              <w:rPr>
                <w:rFonts w:eastAsia="Calibri"/>
              </w:rPr>
              <w:t>Display text</w:t>
            </w:r>
          </w:p>
        </w:tc>
      </w:tr>
      <w:tr w:rsidR="0025641E" w:rsidRPr="00895ABE" w14:paraId="19C787AB" w14:textId="77777777" w:rsidTr="0066659D">
        <w:tc>
          <w:tcPr>
            <w:tcW w:w="363" w:type="dxa"/>
            <w:vMerge w:val="restart"/>
            <w:tcBorders>
              <w:top w:val="single" w:sz="4" w:space="0" w:color="auto"/>
              <w:left w:val="single" w:sz="4" w:space="0" w:color="auto"/>
              <w:right w:val="single" w:sz="4" w:space="0" w:color="auto"/>
            </w:tcBorders>
            <w:shd w:val="clear" w:color="auto" w:fill="F2F2F2"/>
            <w:vAlign w:val="center"/>
          </w:tcPr>
          <w:p w14:paraId="5982F507" w14:textId="77777777" w:rsidR="0025641E" w:rsidRPr="00627B9F" w:rsidRDefault="0025641E" w:rsidP="0066659D">
            <w:pPr>
              <w:rPr>
                <w:rFonts w:eastAsia="Calibri"/>
              </w:rPr>
            </w:pPr>
            <w:r>
              <w:rPr>
                <w:rFonts w:eastAsia="Calibri"/>
              </w:rPr>
              <w:t>18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0FFEFBC4" w14:textId="77777777" w:rsidR="0025641E" w:rsidRDefault="0025641E" w:rsidP="0066659D">
            <w:pPr>
              <w:rPr>
                <w:rFonts w:eastAsia="Calibri"/>
              </w:rPr>
            </w:pPr>
            <w:r w:rsidRPr="00627B9F">
              <w:rPr>
                <w:rFonts w:eastAsia="Calibri"/>
              </w:rPr>
              <w:t>If the log is a Coaching log then display</w:t>
            </w:r>
            <w:r>
              <w:rPr>
                <w:rFonts w:eastAsia="Calibri"/>
              </w:rPr>
              <w:t xml:space="preserve"> column headings</w:t>
            </w:r>
          </w:p>
          <w:p w14:paraId="440D4919" w14:textId="77777777" w:rsidR="0025641E" w:rsidRPr="00627B9F" w:rsidRDefault="0025641E" w:rsidP="0066659D">
            <w:pPr>
              <w:rPr>
                <w:rFonts w:eastAsia="Calibri"/>
              </w:rPr>
            </w:pPr>
            <w:r>
              <w:rPr>
                <w:rFonts w:eastAsia="Calibri"/>
              </w:rPr>
              <w:t>Reasons, Sub-Reasons, Values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4CBA1514" w14:textId="77777777" w:rsidR="0025641E" w:rsidRPr="00627B9F" w:rsidRDefault="0025641E" w:rsidP="0066659D">
            <w:pPr>
              <w:tabs>
                <w:tab w:val="left" w:pos="1800"/>
              </w:tabs>
              <w:rPr>
                <w:rFonts w:eastAsia="Calibri"/>
              </w:rPr>
            </w:pPr>
            <w:r w:rsidRPr="00627B9F">
              <w:rPr>
                <w:rFonts w:eastAsia="Calibri"/>
              </w:rPr>
              <w:t>If the log is a Coaching log then display the related coaching reasons, coaching sub-reasons, and associated coaching value for the coaching log</w:t>
            </w:r>
            <w:r>
              <w:rPr>
                <w:rFonts w:eastAsia="Calibri"/>
              </w:rPr>
              <w:t xml:space="preserve"> beneath the corresponding column heading text displayed</w:t>
            </w:r>
          </w:p>
        </w:tc>
      </w:tr>
      <w:tr w:rsidR="0025641E" w:rsidRPr="00895ABE" w14:paraId="425E0203" w14:textId="77777777" w:rsidTr="0066659D">
        <w:tc>
          <w:tcPr>
            <w:tcW w:w="363" w:type="dxa"/>
            <w:vMerge/>
            <w:tcBorders>
              <w:left w:val="single" w:sz="4" w:space="0" w:color="auto"/>
              <w:bottom w:val="single" w:sz="4" w:space="0" w:color="auto"/>
              <w:right w:val="single" w:sz="4" w:space="0" w:color="auto"/>
            </w:tcBorders>
            <w:shd w:val="clear" w:color="auto" w:fill="F2F2F2"/>
          </w:tcPr>
          <w:p w14:paraId="16AC7813" w14:textId="77777777" w:rsidR="0025641E" w:rsidRPr="00627B9F" w:rsidRDefault="0025641E" w:rsidP="0066659D">
            <w:pPr>
              <w:rPr>
                <w:rFonts w:eastAsia="Calibri"/>
              </w:rPr>
            </w:pP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71873948" w14:textId="77777777" w:rsidR="0025641E" w:rsidRDefault="0025641E" w:rsidP="0066659D">
            <w:pPr>
              <w:rPr>
                <w:rFonts w:eastAsia="Calibri"/>
              </w:rPr>
            </w:pPr>
            <w:r w:rsidRPr="00627B9F">
              <w:rPr>
                <w:rFonts w:eastAsia="Calibri"/>
              </w:rPr>
              <w:t>If the log is a Warning log then display</w:t>
            </w:r>
            <w:r>
              <w:rPr>
                <w:rFonts w:eastAsia="Calibri"/>
              </w:rPr>
              <w:t xml:space="preserve"> column headings</w:t>
            </w:r>
          </w:p>
          <w:p w14:paraId="6BAD6AD3" w14:textId="77777777" w:rsidR="0025641E" w:rsidRPr="00627B9F" w:rsidRDefault="0025641E" w:rsidP="0066659D">
            <w:pPr>
              <w:rPr>
                <w:rFonts w:eastAsia="Calibri"/>
              </w:rPr>
            </w:pPr>
            <w:r>
              <w:rPr>
                <w:rFonts w:eastAsia="Calibri"/>
              </w:rPr>
              <w:t xml:space="preserve">Warning Type, Warning Reason(s), Value </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76E8219A" w14:textId="77777777" w:rsidR="0025641E" w:rsidRPr="00627B9F" w:rsidRDefault="0025641E" w:rsidP="0066659D">
            <w:pPr>
              <w:tabs>
                <w:tab w:val="left" w:pos="1800"/>
              </w:tabs>
              <w:rPr>
                <w:rFonts w:eastAsia="Calibri"/>
              </w:rPr>
            </w:pPr>
            <w:r w:rsidRPr="00627B9F">
              <w:rPr>
                <w:rFonts w:eastAsia="Calibri"/>
              </w:rPr>
              <w:t>If the log is a Warning log then display the related warning reasons, warning sub-reasons, and associated warning value for the warning log</w:t>
            </w:r>
            <w:r>
              <w:rPr>
                <w:rFonts w:eastAsia="Calibri"/>
              </w:rPr>
              <w:t xml:space="preserve"> beneath the corresponding column heading text displayed</w:t>
            </w:r>
          </w:p>
        </w:tc>
      </w:tr>
      <w:tr w:rsidR="0025641E" w:rsidRPr="00895ABE" w14:paraId="3828F863"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2B800AAD" w14:textId="77777777" w:rsidR="0025641E" w:rsidRPr="00627B9F" w:rsidRDefault="0025641E" w:rsidP="0066659D">
            <w:pPr>
              <w:rPr>
                <w:rFonts w:eastAsia="Calibri"/>
              </w:rPr>
            </w:pPr>
            <w:r>
              <w:rPr>
                <w:rFonts w:eastAsia="Calibri"/>
              </w:rPr>
              <w:t>19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A2663AA" w14:textId="77777777" w:rsidR="0025641E" w:rsidRPr="00627B9F" w:rsidRDefault="0025641E" w:rsidP="0066659D">
            <w:pPr>
              <w:rPr>
                <w:rFonts w:eastAsia="Calibri"/>
              </w:rPr>
            </w:pP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5DCA6246" w14:textId="77777777" w:rsidR="0025641E" w:rsidRPr="00627B9F" w:rsidRDefault="0025641E" w:rsidP="0066659D">
            <w:pPr>
              <w:tabs>
                <w:tab w:val="left" w:pos="1800"/>
              </w:tabs>
              <w:rPr>
                <w:rFonts w:eastAsia="Calibri"/>
              </w:rPr>
            </w:pPr>
            <w:r w:rsidRPr="00627B9F">
              <w:rPr>
                <w:rFonts w:eastAsia="Calibri"/>
              </w:rPr>
              <w:t>Display in coaching/warning reason order and where possible, combine sub-reasons or values such as they display once for multiple reasons.</w:t>
            </w:r>
          </w:p>
        </w:tc>
      </w:tr>
      <w:tr w:rsidR="0025641E" w:rsidRPr="004A4DD7" w14:paraId="2BA3F729"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16CDC975" w14:textId="77777777" w:rsidR="0025641E" w:rsidRPr="00627B9F" w:rsidRDefault="0025641E" w:rsidP="0066659D">
            <w:pPr>
              <w:rPr>
                <w:rFonts w:eastAsia="Calibri"/>
              </w:rPr>
            </w:pPr>
            <w:r>
              <w:rPr>
                <w:rFonts w:eastAsia="Calibri"/>
              </w:rPr>
              <w:t>20</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6FB638A9" w14:textId="77777777" w:rsidR="0025641E" w:rsidRPr="00627B9F" w:rsidRDefault="0025641E" w:rsidP="0066659D">
            <w:pPr>
              <w:rPr>
                <w:rFonts w:eastAsia="Calibri"/>
              </w:rPr>
            </w:pPr>
            <w:r w:rsidRPr="00627B9F">
              <w:rPr>
                <w:rFonts w:eastAsia="Calibri"/>
              </w:rPr>
              <w:t>Details of the behavior being coached:</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3CA89D36" w14:textId="77777777" w:rsidR="0025641E" w:rsidRPr="00627B9F" w:rsidRDefault="0025641E" w:rsidP="0066659D">
            <w:pPr>
              <w:tabs>
                <w:tab w:val="left" w:pos="1800"/>
              </w:tabs>
              <w:rPr>
                <w:rFonts w:eastAsia="Calibri"/>
              </w:rPr>
            </w:pPr>
            <w:r w:rsidRPr="00627B9F">
              <w:rPr>
                <w:rFonts w:eastAsia="Calibri"/>
              </w:rPr>
              <w:t>Display description of the log</w:t>
            </w:r>
          </w:p>
        </w:tc>
      </w:tr>
      <w:tr w:rsidR="0025641E" w:rsidRPr="004A4DD7" w14:paraId="1873D6F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4C4DB1DE" w14:textId="77777777" w:rsidR="0025641E" w:rsidRPr="00627B9F" w:rsidRDefault="0025641E" w:rsidP="0066659D">
            <w:pPr>
              <w:rPr>
                <w:rFonts w:eastAsia="Calibri"/>
              </w:rPr>
            </w:pPr>
            <w:r>
              <w:rPr>
                <w:rFonts w:eastAsia="Calibri"/>
              </w:rPr>
              <w:t>21</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5BAD608C" w14:textId="77777777" w:rsidR="0025641E" w:rsidRPr="00627B9F" w:rsidRDefault="0025641E" w:rsidP="0066659D">
            <w:pPr>
              <w:rPr>
                <w:rFonts w:eastAsia="Calibri"/>
              </w:rPr>
            </w:pPr>
            <w:r w:rsidRPr="00627B9F">
              <w:rPr>
                <w:rFonts w:eastAsia="Calibri"/>
              </w:rPr>
              <w:t>Manager</w:t>
            </w:r>
            <w:r>
              <w:rPr>
                <w:rFonts w:eastAsia="Calibri"/>
              </w:rPr>
              <w:t xml:space="preserve"> Notes</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255DBEF7" w14:textId="77777777" w:rsidR="0025641E" w:rsidRPr="00627B9F" w:rsidRDefault="0025641E" w:rsidP="0066659D">
            <w:pPr>
              <w:tabs>
                <w:tab w:val="left" w:pos="1800"/>
              </w:tabs>
              <w:rPr>
                <w:rFonts w:eastAsia="Calibri"/>
              </w:rPr>
            </w:pPr>
            <w:r w:rsidRPr="00627B9F">
              <w:rPr>
                <w:rFonts w:eastAsia="Calibri"/>
              </w:rPr>
              <w:t>If manager notes of the log exist then display text and manager notes of the log</w:t>
            </w:r>
          </w:p>
        </w:tc>
      </w:tr>
      <w:tr w:rsidR="0025641E" w:rsidRPr="004A4DD7" w14:paraId="493380E7"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2F0B3F70" w14:textId="77777777" w:rsidR="0025641E" w:rsidRPr="00627B9F" w:rsidRDefault="0025641E" w:rsidP="0066659D">
            <w:pPr>
              <w:rPr>
                <w:rFonts w:eastAsia="Calibri"/>
              </w:rPr>
            </w:pPr>
            <w:r>
              <w:rPr>
                <w:rFonts w:eastAsia="Calibri"/>
              </w:rPr>
              <w:t>22</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5D8D86E0" w14:textId="77777777" w:rsidR="0025641E" w:rsidRPr="00627B9F" w:rsidRDefault="0025641E" w:rsidP="0066659D">
            <w:pPr>
              <w:rPr>
                <w:rFonts w:eastAsia="Calibri"/>
              </w:rPr>
            </w:pPr>
            <w:r w:rsidRPr="00627B9F">
              <w:rPr>
                <w:rFonts w:eastAsia="Calibri"/>
              </w:rPr>
              <w:t>Coaching Notes:</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197C1B64" w14:textId="77777777" w:rsidR="0025641E" w:rsidRPr="00627B9F" w:rsidRDefault="0025641E" w:rsidP="0066659D">
            <w:pPr>
              <w:tabs>
                <w:tab w:val="left" w:pos="1800"/>
              </w:tabs>
              <w:rPr>
                <w:rFonts w:eastAsia="Calibri"/>
              </w:rPr>
            </w:pPr>
            <w:r w:rsidRPr="00627B9F">
              <w:rPr>
                <w:rFonts w:eastAsia="Calibri"/>
              </w:rPr>
              <w:t>Display the coaching notes of log</w:t>
            </w:r>
          </w:p>
        </w:tc>
      </w:tr>
      <w:tr w:rsidR="0025641E" w:rsidRPr="00923EF1" w14:paraId="65BB4535"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7E4F2E3" w14:textId="77777777" w:rsidR="0025641E" w:rsidRDefault="0025641E" w:rsidP="0066659D">
            <w:pPr>
              <w:rPr>
                <w:rFonts w:eastAsia="Calibri"/>
              </w:rPr>
            </w:pPr>
            <w:r>
              <w:rPr>
                <w:rFonts w:eastAsia="Calibri"/>
              </w:rPr>
              <w:t>23</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0546C78F" w14:textId="77777777" w:rsidR="0025641E" w:rsidRPr="00627B9F" w:rsidRDefault="0025641E" w:rsidP="0066659D">
            <w:pPr>
              <w:rPr>
                <w:rFonts w:eastAsia="Calibri"/>
              </w:rPr>
            </w:pPr>
            <w:r>
              <w:rPr>
                <w:rFonts w:eastAsia="Calibri"/>
              </w:rPr>
              <w:t>Manager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07626B4E" w14:textId="77777777" w:rsidR="0025641E" w:rsidRPr="00627B9F" w:rsidRDefault="0025641E" w:rsidP="0066659D">
            <w:pPr>
              <w:tabs>
                <w:tab w:val="left" w:pos="1800"/>
              </w:tabs>
              <w:rPr>
                <w:rFonts w:eastAsia="Calibri"/>
              </w:rPr>
            </w:pPr>
            <w:r>
              <w:rPr>
                <w:rFonts w:eastAsia="Calibri"/>
              </w:rPr>
              <w:t>If manager notes of the log exist then display text and manager reviewer of the log</w:t>
            </w:r>
          </w:p>
        </w:tc>
      </w:tr>
      <w:tr w:rsidR="0025641E" w:rsidRPr="00923EF1" w14:paraId="1C327652"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C5AF318" w14:textId="77777777" w:rsidR="0025641E" w:rsidRDefault="0025641E" w:rsidP="0066659D">
            <w:pPr>
              <w:rPr>
                <w:rFonts w:eastAsia="Calibri"/>
              </w:rPr>
            </w:pPr>
            <w:r>
              <w:rPr>
                <w:rFonts w:eastAsia="Calibri"/>
              </w:rPr>
              <w:t>24</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82CCEB0" w14:textId="77777777" w:rsidR="0025641E" w:rsidRPr="00627B9F" w:rsidRDefault="0025641E" w:rsidP="0066659D">
            <w:pPr>
              <w:rPr>
                <w:rFonts w:eastAsia="Calibri"/>
              </w:rPr>
            </w:pPr>
            <w:r w:rsidRPr="008E1A46">
              <w:rPr>
                <w:rFonts w:eastAsia="Calibri"/>
              </w:rPr>
              <w:t>Reviewed and acknowledged on:</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A021026" w14:textId="77777777" w:rsidR="0025641E" w:rsidRPr="00627B9F" w:rsidRDefault="0025641E" w:rsidP="0066659D">
            <w:pPr>
              <w:tabs>
                <w:tab w:val="left" w:pos="1800"/>
              </w:tabs>
              <w:rPr>
                <w:rFonts w:eastAsia="Calibri"/>
              </w:rPr>
            </w:pPr>
            <w:r>
              <w:rPr>
                <w:rFonts w:eastAsia="Calibri"/>
              </w:rPr>
              <w:t>If manager notes of the log exist then display text and manager review auto date</w:t>
            </w:r>
          </w:p>
        </w:tc>
      </w:tr>
      <w:tr w:rsidR="0025641E" w:rsidRPr="00923EF1" w14:paraId="5F1C02C4"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56F1EC92" w14:textId="77777777" w:rsidR="0025641E" w:rsidRPr="00627B9F" w:rsidRDefault="0025641E" w:rsidP="0066659D">
            <w:pPr>
              <w:rPr>
                <w:rFonts w:eastAsia="Calibri"/>
              </w:rPr>
            </w:pPr>
            <w:r>
              <w:rPr>
                <w:rFonts w:eastAsia="Calibri"/>
              </w:rPr>
              <w:t>25</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0D9381" w14:textId="77777777" w:rsidR="0025641E" w:rsidRPr="00627B9F" w:rsidRDefault="0025641E" w:rsidP="0066659D">
            <w:pPr>
              <w:rPr>
                <w:rFonts w:eastAsia="Calibri"/>
              </w:rPr>
            </w:pPr>
            <w:r w:rsidRPr="00627B9F">
              <w:rPr>
                <w:rFonts w:eastAsia="Calibri"/>
              </w:rPr>
              <w:t>Supervisor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15E07603" w14:textId="77777777" w:rsidR="0025641E" w:rsidRPr="00627B9F" w:rsidRDefault="0025641E" w:rsidP="0066659D">
            <w:pPr>
              <w:tabs>
                <w:tab w:val="left" w:pos="1800"/>
              </w:tabs>
              <w:rPr>
                <w:rFonts w:eastAsia="Calibri"/>
              </w:rPr>
            </w:pPr>
            <w:r w:rsidRPr="00627B9F">
              <w:rPr>
                <w:rFonts w:eastAsia="Calibri"/>
              </w:rPr>
              <w:t xml:space="preserve">Display text and the </w:t>
            </w:r>
            <w:r>
              <w:rPr>
                <w:rFonts w:eastAsia="Calibri"/>
              </w:rPr>
              <w:t xml:space="preserve">supervisor reviewer </w:t>
            </w:r>
            <w:r w:rsidRPr="00627B9F">
              <w:rPr>
                <w:rFonts w:eastAsia="Calibri"/>
              </w:rPr>
              <w:t>of the log</w:t>
            </w:r>
          </w:p>
        </w:tc>
      </w:tr>
      <w:tr w:rsidR="0025641E" w:rsidRPr="00923EF1" w14:paraId="5F962F3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50A30373" w14:textId="77777777" w:rsidR="0025641E" w:rsidRPr="00627B9F" w:rsidRDefault="0025641E" w:rsidP="0066659D">
            <w:pPr>
              <w:rPr>
                <w:rFonts w:eastAsia="Calibri"/>
              </w:rPr>
            </w:pPr>
            <w:r>
              <w:rPr>
                <w:rFonts w:eastAsia="Calibri"/>
              </w:rPr>
              <w:t>26</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18C84259"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5A6159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3F377078"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F9E657E" w14:textId="77777777" w:rsidR="0025641E" w:rsidRPr="00627B9F" w:rsidRDefault="0025641E" w:rsidP="0066659D">
            <w:pPr>
              <w:rPr>
                <w:rFonts w:eastAsia="Calibri"/>
              </w:rPr>
            </w:pPr>
            <w:r>
              <w:rPr>
                <w:rFonts w:eastAsia="Calibri"/>
              </w:rPr>
              <w:t>27</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1AA846B4" w14:textId="77777777" w:rsidR="0025641E" w:rsidRPr="00627B9F" w:rsidRDefault="0025641E" w:rsidP="0066659D">
            <w:pPr>
              <w:rPr>
                <w:rFonts w:eastAsia="Calibri"/>
              </w:rPr>
            </w:pPr>
            <w:r w:rsidRPr="00627B9F">
              <w:rPr>
                <w:rFonts w:eastAsia="Calibri"/>
              </w:rPr>
              <w:t>Employee Review Information:</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44AD1625" w14:textId="77777777" w:rsidR="0025641E" w:rsidRPr="00627B9F" w:rsidRDefault="0025641E" w:rsidP="0066659D">
            <w:pPr>
              <w:tabs>
                <w:tab w:val="left" w:pos="1800"/>
              </w:tabs>
              <w:rPr>
                <w:rFonts w:eastAsia="Calibri"/>
              </w:rPr>
            </w:pPr>
            <w:r>
              <w:rPr>
                <w:rFonts w:eastAsia="Calibri"/>
              </w:rPr>
              <w:t xml:space="preserve">Display text and the employee of the log </w:t>
            </w:r>
          </w:p>
        </w:tc>
      </w:tr>
      <w:tr w:rsidR="0025641E" w:rsidRPr="00923EF1" w14:paraId="6112656C"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F2F2F2"/>
          </w:tcPr>
          <w:p w14:paraId="4CE27C11" w14:textId="77777777" w:rsidR="0025641E" w:rsidRPr="00627B9F" w:rsidRDefault="0025641E" w:rsidP="0066659D">
            <w:pPr>
              <w:rPr>
                <w:rFonts w:eastAsia="Calibri"/>
              </w:rPr>
            </w:pPr>
            <w:r>
              <w:rPr>
                <w:rFonts w:eastAsia="Calibri"/>
              </w:rPr>
              <w:t>28</w:t>
            </w:r>
          </w:p>
        </w:tc>
        <w:tc>
          <w:tcPr>
            <w:tcW w:w="3031" w:type="dxa"/>
            <w:tcBorders>
              <w:top w:val="single" w:sz="4" w:space="0" w:color="auto"/>
              <w:left w:val="single" w:sz="4" w:space="0" w:color="auto"/>
              <w:bottom w:val="single" w:sz="4" w:space="0" w:color="auto"/>
              <w:right w:val="single" w:sz="4" w:space="0" w:color="auto"/>
            </w:tcBorders>
            <w:shd w:val="clear" w:color="auto" w:fill="F2F2F2"/>
          </w:tcPr>
          <w:p w14:paraId="27BE752A" w14:textId="77777777" w:rsidR="0025641E" w:rsidRPr="00627B9F" w:rsidRDefault="0025641E" w:rsidP="0066659D">
            <w:pPr>
              <w:rPr>
                <w:rFonts w:eastAsia="Calibri"/>
              </w:rPr>
            </w:pPr>
            <w:r w:rsidRPr="00627B9F">
              <w:rPr>
                <w:rFonts w:eastAsia="Calibri"/>
              </w:rPr>
              <w:t>Reviewed and acknowledged on</w:t>
            </w:r>
            <w:r>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F2F2F2"/>
          </w:tcPr>
          <w:p w14:paraId="50A18FB1"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678AF11F" w14:textId="77777777" w:rsidTr="0066659D">
        <w:tc>
          <w:tcPr>
            <w:tcW w:w="363" w:type="dxa"/>
            <w:tcBorders>
              <w:top w:val="single" w:sz="4" w:space="0" w:color="auto"/>
              <w:left w:val="single" w:sz="4" w:space="0" w:color="auto"/>
              <w:bottom w:val="single" w:sz="4" w:space="0" w:color="auto"/>
              <w:right w:val="single" w:sz="4" w:space="0" w:color="auto"/>
            </w:tcBorders>
            <w:shd w:val="clear" w:color="auto" w:fill="C6D9F1"/>
          </w:tcPr>
          <w:p w14:paraId="19C9BE32" w14:textId="77777777" w:rsidR="0025641E" w:rsidRPr="00627B9F" w:rsidRDefault="0025641E" w:rsidP="0066659D">
            <w:pPr>
              <w:rPr>
                <w:rFonts w:eastAsia="Calibri"/>
              </w:rPr>
            </w:pPr>
            <w:r>
              <w:rPr>
                <w:rFonts w:eastAsia="Calibri"/>
              </w:rPr>
              <w:t>29</w:t>
            </w:r>
          </w:p>
        </w:tc>
        <w:tc>
          <w:tcPr>
            <w:tcW w:w="3031" w:type="dxa"/>
            <w:tcBorders>
              <w:top w:val="single" w:sz="4" w:space="0" w:color="auto"/>
              <w:left w:val="single" w:sz="4" w:space="0" w:color="auto"/>
              <w:bottom w:val="single" w:sz="4" w:space="0" w:color="auto"/>
              <w:right w:val="single" w:sz="4" w:space="0" w:color="auto"/>
            </w:tcBorders>
            <w:shd w:val="clear" w:color="auto" w:fill="C6D9F1"/>
          </w:tcPr>
          <w:p w14:paraId="6B925575" w14:textId="77777777" w:rsidR="0025641E" w:rsidRPr="00627B9F" w:rsidRDefault="0025641E" w:rsidP="0066659D">
            <w:pPr>
              <w:rPr>
                <w:rFonts w:eastAsia="Calibri"/>
              </w:rPr>
            </w:pPr>
            <w:r w:rsidRPr="00627B9F">
              <w:rPr>
                <w:rFonts w:eastAsia="Calibri"/>
              </w:rPr>
              <w:t>Employee Comments/Feedback</w:t>
            </w:r>
            <w:r>
              <w:rPr>
                <w:rFonts w:eastAsia="Calibri"/>
              </w:rPr>
              <w:t xml:space="preserve"> Information</w:t>
            </w:r>
            <w:r w:rsidRPr="00627B9F">
              <w:rPr>
                <w:rFonts w:eastAsia="Calibri"/>
              </w:rPr>
              <w:t>:</w:t>
            </w:r>
          </w:p>
        </w:tc>
        <w:tc>
          <w:tcPr>
            <w:tcW w:w="5906" w:type="dxa"/>
            <w:tcBorders>
              <w:top w:val="single" w:sz="4" w:space="0" w:color="auto"/>
              <w:left w:val="single" w:sz="4" w:space="0" w:color="auto"/>
              <w:bottom w:val="single" w:sz="4" w:space="0" w:color="auto"/>
              <w:right w:val="single" w:sz="4" w:space="0" w:color="auto"/>
            </w:tcBorders>
            <w:shd w:val="clear" w:color="auto" w:fill="C6D9F1"/>
          </w:tcPr>
          <w:p w14:paraId="67E56CC7" w14:textId="77777777" w:rsidR="0025641E" w:rsidRPr="00627B9F" w:rsidRDefault="0025641E" w:rsidP="0066659D">
            <w:pPr>
              <w:tabs>
                <w:tab w:val="left" w:pos="1800"/>
              </w:tabs>
              <w:rPr>
                <w:rFonts w:eastAsia="Calibri"/>
              </w:rPr>
            </w:pPr>
            <w:r>
              <w:rPr>
                <w:rFonts w:eastAsia="Calibri"/>
              </w:rPr>
              <w:t>D</w:t>
            </w:r>
            <w:r w:rsidRPr="00627B9F">
              <w:rPr>
                <w:rFonts w:eastAsia="Calibri"/>
              </w:rPr>
              <w:t xml:space="preserve">isplay text and </w:t>
            </w:r>
            <w:r>
              <w:rPr>
                <w:rFonts w:eastAsia="Calibri"/>
              </w:rPr>
              <w:t>the employee comments/feedback of log</w:t>
            </w:r>
          </w:p>
        </w:tc>
      </w:tr>
    </w:tbl>
    <w:p w14:paraId="58512281" w14:textId="77777777" w:rsidR="0025641E" w:rsidRDefault="0025641E" w:rsidP="0025641E"/>
    <w:p w14:paraId="60CCFB13" w14:textId="02212200" w:rsidR="00AD4CC0" w:rsidRPr="005029EF" w:rsidRDefault="00AD4CC0" w:rsidP="00AD4CC0">
      <w:pPr>
        <w:pStyle w:val="Heading4"/>
        <w:spacing w:before="120" w:after="120"/>
        <w:rPr>
          <w:rFonts w:ascii="Arial" w:hAnsi="Arial"/>
          <w:b/>
          <w:bCs/>
          <w:sz w:val="22"/>
          <w:szCs w:val="22"/>
          <w:u w:val="none"/>
        </w:rPr>
      </w:pPr>
      <w:bookmarkStart w:id="203" w:name="_Toc171479"/>
      <w:r w:rsidRPr="005029EF">
        <w:rPr>
          <w:rFonts w:ascii="Arial" w:hAnsi="Arial"/>
          <w:b/>
          <w:bCs/>
          <w:sz w:val="22"/>
          <w:szCs w:val="22"/>
          <w:u w:val="none"/>
        </w:rPr>
        <w:t>3.2.4.1</w:t>
      </w:r>
      <w:r>
        <w:rPr>
          <w:rFonts w:ascii="Arial" w:hAnsi="Arial"/>
          <w:b/>
          <w:bCs/>
          <w:sz w:val="22"/>
          <w:szCs w:val="22"/>
          <w:u w:val="none"/>
        </w:rPr>
        <w:t>1</w:t>
      </w:r>
      <w:r w:rsidRPr="005029EF">
        <w:rPr>
          <w:rFonts w:ascii="Arial" w:hAnsi="Arial"/>
          <w:b/>
          <w:bCs/>
          <w:sz w:val="22"/>
          <w:szCs w:val="22"/>
          <w:u w:val="none"/>
        </w:rPr>
        <w:tab/>
      </w:r>
      <w:r>
        <w:rPr>
          <w:rFonts w:ascii="Arial" w:hAnsi="Arial"/>
          <w:b/>
          <w:bCs/>
          <w:sz w:val="22"/>
          <w:szCs w:val="22"/>
          <w:u w:val="none"/>
        </w:rPr>
        <w:t xml:space="preserve">Director </w:t>
      </w:r>
      <w:r w:rsidRPr="005029EF">
        <w:rPr>
          <w:rFonts w:ascii="Arial" w:hAnsi="Arial"/>
          <w:b/>
          <w:bCs/>
          <w:sz w:val="22"/>
          <w:szCs w:val="22"/>
          <w:u w:val="none"/>
        </w:rPr>
        <w:t>Dashboard</w:t>
      </w:r>
      <w:bookmarkEnd w:id="203"/>
    </w:p>
    <w:p w14:paraId="32C8F23A" w14:textId="508D0614" w:rsidR="00AD4CC0" w:rsidRDefault="00AD4CC0" w:rsidP="00AD4CC0">
      <w:pPr>
        <w:ind w:left="1440"/>
      </w:pPr>
      <w:r w:rsidRPr="007933B1">
        <w:t xml:space="preserve">This dashboard enables </w:t>
      </w:r>
      <w:r>
        <w:t xml:space="preserve">those designated as Director level employees to view summary as well as detail information of eCoaching logs and Warning logs for those employees in their reporting structure, even if not direct reports.  </w:t>
      </w:r>
      <w:r w:rsidRPr="00B4382F">
        <w:t>The date and time shall be displayed noting the web server time zone (e.g. PDT for Pacific Daylight Time).</w:t>
      </w:r>
    </w:p>
    <w:p w14:paraId="0972BCAB" w14:textId="6EE1253D" w:rsidR="003B5EC3" w:rsidRDefault="003B5EC3" w:rsidP="003B5EC3">
      <w:pPr>
        <w:spacing w:before="120"/>
        <w:rPr>
          <w:b/>
        </w:rPr>
      </w:pPr>
      <w:r>
        <w:rPr>
          <w:b/>
        </w:rPr>
        <w:t>3.2.4</w:t>
      </w:r>
      <w:r w:rsidRPr="0026295E">
        <w:rPr>
          <w:b/>
        </w:rPr>
        <w:t>.</w:t>
      </w:r>
      <w:r>
        <w:rPr>
          <w:b/>
        </w:rPr>
        <w:t>11.1</w:t>
      </w:r>
      <w:r w:rsidRPr="0026295E">
        <w:rPr>
          <w:b/>
        </w:rPr>
        <w:tab/>
      </w:r>
      <w:r>
        <w:rPr>
          <w:b/>
        </w:rPr>
        <w:t xml:space="preserve">Filter Criteria </w:t>
      </w:r>
    </w:p>
    <w:p w14:paraId="11BC91AA" w14:textId="77777777" w:rsidR="003B5EC3" w:rsidRDefault="003B5EC3" w:rsidP="003B5EC3">
      <w:pPr>
        <w:ind w:left="1440"/>
        <w:rPr>
          <w:b/>
        </w:rPr>
      </w:pPr>
      <w:r>
        <w:t>The data to be displayed shall be determined by filter criteria.</w:t>
      </w:r>
    </w:p>
    <w:p w14:paraId="0A2CDA50" w14:textId="1947F3FE" w:rsidR="003B5EC3" w:rsidRDefault="003B5EC3" w:rsidP="003B5EC3">
      <w:pPr>
        <w:spacing w:before="120"/>
        <w:rPr>
          <w:b/>
        </w:rPr>
      </w:pPr>
      <w:r>
        <w:rPr>
          <w:b/>
        </w:rPr>
        <w:t>3.2.4</w:t>
      </w:r>
      <w:r w:rsidRPr="0026295E">
        <w:rPr>
          <w:b/>
        </w:rPr>
        <w:t>.</w:t>
      </w:r>
      <w:r>
        <w:rPr>
          <w:b/>
        </w:rPr>
        <w:t>11.1.1</w:t>
      </w:r>
      <w:r w:rsidRPr="0026295E">
        <w:rPr>
          <w:b/>
        </w:rPr>
        <w:tab/>
      </w:r>
      <w:r>
        <w:rPr>
          <w:b/>
        </w:rPr>
        <w:t>Time Frame</w:t>
      </w:r>
    </w:p>
    <w:p w14:paraId="75BFE156" w14:textId="77777777" w:rsidR="003B5EC3" w:rsidRDefault="003B5EC3" w:rsidP="003B5EC3">
      <w:pPr>
        <w:ind w:left="1440"/>
      </w:pPr>
      <w:r>
        <w:t>The data to be displayed shall default to the current month.  The previous 11 months may be selected and corresponding data displayed.  Months in the future will not be available.</w:t>
      </w:r>
    </w:p>
    <w:p w14:paraId="5D349BDF" w14:textId="4B31D0C2" w:rsidR="003B5EC3" w:rsidRDefault="003B5EC3" w:rsidP="003B5EC3">
      <w:pPr>
        <w:spacing w:before="120"/>
        <w:rPr>
          <w:b/>
        </w:rPr>
      </w:pPr>
      <w:r>
        <w:rPr>
          <w:b/>
        </w:rPr>
        <w:t>3.2.4</w:t>
      </w:r>
      <w:r w:rsidRPr="0026295E">
        <w:rPr>
          <w:b/>
        </w:rPr>
        <w:t>.</w:t>
      </w:r>
      <w:r>
        <w:rPr>
          <w:b/>
        </w:rPr>
        <w:t>11.1.1.1</w:t>
      </w:r>
      <w:r w:rsidRPr="0026295E">
        <w:rPr>
          <w:b/>
        </w:rPr>
        <w:tab/>
      </w:r>
      <w:r>
        <w:rPr>
          <w:b/>
        </w:rPr>
        <w:t>Month</w:t>
      </w:r>
    </w:p>
    <w:p w14:paraId="464CAF20" w14:textId="77777777" w:rsidR="003B5EC3" w:rsidRDefault="003B5EC3" w:rsidP="003B5EC3">
      <w:pPr>
        <w:ind w:left="1440"/>
      </w:pPr>
      <w:r>
        <w:t xml:space="preserve">The month time period shall be from the first day to the last day. </w:t>
      </w:r>
    </w:p>
    <w:p w14:paraId="2BF71D10" w14:textId="637F926D" w:rsidR="003B5EC3" w:rsidRDefault="003B5EC3" w:rsidP="003B5EC3">
      <w:pPr>
        <w:spacing w:before="120"/>
        <w:rPr>
          <w:b/>
        </w:rPr>
      </w:pPr>
      <w:r>
        <w:rPr>
          <w:b/>
        </w:rPr>
        <w:t>3.2.4</w:t>
      </w:r>
      <w:r w:rsidRPr="0026295E">
        <w:rPr>
          <w:b/>
        </w:rPr>
        <w:t>.</w:t>
      </w:r>
      <w:r>
        <w:rPr>
          <w:b/>
        </w:rPr>
        <w:t>11.1.2</w:t>
      </w:r>
      <w:r w:rsidRPr="0026295E">
        <w:rPr>
          <w:b/>
        </w:rPr>
        <w:tab/>
      </w:r>
      <w:r>
        <w:rPr>
          <w:b/>
        </w:rPr>
        <w:t>Site</w:t>
      </w:r>
    </w:p>
    <w:p w14:paraId="4222BBB0" w14:textId="47BC9017" w:rsidR="003B5EC3" w:rsidRDefault="003B5EC3" w:rsidP="003B5EC3">
      <w:pPr>
        <w:ind w:left="1440"/>
      </w:pPr>
      <w:r>
        <w:t>The data to be displayed shall be for the site the Director is responsible for based on the employee’s in the director’s hierarchy.</w:t>
      </w:r>
    </w:p>
    <w:p w14:paraId="2395A75C" w14:textId="3785B1BB" w:rsidR="003B5EC3" w:rsidRDefault="003B5EC3" w:rsidP="003B5EC3">
      <w:pPr>
        <w:spacing w:before="120"/>
        <w:rPr>
          <w:b/>
        </w:rPr>
      </w:pPr>
      <w:r>
        <w:rPr>
          <w:b/>
        </w:rPr>
        <w:t>3.2.4</w:t>
      </w:r>
      <w:r w:rsidRPr="0026295E">
        <w:rPr>
          <w:b/>
        </w:rPr>
        <w:t>.</w:t>
      </w:r>
      <w:r>
        <w:rPr>
          <w:b/>
        </w:rPr>
        <w:t>11.1.2.1</w:t>
      </w:r>
      <w:r w:rsidRPr="0026295E">
        <w:rPr>
          <w:b/>
        </w:rPr>
        <w:tab/>
      </w:r>
      <w:r>
        <w:rPr>
          <w:b/>
        </w:rPr>
        <w:t>Count by Status</w:t>
      </w:r>
    </w:p>
    <w:p w14:paraId="06AFDBF3" w14:textId="3077B910" w:rsidR="003B5EC3" w:rsidRDefault="003B5EC3" w:rsidP="003B5EC3">
      <w:pPr>
        <w:ind w:left="1440"/>
      </w:pPr>
      <w:r>
        <w:t xml:space="preserve">A count of logs in Pending and Completed status and Warnings shall displayed for each site. </w:t>
      </w:r>
    </w:p>
    <w:p w14:paraId="660DB563" w14:textId="7326CD88" w:rsidR="003B5EC3" w:rsidRDefault="003B5EC3" w:rsidP="003B5EC3">
      <w:pPr>
        <w:spacing w:before="120"/>
        <w:rPr>
          <w:b/>
        </w:rPr>
      </w:pPr>
      <w:r>
        <w:rPr>
          <w:b/>
        </w:rPr>
        <w:t>3.2.4</w:t>
      </w:r>
      <w:r w:rsidRPr="0026295E">
        <w:rPr>
          <w:b/>
        </w:rPr>
        <w:t>.</w:t>
      </w:r>
      <w:r>
        <w:rPr>
          <w:b/>
        </w:rPr>
        <w:t>11.2</w:t>
      </w:r>
      <w:r w:rsidRPr="0026295E">
        <w:rPr>
          <w:b/>
        </w:rPr>
        <w:tab/>
      </w:r>
      <w:r>
        <w:rPr>
          <w:b/>
        </w:rPr>
        <w:t xml:space="preserve">Graph </w:t>
      </w:r>
    </w:p>
    <w:p w14:paraId="36F48A6E" w14:textId="559EAC09" w:rsidR="003B5EC3" w:rsidRDefault="003B5EC3" w:rsidP="003B5EC3">
      <w:pPr>
        <w:ind w:left="1440"/>
        <w:rPr>
          <w:b/>
        </w:rPr>
      </w:pPr>
      <w:r>
        <w:t>A graphs showing the logs in Pending status shall be displayed.</w:t>
      </w:r>
    </w:p>
    <w:p w14:paraId="686F79B5" w14:textId="0D366885" w:rsidR="009B2966" w:rsidRDefault="009B2966" w:rsidP="009B2966">
      <w:pPr>
        <w:spacing w:before="120"/>
        <w:rPr>
          <w:b/>
        </w:rPr>
      </w:pPr>
      <w:r>
        <w:rPr>
          <w:b/>
        </w:rPr>
        <w:t>3.2.4.11.3</w:t>
      </w:r>
      <w:r w:rsidRPr="0026295E">
        <w:rPr>
          <w:b/>
        </w:rPr>
        <w:tab/>
      </w:r>
      <w:r>
        <w:rPr>
          <w:b/>
        </w:rPr>
        <w:t>Detail level</w:t>
      </w:r>
    </w:p>
    <w:p w14:paraId="179CF6EA" w14:textId="05A2340E" w:rsidR="009B2966" w:rsidRDefault="009B2966" w:rsidP="009B2966">
      <w:pPr>
        <w:ind w:left="1440"/>
        <w:rPr>
          <w:b/>
        </w:rPr>
      </w:pPr>
      <w:r>
        <w:lastRenderedPageBreak/>
        <w:t>Present t</w:t>
      </w:r>
      <w:r w:rsidRPr="00202BA6">
        <w:t>h</w:t>
      </w:r>
      <w:r>
        <w:t>e</w:t>
      </w:r>
      <w:r w:rsidRPr="00202BA6">
        <w:t xml:space="preserve"> </w:t>
      </w:r>
      <w:r>
        <w:t>Director with a detail-level table view of the selected logs.</w:t>
      </w:r>
    </w:p>
    <w:p w14:paraId="7BB92088" w14:textId="06FF3844" w:rsidR="009B2966" w:rsidRDefault="009B2966" w:rsidP="009B2966">
      <w:pPr>
        <w:spacing w:before="120"/>
        <w:rPr>
          <w:b/>
        </w:rPr>
      </w:pPr>
      <w:r>
        <w:rPr>
          <w:b/>
        </w:rPr>
        <w:t>3.2.4</w:t>
      </w:r>
      <w:r w:rsidRPr="0026295E">
        <w:rPr>
          <w:b/>
        </w:rPr>
        <w:t>.</w:t>
      </w:r>
      <w:r>
        <w:rPr>
          <w:b/>
        </w:rPr>
        <w:t>11.3.1</w:t>
      </w:r>
      <w:r w:rsidRPr="0026295E">
        <w:rPr>
          <w:b/>
        </w:rPr>
        <w:tab/>
      </w:r>
      <w:r>
        <w:rPr>
          <w:b/>
        </w:rPr>
        <w:t xml:space="preserve">eCoaching Logs </w:t>
      </w:r>
    </w:p>
    <w:p w14:paraId="08220416" w14:textId="77777777" w:rsidR="009B2966" w:rsidRDefault="009B2966" w:rsidP="009B2966">
      <w:pPr>
        <w:ind w:left="1440"/>
      </w:pPr>
      <w:r>
        <w:t>Display the following information when detail for Pending Coaching logs or Completed Coaching logs is selected:</w:t>
      </w:r>
    </w:p>
    <w:p w14:paraId="78333D8B" w14:textId="77777777" w:rsidR="00AD4CC0" w:rsidRDefault="00AD4CC0"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7EF2328" w14:textId="77777777" w:rsidTr="002D71D7">
        <w:trPr>
          <w:trHeight w:val="288"/>
        </w:trPr>
        <w:tc>
          <w:tcPr>
            <w:tcW w:w="316" w:type="dxa"/>
            <w:shd w:val="clear" w:color="auto" w:fill="4F81BD"/>
            <w:vAlign w:val="bottom"/>
          </w:tcPr>
          <w:p w14:paraId="7B7FED13"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75B6DE78"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0381A971"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204E13AB"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6E5542C3"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2B2CE204" w14:textId="77777777" w:rsidTr="002D71D7">
        <w:tc>
          <w:tcPr>
            <w:tcW w:w="316" w:type="dxa"/>
            <w:shd w:val="clear" w:color="auto" w:fill="F2F2F2"/>
          </w:tcPr>
          <w:p w14:paraId="0C249A2A"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33AEE8F" w14:textId="77777777" w:rsidR="009B2966" w:rsidRPr="00627B9F" w:rsidRDefault="009B2966" w:rsidP="002D71D7">
            <w:pPr>
              <w:spacing w:before="60" w:after="60"/>
              <w:rPr>
                <w:rFonts w:eastAsia="Calibri"/>
              </w:rPr>
            </w:pPr>
            <w:r w:rsidRPr="00627B9F">
              <w:rPr>
                <w:rFonts w:eastAsia="Calibri"/>
              </w:rPr>
              <w:t xml:space="preserve">eCoaching Logs </w:t>
            </w:r>
          </w:p>
        </w:tc>
        <w:tc>
          <w:tcPr>
            <w:tcW w:w="2472" w:type="dxa"/>
            <w:shd w:val="clear" w:color="auto" w:fill="F2F2F2"/>
          </w:tcPr>
          <w:p w14:paraId="36DED1B8" w14:textId="77777777" w:rsidR="009B2966" w:rsidRPr="00627B9F" w:rsidRDefault="009B2966" w:rsidP="002D71D7">
            <w:pPr>
              <w:spacing w:before="60" w:after="60"/>
              <w:rPr>
                <w:rFonts w:eastAsia="Calibri"/>
              </w:rPr>
            </w:pPr>
            <w:r w:rsidRPr="00627B9F">
              <w:rPr>
                <w:rFonts w:eastAsia="Calibri"/>
              </w:rPr>
              <w:t xml:space="preserve">Status = </w:t>
            </w:r>
            <w:r>
              <w:rPr>
                <w:rFonts w:eastAsia="Calibri"/>
              </w:rPr>
              <w:t xml:space="preserve">Pending or </w:t>
            </w:r>
            <w:r w:rsidRPr="00627B9F">
              <w:rPr>
                <w:rFonts w:eastAsia="Calibri"/>
              </w:rPr>
              <w:t>Completed</w:t>
            </w:r>
          </w:p>
        </w:tc>
        <w:tc>
          <w:tcPr>
            <w:tcW w:w="2414" w:type="dxa"/>
            <w:shd w:val="clear" w:color="auto" w:fill="F2F2F2"/>
          </w:tcPr>
          <w:p w14:paraId="1D205DBB" w14:textId="77777777" w:rsidR="009B2966" w:rsidRDefault="009B2966" w:rsidP="002D71D7">
            <w:r>
              <w:t>Form Name</w:t>
            </w:r>
          </w:p>
          <w:p w14:paraId="7DB89942" w14:textId="77777777" w:rsidR="009B2966" w:rsidRDefault="009B2966" w:rsidP="002D71D7">
            <w:r>
              <w:t>Employee Name</w:t>
            </w:r>
          </w:p>
          <w:p w14:paraId="2DDC8060" w14:textId="77777777" w:rsidR="009B2966" w:rsidRDefault="009B2966" w:rsidP="002D71D7">
            <w:r>
              <w:t>Supervisor Name</w:t>
            </w:r>
          </w:p>
          <w:p w14:paraId="7F359F0A" w14:textId="77777777" w:rsidR="009B2966" w:rsidRDefault="009B2966" w:rsidP="002D71D7">
            <w:r>
              <w:t>Manager Name</w:t>
            </w:r>
          </w:p>
          <w:p w14:paraId="47233D5E" w14:textId="77777777" w:rsidR="009B2966" w:rsidRDefault="009B2966" w:rsidP="002D71D7">
            <w:r>
              <w:t>Submitter Name</w:t>
            </w:r>
          </w:p>
          <w:p w14:paraId="2DF60702" w14:textId="77777777" w:rsidR="009B2966" w:rsidRDefault="009B2966" w:rsidP="002D71D7">
            <w:r>
              <w:t>Source</w:t>
            </w:r>
          </w:p>
          <w:p w14:paraId="5277929F" w14:textId="77777777" w:rsidR="009B2966" w:rsidRDefault="009B2966" w:rsidP="002D71D7">
            <w:r>
              <w:t>Status</w:t>
            </w:r>
          </w:p>
          <w:p w14:paraId="5040AEC2" w14:textId="77777777" w:rsidR="009B2966" w:rsidRDefault="009B2966" w:rsidP="002D71D7">
            <w:r>
              <w:t>Coaching Reason</w:t>
            </w:r>
          </w:p>
          <w:p w14:paraId="5C7D2FE0" w14:textId="77777777" w:rsidR="009B2966" w:rsidRDefault="009B2966" w:rsidP="002D71D7">
            <w:r>
              <w:t>Sub-coaching Reason</w:t>
            </w:r>
          </w:p>
          <w:p w14:paraId="49A297B0" w14:textId="399C25DF" w:rsidR="009B2966" w:rsidRDefault="00F24AA9" w:rsidP="002D71D7">
            <w:r w:rsidRPr="00627B9F">
              <w:rPr>
                <w:rFonts w:eastAsia="Calibri"/>
              </w:rPr>
              <w:t>Value</w:t>
            </w:r>
            <w:r>
              <w:rPr>
                <w:rFonts w:eastAsia="Calibri"/>
              </w:rPr>
              <w:t xml:space="preserve"> (will be blank for Quality Now logs)</w:t>
            </w:r>
          </w:p>
          <w:p w14:paraId="7DA229AE" w14:textId="77777777" w:rsidR="009B2966" w:rsidRPr="00627B9F" w:rsidRDefault="009B2966" w:rsidP="002D71D7">
            <w:pPr>
              <w:rPr>
                <w:rFonts w:eastAsia="Calibri"/>
              </w:rPr>
            </w:pPr>
            <w:r>
              <w:t>Submitted Date</w:t>
            </w:r>
          </w:p>
        </w:tc>
        <w:tc>
          <w:tcPr>
            <w:tcW w:w="2211" w:type="dxa"/>
            <w:shd w:val="clear" w:color="auto" w:fill="F2F2F2"/>
          </w:tcPr>
          <w:p w14:paraId="5125E3E2"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10</w:t>
            </w:r>
            <w:r w:rsidRPr="00627B9F">
              <w:rPr>
                <w:rFonts w:eastAsia="Calibri"/>
              </w:rPr>
              <w:t xml:space="preserve"> records</w:t>
            </w:r>
            <w:r>
              <w:rPr>
                <w:rFonts w:eastAsia="Calibri"/>
              </w:rPr>
              <w:t>, but may be changed by user</w:t>
            </w:r>
          </w:p>
          <w:p w14:paraId="35A42FB1" w14:textId="77777777" w:rsidR="009B2966" w:rsidRPr="00627B9F" w:rsidRDefault="009B2966" w:rsidP="002D71D7">
            <w:pPr>
              <w:rPr>
                <w:rFonts w:eastAsia="Calibri"/>
              </w:rPr>
            </w:pPr>
          </w:p>
          <w:p w14:paraId="76C663ED"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33F47801" w14:textId="77777777" w:rsidR="009B2966" w:rsidRPr="00627B9F" w:rsidRDefault="009B2966" w:rsidP="002D71D7">
            <w:pPr>
              <w:rPr>
                <w:rFonts w:eastAsia="Calibri"/>
              </w:rPr>
            </w:pPr>
          </w:p>
          <w:p w14:paraId="44AC9069"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coaching reason, sub-coaching reason and value</w:t>
            </w:r>
          </w:p>
        </w:tc>
      </w:tr>
    </w:tbl>
    <w:p w14:paraId="4A5C4828" w14:textId="77777777" w:rsidR="009B2966" w:rsidRDefault="009B2966" w:rsidP="0025641E"/>
    <w:p w14:paraId="15B34520" w14:textId="4B0A803C" w:rsidR="009B2966" w:rsidRDefault="009B2966" w:rsidP="009B2966">
      <w:pPr>
        <w:spacing w:before="120"/>
        <w:rPr>
          <w:b/>
        </w:rPr>
      </w:pPr>
      <w:r>
        <w:rPr>
          <w:b/>
        </w:rPr>
        <w:t>3.2.4</w:t>
      </w:r>
      <w:r w:rsidRPr="0026295E">
        <w:rPr>
          <w:b/>
        </w:rPr>
        <w:t>.</w:t>
      </w:r>
      <w:r>
        <w:rPr>
          <w:b/>
        </w:rPr>
        <w:t>11.3.2</w:t>
      </w:r>
      <w:r w:rsidRPr="0026295E">
        <w:rPr>
          <w:b/>
        </w:rPr>
        <w:tab/>
      </w:r>
      <w:r>
        <w:rPr>
          <w:b/>
        </w:rPr>
        <w:t xml:space="preserve">Warning Logs </w:t>
      </w:r>
    </w:p>
    <w:p w14:paraId="196F9D97" w14:textId="297DB40D" w:rsidR="009B2966" w:rsidRDefault="009B2966" w:rsidP="009B2966">
      <w:pPr>
        <w:ind w:left="1440"/>
      </w:pPr>
      <w:r>
        <w:t>Display the following information when detail for Warning logs is selected:</w:t>
      </w:r>
    </w:p>
    <w:p w14:paraId="6082D1B0" w14:textId="77777777" w:rsidR="009B2966" w:rsidRDefault="009B2966" w:rsidP="0025641E"/>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33"/>
        <w:gridCol w:w="2043"/>
        <w:gridCol w:w="2608"/>
        <w:gridCol w:w="2547"/>
        <w:gridCol w:w="2333"/>
      </w:tblGrid>
      <w:tr w:rsidR="009B2966" w:rsidRPr="00F80BBD" w14:paraId="5ECFD0F7" w14:textId="77777777" w:rsidTr="002D71D7">
        <w:trPr>
          <w:trHeight w:val="288"/>
        </w:trPr>
        <w:tc>
          <w:tcPr>
            <w:tcW w:w="316" w:type="dxa"/>
            <w:shd w:val="clear" w:color="auto" w:fill="4F81BD"/>
            <w:vAlign w:val="bottom"/>
          </w:tcPr>
          <w:p w14:paraId="28C1938F" w14:textId="77777777" w:rsidR="009B2966" w:rsidRPr="00627B9F" w:rsidRDefault="009B2966" w:rsidP="002D71D7">
            <w:pPr>
              <w:rPr>
                <w:rFonts w:eastAsia="Calibri"/>
                <w:b/>
                <w:color w:val="FFFFFF"/>
              </w:rPr>
            </w:pPr>
            <w:r w:rsidRPr="00627B9F">
              <w:rPr>
                <w:rFonts w:eastAsia="Calibri"/>
                <w:b/>
                <w:color w:val="FFFFFF"/>
              </w:rPr>
              <w:t>#</w:t>
            </w:r>
          </w:p>
        </w:tc>
        <w:tc>
          <w:tcPr>
            <w:tcW w:w="1937" w:type="dxa"/>
            <w:shd w:val="clear" w:color="auto" w:fill="4F81BD"/>
            <w:vAlign w:val="bottom"/>
          </w:tcPr>
          <w:p w14:paraId="25469F6E" w14:textId="77777777" w:rsidR="009B2966" w:rsidRPr="00627B9F" w:rsidRDefault="009B2966" w:rsidP="002D71D7">
            <w:pPr>
              <w:rPr>
                <w:rFonts w:eastAsia="Calibri"/>
                <w:b/>
                <w:color w:val="FFFFFF"/>
              </w:rPr>
            </w:pPr>
            <w:r w:rsidRPr="00627B9F">
              <w:rPr>
                <w:rFonts w:eastAsia="Calibri"/>
                <w:b/>
                <w:color w:val="FFFFFF"/>
              </w:rPr>
              <w:t>Section</w:t>
            </w:r>
          </w:p>
        </w:tc>
        <w:tc>
          <w:tcPr>
            <w:tcW w:w="2472" w:type="dxa"/>
            <w:shd w:val="clear" w:color="auto" w:fill="4F81BD"/>
            <w:vAlign w:val="bottom"/>
          </w:tcPr>
          <w:p w14:paraId="215F0792" w14:textId="77777777" w:rsidR="009B2966" w:rsidRPr="00627B9F" w:rsidRDefault="009B2966" w:rsidP="002D71D7">
            <w:pPr>
              <w:rPr>
                <w:rFonts w:eastAsia="Calibri"/>
                <w:b/>
                <w:color w:val="FFFFFF"/>
              </w:rPr>
            </w:pPr>
            <w:r w:rsidRPr="00627B9F">
              <w:rPr>
                <w:rFonts w:eastAsia="Calibri"/>
                <w:b/>
                <w:color w:val="FFFFFF"/>
              </w:rPr>
              <w:t>Filter</w:t>
            </w:r>
          </w:p>
        </w:tc>
        <w:tc>
          <w:tcPr>
            <w:tcW w:w="2414" w:type="dxa"/>
            <w:shd w:val="clear" w:color="auto" w:fill="4F81BD"/>
            <w:vAlign w:val="bottom"/>
          </w:tcPr>
          <w:p w14:paraId="55B21FE3" w14:textId="77777777" w:rsidR="009B2966" w:rsidRPr="00627B9F" w:rsidRDefault="009B2966" w:rsidP="002D71D7">
            <w:pPr>
              <w:rPr>
                <w:rFonts w:eastAsia="Calibri"/>
                <w:b/>
                <w:color w:val="FFFFFF"/>
              </w:rPr>
            </w:pPr>
            <w:r w:rsidRPr="00627B9F">
              <w:rPr>
                <w:rFonts w:eastAsia="Calibri"/>
                <w:b/>
                <w:color w:val="FFFFFF"/>
              </w:rPr>
              <w:t>Displayed Fields</w:t>
            </w:r>
          </w:p>
        </w:tc>
        <w:tc>
          <w:tcPr>
            <w:tcW w:w="2211" w:type="dxa"/>
            <w:shd w:val="clear" w:color="auto" w:fill="4F81BD"/>
          </w:tcPr>
          <w:p w14:paraId="2D7E3BFB" w14:textId="77777777" w:rsidR="009B2966" w:rsidRPr="00627B9F" w:rsidRDefault="009B2966" w:rsidP="002D71D7">
            <w:pPr>
              <w:rPr>
                <w:rFonts w:eastAsia="Calibri"/>
                <w:b/>
                <w:color w:val="FFFFFF"/>
              </w:rPr>
            </w:pPr>
            <w:r w:rsidRPr="00627B9F">
              <w:rPr>
                <w:rFonts w:eastAsia="Calibri"/>
                <w:b/>
                <w:color w:val="FFFFFF"/>
              </w:rPr>
              <w:t>Sort Options</w:t>
            </w:r>
          </w:p>
        </w:tc>
      </w:tr>
      <w:tr w:rsidR="009B2966" w:rsidRPr="00F80BBD" w14:paraId="195B4930" w14:textId="77777777" w:rsidTr="002D71D7">
        <w:tc>
          <w:tcPr>
            <w:tcW w:w="316" w:type="dxa"/>
            <w:shd w:val="clear" w:color="auto" w:fill="F2F2F2"/>
          </w:tcPr>
          <w:p w14:paraId="65908A31" w14:textId="77777777" w:rsidR="009B2966" w:rsidRPr="00627B9F" w:rsidRDefault="009B2966" w:rsidP="002D71D7">
            <w:pPr>
              <w:spacing w:before="60" w:after="60"/>
              <w:rPr>
                <w:rFonts w:eastAsia="Calibri"/>
              </w:rPr>
            </w:pPr>
            <w:r>
              <w:rPr>
                <w:rFonts w:eastAsia="Calibri"/>
              </w:rPr>
              <w:t>1</w:t>
            </w:r>
          </w:p>
        </w:tc>
        <w:tc>
          <w:tcPr>
            <w:tcW w:w="1937" w:type="dxa"/>
            <w:shd w:val="clear" w:color="auto" w:fill="F2F2F2"/>
          </w:tcPr>
          <w:p w14:paraId="75125A4E" w14:textId="77777777" w:rsidR="009B2966" w:rsidRPr="00627B9F" w:rsidRDefault="009B2966" w:rsidP="002D71D7">
            <w:pPr>
              <w:spacing w:before="60" w:after="60"/>
              <w:rPr>
                <w:rFonts w:eastAsia="Calibri"/>
              </w:rPr>
            </w:pPr>
            <w:r w:rsidRPr="00627B9F">
              <w:rPr>
                <w:rFonts w:eastAsia="Calibri"/>
              </w:rPr>
              <w:t xml:space="preserve">Warning Logs </w:t>
            </w:r>
          </w:p>
        </w:tc>
        <w:tc>
          <w:tcPr>
            <w:tcW w:w="2472" w:type="dxa"/>
            <w:shd w:val="clear" w:color="auto" w:fill="F2F2F2"/>
          </w:tcPr>
          <w:p w14:paraId="5C1F60BD" w14:textId="77777777" w:rsidR="009B2966" w:rsidRPr="00627B9F" w:rsidRDefault="009B2966" w:rsidP="002D71D7">
            <w:pPr>
              <w:spacing w:before="60" w:after="60"/>
              <w:rPr>
                <w:rFonts w:eastAsia="Calibri"/>
              </w:rPr>
            </w:pPr>
            <w:r>
              <w:rPr>
                <w:rFonts w:eastAsia="Calibri"/>
              </w:rPr>
              <w:t>State = Active</w:t>
            </w:r>
          </w:p>
        </w:tc>
        <w:tc>
          <w:tcPr>
            <w:tcW w:w="2414" w:type="dxa"/>
            <w:shd w:val="clear" w:color="auto" w:fill="F2F2F2"/>
          </w:tcPr>
          <w:p w14:paraId="3ACF1CFC" w14:textId="77777777" w:rsidR="009B2966" w:rsidRPr="00627B9F" w:rsidRDefault="009B2966" w:rsidP="002D71D7">
            <w:pPr>
              <w:rPr>
                <w:rFonts w:eastAsia="Calibri"/>
              </w:rPr>
            </w:pPr>
            <w:r w:rsidRPr="00627B9F">
              <w:rPr>
                <w:rFonts w:eastAsia="Calibri"/>
              </w:rPr>
              <w:t>Form</w:t>
            </w:r>
            <w:r>
              <w:rPr>
                <w:rFonts w:eastAsia="Calibri"/>
              </w:rPr>
              <w:t xml:space="preserve"> Name</w:t>
            </w:r>
            <w:r w:rsidRPr="00627B9F">
              <w:rPr>
                <w:rFonts w:eastAsia="Calibri"/>
              </w:rPr>
              <w:t xml:space="preserve"> </w:t>
            </w:r>
          </w:p>
          <w:p w14:paraId="3697BFB9" w14:textId="77777777" w:rsidR="009B2966" w:rsidRPr="00627B9F" w:rsidRDefault="009B2966" w:rsidP="002D71D7">
            <w:pPr>
              <w:rPr>
                <w:rFonts w:eastAsia="Calibri"/>
              </w:rPr>
            </w:pPr>
            <w:r w:rsidRPr="00627B9F">
              <w:rPr>
                <w:rFonts w:eastAsia="Calibri"/>
              </w:rPr>
              <w:t>Employee Name</w:t>
            </w:r>
          </w:p>
          <w:p w14:paraId="76A2DD51" w14:textId="77777777" w:rsidR="009B2966" w:rsidRPr="00627B9F" w:rsidRDefault="009B2966" w:rsidP="002D71D7">
            <w:pPr>
              <w:rPr>
                <w:rFonts w:eastAsia="Calibri"/>
              </w:rPr>
            </w:pPr>
            <w:r w:rsidRPr="00627B9F">
              <w:rPr>
                <w:rFonts w:eastAsia="Calibri"/>
              </w:rPr>
              <w:t>Supervisor Name</w:t>
            </w:r>
          </w:p>
          <w:p w14:paraId="611166B5" w14:textId="77777777" w:rsidR="009B2966" w:rsidRDefault="009B2966" w:rsidP="002D71D7">
            <w:pPr>
              <w:rPr>
                <w:rFonts w:eastAsia="Calibri"/>
              </w:rPr>
            </w:pPr>
            <w:r w:rsidRPr="00627B9F">
              <w:rPr>
                <w:rFonts w:eastAsia="Calibri"/>
              </w:rPr>
              <w:t>Manager Name</w:t>
            </w:r>
          </w:p>
          <w:p w14:paraId="739E1860" w14:textId="77777777" w:rsidR="009B2966" w:rsidRDefault="009B2966" w:rsidP="002D71D7">
            <w:pPr>
              <w:rPr>
                <w:rFonts w:eastAsia="Calibri"/>
              </w:rPr>
            </w:pPr>
            <w:r>
              <w:rPr>
                <w:rFonts w:eastAsia="Calibri"/>
              </w:rPr>
              <w:t>Submitter Name</w:t>
            </w:r>
          </w:p>
          <w:p w14:paraId="131A06ED" w14:textId="77777777" w:rsidR="009B2966" w:rsidRDefault="009B2966" w:rsidP="002D71D7">
            <w:pPr>
              <w:rPr>
                <w:rFonts w:eastAsia="Calibri"/>
              </w:rPr>
            </w:pPr>
            <w:r>
              <w:rPr>
                <w:rFonts w:eastAsia="Calibri"/>
              </w:rPr>
              <w:t>Source</w:t>
            </w:r>
          </w:p>
          <w:p w14:paraId="688862E0" w14:textId="77777777" w:rsidR="009B2966" w:rsidRPr="00627B9F" w:rsidRDefault="009B2966" w:rsidP="002D71D7">
            <w:pPr>
              <w:rPr>
                <w:rFonts w:eastAsia="Calibri"/>
              </w:rPr>
            </w:pPr>
            <w:r>
              <w:rPr>
                <w:rFonts w:eastAsia="Calibri"/>
              </w:rPr>
              <w:t>Status</w:t>
            </w:r>
          </w:p>
          <w:p w14:paraId="53460EBB" w14:textId="77777777" w:rsidR="009B2966" w:rsidRPr="00627B9F" w:rsidRDefault="009B2966" w:rsidP="002D71D7">
            <w:pPr>
              <w:rPr>
                <w:rFonts w:eastAsia="Calibri"/>
              </w:rPr>
            </w:pPr>
            <w:r w:rsidRPr="00627B9F">
              <w:rPr>
                <w:rFonts w:eastAsia="Calibri"/>
              </w:rPr>
              <w:t>Warning Type (Coaching Reason)</w:t>
            </w:r>
          </w:p>
          <w:p w14:paraId="41AFF03A" w14:textId="77777777" w:rsidR="009B2966" w:rsidRDefault="009B2966" w:rsidP="002D71D7">
            <w:pPr>
              <w:rPr>
                <w:rFonts w:eastAsia="Calibri"/>
              </w:rPr>
            </w:pPr>
            <w:r w:rsidRPr="00627B9F">
              <w:rPr>
                <w:rFonts w:eastAsia="Calibri"/>
              </w:rPr>
              <w:t>Warning Reasons(s) (Sub-coaching Reason)</w:t>
            </w:r>
          </w:p>
          <w:p w14:paraId="159FC82D" w14:textId="77777777" w:rsidR="009B2966" w:rsidRPr="00627B9F" w:rsidRDefault="009B2966" w:rsidP="002D71D7">
            <w:pPr>
              <w:rPr>
                <w:rFonts w:eastAsia="Calibri"/>
              </w:rPr>
            </w:pPr>
            <w:r>
              <w:rPr>
                <w:rFonts w:eastAsia="Calibri"/>
              </w:rPr>
              <w:t>Value</w:t>
            </w:r>
          </w:p>
          <w:p w14:paraId="2DCF176D" w14:textId="77777777" w:rsidR="009B2966" w:rsidRPr="00627B9F" w:rsidRDefault="009B2966" w:rsidP="002D71D7">
            <w:pPr>
              <w:rPr>
                <w:rFonts w:eastAsia="Calibri"/>
              </w:rPr>
            </w:pPr>
            <w:r>
              <w:rPr>
                <w:rFonts w:eastAsia="Calibri"/>
              </w:rPr>
              <w:t>Submitted</w:t>
            </w:r>
            <w:r w:rsidRPr="00627B9F">
              <w:rPr>
                <w:rFonts w:eastAsia="Calibri"/>
              </w:rPr>
              <w:t xml:space="preserve"> Date</w:t>
            </w:r>
          </w:p>
        </w:tc>
        <w:tc>
          <w:tcPr>
            <w:tcW w:w="2211" w:type="dxa"/>
            <w:shd w:val="clear" w:color="auto" w:fill="F2F2F2"/>
          </w:tcPr>
          <w:p w14:paraId="7CC28976" w14:textId="77777777" w:rsidR="009B2966" w:rsidRPr="00627B9F" w:rsidRDefault="009B2966" w:rsidP="002D71D7">
            <w:pPr>
              <w:rPr>
                <w:rFonts w:eastAsia="Calibri"/>
              </w:rPr>
            </w:pPr>
            <w:r>
              <w:rPr>
                <w:rFonts w:eastAsia="Calibri"/>
              </w:rPr>
              <w:t xml:space="preserve">Default </w:t>
            </w:r>
            <w:r w:rsidRPr="00627B9F">
              <w:rPr>
                <w:rFonts w:eastAsia="Calibri"/>
              </w:rPr>
              <w:t xml:space="preserve">Pagination = </w:t>
            </w:r>
            <w:r>
              <w:rPr>
                <w:rFonts w:eastAsia="Calibri"/>
              </w:rPr>
              <w:t>1</w:t>
            </w:r>
            <w:r w:rsidRPr="00627B9F">
              <w:rPr>
                <w:rFonts w:eastAsia="Calibri"/>
              </w:rPr>
              <w:t>0 records</w:t>
            </w:r>
            <w:r>
              <w:rPr>
                <w:rFonts w:eastAsia="Calibri"/>
              </w:rPr>
              <w:t>, but may be changed by user</w:t>
            </w:r>
          </w:p>
          <w:p w14:paraId="4E205E0A" w14:textId="77777777" w:rsidR="009B2966" w:rsidRPr="00627B9F" w:rsidRDefault="009B2966" w:rsidP="002D71D7">
            <w:pPr>
              <w:rPr>
                <w:rFonts w:eastAsia="Calibri"/>
              </w:rPr>
            </w:pPr>
          </w:p>
          <w:p w14:paraId="4AC48E4F" w14:textId="77777777" w:rsidR="009B2966" w:rsidRPr="00627B9F" w:rsidRDefault="009B2966" w:rsidP="002D71D7">
            <w:pPr>
              <w:rPr>
                <w:rFonts w:eastAsia="Calibri"/>
              </w:rPr>
            </w:pPr>
            <w:r w:rsidRPr="00627B9F">
              <w:rPr>
                <w:rFonts w:eastAsia="Calibri"/>
              </w:rPr>
              <w:t xml:space="preserve">Show items in descending order from </w:t>
            </w:r>
            <w:r>
              <w:rPr>
                <w:rFonts w:eastAsia="Calibri"/>
              </w:rPr>
              <w:t xml:space="preserve">Submitted </w:t>
            </w:r>
            <w:r w:rsidRPr="00627B9F">
              <w:rPr>
                <w:rFonts w:eastAsia="Calibri"/>
              </w:rPr>
              <w:t>Date</w:t>
            </w:r>
          </w:p>
          <w:p w14:paraId="71943D05" w14:textId="77777777" w:rsidR="009B2966" w:rsidRPr="00627B9F" w:rsidRDefault="009B2966" w:rsidP="002D71D7">
            <w:pPr>
              <w:rPr>
                <w:rFonts w:eastAsia="Calibri"/>
              </w:rPr>
            </w:pPr>
          </w:p>
          <w:p w14:paraId="5EF5DE3A" w14:textId="77777777" w:rsidR="009B2966" w:rsidRPr="00627B9F" w:rsidRDefault="009B2966" w:rsidP="002D71D7">
            <w:pPr>
              <w:rPr>
                <w:rFonts w:eastAsia="Calibri"/>
              </w:rPr>
            </w:pPr>
            <w:r w:rsidRPr="00627B9F">
              <w:rPr>
                <w:rFonts w:eastAsia="Calibri"/>
              </w:rPr>
              <w:t>Sorting can be done by selecting any colum</w:t>
            </w:r>
            <w:r>
              <w:rPr>
                <w:rFonts w:eastAsia="Calibri"/>
              </w:rPr>
              <w:t>n heading except warning type, warning reason(s) and value</w:t>
            </w:r>
          </w:p>
        </w:tc>
      </w:tr>
    </w:tbl>
    <w:p w14:paraId="603DA8EF" w14:textId="77777777" w:rsidR="009B2966" w:rsidRDefault="009B2966" w:rsidP="0025641E"/>
    <w:p w14:paraId="649AA2EE" w14:textId="4F7E7556" w:rsidR="00BD7987" w:rsidRDefault="00BD7987" w:rsidP="00BD7987">
      <w:pPr>
        <w:spacing w:before="120"/>
        <w:rPr>
          <w:b/>
        </w:rPr>
      </w:pPr>
      <w:r>
        <w:rPr>
          <w:b/>
        </w:rPr>
        <w:t>3.2.4</w:t>
      </w:r>
      <w:r w:rsidRPr="0026295E">
        <w:rPr>
          <w:b/>
        </w:rPr>
        <w:t>.</w:t>
      </w:r>
      <w:r w:rsidR="0091418B">
        <w:rPr>
          <w:b/>
        </w:rPr>
        <w:t>11.3.3</w:t>
      </w:r>
      <w:r>
        <w:rPr>
          <w:b/>
        </w:rPr>
        <w:tab/>
        <w:t>Export to Excel</w:t>
      </w:r>
    </w:p>
    <w:p w14:paraId="036A5A27" w14:textId="1AF2826F" w:rsidR="00BD7987" w:rsidRDefault="00BD7987" w:rsidP="00BD7987">
      <w:pPr>
        <w:ind w:left="1440"/>
      </w:pPr>
      <w:r>
        <w:t>Allow coaching logs to be exported to Excel, but not Warning logs.</w:t>
      </w:r>
    </w:p>
    <w:p w14:paraId="09479A62" w14:textId="58C90A4A" w:rsidR="00F5099B" w:rsidRDefault="00F5099B" w:rsidP="00F5099B">
      <w:pPr>
        <w:spacing w:before="120"/>
        <w:rPr>
          <w:b/>
        </w:rPr>
      </w:pPr>
      <w:r>
        <w:rPr>
          <w:b/>
        </w:rPr>
        <w:t>3.2.4</w:t>
      </w:r>
      <w:r w:rsidRPr="0026295E">
        <w:rPr>
          <w:b/>
        </w:rPr>
        <w:t>.</w:t>
      </w:r>
      <w:r>
        <w:rPr>
          <w:b/>
        </w:rPr>
        <w:t>11.3.</w:t>
      </w:r>
      <w:r w:rsidR="0091418B">
        <w:rPr>
          <w:b/>
        </w:rPr>
        <w:t>3</w:t>
      </w:r>
      <w:r>
        <w:rPr>
          <w:b/>
        </w:rPr>
        <w:t>.1</w:t>
      </w:r>
      <w:r>
        <w:rPr>
          <w:b/>
        </w:rPr>
        <w:tab/>
        <w:t>Export to Excel Limit</w:t>
      </w:r>
    </w:p>
    <w:p w14:paraId="1AFA468C" w14:textId="62017FAC" w:rsidR="00F5099B" w:rsidRDefault="00F5099B" w:rsidP="00F5099B">
      <w:pPr>
        <w:ind w:left="1440"/>
      </w:pPr>
      <w:r>
        <w:t xml:space="preserve">Limit the number of coaching logs to export to 20,000.  If the user attempts to export more than the limit, do not export logs and display message to user to refine filters and try again. </w:t>
      </w:r>
    </w:p>
    <w:p w14:paraId="231B2D03" w14:textId="77777777" w:rsidR="00BD7987" w:rsidRDefault="00BD7987" w:rsidP="0025641E"/>
    <w:p w14:paraId="3BA58C73" w14:textId="77777777" w:rsidR="0025641E" w:rsidRPr="001E2ED2" w:rsidRDefault="0025641E" w:rsidP="0025641E">
      <w:pPr>
        <w:pStyle w:val="Heading3"/>
        <w:rPr>
          <w:rFonts w:ascii="Arial" w:hAnsi="Arial"/>
          <w:bCs/>
          <w:sz w:val="20"/>
          <w:u w:val="none"/>
        </w:rPr>
      </w:pPr>
      <w:bookmarkStart w:id="204" w:name="_Toc495311767"/>
      <w:bookmarkStart w:id="205" w:name="_Toc171480"/>
      <w:r w:rsidRPr="001E2ED2">
        <w:rPr>
          <w:rFonts w:ascii="Arial" w:hAnsi="Arial"/>
          <w:bCs/>
          <w:sz w:val="20"/>
          <w:u w:val="none"/>
        </w:rPr>
        <w:t>3.2.</w:t>
      </w:r>
      <w:r>
        <w:rPr>
          <w:rFonts w:ascii="Arial" w:hAnsi="Arial"/>
          <w:bCs/>
          <w:sz w:val="20"/>
          <w:u w:val="none"/>
        </w:rPr>
        <w:t>5</w:t>
      </w:r>
      <w:r w:rsidRPr="001E2ED2">
        <w:rPr>
          <w:rFonts w:ascii="Arial" w:hAnsi="Arial"/>
          <w:bCs/>
          <w:sz w:val="20"/>
          <w:u w:val="none"/>
        </w:rPr>
        <w:tab/>
      </w:r>
      <w:r>
        <w:rPr>
          <w:rFonts w:ascii="Arial" w:hAnsi="Arial"/>
          <w:bCs/>
          <w:sz w:val="20"/>
          <w:u w:val="none"/>
        </w:rPr>
        <w:t>eCoaching Log Review</w:t>
      </w:r>
      <w:bookmarkEnd w:id="204"/>
      <w:bookmarkEnd w:id="205"/>
    </w:p>
    <w:p w14:paraId="5909EC98" w14:textId="77777777" w:rsidR="0025641E" w:rsidRPr="008E2828" w:rsidRDefault="0025641E" w:rsidP="0025641E">
      <w:pPr>
        <w:ind w:left="720"/>
      </w:pPr>
      <w:r w:rsidRPr="008D1F78">
        <w:t>eCoaching and Warning logs can be selected from the Dashboard and its corresponding information displayed and reviewed.  Any information, such as dates and notes, entered on the Review Page from Manager, Supervisor, or Employee review shall be saved with eCoaching Log record.</w:t>
      </w:r>
    </w:p>
    <w:p w14:paraId="6CC674BC" w14:textId="77777777" w:rsidR="0025641E" w:rsidRPr="005029EF" w:rsidRDefault="0025641E" w:rsidP="0025641E">
      <w:pPr>
        <w:pStyle w:val="Heading4"/>
        <w:spacing w:before="120" w:after="120"/>
        <w:rPr>
          <w:rFonts w:ascii="Arial" w:hAnsi="Arial"/>
          <w:b/>
          <w:bCs/>
          <w:sz w:val="22"/>
          <w:szCs w:val="22"/>
          <w:u w:val="none"/>
        </w:rPr>
      </w:pPr>
      <w:bookmarkStart w:id="206" w:name="_Toc495311768"/>
      <w:bookmarkStart w:id="207" w:name="_Toc171481"/>
      <w:r w:rsidRPr="005029EF">
        <w:rPr>
          <w:rFonts w:ascii="Arial" w:hAnsi="Arial"/>
          <w:b/>
          <w:bCs/>
          <w:sz w:val="22"/>
          <w:szCs w:val="22"/>
          <w:u w:val="none"/>
        </w:rPr>
        <w:t>3.2.5</w:t>
      </w:r>
      <w:r>
        <w:rPr>
          <w:rFonts w:ascii="Arial" w:hAnsi="Arial"/>
          <w:b/>
          <w:bCs/>
          <w:sz w:val="22"/>
          <w:szCs w:val="22"/>
          <w:u w:val="none"/>
        </w:rPr>
        <w:t>.1</w:t>
      </w:r>
      <w:r>
        <w:rPr>
          <w:rFonts w:ascii="Arial" w:hAnsi="Arial"/>
          <w:b/>
          <w:bCs/>
          <w:sz w:val="22"/>
          <w:szCs w:val="22"/>
          <w:u w:val="none"/>
        </w:rPr>
        <w:tab/>
      </w:r>
      <w:r>
        <w:rPr>
          <w:rFonts w:ascii="Arial" w:hAnsi="Arial"/>
          <w:b/>
          <w:bCs/>
          <w:sz w:val="22"/>
          <w:szCs w:val="22"/>
          <w:u w:val="none"/>
        </w:rPr>
        <w:tab/>
      </w:r>
      <w:r w:rsidRPr="005029EF">
        <w:rPr>
          <w:rFonts w:ascii="Arial" w:hAnsi="Arial"/>
          <w:b/>
          <w:bCs/>
          <w:sz w:val="22"/>
          <w:szCs w:val="22"/>
          <w:u w:val="none"/>
        </w:rPr>
        <w:t>All Reviewers</w:t>
      </w:r>
      <w:bookmarkEnd w:id="206"/>
      <w:bookmarkEnd w:id="207"/>
    </w:p>
    <w:p w14:paraId="14793142" w14:textId="46E9DB49" w:rsidR="0025641E" w:rsidRPr="008D1F78" w:rsidRDefault="0025641E" w:rsidP="0025641E">
      <w:pPr>
        <w:ind w:left="720" w:firstLine="720"/>
      </w:pPr>
      <w:r w:rsidRPr="008D1F78">
        <w:t xml:space="preserve">Display the following for all reviewers of </w:t>
      </w:r>
      <w:r w:rsidR="00885EED">
        <w:t xml:space="preserve">non-Quality Now </w:t>
      </w:r>
      <w:r w:rsidRPr="008D1F78">
        <w:t>coaching and warning logs:</w:t>
      </w:r>
    </w:p>
    <w:p w14:paraId="08636641" w14:textId="77777777" w:rsidR="0025641E" w:rsidRPr="0026295E" w:rsidRDefault="0025641E" w:rsidP="0025641E">
      <w:pPr>
        <w:spacing w:before="120"/>
        <w:rPr>
          <w:b/>
        </w:rPr>
      </w:pPr>
      <w:r>
        <w:rPr>
          <w:b/>
        </w:rPr>
        <w:lastRenderedPageBreak/>
        <w:t>3.2.5</w:t>
      </w:r>
      <w:r w:rsidRPr="0026295E">
        <w:rPr>
          <w:b/>
        </w:rPr>
        <w:t>.1.1</w:t>
      </w:r>
      <w:r w:rsidRPr="0026295E">
        <w:rPr>
          <w:b/>
        </w:rPr>
        <w:tab/>
      </w:r>
      <w:r>
        <w:rPr>
          <w:b/>
        </w:rPr>
        <w:tab/>
      </w:r>
      <w:r w:rsidRPr="0026295E">
        <w:rPr>
          <w:b/>
        </w:rPr>
        <w:t>Informational Display</w:t>
      </w:r>
    </w:p>
    <w:p w14:paraId="685684B5" w14:textId="77777777" w:rsidR="0025641E" w:rsidRDefault="0025641E" w:rsidP="0025641E">
      <w:pPr>
        <w:ind w:left="720" w:firstLine="720"/>
      </w:pPr>
      <w:r w:rsidRPr="008D1F78">
        <w:t>When displaying a form, the following information needs to be displayed.</w:t>
      </w:r>
    </w:p>
    <w:p w14:paraId="5A2DFD54" w14:textId="77777777" w:rsidR="0025641E" w:rsidRPr="0026295E" w:rsidRDefault="0025641E" w:rsidP="0025641E">
      <w:pPr>
        <w:spacing w:before="120"/>
        <w:rPr>
          <w:b/>
        </w:rPr>
      </w:pPr>
      <w:r>
        <w:rPr>
          <w:b/>
        </w:rPr>
        <w:t>3.2.5</w:t>
      </w:r>
      <w:r w:rsidRPr="0026295E">
        <w:rPr>
          <w:b/>
        </w:rPr>
        <w:t>.1.1.1</w:t>
      </w:r>
      <w:r w:rsidRPr="0026295E">
        <w:rPr>
          <w:b/>
        </w:rPr>
        <w:tab/>
        <w:t>Coaching and Warning Logs</w:t>
      </w:r>
    </w:p>
    <w:p w14:paraId="315C56BC" w14:textId="77777777" w:rsidR="0025641E" w:rsidRPr="008D1F78" w:rsidRDefault="0025641E" w:rsidP="0025641E">
      <w:pPr>
        <w:ind w:left="720" w:firstLine="720"/>
      </w:pPr>
      <w:r w:rsidRPr="008D1F78">
        <w:t>For both Coaching and Warning Logs, display the following information:</w:t>
      </w:r>
    </w:p>
    <w:p w14:paraId="3E782E42"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4"/>
        <w:gridCol w:w="3214"/>
        <w:gridCol w:w="6233"/>
      </w:tblGrid>
      <w:tr w:rsidR="0025641E" w:rsidRPr="008D1F78" w14:paraId="52585C86" w14:textId="77777777" w:rsidTr="0066659D">
        <w:trPr>
          <w:trHeight w:val="288"/>
        </w:trPr>
        <w:tc>
          <w:tcPr>
            <w:tcW w:w="364" w:type="dxa"/>
            <w:tcBorders>
              <w:bottom w:val="single" w:sz="4" w:space="0" w:color="auto"/>
            </w:tcBorders>
            <w:shd w:val="clear" w:color="auto" w:fill="4F81BD"/>
            <w:vAlign w:val="bottom"/>
          </w:tcPr>
          <w:p w14:paraId="23936A27" w14:textId="77777777" w:rsidR="0025641E" w:rsidRPr="00627B9F" w:rsidRDefault="0025641E" w:rsidP="0066659D">
            <w:pPr>
              <w:rPr>
                <w:rFonts w:eastAsia="Calibri"/>
                <w:b/>
                <w:color w:val="FFFFFF"/>
              </w:rPr>
            </w:pPr>
            <w:r w:rsidRPr="00627B9F">
              <w:rPr>
                <w:rFonts w:eastAsia="Calibri"/>
                <w:b/>
                <w:color w:val="FFFFFF"/>
              </w:rPr>
              <w:t>#</w:t>
            </w:r>
          </w:p>
        </w:tc>
        <w:tc>
          <w:tcPr>
            <w:tcW w:w="3214" w:type="dxa"/>
            <w:tcBorders>
              <w:bottom w:val="single" w:sz="4" w:space="0" w:color="auto"/>
            </w:tcBorders>
            <w:shd w:val="clear" w:color="auto" w:fill="4F81BD"/>
            <w:vAlign w:val="bottom"/>
          </w:tcPr>
          <w:p w14:paraId="695C1B4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232" w:type="dxa"/>
            <w:tcBorders>
              <w:bottom w:val="single" w:sz="4" w:space="0" w:color="auto"/>
            </w:tcBorders>
            <w:shd w:val="clear" w:color="auto" w:fill="4F81BD"/>
            <w:vAlign w:val="bottom"/>
          </w:tcPr>
          <w:p w14:paraId="0D8F6D14"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8D1F78" w14:paraId="035826F3" w14:textId="77777777" w:rsidTr="0066659D">
        <w:tc>
          <w:tcPr>
            <w:tcW w:w="364" w:type="dxa"/>
            <w:tcBorders>
              <w:bottom w:val="single" w:sz="4" w:space="0" w:color="auto"/>
            </w:tcBorders>
            <w:shd w:val="clear" w:color="auto" w:fill="F2F2F2"/>
          </w:tcPr>
          <w:p w14:paraId="22E26CBA" w14:textId="77777777" w:rsidR="0025641E" w:rsidRPr="00627B9F" w:rsidRDefault="0025641E" w:rsidP="0066659D">
            <w:pPr>
              <w:rPr>
                <w:rFonts w:eastAsia="Calibri"/>
              </w:rPr>
            </w:pPr>
            <w:r w:rsidRPr="00627B9F">
              <w:rPr>
                <w:rFonts w:eastAsia="Calibri"/>
              </w:rPr>
              <w:t>1</w:t>
            </w:r>
          </w:p>
        </w:tc>
        <w:tc>
          <w:tcPr>
            <w:tcW w:w="3214" w:type="dxa"/>
            <w:tcBorders>
              <w:bottom w:val="single" w:sz="4" w:space="0" w:color="auto"/>
            </w:tcBorders>
            <w:shd w:val="clear" w:color="auto" w:fill="F2F2F2"/>
          </w:tcPr>
          <w:p w14:paraId="6371F28F" w14:textId="35C19C2E" w:rsidR="0025641E" w:rsidRPr="00627B9F" w:rsidRDefault="0025641E" w:rsidP="0066659D">
            <w:pPr>
              <w:rPr>
                <w:rFonts w:eastAsia="Calibri"/>
              </w:rPr>
            </w:pPr>
          </w:p>
        </w:tc>
        <w:tc>
          <w:tcPr>
            <w:tcW w:w="6232" w:type="dxa"/>
            <w:tcBorders>
              <w:bottom w:val="single" w:sz="4" w:space="0" w:color="auto"/>
            </w:tcBorders>
            <w:shd w:val="clear" w:color="auto" w:fill="F2F2F2"/>
          </w:tcPr>
          <w:p w14:paraId="257353BC" w14:textId="77777777" w:rsidR="0025641E" w:rsidRPr="00627B9F" w:rsidRDefault="0025641E" w:rsidP="0066659D">
            <w:pPr>
              <w:tabs>
                <w:tab w:val="left" w:pos="1800"/>
              </w:tabs>
              <w:rPr>
                <w:rFonts w:eastAsia="Calibri"/>
              </w:rPr>
            </w:pPr>
            <w:r w:rsidRPr="00627B9F">
              <w:rPr>
                <w:rFonts w:eastAsia="Calibri"/>
              </w:rPr>
              <w:t>If the log status contains ‘Pending’, then display “Review”</w:t>
            </w:r>
          </w:p>
          <w:p w14:paraId="54600978" w14:textId="77777777" w:rsidR="0025641E" w:rsidRPr="00627B9F" w:rsidRDefault="0025641E" w:rsidP="0066659D">
            <w:pPr>
              <w:rPr>
                <w:rFonts w:eastAsia="Calibri"/>
              </w:rPr>
            </w:pPr>
            <w:r w:rsidRPr="00627B9F">
              <w:rPr>
                <w:rFonts w:eastAsia="Calibri"/>
              </w:rPr>
              <w:t>If the log status is ‘Completed’, then display “Final”</w:t>
            </w:r>
          </w:p>
        </w:tc>
      </w:tr>
      <w:tr w:rsidR="0025641E" w:rsidRPr="008D1F78" w14:paraId="0E310AF2" w14:textId="77777777" w:rsidTr="0066659D">
        <w:tc>
          <w:tcPr>
            <w:tcW w:w="364" w:type="dxa"/>
            <w:tcBorders>
              <w:bottom w:val="single" w:sz="4" w:space="0" w:color="auto"/>
            </w:tcBorders>
            <w:shd w:val="clear" w:color="auto" w:fill="C6D9F1"/>
          </w:tcPr>
          <w:p w14:paraId="67DAF066" w14:textId="77777777" w:rsidR="0025641E" w:rsidRPr="00627B9F" w:rsidRDefault="0025641E" w:rsidP="0066659D">
            <w:pPr>
              <w:rPr>
                <w:rFonts w:eastAsia="Calibri"/>
              </w:rPr>
            </w:pPr>
            <w:r w:rsidRPr="00627B9F">
              <w:rPr>
                <w:rFonts w:eastAsia="Calibri"/>
              </w:rPr>
              <w:t>2</w:t>
            </w:r>
          </w:p>
        </w:tc>
        <w:tc>
          <w:tcPr>
            <w:tcW w:w="3214" w:type="dxa"/>
            <w:tcBorders>
              <w:bottom w:val="single" w:sz="4" w:space="0" w:color="auto"/>
            </w:tcBorders>
            <w:shd w:val="clear" w:color="auto" w:fill="C6D9F1"/>
          </w:tcPr>
          <w:p w14:paraId="554554C4" w14:textId="24C0D5A2" w:rsidR="0025641E" w:rsidRPr="00627B9F" w:rsidRDefault="00885EED" w:rsidP="0066659D">
            <w:pPr>
              <w:rPr>
                <w:rFonts w:eastAsia="Calibri"/>
              </w:rPr>
            </w:pPr>
            <w:r>
              <w:rPr>
                <w:rFonts w:eastAsia="Calibri"/>
              </w:rPr>
              <w:t>Log Name</w:t>
            </w:r>
            <w:r w:rsidR="0025641E" w:rsidRPr="00627B9F">
              <w:rPr>
                <w:rFonts w:eastAsia="Calibri"/>
              </w:rPr>
              <w:t>:</w:t>
            </w:r>
          </w:p>
        </w:tc>
        <w:tc>
          <w:tcPr>
            <w:tcW w:w="6232" w:type="dxa"/>
            <w:tcBorders>
              <w:bottom w:val="single" w:sz="4" w:space="0" w:color="auto"/>
            </w:tcBorders>
            <w:shd w:val="clear" w:color="auto" w:fill="C6D9F1"/>
          </w:tcPr>
          <w:p w14:paraId="5FD1C9A1" w14:textId="77777777" w:rsidR="0025641E" w:rsidRPr="00627B9F" w:rsidRDefault="0025641E" w:rsidP="0066659D">
            <w:pPr>
              <w:rPr>
                <w:rFonts w:eastAsia="Calibri"/>
              </w:rPr>
            </w:pPr>
            <w:r w:rsidRPr="00627B9F">
              <w:rPr>
                <w:rFonts w:eastAsia="Calibri"/>
              </w:rPr>
              <w:t>Display form name of the log</w:t>
            </w:r>
          </w:p>
        </w:tc>
      </w:tr>
      <w:tr w:rsidR="0025641E" w:rsidRPr="008D1F78" w14:paraId="64F1F478" w14:textId="77777777" w:rsidTr="0066659D">
        <w:tc>
          <w:tcPr>
            <w:tcW w:w="364" w:type="dxa"/>
            <w:tcBorders>
              <w:bottom w:val="single" w:sz="4" w:space="0" w:color="auto"/>
            </w:tcBorders>
            <w:shd w:val="clear" w:color="auto" w:fill="F2F2F2"/>
          </w:tcPr>
          <w:p w14:paraId="0A7D9725" w14:textId="77777777" w:rsidR="0025641E" w:rsidRPr="00627B9F" w:rsidRDefault="0025641E" w:rsidP="0066659D">
            <w:pPr>
              <w:rPr>
                <w:rFonts w:eastAsia="Calibri"/>
              </w:rPr>
            </w:pPr>
            <w:r w:rsidRPr="00627B9F">
              <w:rPr>
                <w:rFonts w:eastAsia="Calibri"/>
              </w:rPr>
              <w:t>3</w:t>
            </w:r>
          </w:p>
        </w:tc>
        <w:tc>
          <w:tcPr>
            <w:tcW w:w="3214" w:type="dxa"/>
            <w:tcBorders>
              <w:bottom w:val="single" w:sz="4" w:space="0" w:color="auto"/>
            </w:tcBorders>
            <w:shd w:val="clear" w:color="auto" w:fill="F2F2F2"/>
          </w:tcPr>
          <w:p w14:paraId="0F1C26E2" w14:textId="77777777" w:rsidR="0025641E" w:rsidRPr="00627B9F" w:rsidRDefault="0025641E" w:rsidP="0066659D">
            <w:pPr>
              <w:rPr>
                <w:rFonts w:eastAsia="Calibri"/>
              </w:rPr>
            </w:pPr>
            <w:r w:rsidRPr="00627B9F">
              <w:rPr>
                <w:rFonts w:eastAsia="Calibri"/>
              </w:rPr>
              <w:t>Status:</w:t>
            </w:r>
          </w:p>
        </w:tc>
        <w:tc>
          <w:tcPr>
            <w:tcW w:w="6232" w:type="dxa"/>
            <w:tcBorders>
              <w:bottom w:val="single" w:sz="4" w:space="0" w:color="auto"/>
            </w:tcBorders>
            <w:shd w:val="clear" w:color="auto" w:fill="F2F2F2"/>
          </w:tcPr>
          <w:p w14:paraId="460C67AB" w14:textId="77777777" w:rsidR="0025641E" w:rsidRPr="00627B9F" w:rsidRDefault="0025641E" w:rsidP="0066659D">
            <w:pPr>
              <w:rPr>
                <w:rFonts w:eastAsia="Calibri"/>
              </w:rPr>
            </w:pPr>
            <w:r w:rsidRPr="00627B9F">
              <w:rPr>
                <w:rFonts w:eastAsia="Calibri"/>
              </w:rPr>
              <w:t>Display status of log</w:t>
            </w:r>
          </w:p>
        </w:tc>
      </w:tr>
      <w:tr w:rsidR="0025641E" w:rsidRPr="008D1F78" w14:paraId="62BD5AFD" w14:textId="77777777" w:rsidTr="0066659D">
        <w:tc>
          <w:tcPr>
            <w:tcW w:w="364" w:type="dxa"/>
            <w:tcBorders>
              <w:bottom w:val="single" w:sz="4" w:space="0" w:color="auto"/>
            </w:tcBorders>
            <w:shd w:val="clear" w:color="auto" w:fill="C6D9F1"/>
          </w:tcPr>
          <w:p w14:paraId="313C8845" w14:textId="77777777" w:rsidR="0025641E" w:rsidRPr="00627B9F" w:rsidRDefault="0025641E" w:rsidP="0066659D">
            <w:pPr>
              <w:rPr>
                <w:rFonts w:eastAsia="Calibri"/>
              </w:rPr>
            </w:pPr>
            <w:r w:rsidRPr="00627B9F">
              <w:rPr>
                <w:rFonts w:eastAsia="Calibri"/>
              </w:rPr>
              <w:t>4</w:t>
            </w:r>
          </w:p>
        </w:tc>
        <w:tc>
          <w:tcPr>
            <w:tcW w:w="3214" w:type="dxa"/>
            <w:tcBorders>
              <w:bottom w:val="single" w:sz="4" w:space="0" w:color="auto"/>
            </w:tcBorders>
            <w:shd w:val="clear" w:color="auto" w:fill="C6D9F1"/>
          </w:tcPr>
          <w:p w14:paraId="7A448F63" w14:textId="77777777" w:rsidR="0025641E" w:rsidRPr="00627B9F" w:rsidRDefault="0025641E" w:rsidP="0066659D">
            <w:pPr>
              <w:rPr>
                <w:rFonts w:eastAsia="Calibri"/>
              </w:rPr>
            </w:pPr>
            <w:r w:rsidRPr="00627B9F">
              <w:rPr>
                <w:rFonts w:eastAsia="Calibri"/>
              </w:rPr>
              <w:t>Date Submitted:</w:t>
            </w:r>
          </w:p>
        </w:tc>
        <w:tc>
          <w:tcPr>
            <w:tcW w:w="6232" w:type="dxa"/>
            <w:tcBorders>
              <w:bottom w:val="single" w:sz="4" w:space="0" w:color="auto"/>
            </w:tcBorders>
            <w:shd w:val="clear" w:color="auto" w:fill="C6D9F1"/>
          </w:tcPr>
          <w:p w14:paraId="333DBE61" w14:textId="77777777" w:rsidR="0025641E" w:rsidRPr="00627B9F" w:rsidRDefault="0025641E" w:rsidP="0066659D">
            <w:pPr>
              <w:rPr>
                <w:rFonts w:eastAsia="Calibri"/>
              </w:rPr>
            </w:pPr>
            <w:r w:rsidRPr="00627B9F">
              <w:rPr>
                <w:rFonts w:eastAsia="Calibri"/>
              </w:rPr>
              <w:t>Display submitted date of the log based on Pacific Daylight Time</w:t>
            </w:r>
          </w:p>
        </w:tc>
      </w:tr>
      <w:tr w:rsidR="0025641E" w:rsidRPr="008D1F78" w14:paraId="345FD593" w14:textId="77777777" w:rsidTr="0066659D">
        <w:tc>
          <w:tcPr>
            <w:tcW w:w="364" w:type="dxa"/>
            <w:tcBorders>
              <w:bottom w:val="single" w:sz="4" w:space="0" w:color="auto"/>
            </w:tcBorders>
            <w:shd w:val="clear" w:color="auto" w:fill="F2F2F2"/>
          </w:tcPr>
          <w:p w14:paraId="15588E41" w14:textId="77777777" w:rsidR="0025641E" w:rsidRPr="00627B9F" w:rsidRDefault="0025641E" w:rsidP="0066659D">
            <w:pPr>
              <w:rPr>
                <w:rFonts w:eastAsia="Calibri"/>
              </w:rPr>
            </w:pPr>
            <w:r w:rsidRPr="00627B9F">
              <w:rPr>
                <w:rFonts w:eastAsia="Calibri"/>
              </w:rPr>
              <w:t>5</w:t>
            </w:r>
          </w:p>
        </w:tc>
        <w:tc>
          <w:tcPr>
            <w:tcW w:w="3214" w:type="dxa"/>
            <w:tcBorders>
              <w:bottom w:val="single" w:sz="4" w:space="0" w:color="auto"/>
            </w:tcBorders>
            <w:shd w:val="clear" w:color="auto" w:fill="F2F2F2"/>
          </w:tcPr>
          <w:p w14:paraId="01560E23" w14:textId="77777777" w:rsidR="0025641E" w:rsidRPr="00627B9F" w:rsidRDefault="0025641E" w:rsidP="0066659D">
            <w:pPr>
              <w:rPr>
                <w:rFonts w:eastAsia="Calibri"/>
              </w:rPr>
            </w:pPr>
            <w:r w:rsidRPr="00627B9F">
              <w:rPr>
                <w:rFonts w:eastAsia="Calibri"/>
              </w:rPr>
              <w:t>Type:</w:t>
            </w:r>
          </w:p>
        </w:tc>
        <w:tc>
          <w:tcPr>
            <w:tcW w:w="6232" w:type="dxa"/>
            <w:tcBorders>
              <w:bottom w:val="single" w:sz="4" w:space="0" w:color="auto"/>
            </w:tcBorders>
            <w:shd w:val="clear" w:color="auto" w:fill="F2F2F2"/>
          </w:tcPr>
          <w:p w14:paraId="5D6902DF" w14:textId="77777777" w:rsidR="0025641E" w:rsidRPr="00627B9F" w:rsidRDefault="0025641E" w:rsidP="0066659D">
            <w:pPr>
              <w:tabs>
                <w:tab w:val="left" w:pos="1800"/>
              </w:tabs>
              <w:rPr>
                <w:rFonts w:eastAsia="Calibri"/>
              </w:rPr>
            </w:pPr>
            <w:r w:rsidRPr="00627B9F">
              <w:rPr>
                <w:rFonts w:eastAsia="Calibri"/>
              </w:rPr>
              <w:t>If the source of the log is direct, then display “Direct”</w:t>
            </w:r>
          </w:p>
          <w:p w14:paraId="209FFAA8" w14:textId="77777777" w:rsidR="0025641E" w:rsidRPr="00627B9F" w:rsidRDefault="0025641E" w:rsidP="0066659D">
            <w:pPr>
              <w:rPr>
                <w:rFonts w:eastAsia="Calibri"/>
              </w:rPr>
            </w:pPr>
            <w:r w:rsidRPr="00627B9F">
              <w:rPr>
                <w:rFonts w:eastAsia="Calibri"/>
              </w:rPr>
              <w:t>If the source of the log is indirect, then display “Indirect”</w:t>
            </w:r>
          </w:p>
        </w:tc>
      </w:tr>
      <w:tr w:rsidR="0025641E" w:rsidRPr="008D1F78" w14:paraId="5259FF92" w14:textId="77777777" w:rsidTr="0066659D">
        <w:tc>
          <w:tcPr>
            <w:tcW w:w="364" w:type="dxa"/>
            <w:vMerge w:val="restart"/>
            <w:shd w:val="clear" w:color="auto" w:fill="C6D9F1"/>
            <w:vAlign w:val="center"/>
          </w:tcPr>
          <w:p w14:paraId="5B913A5F" w14:textId="77777777" w:rsidR="0025641E" w:rsidRPr="00627B9F" w:rsidRDefault="0025641E" w:rsidP="0066659D">
            <w:pPr>
              <w:rPr>
                <w:rFonts w:eastAsia="Calibri"/>
              </w:rPr>
            </w:pPr>
            <w:r w:rsidRPr="00627B9F">
              <w:rPr>
                <w:rFonts w:eastAsia="Calibri"/>
              </w:rPr>
              <w:t>6</w:t>
            </w:r>
          </w:p>
        </w:tc>
        <w:tc>
          <w:tcPr>
            <w:tcW w:w="3214" w:type="dxa"/>
            <w:shd w:val="clear" w:color="auto" w:fill="C6D9F1"/>
          </w:tcPr>
          <w:p w14:paraId="6D7943C6" w14:textId="77777777" w:rsidR="0025641E" w:rsidRPr="00627B9F" w:rsidRDefault="0025641E" w:rsidP="0066659D">
            <w:pPr>
              <w:rPr>
                <w:rFonts w:eastAsia="Calibri"/>
              </w:rPr>
            </w:pPr>
            <w:r w:rsidRPr="00627B9F">
              <w:rPr>
                <w:rFonts w:eastAsia="Calibri"/>
              </w:rPr>
              <w:t xml:space="preserve">If the log is a Coaching log and is Direct then display </w:t>
            </w:r>
          </w:p>
          <w:p w14:paraId="6029E708" w14:textId="77777777" w:rsidR="0025641E" w:rsidRPr="00627B9F" w:rsidRDefault="0025641E" w:rsidP="0066659D">
            <w:pPr>
              <w:rPr>
                <w:rFonts w:eastAsia="Calibri"/>
              </w:rPr>
            </w:pPr>
            <w:r w:rsidRPr="00627B9F">
              <w:rPr>
                <w:rFonts w:eastAsia="Calibri"/>
              </w:rPr>
              <w:t>Date of Coaching:</w:t>
            </w:r>
          </w:p>
        </w:tc>
        <w:tc>
          <w:tcPr>
            <w:tcW w:w="6232" w:type="dxa"/>
            <w:shd w:val="clear" w:color="auto" w:fill="C6D9F1"/>
          </w:tcPr>
          <w:p w14:paraId="42911185" w14:textId="77777777" w:rsidR="0025641E" w:rsidRPr="00627B9F" w:rsidRDefault="0025641E" w:rsidP="0066659D">
            <w:pPr>
              <w:tabs>
                <w:tab w:val="left" w:pos="1800"/>
              </w:tabs>
              <w:rPr>
                <w:rFonts w:eastAsia="Calibri"/>
              </w:rPr>
            </w:pPr>
            <w:r w:rsidRPr="00627B9F">
              <w:rPr>
                <w:rFonts w:eastAsia="Calibri"/>
              </w:rPr>
              <w:t>Display the coaching date of the log</w:t>
            </w:r>
          </w:p>
        </w:tc>
      </w:tr>
      <w:tr w:rsidR="0025641E" w:rsidRPr="008D1F78" w14:paraId="43667EFA" w14:textId="77777777" w:rsidTr="0066659D">
        <w:tc>
          <w:tcPr>
            <w:tcW w:w="364" w:type="dxa"/>
            <w:vMerge/>
            <w:shd w:val="clear" w:color="auto" w:fill="C6D9F1"/>
          </w:tcPr>
          <w:p w14:paraId="61AE5F3A" w14:textId="77777777" w:rsidR="0025641E" w:rsidRPr="00627B9F" w:rsidRDefault="0025641E" w:rsidP="0066659D">
            <w:pPr>
              <w:rPr>
                <w:rFonts w:eastAsia="Calibri"/>
              </w:rPr>
            </w:pPr>
          </w:p>
        </w:tc>
        <w:tc>
          <w:tcPr>
            <w:tcW w:w="3214" w:type="dxa"/>
            <w:shd w:val="clear" w:color="auto" w:fill="C6D9F1"/>
          </w:tcPr>
          <w:p w14:paraId="79881014" w14:textId="77777777" w:rsidR="0025641E" w:rsidRPr="00627B9F" w:rsidRDefault="0025641E" w:rsidP="0066659D">
            <w:pPr>
              <w:rPr>
                <w:rFonts w:eastAsia="Calibri"/>
              </w:rPr>
            </w:pPr>
            <w:r w:rsidRPr="00627B9F">
              <w:rPr>
                <w:rFonts w:eastAsia="Calibri"/>
              </w:rPr>
              <w:t xml:space="preserve">If the log is a Coaching log and is Indirect then display </w:t>
            </w:r>
          </w:p>
          <w:p w14:paraId="73DDD190" w14:textId="77777777" w:rsidR="0025641E" w:rsidRPr="00627B9F" w:rsidRDefault="0025641E" w:rsidP="0066659D">
            <w:pPr>
              <w:rPr>
                <w:rFonts w:eastAsia="Calibri"/>
              </w:rPr>
            </w:pPr>
            <w:r w:rsidRPr="00627B9F">
              <w:rPr>
                <w:rFonts w:eastAsia="Calibri"/>
              </w:rPr>
              <w:t>Date of Event:</w:t>
            </w:r>
          </w:p>
        </w:tc>
        <w:tc>
          <w:tcPr>
            <w:tcW w:w="6232" w:type="dxa"/>
            <w:shd w:val="clear" w:color="auto" w:fill="C6D9F1"/>
          </w:tcPr>
          <w:p w14:paraId="1FBD7CB9" w14:textId="77777777" w:rsidR="0025641E" w:rsidRPr="00627B9F" w:rsidRDefault="0025641E" w:rsidP="0066659D">
            <w:pPr>
              <w:tabs>
                <w:tab w:val="left" w:pos="1800"/>
              </w:tabs>
              <w:rPr>
                <w:rFonts w:eastAsia="Calibri"/>
              </w:rPr>
            </w:pPr>
            <w:r w:rsidRPr="00627B9F">
              <w:rPr>
                <w:rFonts w:eastAsia="Calibri"/>
              </w:rPr>
              <w:t>Display the event date of the log</w:t>
            </w:r>
          </w:p>
        </w:tc>
      </w:tr>
      <w:tr w:rsidR="0025641E" w:rsidRPr="008D1F78" w14:paraId="3B5A273C" w14:textId="77777777" w:rsidTr="0066659D">
        <w:tc>
          <w:tcPr>
            <w:tcW w:w="364" w:type="dxa"/>
            <w:vMerge/>
            <w:tcBorders>
              <w:bottom w:val="single" w:sz="4" w:space="0" w:color="auto"/>
            </w:tcBorders>
            <w:shd w:val="clear" w:color="auto" w:fill="C6D9F1"/>
          </w:tcPr>
          <w:p w14:paraId="4E221862" w14:textId="77777777" w:rsidR="0025641E" w:rsidRPr="00627B9F" w:rsidRDefault="0025641E" w:rsidP="0066659D">
            <w:pPr>
              <w:rPr>
                <w:rFonts w:eastAsia="Calibri"/>
              </w:rPr>
            </w:pPr>
          </w:p>
        </w:tc>
        <w:tc>
          <w:tcPr>
            <w:tcW w:w="3214" w:type="dxa"/>
            <w:tcBorders>
              <w:bottom w:val="single" w:sz="4" w:space="0" w:color="auto"/>
            </w:tcBorders>
            <w:shd w:val="clear" w:color="auto" w:fill="C6D9F1"/>
          </w:tcPr>
          <w:p w14:paraId="0D0E4018" w14:textId="77777777" w:rsidR="0025641E" w:rsidRPr="00627B9F" w:rsidRDefault="0025641E" w:rsidP="0066659D">
            <w:pPr>
              <w:rPr>
                <w:rFonts w:eastAsia="Calibri"/>
              </w:rPr>
            </w:pPr>
            <w:r w:rsidRPr="00627B9F">
              <w:rPr>
                <w:rFonts w:eastAsia="Calibri"/>
              </w:rPr>
              <w:t>If the log is a Warning log then display</w:t>
            </w:r>
          </w:p>
          <w:p w14:paraId="76BDA00C" w14:textId="77777777" w:rsidR="0025641E" w:rsidRPr="00627B9F" w:rsidRDefault="0025641E" w:rsidP="0066659D">
            <w:pPr>
              <w:rPr>
                <w:rFonts w:eastAsia="Calibri"/>
              </w:rPr>
            </w:pPr>
            <w:r w:rsidRPr="00627B9F">
              <w:rPr>
                <w:rFonts w:eastAsia="Calibri"/>
              </w:rPr>
              <w:t>Date the warning was issued:</w:t>
            </w:r>
          </w:p>
        </w:tc>
        <w:tc>
          <w:tcPr>
            <w:tcW w:w="6232" w:type="dxa"/>
            <w:tcBorders>
              <w:bottom w:val="single" w:sz="4" w:space="0" w:color="auto"/>
            </w:tcBorders>
            <w:shd w:val="clear" w:color="auto" w:fill="C6D9F1"/>
          </w:tcPr>
          <w:p w14:paraId="63B1E990" w14:textId="77777777" w:rsidR="0025641E" w:rsidRPr="00627B9F" w:rsidRDefault="0025641E" w:rsidP="0066659D">
            <w:pPr>
              <w:tabs>
                <w:tab w:val="left" w:pos="1800"/>
              </w:tabs>
              <w:rPr>
                <w:rFonts w:eastAsia="Calibri"/>
              </w:rPr>
            </w:pPr>
            <w:r w:rsidRPr="00627B9F">
              <w:rPr>
                <w:rFonts w:eastAsia="Calibri"/>
              </w:rPr>
              <w:t>Display the warning given date of the log</w:t>
            </w:r>
          </w:p>
        </w:tc>
      </w:tr>
      <w:tr w:rsidR="0025641E" w:rsidRPr="008D1F78" w14:paraId="6354196D" w14:textId="77777777" w:rsidTr="0066659D">
        <w:tc>
          <w:tcPr>
            <w:tcW w:w="364" w:type="dxa"/>
            <w:tcBorders>
              <w:bottom w:val="single" w:sz="4" w:space="0" w:color="auto"/>
            </w:tcBorders>
            <w:shd w:val="clear" w:color="auto" w:fill="F2F2F2"/>
          </w:tcPr>
          <w:p w14:paraId="0C9FEE2F" w14:textId="77777777" w:rsidR="0025641E" w:rsidRPr="00627B9F" w:rsidRDefault="0025641E" w:rsidP="0066659D">
            <w:pPr>
              <w:rPr>
                <w:rFonts w:eastAsia="Calibri"/>
              </w:rPr>
            </w:pPr>
            <w:r w:rsidRPr="00627B9F">
              <w:rPr>
                <w:rFonts w:eastAsia="Calibri"/>
              </w:rPr>
              <w:t>7</w:t>
            </w:r>
          </w:p>
        </w:tc>
        <w:tc>
          <w:tcPr>
            <w:tcW w:w="3214" w:type="dxa"/>
            <w:tcBorders>
              <w:bottom w:val="single" w:sz="4" w:space="0" w:color="auto"/>
            </w:tcBorders>
            <w:shd w:val="clear" w:color="auto" w:fill="F2F2F2"/>
          </w:tcPr>
          <w:p w14:paraId="6E813C31" w14:textId="77777777" w:rsidR="0025641E" w:rsidRPr="00627B9F" w:rsidRDefault="0025641E" w:rsidP="0066659D">
            <w:pPr>
              <w:rPr>
                <w:rFonts w:eastAsia="Calibri"/>
              </w:rPr>
            </w:pPr>
            <w:r w:rsidRPr="00627B9F">
              <w:rPr>
                <w:rFonts w:eastAsia="Calibri"/>
              </w:rPr>
              <w:t>Source:</w:t>
            </w:r>
          </w:p>
        </w:tc>
        <w:tc>
          <w:tcPr>
            <w:tcW w:w="6232" w:type="dxa"/>
            <w:tcBorders>
              <w:bottom w:val="single" w:sz="4" w:space="0" w:color="auto"/>
            </w:tcBorders>
            <w:shd w:val="clear" w:color="auto" w:fill="F2F2F2"/>
          </w:tcPr>
          <w:p w14:paraId="6EEF09B3" w14:textId="77777777" w:rsidR="0025641E" w:rsidRPr="00627B9F" w:rsidRDefault="0025641E" w:rsidP="0066659D">
            <w:pPr>
              <w:tabs>
                <w:tab w:val="left" w:pos="1800"/>
              </w:tabs>
              <w:rPr>
                <w:rFonts w:eastAsia="Calibri"/>
              </w:rPr>
            </w:pPr>
            <w:r w:rsidRPr="00627B9F">
              <w:rPr>
                <w:rFonts w:eastAsia="Calibri"/>
              </w:rPr>
              <w:t>Display the source of the log</w:t>
            </w:r>
          </w:p>
        </w:tc>
      </w:tr>
      <w:tr w:rsidR="0025641E" w:rsidRPr="008D1F78" w14:paraId="27F599F9" w14:textId="77777777" w:rsidTr="0066659D">
        <w:tc>
          <w:tcPr>
            <w:tcW w:w="364" w:type="dxa"/>
            <w:tcBorders>
              <w:bottom w:val="single" w:sz="4" w:space="0" w:color="auto"/>
            </w:tcBorders>
            <w:shd w:val="clear" w:color="auto" w:fill="C6D9F1"/>
          </w:tcPr>
          <w:p w14:paraId="2C605F1D" w14:textId="77777777" w:rsidR="0025641E" w:rsidRPr="00627B9F" w:rsidRDefault="0025641E" w:rsidP="0066659D">
            <w:pPr>
              <w:rPr>
                <w:rFonts w:eastAsia="Calibri"/>
              </w:rPr>
            </w:pPr>
            <w:r w:rsidRPr="00627B9F">
              <w:rPr>
                <w:rFonts w:eastAsia="Calibri"/>
              </w:rPr>
              <w:t>8</w:t>
            </w:r>
          </w:p>
        </w:tc>
        <w:tc>
          <w:tcPr>
            <w:tcW w:w="3214" w:type="dxa"/>
            <w:tcBorders>
              <w:bottom w:val="single" w:sz="4" w:space="0" w:color="auto"/>
            </w:tcBorders>
            <w:shd w:val="clear" w:color="auto" w:fill="C6D9F1"/>
          </w:tcPr>
          <w:p w14:paraId="082DA053" w14:textId="77777777" w:rsidR="0025641E" w:rsidRPr="00627B9F" w:rsidRDefault="0025641E" w:rsidP="0066659D">
            <w:pPr>
              <w:rPr>
                <w:rFonts w:eastAsia="Calibri"/>
              </w:rPr>
            </w:pPr>
            <w:r w:rsidRPr="00627B9F">
              <w:rPr>
                <w:rFonts w:eastAsia="Calibri"/>
              </w:rPr>
              <w:t>Site:</w:t>
            </w:r>
          </w:p>
        </w:tc>
        <w:tc>
          <w:tcPr>
            <w:tcW w:w="6232" w:type="dxa"/>
            <w:tcBorders>
              <w:bottom w:val="single" w:sz="4" w:space="0" w:color="auto"/>
            </w:tcBorders>
            <w:shd w:val="clear" w:color="auto" w:fill="C6D9F1"/>
          </w:tcPr>
          <w:p w14:paraId="596C39E3" w14:textId="77777777" w:rsidR="0025641E" w:rsidRPr="00627B9F" w:rsidRDefault="0025641E" w:rsidP="0066659D">
            <w:pPr>
              <w:tabs>
                <w:tab w:val="left" w:pos="1800"/>
              </w:tabs>
              <w:rPr>
                <w:rFonts w:eastAsia="Calibri"/>
              </w:rPr>
            </w:pPr>
            <w:r w:rsidRPr="00627B9F">
              <w:rPr>
                <w:rFonts w:eastAsia="Calibri"/>
              </w:rPr>
              <w:t>Display the site or location of the log</w:t>
            </w:r>
          </w:p>
        </w:tc>
      </w:tr>
      <w:tr w:rsidR="0025641E" w:rsidRPr="008D1F78" w14:paraId="4C73DEE3" w14:textId="77777777" w:rsidTr="0066659D">
        <w:tc>
          <w:tcPr>
            <w:tcW w:w="364" w:type="dxa"/>
            <w:vMerge w:val="restart"/>
            <w:shd w:val="clear" w:color="auto" w:fill="F2F2F2"/>
            <w:vAlign w:val="center"/>
          </w:tcPr>
          <w:p w14:paraId="1420BD80" w14:textId="77777777" w:rsidR="0025641E" w:rsidRPr="00627B9F" w:rsidRDefault="0025641E" w:rsidP="0066659D">
            <w:pPr>
              <w:rPr>
                <w:rFonts w:eastAsia="Calibri"/>
              </w:rPr>
            </w:pPr>
            <w:r w:rsidRPr="00627B9F">
              <w:rPr>
                <w:rFonts w:eastAsia="Calibri"/>
              </w:rPr>
              <w:t>9</w:t>
            </w:r>
          </w:p>
        </w:tc>
        <w:tc>
          <w:tcPr>
            <w:tcW w:w="3214" w:type="dxa"/>
            <w:shd w:val="clear" w:color="auto" w:fill="F2F2F2"/>
          </w:tcPr>
          <w:p w14:paraId="47129B63" w14:textId="77777777" w:rsidR="0025641E" w:rsidRPr="00627B9F" w:rsidRDefault="0025641E" w:rsidP="0066659D">
            <w:pPr>
              <w:rPr>
                <w:rFonts w:eastAsia="Calibri"/>
              </w:rPr>
            </w:pPr>
            <w:r w:rsidRPr="00627B9F">
              <w:rPr>
                <w:rFonts w:eastAsia="Calibri"/>
              </w:rPr>
              <w:t>If the log is a Verint one then then display</w:t>
            </w:r>
          </w:p>
          <w:p w14:paraId="2FDFEE2C" w14:textId="77777777" w:rsidR="0025641E" w:rsidRPr="00627B9F" w:rsidRDefault="0025641E" w:rsidP="0066659D">
            <w:pPr>
              <w:rPr>
                <w:rFonts w:eastAsia="Calibri"/>
              </w:rPr>
            </w:pPr>
            <w:r w:rsidRPr="00627B9F">
              <w:rPr>
                <w:rFonts w:eastAsia="Calibri"/>
              </w:rPr>
              <w:t>Verint ID:</w:t>
            </w:r>
          </w:p>
        </w:tc>
        <w:tc>
          <w:tcPr>
            <w:tcW w:w="6232" w:type="dxa"/>
            <w:shd w:val="clear" w:color="auto" w:fill="F2F2F2"/>
          </w:tcPr>
          <w:p w14:paraId="3CC0D338" w14:textId="77777777" w:rsidR="0025641E" w:rsidRPr="00627B9F" w:rsidRDefault="0025641E" w:rsidP="0066659D">
            <w:pPr>
              <w:tabs>
                <w:tab w:val="left" w:pos="1800"/>
              </w:tabs>
              <w:rPr>
                <w:rFonts w:eastAsia="Calibri"/>
              </w:rPr>
            </w:pPr>
            <w:r w:rsidRPr="00627B9F">
              <w:rPr>
                <w:rFonts w:eastAsia="Calibri"/>
              </w:rPr>
              <w:t>Display the Verint ID of the log</w:t>
            </w:r>
          </w:p>
        </w:tc>
      </w:tr>
      <w:tr w:rsidR="0025641E" w:rsidRPr="008D1F78" w14:paraId="3459B160" w14:textId="77777777" w:rsidTr="0066659D">
        <w:tc>
          <w:tcPr>
            <w:tcW w:w="364" w:type="dxa"/>
            <w:vMerge/>
            <w:shd w:val="clear" w:color="auto" w:fill="F2F2F2"/>
          </w:tcPr>
          <w:p w14:paraId="143A989D" w14:textId="77777777" w:rsidR="0025641E" w:rsidRPr="00627B9F" w:rsidRDefault="0025641E" w:rsidP="0066659D">
            <w:pPr>
              <w:rPr>
                <w:rFonts w:eastAsia="Calibri"/>
              </w:rPr>
            </w:pPr>
          </w:p>
        </w:tc>
        <w:tc>
          <w:tcPr>
            <w:tcW w:w="3214" w:type="dxa"/>
            <w:shd w:val="clear" w:color="auto" w:fill="F2F2F2"/>
          </w:tcPr>
          <w:p w14:paraId="26FD72F6" w14:textId="77777777" w:rsidR="0025641E" w:rsidRPr="00627B9F" w:rsidRDefault="0025641E" w:rsidP="0066659D">
            <w:pPr>
              <w:rPr>
                <w:rFonts w:eastAsia="Calibri"/>
              </w:rPr>
            </w:pPr>
            <w:r w:rsidRPr="00627B9F">
              <w:rPr>
                <w:rFonts w:eastAsia="Calibri"/>
              </w:rPr>
              <w:t>If the log is an Avoke one then display</w:t>
            </w:r>
          </w:p>
          <w:p w14:paraId="64301C7C" w14:textId="77777777" w:rsidR="0025641E" w:rsidRPr="00627B9F" w:rsidRDefault="0025641E" w:rsidP="0066659D">
            <w:pPr>
              <w:rPr>
                <w:rFonts w:eastAsia="Calibri"/>
              </w:rPr>
            </w:pPr>
            <w:r w:rsidRPr="00627B9F">
              <w:rPr>
                <w:rFonts w:eastAsia="Calibri"/>
              </w:rPr>
              <w:t>Avoke ID:</w:t>
            </w:r>
          </w:p>
        </w:tc>
        <w:tc>
          <w:tcPr>
            <w:tcW w:w="6232" w:type="dxa"/>
            <w:shd w:val="clear" w:color="auto" w:fill="F2F2F2"/>
          </w:tcPr>
          <w:p w14:paraId="24C1A813" w14:textId="77777777" w:rsidR="0025641E" w:rsidRPr="00627B9F" w:rsidRDefault="0025641E" w:rsidP="0066659D">
            <w:pPr>
              <w:tabs>
                <w:tab w:val="left" w:pos="1800"/>
              </w:tabs>
              <w:rPr>
                <w:rFonts w:eastAsia="Calibri"/>
              </w:rPr>
            </w:pPr>
            <w:r w:rsidRPr="00627B9F">
              <w:rPr>
                <w:rFonts w:eastAsia="Calibri"/>
              </w:rPr>
              <w:t>Display the Avoke ID of the log</w:t>
            </w:r>
          </w:p>
        </w:tc>
      </w:tr>
      <w:tr w:rsidR="0025641E" w:rsidRPr="008D1F78" w14:paraId="0AC6B39A" w14:textId="77777777" w:rsidTr="0066659D">
        <w:tc>
          <w:tcPr>
            <w:tcW w:w="364" w:type="dxa"/>
            <w:vMerge/>
            <w:shd w:val="clear" w:color="auto" w:fill="F2F2F2"/>
          </w:tcPr>
          <w:p w14:paraId="6FF68CDC" w14:textId="77777777" w:rsidR="0025641E" w:rsidRPr="00627B9F" w:rsidRDefault="0025641E" w:rsidP="0066659D">
            <w:pPr>
              <w:rPr>
                <w:rFonts w:eastAsia="Calibri"/>
              </w:rPr>
            </w:pPr>
          </w:p>
        </w:tc>
        <w:tc>
          <w:tcPr>
            <w:tcW w:w="3214" w:type="dxa"/>
            <w:shd w:val="clear" w:color="auto" w:fill="F2F2F2"/>
          </w:tcPr>
          <w:p w14:paraId="6086BDB8" w14:textId="77777777" w:rsidR="0025641E" w:rsidRPr="00627B9F" w:rsidRDefault="0025641E" w:rsidP="0066659D">
            <w:pPr>
              <w:rPr>
                <w:rFonts w:eastAsia="Calibri"/>
              </w:rPr>
            </w:pPr>
            <w:r w:rsidRPr="00627B9F">
              <w:rPr>
                <w:rFonts w:eastAsia="Calibri"/>
              </w:rPr>
              <w:t>If the log is a NGD Activity then display</w:t>
            </w:r>
          </w:p>
          <w:p w14:paraId="2C2927F8" w14:textId="77777777" w:rsidR="0025641E" w:rsidRPr="00627B9F" w:rsidRDefault="0025641E" w:rsidP="0066659D">
            <w:pPr>
              <w:rPr>
                <w:rFonts w:eastAsia="Calibri"/>
              </w:rPr>
            </w:pPr>
            <w:r w:rsidRPr="00627B9F">
              <w:rPr>
                <w:rFonts w:eastAsia="Calibri"/>
              </w:rPr>
              <w:t>NGD Activity ID:</w:t>
            </w:r>
          </w:p>
        </w:tc>
        <w:tc>
          <w:tcPr>
            <w:tcW w:w="6232" w:type="dxa"/>
            <w:shd w:val="clear" w:color="auto" w:fill="F2F2F2"/>
          </w:tcPr>
          <w:p w14:paraId="41EF0CB1" w14:textId="77777777" w:rsidR="0025641E" w:rsidRPr="00627B9F" w:rsidRDefault="0025641E" w:rsidP="0066659D">
            <w:pPr>
              <w:tabs>
                <w:tab w:val="left" w:pos="1800"/>
              </w:tabs>
              <w:rPr>
                <w:rFonts w:eastAsia="Calibri"/>
              </w:rPr>
            </w:pPr>
            <w:r w:rsidRPr="00627B9F">
              <w:rPr>
                <w:rFonts w:eastAsia="Calibri"/>
              </w:rPr>
              <w:t>Display the NGD Activity ID of the log</w:t>
            </w:r>
          </w:p>
        </w:tc>
      </w:tr>
      <w:tr w:rsidR="0025641E" w:rsidRPr="008D1F78" w14:paraId="107686BE" w14:textId="77777777" w:rsidTr="0066659D">
        <w:tc>
          <w:tcPr>
            <w:tcW w:w="364" w:type="dxa"/>
            <w:vMerge/>
            <w:tcBorders>
              <w:bottom w:val="single" w:sz="4" w:space="0" w:color="auto"/>
            </w:tcBorders>
            <w:shd w:val="clear" w:color="auto" w:fill="F2F2F2"/>
          </w:tcPr>
          <w:p w14:paraId="03E4D17F" w14:textId="77777777" w:rsidR="0025641E" w:rsidRPr="00627B9F" w:rsidRDefault="0025641E" w:rsidP="0066659D">
            <w:pPr>
              <w:rPr>
                <w:rFonts w:eastAsia="Calibri"/>
              </w:rPr>
            </w:pPr>
          </w:p>
        </w:tc>
        <w:tc>
          <w:tcPr>
            <w:tcW w:w="3214" w:type="dxa"/>
            <w:tcBorders>
              <w:bottom w:val="single" w:sz="4" w:space="0" w:color="auto"/>
            </w:tcBorders>
            <w:shd w:val="clear" w:color="auto" w:fill="F2F2F2"/>
          </w:tcPr>
          <w:p w14:paraId="7C45B19A" w14:textId="77777777" w:rsidR="0025641E" w:rsidRPr="00627B9F" w:rsidRDefault="0025641E" w:rsidP="0066659D">
            <w:pPr>
              <w:rPr>
                <w:rFonts w:eastAsia="Calibri"/>
              </w:rPr>
            </w:pPr>
            <w:r w:rsidRPr="00627B9F">
              <w:rPr>
                <w:rFonts w:eastAsia="Calibri"/>
              </w:rPr>
              <w:t>If log is a UCID one then display</w:t>
            </w:r>
          </w:p>
          <w:p w14:paraId="18BB5131" w14:textId="77777777" w:rsidR="0025641E" w:rsidRPr="00627B9F" w:rsidRDefault="0025641E" w:rsidP="0066659D">
            <w:pPr>
              <w:rPr>
                <w:rFonts w:eastAsia="Calibri"/>
              </w:rPr>
            </w:pPr>
            <w:r w:rsidRPr="00627B9F">
              <w:rPr>
                <w:rFonts w:eastAsia="Calibri"/>
              </w:rPr>
              <w:t>Universal Call ID:</w:t>
            </w:r>
          </w:p>
        </w:tc>
        <w:tc>
          <w:tcPr>
            <w:tcW w:w="6232" w:type="dxa"/>
            <w:tcBorders>
              <w:bottom w:val="single" w:sz="4" w:space="0" w:color="auto"/>
            </w:tcBorders>
            <w:shd w:val="clear" w:color="auto" w:fill="F2F2F2"/>
          </w:tcPr>
          <w:p w14:paraId="65267C2C" w14:textId="77777777" w:rsidR="0025641E" w:rsidRPr="00627B9F" w:rsidRDefault="0025641E" w:rsidP="0066659D">
            <w:pPr>
              <w:tabs>
                <w:tab w:val="left" w:pos="1800"/>
              </w:tabs>
              <w:rPr>
                <w:rFonts w:eastAsia="Calibri"/>
              </w:rPr>
            </w:pPr>
            <w:r w:rsidRPr="00627B9F">
              <w:rPr>
                <w:rFonts w:eastAsia="Calibri"/>
              </w:rPr>
              <w:t>Display the Universal Call ID of the log</w:t>
            </w:r>
          </w:p>
        </w:tc>
      </w:tr>
      <w:tr w:rsidR="0025641E" w:rsidRPr="008D1F78" w14:paraId="5F6B5F14" w14:textId="77777777" w:rsidTr="0066659D">
        <w:tc>
          <w:tcPr>
            <w:tcW w:w="364" w:type="dxa"/>
            <w:tcBorders>
              <w:bottom w:val="single" w:sz="4" w:space="0" w:color="auto"/>
            </w:tcBorders>
            <w:shd w:val="clear" w:color="auto" w:fill="C6D9F1"/>
          </w:tcPr>
          <w:p w14:paraId="2E1BE9F0" w14:textId="77777777" w:rsidR="0025641E" w:rsidRPr="00627B9F" w:rsidRDefault="0025641E" w:rsidP="0066659D">
            <w:pPr>
              <w:rPr>
                <w:rFonts w:eastAsia="Calibri"/>
              </w:rPr>
            </w:pPr>
            <w:r w:rsidRPr="00627B9F">
              <w:rPr>
                <w:rFonts w:eastAsia="Calibri"/>
              </w:rPr>
              <w:t>10</w:t>
            </w:r>
          </w:p>
        </w:tc>
        <w:tc>
          <w:tcPr>
            <w:tcW w:w="3214" w:type="dxa"/>
            <w:tcBorders>
              <w:bottom w:val="single" w:sz="4" w:space="0" w:color="auto"/>
            </w:tcBorders>
            <w:shd w:val="clear" w:color="auto" w:fill="C6D9F1"/>
          </w:tcPr>
          <w:p w14:paraId="7FEA5787" w14:textId="77777777" w:rsidR="0025641E" w:rsidRPr="00627B9F" w:rsidRDefault="0025641E" w:rsidP="0066659D">
            <w:pPr>
              <w:rPr>
                <w:rFonts w:eastAsia="Calibri"/>
              </w:rPr>
            </w:pPr>
            <w:r w:rsidRPr="00627B9F">
              <w:rPr>
                <w:rFonts w:eastAsia="Calibri"/>
              </w:rPr>
              <w:t>If the log is a Verint one then display</w:t>
            </w:r>
          </w:p>
          <w:p w14:paraId="5C2CD0D9" w14:textId="77777777" w:rsidR="0025641E" w:rsidRPr="00627B9F" w:rsidRDefault="0025641E" w:rsidP="0066659D">
            <w:pPr>
              <w:rPr>
                <w:rFonts w:eastAsia="Calibri"/>
              </w:rPr>
            </w:pPr>
            <w:r w:rsidRPr="00627B9F">
              <w:rPr>
                <w:rFonts w:eastAsia="Calibri"/>
              </w:rPr>
              <w:t>Scorecard Name:</w:t>
            </w:r>
          </w:p>
        </w:tc>
        <w:tc>
          <w:tcPr>
            <w:tcW w:w="6232" w:type="dxa"/>
            <w:tcBorders>
              <w:bottom w:val="single" w:sz="4" w:space="0" w:color="auto"/>
            </w:tcBorders>
            <w:shd w:val="clear" w:color="auto" w:fill="C6D9F1"/>
          </w:tcPr>
          <w:p w14:paraId="3E5509F2" w14:textId="77777777" w:rsidR="0025641E" w:rsidRPr="00627B9F" w:rsidRDefault="0025641E" w:rsidP="0066659D">
            <w:pPr>
              <w:tabs>
                <w:tab w:val="left" w:pos="1800"/>
              </w:tabs>
              <w:rPr>
                <w:rFonts w:eastAsia="Calibri"/>
              </w:rPr>
            </w:pPr>
            <w:r w:rsidRPr="00627B9F">
              <w:rPr>
                <w:rFonts w:eastAsia="Calibri"/>
              </w:rPr>
              <w:t>Display the scorecard form name of the log</w:t>
            </w:r>
          </w:p>
        </w:tc>
      </w:tr>
      <w:tr w:rsidR="0025641E" w:rsidRPr="008D1F78" w14:paraId="54E74F44" w14:textId="77777777" w:rsidTr="0066659D">
        <w:tc>
          <w:tcPr>
            <w:tcW w:w="364" w:type="dxa"/>
            <w:tcBorders>
              <w:bottom w:val="single" w:sz="4" w:space="0" w:color="auto"/>
            </w:tcBorders>
            <w:shd w:val="clear" w:color="auto" w:fill="F2F2F2"/>
          </w:tcPr>
          <w:p w14:paraId="352B7E20" w14:textId="77777777" w:rsidR="0025641E" w:rsidRPr="00627B9F" w:rsidRDefault="0025641E" w:rsidP="0066659D">
            <w:pPr>
              <w:rPr>
                <w:rFonts w:eastAsia="Calibri"/>
              </w:rPr>
            </w:pPr>
            <w:r>
              <w:rPr>
                <w:rFonts w:eastAsia="Calibri"/>
              </w:rPr>
              <w:t>11</w:t>
            </w:r>
          </w:p>
        </w:tc>
        <w:tc>
          <w:tcPr>
            <w:tcW w:w="3214" w:type="dxa"/>
            <w:tcBorders>
              <w:bottom w:val="single" w:sz="4" w:space="0" w:color="auto"/>
            </w:tcBorders>
            <w:shd w:val="clear" w:color="auto" w:fill="F2F2F2"/>
          </w:tcPr>
          <w:p w14:paraId="60924EC4" w14:textId="77777777" w:rsidR="0025641E" w:rsidRPr="00627B9F" w:rsidRDefault="0025641E" w:rsidP="0066659D">
            <w:pPr>
              <w:rPr>
                <w:rFonts w:eastAsia="Calibri"/>
              </w:rPr>
            </w:pPr>
            <w:r w:rsidRPr="00627B9F">
              <w:rPr>
                <w:rFonts w:eastAsia="Calibri"/>
              </w:rPr>
              <w:t>If the log is a Verint one then display</w:t>
            </w:r>
          </w:p>
          <w:p w14:paraId="67E4976F" w14:textId="77777777" w:rsidR="0025641E" w:rsidRPr="00627B9F" w:rsidRDefault="0025641E" w:rsidP="0066659D">
            <w:pPr>
              <w:rPr>
                <w:rFonts w:eastAsia="Calibri"/>
              </w:rPr>
            </w:pPr>
            <w:r>
              <w:rPr>
                <w:rFonts w:eastAsia="Calibri"/>
              </w:rPr>
              <w:t>Coaching Monitor:</w:t>
            </w:r>
          </w:p>
        </w:tc>
        <w:tc>
          <w:tcPr>
            <w:tcW w:w="6232" w:type="dxa"/>
            <w:tcBorders>
              <w:bottom w:val="single" w:sz="4" w:space="0" w:color="auto"/>
            </w:tcBorders>
            <w:shd w:val="clear" w:color="auto" w:fill="F2F2F2"/>
          </w:tcPr>
          <w:p w14:paraId="47925C2F" w14:textId="77777777" w:rsidR="0025641E" w:rsidRPr="00627B9F" w:rsidRDefault="0025641E" w:rsidP="0066659D">
            <w:pPr>
              <w:tabs>
                <w:tab w:val="left" w:pos="1800"/>
              </w:tabs>
              <w:rPr>
                <w:rFonts w:eastAsia="Calibri"/>
              </w:rPr>
            </w:pPr>
            <w:r>
              <w:rPr>
                <w:rFonts w:eastAsia="Calibri"/>
              </w:rPr>
              <w:t>Display whether log is a coaching monitor or not</w:t>
            </w:r>
          </w:p>
        </w:tc>
      </w:tr>
      <w:tr w:rsidR="0025641E" w:rsidRPr="008D1F78" w14:paraId="7329019E" w14:textId="77777777" w:rsidTr="0066659D">
        <w:tc>
          <w:tcPr>
            <w:tcW w:w="364" w:type="dxa"/>
            <w:tcBorders>
              <w:bottom w:val="single" w:sz="4" w:space="0" w:color="auto"/>
            </w:tcBorders>
            <w:shd w:val="clear" w:color="auto" w:fill="C5D9F1"/>
          </w:tcPr>
          <w:p w14:paraId="48D8B586" w14:textId="77777777" w:rsidR="0025641E" w:rsidRPr="00627B9F" w:rsidRDefault="0025641E" w:rsidP="0066659D">
            <w:pPr>
              <w:rPr>
                <w:rFonts w:eastAsia="Calibri"/>
              </w:rPr>
            </w:pPr>
            <w:r w:rsidRPr="00627B9F">
              <w:rPr>
                <w:rFonts w:eastAsia="Calibri"/>
              </w:rPr>
              <w:t>1</w:t>
            </w:r>
            <w:r>
              <w:rPr>
                <w:rFonts w:eastAsia="Calibri"/>
              </w:rPr>
              <w:t>2</w:t>
            </w:r>
          </w:p>
        </w:tc>
        <w:tc>
          <w:tcPr>
            <w:tcW w:w="3214" w:type="dxa"/>
            <w:tcBorders>
              <w:bottom w:val="single" w:sz="4" w:space="0" w:color="auto"/>
            </w:tcBorders>
            <w:shd w:val="clear" w:color="auto" w:fill="C5D9F1"/>
          </w:tcPr>
          <w:p w14:paraId="3CB8BD02" w14:textId="77777777" w:rsidR="0025641E" w:rsidRPr="00627B9F" w:rsidRDefault="0025641E" w:rsidP="0066659D">
            <w:pPr>
              <w:rPr>
                <w:rFonts w:eastAsia="Calibri"/>
              </w:rPr>
            </w:pPr>
            <w:r w:rsidRPr="00627B9F">
              <w:rPr>
                <w:rFonts w:eastAsia="Calibri"/>
              </w:rPr>
              <w:t>Employee:</w:t>
            </w:r>
          </w:p>
        </w:tc>
        <w:tc>
          <w:tcPr>
            <w:tcW w:w="6232" w:type="dxa"/>
            <w:tcBorders>
              <w:bottom w:val="single" w:sz="4" w:space="0" w:color="auto"/>
            </w:tcBorders>
            <w:shd w:val="clear" w:color="auto" w:fill="C5D9F1"/>
          </w:tcPr>
          <w:p w14:paraId="1637BBB6" w14:textId="77777777" w:rsidR="0025641E" w:rsidRPr="00627B9F" w:rsidRDefault="0025641E" w:rsidP="0066659D">
            <w:pPr>
              <w:tabs>
                <w:tab w:val="left" w:pos="1800"/>
              </w:tabs>
              <w:rPr>
                <w:rFonts w:eastAsia="Calibri"/>
              </w:rPr>
            </w:pPr>
            <w:r w:rsidRPr="00627B9F">
              <w:rPr>
                <w:rFonts w:eastAsia="Calibri"/>
              </w:rPr>
              <w:t>Display the employee of the log</w:t>
            </w:r>
          </w:p>
        </w:tc>
      </w:tr>
      <w:tr w:rsidR="0025641E" w:rsidRPr="008D1F78" w14:paraId="5F285809" w14:textId="77777777" w:rsidTr="0066659D">
        <w:tc>
          <w:tcPr>
            <w:tcW w:w="364" w:type="dxa"/>
            <w:tcBorders>
              <w:bottom w:val="single" w:sz="4" w:space="0" w:color="auto"/>
            </w:tcBorders>
            <w:shd w:val="clear" w:color="auto" w:fill="F2F2F2"/>
          </w:tcPr>
          <w:p w14:paraId="072FF5B3" w14:textId="77777777" w:rsidR="0025641E" w:rsidRPr="00627B9F" w:rsidRDefault="0025641E" w:rsidP="0066659D">
            <w:pPr>
              <w:rPr>
                <w:rFonts w:eastAsia="Calibri"/>
              </w:rPr>
            </w:pPr>
            <w:r w:rsidRPr="00627B9F">
              <w:rPr>
                <w:rFonts w:eastAsia="Calibri"/>
              </w:rPr>
              <w:t>1</w:t>
            </w:r>
            <w:r>
              <w:rPr>
                <w:rFonts w:eastAsia="Calibri"/>
              </w:rPr>
              <w:t>3</w:t>
            </w:r>
          </w:p>
        </w:tc>
        <w:tc>
          <w:tcPr>
            <w:tcW w:w="3214" w:type="dxa"/>
            <w:tcBorders>
              <w:bottom w:val="single" w:sz="4" w:space="0" w:color="auto"/>
            </w:tcBorders>
            <w:shd w:val="clear" w:color="auto" w:fill="F2F2F2"/>
          </w:tcPr>
          <w:p w14:paraId="55F18BB3" w14:textId="77777777" w:rsidR="0025641E" w:rsidRPr="00627B9F" w:rsidRDefault="0025641E" w:rsidP="0066659D">
            <w:pPr>
              <w:rPr>
                <w:rFonts w:eastAsia="Calibri"/>
              </w:rPr>
            </w:pPr>
            <w:r w:rsidRPr="00627B9F">
              <w:rPr>
                <w:rFonts w:eastAsia="Calibri"/>
              </w:rPr>
              <w:t>Supervisor:</w:t>
            </w:r>
          </w:p>
        </w:tc>
        <w:tc>
          <w:tcPr>
            <w:tcW w:w="6232" w:type="dxa"/>
            <w:tcBorders>
              <w:bottom w:val="single" w:sz="4" w:space="0" w:color="auto"/>
            </w:tcBorders>
            <w:shd w:val="clear" w:color="auto" w:fill="F2F2F2"/>
          </w:tcPr>
          <w:p w14:paraId="2E892A4B" w14:textId="77777777" w:rsidR="0025641E" w:rsidRPr="00627B9F" w:rsidRDefault="0025641E" w:rsidP="0066659D">
            <w:pPr>
              <w:tabs>
                <w:tab w:val="left" w:pos="1800"/>
              </w:tabs>
              <w:rPr>
                <w:rFonts w:eastAsia="Calibri"/>
              </w:rPr>
            </w:pPr>
            <w:r w:rsidRPr="00627B9F">
              <w:rPr>
                <w:rFonts w:eastAsia="Calibri"/>
              </w:rPr>
              <w:t>Display the supervisor of the employee of the log</w:t>
            </w:r>
          </w:p>
        </w:tc>
      </w:tr>
      <w:tr w:rsidR="0025641E" w:rsidRPr="008D1F78" w14:paraId="6D111C7E" w14:textId="77777777" w:rsidTr="0066659D">
        <w:tc>
          <w:tcPr>
            <w:tcW w:w="364" w:type="dxa"/>
            <w:tcBorders>
              <w:bottom w:val="single" w:sz="4" w:space="0" w:color="auto"/>
            </w:tcBorders>
            <w:shd w:val="clear" w:color="auto" w:fill="C5D9F1"/>
          </w:tcPr>
          <w:p w14:paraId="29C6347A" w14:textId="77777777" w:rsidR="0025641E" w:rsidRPr="00627B9F" w:rsidRDefault="0025641E" w:rsidP="0066659D">
            <w:pPr>
              <w:rPr>
                <w:rFonts w:eastAsia="Calibri"/>
              </w:rPr>
            </w:pPr>
            <w:r>
              <w:rPr>
                <w:rFonts w:eastAsia="Calibri"/>
              </w:rPr>
              <w:t>14</w:t>
            </w:r>
          </w:p>
        </w:tc>
        <w:tc>
          <w:tcPr>
            <w:tcW w:w="3214" w:type="dxa"/>
            <w:tcBorders>
              <w:bottom w:val="single" w:sz="4" w:space="0" w:color="auto"/>
            </w:tcBorders>
            <w:shd w:val="clear" w:color="auto" w:fill="C5D9F1"/>
          </w:tcPr>
          <w:p w14:paraId="33D7F2AE" w14:textId="77777777" w:rsidR="0025641E" w:rsidRPr="00627B9F" w:rsidRDefault="0025641E" w:rsidP="0066659D">
            <w:pPr>
              <w:rPr>
                <w:rFonts w:eastAsia="Calibri"/>
              </w:rPr>
            </w:pPr>
            <w:r w:rsidRPr="00DC07D4">
              <w:rPr>
                <w:rFonts w:eastAsia="Calibri"/>
              </w:rPr>
              <w:t>Reassigned Supervisor:</w:t>
            </w:r>
          </w:p>
        </w:tc>
        <w:tc>
          <w:tcPr>
            <w:tcW w:w="6232" w:type="dxa"/>
            <w:tcBorders>
              <w:bottom w:val="single" w:sz="4" w:space="0" w:color="auto"/>
            </w:tcBorders>
            <w:shd w:val="clear" w:color="auto" w:fill="C5D9F1"/>
          </w:tcPr>
          <w:p w14:paraId="7E85C630" w14:textId="77777777" w:rsidR="0025641E" w:rsidRPr="00627B9F" w:rsidRDefault="0025641E" w:rsidP="0066659D">
            <w:pPr>
              <w:tabs>
                <w:tab w:val="left" w:pos="1800"/>
              </w:tabs>
              <w:rPr>
                <w:rFonts w:eastAsia="Calibri"/>
              </w:rPr>
            </w:pPr>
            <w:r>
              <w:rPr>
                <w:rFonts w:eastAsia="Calibri"/>
              </w:rPr>
              <w:t>Display the supervisor the log has been reassigned to or NA</w:t>
            </w:r>
          </w:p>
        </w:tc>
      </w:tr>
      <w:tr w:rsidR="0025641E" w:rsidRPr="008D1F78" w14:paraId="3810DD56" w14:textId="77777777" w:rsidTr="0066659D">
        <w:tc>
          <w:tcPr>
            <w:tcW w:w="364" w:type="dxa"/>
            <w:tcBorders>
              <w:bottom w:val="single" w:sz="4" w:space="0" w:color="auto"/>
            </w:tcBorders>
            <w:shd w:val="clear" w:color="auto" w:fill="F2F2F2"/>
          </w:tcPr>
          <w:p w14:paraId="447EEDC2" w14:textId="77777777" w:rsidR="0025641E" w:rsidRPr="00627B9F" w:rsidRDefault="0025641E" w:rsidP="0066659D">
            <w:pPr>
              <w:rPr>
                <w:rFonts w:eastAsia="Calibri"/>
              </w:rPr>
            </w:pPr>
            <w:r>
              <w:rPr>
                <w:rFonts w:eastAsia="Calibri"/>
              </w:rPr>
              <w:t>15</w:t>
            </w:r>
          </w:p>
        </w:tc>
        <w:tc>
          <w:tcPr>
            <w:tcW w:w="3214" w:type="dxa"/>
            <w:tcBorders>
              <w:bottom w:val="single" w:sz="4" w:space="0" w:color="auto"/>
            </w:tcBorders>
            <w:shd w:val="clear" w:color="auto" w:fill="F2F2F2"/>
          </w:tcPr>
          <w:p w14:paraId="5473F92D" w14:textId="77777777" w:rsidR="0025641E" w:rsidRPr="00627B9F" w:rsidRDefault="0025641E" w:rsidP="00885EED">
            <w:pPr>
              <w:rPr>
                <w:rFonts w:eastAsia="Calibri"/>
              </w:rPr>
            </w:pPr>
            <w:r w:rsidRPr="00627B9F">
              <w:rPr>
                <w:rFonts w:eastAsia="Calibri"/>
              </w:rPr>
              <w:t>Manager:</w:t>
            </w:r>
          </w:p>
          <w:p w14:paraId="002B1B0D" w14:textId="77777777" w:rsidR="0025641E" w:rsidRPr="00627B9F" w:rsidRDefault="0025641E" w:rsidP="00885EED">
            <w:pPr>
              <w:rPr>
                <w:rFonts w:eastAsia="Calibri"/>
              </w:rPr>
            </w:pPr>
            <w:r w:rsidRPr="00627B9F">
              <w:rPr>
                <w:rFonts w:eastAsia="Calibri"/>
              </w:rPr>
              <w:t>If the log is for Low CSAT then display ‘(Assigned Reviewer)’ after the manager’s name</w:t>
            </w:r>
          </w:p>
        </w:tc>
        <w:tc>
          <w:tcPr>
            <w:tcW w:w="6232" w:type="dxa"/>
            <w:tcBorders>
              <w:bottom w:val="single" w:sz="4" w:space="0" w:color="auto"/>
            </w:tcBorders>
            <w:shd w:val="clear" w:color="auto" w:fill="F2F2F2"/>
          </w:tcPr>
          <w:p w14:paraId="10B98430" w14:textId="77777777" w:rsidR="0025641E" w:rsidRPr="00627B9F" w:rsidRDefault="0025641E" w:rsidP="0066659D">
            <w:pPr>
              <w:tabs>
                <w:tab w:val="left" w:pos="1800"/>
              </w:tabs>
              <w:rPr>
                <w:rFonts w:eastAsia="Calibri"/>
              </w:rPr>
            </w:pPr>
            <w:r w:rsidRPr="00627B9F">
              <w:rPr>
                <w:rFonts w:eastAsia="Calibri"/>
              </w:rPr>
              <w:t xml:space="preserve">Display the manager of the employee or assigned reviewer of the log </w:t>
            </w:r>
          </w:p>
        </w:tc>
      </w:tr>
      <w:tr w:rsidR="0025641E" w:rsidRPr="008D1F78" w14:paraId="2AAABBBC" w14:textId="77777777" w:rsidTr="0066659D">
        <w:tc>
          <w:tcPr>
            <w:tcW w:w="364" w:type="dxa"/>
            <w:tcBorders>
              <w:bottom w:val="single" w:sz="4" w:space="0" w:color="auto"/>
            </w:tcBorders>
            <w:shd w:val="clear" w:color="auto" w:fill="C5D9F1"/>
          </w:tcPr>
          <w:p w14:paraId="7A08016A" w14:textId="77777777" w:rsidR="0025641E" w:rsidRPr="00627B9F" w:rsidRDefault="0025641E" w:rsidP="0066659D">
            <w:pPr>
              <w:rPr>
                <w:rFonts w:eastAsia="Calibri"/>
              </w:rPr>
            </w:pPr>
            <w:r>
              <w:rPr>
                <w:rFonts w:eastAsia="Calibri"/>
              </w:rPr>
              <w:t>16</w:t>
            </w:r>
          </w:p>
        </w:tc>
        <w:tc>
          <w:tcPr>
            <w:tcW w:w="3214" w:type="dxa"/>
            <w:tcBorders>
              <w:bottom w:val="single" w:sz="4" w:space="0" w:color="auto"/>
            </w:tcBorders>
            <w:shd w:val="clear" w:color="auto" w:fill="C5D9F1"/>
          </w:tcPr>
          <w:p w14:paraId="202B355F" w14:textId="77777777" w:rsidR="0025641E" w:rsidRPr="00627B9F" w:rsidRDefault="0025641E" w:rsidP="0066659D">
            <w:pPr>
              <w:rPr>
                <w:rFonts w:eastAsia="Calibri"/>
              </w:rPr>
            </w:pPr>
            <w:r w:rsidRPr="00DA15B3">
              <w:rPr>
                <w:rFonts w:eastAsia="Calibri"/>
              </w:rPr>
              <w:t>Reassigned Manager:</w:t>
            </w:r>
          </w:p>
        </w:tc>
        <w:tc>
          <w:tcPr>
            <w:tcW w:w="6232" w:type="dxa"/>
            <w:tcBorders>
              <w:bottom w:val="single" w:sz="4" w:space="0" w:color="auto"/>
            </w:tcBorders>
            <w:shd w:val="clear" w:color="auto" w:fill="C5D9F1"/>
          </w:tcPr>
          <w:p w14:paraId="34AB4CB6" w14:textId="77777777" w:rsidR="0025641E" w:rsidRPr="00627B9F" w:rsidRDefault="0025641E" w:rsidP="0066659D">
            <w:pPr>
              <w:tabs>
                <w:tab w:val="left" w:pos="1800"/>
              </w:tabs>
              <w:rPr>
                <w:rFonts w:eastAsia="Calibri"/>
              </w:rPr>
            </w:pPr>
            <w:r>
              <w:rPr>
                <w:rFonts w:eastAsia="Calibri"/>
              </w:rPr>
              <w:t>Display the manager the log has been reassigned to or NA</w:t>
            </w:r>
          </w:p>
        </w:tc>
      </w:tr>
      <w:tr w:rsidR="0025641E" w:rsidRPr="008D1F78" w14:paraId="049A8E5B" w14:textId="77777777" w:rsidTr="0066659D">
        <w:tc>
          <w:tcPr>
            <w:tcW w:w="364" w:type="dxa"/>
            <w:shd w:val="clear" w:color="auto" w:fill="F2F2F2"/>
          </w:tcPr>
          <w:p w14:paraId="72F0D810" w14:textId="77777777" w:rsidR="0025641E" w:rsidRPr="00627B9F" w:rsidRDefault="0025641E" w:rsidP="0066659D">
            <w:pPr>
              <w:rPr>
                <w:rFonts w:eastAsia="Calibri"/>
              </w:rPr>
            </w:pPr>
            <w:r w:rsidRPr="00627B9F">
              <w:rPr>
                <w:rFonts w:eastAsia="Calibri"/>
              </w:rPr>
              <w:t>1</w:t>
            </w:r>
            <w:r>
              <w:rPr>
                <w:rFonts w:eastAsia="Calibri"/>
              </w:rPr>
              <w:t>7</w:t>
            </w:r>
          </w:p>
        </w:tc>
        <w:tc>
          <w:tcPr>
            <w:tcW w:w="3214" w:type="dxa"/>
            <w:shd w:val="clear" w:color="auto" w:fill="F2F2F2"/>
          </w:tcPr>
          <w:p w14:paraId="1C9DC391" w14:textId="77777777" w:rsidR="0025641E" w:rsidRPr="00627B9F" w:rsidRDefault="0025641E" w:rsidP="0066659D">
            <w:pPr>
              <w:rPr>
                <w:rFonts w:eastAsia="Calibri"/>
              </w:rPr>
            </w:pPr>
            <w:r w:rsidRPr="00627B9F">
              <w:rPr>
                <w:rFonts w:eastAsia="Calibri"/>
              </w:rPr>
              <w:t>Submitter:</w:t>
            </w:r>
          </w:p>
        </w:tc>
        <w:tc>
          <w:tcPr>
            <w:tcW w:w="6232" w:type="dxa"/>
            <w:shd w:val="clear" w:color="auto" w:fill="F2F2F2"/>
          </w:tcPr>
          <w:p w14:paraId="6B645EED" w14:textId="77777777" w:rsidR="0025641E" w:rsidRPr="00627B9F" w:rsidRDefault="0025641E" w:rsidP="0066659D">
            <w:pPr>
              <w:tabs>
                <w:tab w:val="left" w:pos="1800"/>
              </w:tabs>
              <w:rPr>
                <w:rFonts w:eastAsia="Calibri"/>
                <w:b/>
              </w:rPr>
            </w:pPr>
            <w:r w:rsidRPr="00627B9F">
              <w:rPr>
                <w:rFonts w:eastAsia="Calibri"/>
              </w:rPr>
              <w:t>Display the submitter of the log</w:t>
            </w:r>
          </w:p>
        </w:tc>
      </w:tr>
    </w:tbl>
    <w:p w14:paraId="3853EE09" w14:textId="77777777" w:rsidR="0025641E" w:rsidRDefault="0025641E" w:rsidP="0025641E">
      <w:pPr>
        <w:ind w:left="720" w:firstLine="720"/>
      </w:pPr>
    </w:p>
    <w:p w14:paraId="06DF92DC" w14:textId="77777777" w:rsidR="0025641E" w:rsidRPr="0026295E" w:rsidRDefault="0025641E" w:rsidP="0025641E">
      <w:pPr>
        <w:spacing w:before="120"/>
        <w:rPr>
          <w:b/>
        </w:rPr>
      </w:pPr>
      <w:r w:rsidRPr="0026295E">
        <w:rPr>
          <w:b/>
        </w:rPr>
        <w:t>3.2.</w:t>
      </w:r>
      <w:r>
        <w:rPr>
          <w:b/>
        </w:rPr>
        <w:t>5</w:t>
      </w:r>
      <w:r w:rsidRPr="0026295E">
        <w:rPr>
          <w:b/>
        </w:rPr>
        <w:t>.1.1.2</w:t>
      </w:r>
      <w:r w:rsidRPr="0026295E">
        <w:rPr>
          <w:b/>
        </w:rPr>
        <w:tab/>
        <w:t>Warning Logs</w:t>
      </w:r>
    </w:p>
    <w:p w14:paraId="4A11AF41" w14:textId="77777777" w:rsidR="0025641E" w:rsidRPr="008D1F78" w:rsidRDefault="0025641E" w:rsidP="0025641E">
      <w:pPr>
        <w:ind w:left="1440"/>
      </w:pPr>
      <w:r w:rsidRPr="00C45BDB">
        <w:lastRenderedPageBreak/>
        <w:t>For Warnings, do not display labels or values for Call Record ID (Verint, Avoke, NGD ID, UCID), or Scorecard Name.  Also, Warnings will not have details, coaching notes or comments to display.</w:t>
      </w:r>
    </w:p>
    <w:p w14:paraId="237D2655" w14:textId="77777777" w:rsidR="0025641E" w:rsidRPr="0026295E" w:rsidRDefault="0025641E" w:rsidP="0025641E">
      <w:pPr>
        <w:spacing w:before="120"/>
        <w:rPr>
          <w:b/>
        </w:rPr>
      </w:pPr>
      <w:r>
        <w:rPr>
          <w:b/>
        </w:rPr>
        <w:t>3.2.5</w:t>
      </w:r>
      <w:r w:rsidRPr="0026295E">
        <w:rPr>
          <w:b/>
        </w:rPr>
        <w:t>.1.1.3</w:t>
      </w:r>
      <w:r w:rsidRPr="0026295E">
        <w:rPr>
          <w:b/>
        </w:rPr>
        <w:tab/>
        <w:t>Examples</w:t>
      </w:r>
    </w:p>
    <w:p w14:paraId="13345CEE" w14:textId="7E552C31" w:rsidR="0025641E" w:rsidRDefault="008770D6" w:rsidP="0025641E">
      <w:pPr>
        <w:ind w:left="720" w:firstLine="720"/>
      </w:pPr>
      <w:r>
        <w:t>Removed as no longer required.</w:t>
      </w:r>
    </w:p>
    <w:p w14:paraId="62592527" w14:textId="77777777" w:rsidR="0025641E" w:rsidRPr="0026295E" w:rsidRDefault="0025641E" w:rsidP="0025641E">
      <w:pPr>
        <w:spacing w:before="120"/>
        <w:rPr>
          <w:b/>
        </w:rPr>
      </w:pPr>
      <w:r>
        <w:rPr>
          <w:b/>
        </w:rPr>
        <w:t>3.2.5</w:t>
      </w:r>
      <w:r w:rsidRPr="0026295E">
        <w:rPr>
          <w:b/>
        </w:rPr>
        <w:t>.1.2</w:t>
      </w:r>
      <w:r w:rsidRPr="0026295E">
        <w:rPr>
          <w:b/>
        </w:rPr>
        <w:tab/>
      </w:r>
      <w:r>
        <w:rPr>
          <w:b/>
        </w:rPr>
        <w:tab/>
      </w:r>
      <w:r w:rsidRPr="0026295E">
        <w:rPr>
          <w:b/>
        </w:rPr>
        <w:t>Opening</w:t>
      </w:r>
    </w:p>
    <w:p w14:paraId="10F32E06" w14:textId="77777777" w:rsidR="0025641E"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C45BDB" w14:paraId="29855C93" w14:textId="77777777" w:rsidTr="0066659D">
        <w:trPr>
          <w:trHeight w:val="288"/>
        </w:trPr>
        <w:tc>
          <w:tcPr>
            <w:tcW w:w="315" w:type="dxa"/>
            <w:tcBorders>
              <w:bottom w:val="single" w:sz="4" w:space="0" w:color="auto"/>
            </w:tcBorders>
            <w:shd w:val="clear" w:color="auto" w:fill="4F81BD"/>
            <w:vAlign w:val="bottom"/>
          </w:tcPr>
          <w:p w14:paraId="5C396263"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20805160"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75BE8871"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C45BDB" w14:paraId="073A8910" w14:textId="77777777" w:rsidTr="0066659D">
        <w:tc>
          <w:tcPr>
            <w:tcW w:w="315" w:type="dxa"/>
            <w:tcBorders>
              <w:bottom w:val="single" w:sz="4" w:space="0" w:color="auto"/>
            </w:tcBorders>
            <w:shd w:val="clear" w:color="auto" w:fill="F2F2F2"/>
          </w:tcPr>
          <w:p w14:paraId="7C3D4140"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54FD29E3" w14:textId="77777777" w:rsidR="0025641E" w:rsidRPr="00627B9F" w:rsidRDefault="0025641E"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0F3CCA33" w14:textId="77777777" w:rsidR="0025641E" w:rsidRPr="00627B9F" w:rsidRDefault="0025641E" w:rsidP="00885EED">
            <w:pPr>
              <w:rPr>
                <w:rFonts w:eastAsia="Calibri"/>
              </w:rPr>
            </w:pPr>
            <w:r w:rsidRPr="00627B9F">
              <w:rPr>
                <w:rFonts w:eastAsia="Calibri"/>
              </w:rPr>
              <w:t>When displayed from My Dashboard or My Submissions, display text in red color when eCoaching Log</w:t>
            </w:r>
          </w:p>
          <w:p w14:paraId="2A25CD1D" w14:textId="77777777" w:rsidR="0025641E" w:rsidRPr="00627B9F" w:rsidRDefault="0025641E" w:rsidP="00885EED">
            <w:pPr>
              <w:rPr>
                <w:rFonts w:eastAsia="Calibri"/>
              </w:rPr>
            </w:pPr>
            <w:r w:rsidRPr="00627B9F">
              <w:rPr>
                <w:rFonts w:eastAsia="Calibri"/>
              </w:rPr>
              <w:t>Do not display when Warning log or when displayed from Historical Dashboard</w:t>
            </w:r>
          </w:p>
        </w:tc>
      </w:tr>
      <w:tr w:rsidR="0025641E" w:rsidRPr="00C45BDB" w14:paraId="626F68F1" w14:textId="77777777" w:rsidTr="0066659D">
        <w:tc>
          <w:tcPr>
            <w:tcW w:w="315" w:type="dxa"/>
            <w:shd w:val="clear" w:color="auto" w:fill="C6D9F1"/>
          </w:tcPr>
          <w:p w14:paraId="6BA8CEC7"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46118953" w14:textId="77777777" w:rsidR="0025641E" w:rsidRPr="00627B9F" w:rsidRDefault="0025641E"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29CE17AF" w14:textId="77777777" w:rsidR="0025641E" w:rsidRPr="00627B9F" w:rsidRDefault="0025641E" w:rsidP="00885EED">
            <w:pPr>
              <w:rPr>
                <w:rFonts w:eastAsia="Calibri"/>
              </w:rPr>
            </w:pPr>
            <w:r w:rsidRPr="00627B9F">
              <w:rPr>
                <w:rFonts w:eastAsia="Calibri"/>
              </w:rPr>
              <w:t>Display text</w:t>
            </w:r>
          </w:p>
        </w:tc>
      </w:tr>
    </w:tbl>
    <w:p w14:paraId="6719D39E" w14:textId="77777777" w:rsidR="0025641E" w:rsidRDefault="0025641E" w:rsidP="0025641E">
      <w:pPr>
        <w:ind w:left="720" w:firstLine="720"/>
      </w:pPr>
    </w:p>
    <w:p w14:paraId="64D84E14" w14:textId="77777777" w:rsidR="0025641E" w:rsidRPr="0026295E" w:rsidRDefault="0025641E" w:rsidP="0025641E">
      <w:pPr>
        <w:spacing w:before="120"/>
        <w:rPr>
          <w:b/>
        </w:rPr>
      </w:pPr>
      <w:r w:rsidRPr="0026295E">
        <w:rPr>
          <w:b/>
        </w:rPr>
        <w:t>3.2.</w:t>
      </w:r>
      <w:r>
        <w:rPr>
          <w:b/>
        </w:rPr>
        <w:t>5</w:t>
      </w:r>
      <w:r w:rsidRPr="0026295E">
        <w:rPr>
          <w:b/>
        </w:rPr>
        <w:t>.1.3</w:t>
      </w:r>
      <w:r>
        <w:rPr>
          <w:b/>
        </w:rPr>
        <w:tab/>
      </w:r>
      <w:r w:rsidRPr="0026295E">
        <w:rPr>
          <w:b/>
        </w:rPr>
        <w:tab/>
        <w:t>Coaching/Warning Reasons Found</w:t>
      </w:r>
    </w:p>
    <w:p w14:paraId="593854DE" w14:textId="77777777" w:rsidR="0025641E" w:rsidRPr="008D1F78" w:rsidRDefault="0025641E" w:rsidP="0025641E">
      <w:pPr>
        <w:ind w:left="1440"/>
      </w:pPr>
      <w:r w:rsidRPr="00C45BDB">
        <w:t>When coaching or warning reasons are found for the corresponding log, display the coaching/warning reason, coaching/warning sub-reason and the coaching/warning value associated with the log.</w:t>
      </w:r>
    </w:p>
    <w:p w14:paraId="611CAF4C"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25641E" w:rsidRPr="00895ABE" w14:paraId="21A51DD9" w14:textId="77777777" w:rsidTr="0066659D">
        <w:trPr>
          <w:trHeight w:val="288"/>
        </w:trPr>
        <w:tc>
          <w:tcPr>
            <w:tcW w:w="315" w:type="dxa"/>
            <w:tcBorders>
              <w:bottom w:val="single" w:sz="4" w:space="0" w:color="auto"/>
            </w:tcBorders>
            <w:shd w:val="clear" w:color="auto" w:fill="4F81BD"/>
            <w:vAlign w:val="bottom"/>
          </w:tcPr>
          <w:p w14:paraId="247DF0F8" w14:textId="77777777" w:rsidR="0025641E" w:rsidRPr="00627B9F" w:rsidRDefault="0025641E"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0E922553"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17AEA2B8"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10A8EC78" w14:textId="77777777" w:rsidTr="0066659D">
        <w:tc>
          <w:tcPr>
            <w:tcW w:w="315" w:type="dxa"/>
            <w:tcBorders>
              <w:bottom w:val="single" w:sz="4" w:space="0" w:color="auto"/>
            </w:tcBorders>
            <w:shd w:val="clear" w:color="auto" w:fill="F2F2F2"/>
          </w:tcPr>
          <w:p w14:paraId="5676DFBA" w14:textId="77777777" w:rsidR="0025641E" w:rsidRPr="00627B9F" w:rsidRDefault="0025641E"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2971D0DE" w14:textId="77777777" w:rsidR="0025641E" w:rsidRPr="00627B9F" w:rsidRDefault="0025641E" w:rsidP="00885EED">
            <w:pPr>
              <w:rPr>
                <w:rFonts w:eastAsia="Calibri"/>
              </w:rPr>
            </w:pPr>
            <w:r w:rsidRPr="00627B9F">
              <w:rPr>
                <w:rFonts w:eastAsia="Calibri"/>
              </w:rPr>
              <w:t>Coaching Reason(s)</w:t>
            </w:r>
          </w:p>
        </w:tc>
        <w:tc>
          <w:tcPr>
            <w:tcW w:w="6254" w:type="dxa"/>
            <w:tcBorders>
              <w:bottom w:val="single" w:sz="4" w:space="0" w:color="auto"/>
            </w:tcBorders>
            <w:shd w:val="clear" w:color="auto" w:fill="F2F2F2"/>
          </w:tcPr>
          <w:p w14:paraId="0E669684" w14:textId="77777777" w:rsidR="0025641E" w:rsidRPr="00627B9F" w:rsidRDefault="0025641E" w:rsidP="00885EED">
            <w:pPr>
              <w:rPr>
                <w:rFonts w:eastAsia="Calibri"/>
              </w:rPr>
            </w:pPr>
            <w:r w:rsidRPr="00627B9F">
              <w:rPr>
                <w:rFonts w:eastAsia="Calibri"/>
              </w:rPr>
              <w:t>Display text</w:t>
            </w:r>
          </w:p>
        </w:tc>
      </w:tr>
      <w:tr w:rsidR="0025641E" w:rsidRPr="00895ABE" w14:paraId="70B1A8AA" w14:textId="77777777" w:rsidTr="0066659D">
        <w:tc>
          <w:tcPr>
            <w:tcW w:w="315" w:type="dxa"/>
            <w:vMerge w:val="restart"/>
            <w:shd w:val="clear" w:color="auto" w:fill="C6D9F1"/>
            <w:vAlign w:val="center"/>
          </w:tcPr>
          <w:p w14:paraId="3B847902" w14:textId="77777777" w:rsidR="0025641E" w:rsidRPr="00627B9F" w:rsidRDefault="0025641E" w:rsidP="00885EED">
            <w:pPr>
              <w:rPr>
                <w:rFonts w:eastAsia="Calibri"/>
              </w:rPr>
            </w:pPr>
            <w:r w:rsidRPr="00627B9F">
              <w:rPr>
                <w:rFonts w:eastAsia="Calibri"/>
              </w:rPr>
              <w:t>2</w:t>
            </w:r>
          </w:p>
        </w:tc>
        <w:tc>
          <w:tcPr>
            <w:tcW w:w="3241" w:type="dxa"/>
            <w:shd w:val="clear" w:color="auto" w:fill="C6D9F1"/>
          </w:tcPr>
          <w:p w14:paraId="64230B28" w14:textId="77777777" w:rsidR="0025641E" w:rsidRPr="00627B9F" w:rsidRDefault="0025641E" w:rsidP="00885EED">
            <w:pPr>
              <w:rPr>
                <w:rFonts w:eastAsia="Calibri"/>
              </w:rPr>
            </w:pPr>
          </w:p>
        </w:tc>
        <w:tc>
          <w:tcPr>
            <w:tcW w:w="6254" w:type="dxa"/>
            <w:shd w:val="clear" w:color="auto" w:fill="C6D9F1"/>
          </w:tcPr>
          <w:p w14:paraId="2F6FD7AC" w14:textId="77777777" w:rsidR="0025641E" w:rsidRPr="00627B9F" w:rsidRDefault="0025641E" w:rsidP="00885EED">
            <w:pPr>
              <w:rPr>
                <w:rFonts w:eastAsia="Calibri"/>
              </w:rPr>
            </w:pPr>
            <w:r w:rsidRPr="00627B9F">
              <w:rPr>
                <w:rFonts w:eastAsia="Calibri"/>
              </w:rPr>
              <w:t>If the log is a Coaching log then display the related coaching reasons, coaching sub-reasons, and associated coaching value for the coaching log</w:t>
            </w:r>
          </w:p>
        </w:tc>
      </w:tr>
      <w:tr w:rsidR="0025641E" w:rsidRPr="00895ABE" w14:paraId="7B819178" w14:textId="77777777" w:rsidTr="0066659D">
        <w:tc>
          <w:tcPr>
            <w:tcW w:w="315" w:type="dxa"/>
            <w:vMerge/>
            <w:tcBorders>
              <w:bottom w:val="single" w:sz="4" w:space="0" w:color="auto"/>
            </w:tcBorders>
            <w:shd w:val="clear" w:color="auto" w:fill="C6D9F1"/>
          </w:tcPr>
          <w:p w14:paraId="6AA07106" w14:textId="77777777" w:rsidR="0025641E" w:rsidRPr="00627B9F" w:rsidRDefault="0025641E" w:rsidP="00885EED">
            <w:pPr>
              <w:rPr>
                <w:rFonts w:eastAsia="Calibri"/>
              </w:rPr>
            </w:pPr>
          </w:p>
        </w:tc>
        <w:tc>
          <w:tcPr>
            <w:tcW w:w="3241" w:type="dxa"/>
            <w:tcBorders>
              <w:bottom w:val="single" w:sz="4" w:space="0" w:color="auto"/>
            </w:tcBorders>
            <w:shd w:val="clear" w:color="auto" w:fill="C6D9F1"/>
          </w:tcPr>
          <w:p w14:paraId="281CE958" w14:textId="77777777" w:rsidR="0025641E" w:rsidRPr="00627B9F" w:rsidRDefault="0025641E" w:rsidP="00885EED">
            <w:pPr>
              <w:rPr>
                <w:rFonts w:eastAsia="Calibri"/>
              </w:rPr>
            </w:pPr>
          </w:p>
        </w:tc>
        <w:tc>
          <w:tcPr>
            <w:tcW w:w="6254" w:type="dxa"/>
            <w:tcBorders>
              <w:bottom w:val="single" w:sz="4" w:space="0" w:color="auto"/>
            </w:tcBorders>
            <w:shd w:val="clear" w:color="auto" w:fill="C6D9F1"/>
          </w:tcPr>
          <w:p w14:paraId="7830999A" w14:textId="77777777" w:rsidR="0025641E" w:rsidRPr="00627B9F" w:rsidRDefault="0025641E" w:rsidP="00885EED">
            <w:pPr>
              <w:rPr>
                <w:rFonts w:eastAsia="Calibri"/>
              </w:rPr>
            </w:pPr>
            <w:r w:rsidRPr="00627B9F">
              <w:rPr>
                <w:rFonts w:eastAsia="Calibri"/>
              </w:rPr>
              <w:t>If the log is a Warning log then display the related warning reasons, warning sub-reasons, and associated warning value for the warning log</w:t>
            </w:r>
          </w:p>
        </w:tc>
      </w:tr>
      <w:tr w:rsidR="0025641E" w:rsidRPr="00895ABE" w14:paraId="2B069237" w14:textId="77777777" w:rsidTr="0066659D">
        <w:tc>
          <w:tcPr>
            <w:tcW w:w="315" w:type="dxa"/>
            <w:shd w:val="clear" w:color="auto" w:fill="F2F2F2"/>
          </w:tcPr>
          <w:p w14:paraId="34B6916B" w14:textId="77777777" w:rsidR="0025641E" w:rsidRPr="00627B9F" w:rsidRDefault="0025641E" w:rsidP="00885EED">
            <w:pPr>
              <w:rPr>
                <w:rFonts w:eastAsia="Calibri"/>
              </w:rPr>
            </w:pPr>
            <w:r w:rsidRPr="00627B9F">
              <w:rPr>
                <w:rFonts w:eastAsia="Calibri"/>
              </w:rPr>
              <w:t>3</w:t>
            </w:r>
          </w:p>
        </w:tc>
        <w:tc>
          <w:tcPr>
            <w:tcW w:w="3241" w:type="dxa"/>
            <w:shd w:val="clear" w:color="auto" w:fill="F2F2F2"/>
          </w:tcPr>
          <w:p w14:paraId="5AF59434" w14:textId="77777777" w:rsidR="0025641E" w:rsidRPr="00627B9F" w:rsidRDefault="0025641E" w:rsidP="00885EED">
            <w:pPr>
              <w:rPr>
                <w:rFonts w:eastAsia="Calibri"/>
              </w:rPr>
            </w:pPr>
          </w:p>
        </w:tc>
        <w:tc>
          <w:tcPr>
            <w:tcW w:w="6254" w:type="dxa"/>
            <w:shd w:val="clear" w:color="auto" w:fill="F2F2F2"/>
          </w:tcPr>
          <w:p w14:paraId="1A438308" w14:textId="77777777" w:rsidR="0025641E" w:rsidRPr="00627B9F" w:rsidRDefault="0025641E" w:rsidP="00885EED">
            <w:pPr>
              <w:rPr>
                <w:rFonts w:eastAsia="Calibri"/>
              </w:rPr>
            </w:pPr>
            <w:r w:rsidRPr="00627B9F">
              <w:rPr>
                <w:rFonts w:eastAsia="Calibri"/>
              </w:rPr>
              <w:t>Display in coaching/warning reason order and where possible, combine sub-reasons or values such as they display once for multiple reasons.</w:t>
            </w:r>
          </w:p>
        </w:tc>
      </w:tr>
    </w:tbl>
    <w:p w14:paraId="36240652" w14:textId="77777777" w:rsidR="0025641E" w:rsidRDefault="0025641E" w:rsidP="0025641E">
      <w:pPr>
        <w:ind w:left="720" w:firstLine="720"/>
      </w:pPr>
    </w:p>
    <w:p w14:paraId="1F13566D" w14:textId="77777777" w:rsidR="0025641E" w:rsidRPr="0026295E" w:rsidRDefault="0025641E" w:rsidP="0025641E">
      <w:pPr>
        <w:spacing w:before="120"/>
        <w:rPr>
          <w:b/>
        </w:rPr>
      </w:pPr>
      <w:r w:rsidRPr="0026295E">
        <w:rPr>
          <w:b/>
        </w:rPr>
        <w:t>3.2.</w:t>
      </w:r>
      <w:r>
        <w:rPr>
          <w:b/>
        </w:rPr>
        <w:t>5</w:t>
      </w:r>
      <w:r w:rsidRPr="0026295E">
        <w:rPr>
          <w:b/>
        </w:rPr>
        <w:t>.1.3.1</w:t>
      </w:r>
      <w:r w:rsidRPr="0026295E">
        <w:rPr>
          <w:b/>
        </w:rPr>
        <w:tab/>
        <w:t>Examples</w:t>
      </w:r>
    </w:p>
    <w:p w14:paraId="43E756E2" w14:textId="15284763" w:rsidR="0025641E" w:rsidRPr="008D1F78" w:rsidRDefault="00DF74E1" w:rsidP="0025641E">
      <w:pPr>
        <w:ind w:left="1440"/>
      </w:pPr>
      <w:r>
        <w:t>Removed as no longer required.</w:t>
      </w:r>
    </w:p>
    <w:p w14:paraId="482F7D11" w14:textId="77777777" w:rsidR="0025641E" w:rsidRPr="0026295E" w:rsidRDefault="0025641E" w:rsidP="0025641E">
      <w:pPr>
        <w:spacing w:before="120"/>
        <w:rPr>
          <w:b/>
        </w:rPr>
      </w:pPr>
      <w:r w:rsidRPr="0026295E">
        <w:rPr>
          <w:b/>
        </w:rPr>
        <w:t>3.2.</w:t>
      </w:r>
      <w:r>
        <w:rPr>
          <w:b/>
        </w:rPr>
        <w:t>5</w:t>
      </w:r>
      <w:r w:rsidRPr="0026295E">
        <w:rPr>
          <w:b/>
        </w:rPr>
        <w:t>.1.4</w:t>
      </w:r>
      <w:r w:rsidRPr="0026295E">
        <w:rPr>
          <w:b/>
        </w:rPr>
        <w:tab/>
      </w:r>
      <w:r>
        <w:rPr>
          <w:b/>
        </w:rPr>
        <w:tab/>
      </w:r>
      <w:r w:rsidRPr="0026295E">
        <w:rPr>
          <w:b/>
        </w:rPr>
        <w:t>No Coaching Reasons Found</w:t>
      </w:r>
    </w:p>
    <w:p w14:paraId="60DDDADA" w14:textId="77777777" w:rsidR="0025641E" w:rsidRPr="008D1F78" w:rsidRDefault="0025641E" w:rsidP="0025641E">
      <w:pPr>
        <w:ind w:left="1440"/>
      </w:pPr>
      <w:r w:rsidRPr="00895ABE">
        <w:t>When no coaching or warning reasons are found for the corresponding log, display the following message:</w:t>
      </w:r>
    </w:p>
    <w:p w14:paraId="3A21C9B1" w14:textId="77777777" w:rsidR="0025641E" w:rsidRPr="008D1F78" w:rsidRDefault="0025641E" w:rsidP="0025641E">
      <w:pPr>
        <w:ind w:left="720" w:firstLine="72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4"/>
        <w:gridCol w:w="3279"/>
        <w:gridCol w:w="6218"/>
      </w:tblGrid>
      <w:tr w:rsidR="0025641E" w:rsidRPr="00895ABE" w14:paraId="5690D6ED" w14:textId="77777777" w:rsidTr="0066659D">
        <w:trPr>
          <w:trHeight w:val="288"/>
        </w:trPr>
        <w:tc>
          <w:tcPr>
            <w:tcW w:w="314" w:type="dxa"/>
            <w:tcBorders>
              <w:bottom w:val="single" w:sz="4" w:space="0" w:color="auto"/>
            </w:tcBorders>
            <w:shd w:val="clear" w:color="auto" w:fill="4F81BD"/>
            <w:vAlign w:val="bottom"/>
          </w:tcPr>
          <w:p w14:paraId="3D4365BD" w14:textId="77777777" w:rsidR="0025641E" w:rsidRPr="00627B9F" w:rsidRDefault="0025641E" w:rsidP="00885EED">
            <w:pPr>
              <w:rPr>
                <w:rFonts w:eastAsia="Calibri"/>
                <w:b/>
                <w:color w:val="FFFFFF"/>
              </w:rPr>
            </w:pPr>
            <w:r w:rsidRPr="00627B9F">
              <w:rPr>
                <w:rFonts w:eastAsia="Calibri"/>
                <w:b/>
                <w:color w:val="FFFFFF"/>
              </w:rPr>
              <w:t>#</w:t>
            </w:r>
          </w:p>
        </w:tc>
        <w:tc>
          <w:tcPr>
            <w:tcW w:w="3279" w:type="dxa"/>
            <w:tcBorders>
              <w:bottom w:val="single" w:sz="4" w:space="0" w:color="auto"/>
            </w:tcBorders>
            <w:shd w:val="clear" w:color="auto" w:fill="4F81BD"/>
            <w:vAlign w:val="bottom"/>
          </w:tcPr>
          <w:p w14:paraId="5DA2E6B7" w14:textId="77777777" w:rsidR="0025641E" w:rsidRPr="00627B9F" w:rsidRDefault="0025641E" w:rsidP="00885EED">
            <w:pPr>
              <w:rPr>
                <w:rFonts w:eastAsia="Calibri"/>
                <w:b/>
                <w:color w:val="FFFFFF"/>
              </w:rPr>
            </w:pPr>
            <w:r w:rsidRPr="00627B9F">
              <w:rPr>
                <w:rFonts w:eastAsia="Calibri"/>
                <w:b/>
                <w:color w:val="FFFFFF"/>
              </w:rPr>
              <w:t>Field Label/Static Text</w:t>
            </w:r>
          </w:p>
        </w:tc>
        <w:tc>
          <w:tcPr>
            <w:tcW w:w="6217" w:type="dxa"/>
            <w:tcBorders>
              <w:bottom w:val="single" w:sz="4" w:space="0" w:color="auto"/>
            </w:tcBorders>
            <w:shd w:val="clear" w:color="auto" w:fill="4F81BD"/>
            <w:vAlign w:val="bottom"/>
          </w:tcPr>
          <w:p w14:paraId="4D79D944" w14:textId="77777777" w:rsidR="0025641E" w:rsidRPr="00627B9F" w:rsidRDefault="0025641E" w:rsidP="00885EED">
            <w:pPr>
              <w:rPr>
                <w:rFonts w:eastAsia="Calibri"/>
                <w:b/>
                <w:color w:val="FFFFFF"/>
              </w:rPr>
            </w:pPr>
            <w:r w:rsidRPr="00627B9F">
              <w:rPr>
                <w:rFonts w:eastAsia="Calibri"/>
                <w:b/>
                <w:color w:val="FFFFFF"/>
              </w:rPr>
              <w:t xml:space="preserve">Condition/Value/Description </w:t>
            </w:r>
          </w:p>
        </w:tc>
      </w:tr>
      <w:tr w:rsidR="0025641E" w:rsidRPr="00895ABE" w14:paraId="5B2AFCBE" w14:textId="77777777" w:rsidTr="0066659D">
        <w:tc>
          <w:tcPr>
            <w:tcW w:w="314" w:type="dxa"/>
            <w:tcBorders>
              <w:bottom w:val="single" w:sz="4" w:space="0" w:color="auto"/>
            </w:tcBorders>
            <w:shd w:val="clear" w:color="auto" w:fill="F2F2F2"/>
          </w:tcPr>
          <w:p w14:paraId="0D92180B" w14:textId="77777777" w:rsidR="0025641E" w:rsidRPr="00627B9F" w:rsidRDefault="0025641E" w:rsidP="00885EED">
            <w:pPr>
              <w:rPr>
                <w:rFonts w:eastAsia="Calibri"/>
              </w:rPr>
            </w:pPr>
            <w:r w:rsidRPr="00627B9F">
              <w:rPr>
                <w:rFonts w:eastAsia="Calibri"/>
              </w:rPr>
              <w:t>1</w:t>
            </w:r>
          </w:p>
        </w:tc>
        <w:tc>
          <w:tcPr>
            <w:tcW w:w="3279" w:type="dxa"/>
            <w:tcBorders>
              <w:bottom w:val="single" w:sz="4" w:space="0" w:color="auto"/>
            </w:tcBorders>
            <w:shd w:val="clear" w:color="auto" w:fill="F2F2F2"/>
          </w:tcPr>
          <w:p w14:paraId="38B11E96" w14:textId="77777777" w:rsidR="0025641E" w:rsidRPr="00627B9F" w:rsidRDefault="0025641E" w:rsidP="00885EED">
            <w:pPr>
              <w:rPr>
                <w:rFonts w:eastAsia="Calibri"/>
              </w:rPr>
            </w:pPr>
            <w:r w:rsidRPr="00627B9F">
              <w:rPr>
                <w:rFonts w:eastAsia="Calibri"/>
              </w:rPr>
              <w:t>Coaching Reason(s)</w:t>
            </w:r>
          </w:p>
        </w:tc>
        <w:tc>
          <w:tcPr>
            <w:tcW w:w="6217" w:type="dxa"/>
            <w:tcBorders>
              <w:bottom w:val="single" w:sz="4" w:space="0" w:color="auto"/>
            </w:tcBorders>
            <w:shd w:val="clear" w:color="auto" w:fill="F2F2F2"/>
          </w:tcPr>
          <w:p w14:paraId="7DEF29FE" w14:textId="77777777" w:rsidR="0025641E" w:rsidRPr="00627B9F" w:rsidRDefault="0025641E" w:rsidP="00885EED">
            <w:pPr>
              <w:rPr>
                <w:rFonts w:eastAsia="Calibri"/>
              </w:rPr>
            </w:pPr>
            <w:r w:rsidRPr="00627B9F">
              <w:rPr>
                <w:rFonts w:eastAsia="Calibri"/>
              </w:rPr>
              <w:t>Display text</w:t>
            </w:r>
          </w:p>
        </w:tc>
      </w:tr>
      <w:tr w:rsidR="0025641E" w:rsidRPr="00895ABE" w14:paraId="365C682B" w14:textId="77777777" w:rsidTr="0066659D">
        <w:tc>
          <w:tcPr>
            <w:tcW w:w="314" w:type="dxa"/>
            <w:shd w:val="clear" w:color="auto" w:fill="C6D9F1"/>
          </w:tcPr>
          <w:p w14:paraId="1B2EEE73" w14:textId="77777777" w:rsidR="0025641E" w:rsidRPr="00627B9F" w:rsidRDefault="0025641E" w:rsidP="00885EED">
            <w:pPr>
              <w:rPr>
                <w:rFonts w:eastAsia="Calibri"/>
              </w:rPr>
            </w:pPr>
            <w:r w:rsidRPr="00627B9F">
              <w:rPr>
                <w:rFonts w:eastAsia="Calibri"/>
              </w:rPr>
              <w:t>2</w:t>
            </w:r>
          </w:p>
        </w:tc>
        <w:tc>
          <w:tcPr>
            <w:tcW w:w="3279" w:type="dxa"/>
            <w:shd w:val="clear" w:color="auto" w:fill="C6D9F1"/>
          </w:tcPr>
          <w:p w14:paraId="727E7B0E" w14:textId="77777777" w:rsidR="0025641E" w:rsidRPr="00627B9F" w:rsidRDefault="0025641E" w:rsidP="00885EED">
            <w:pPr>
              <w:rPr>
                <w:rFonts w:eastAsia="Calibri"/>
              </w:rPr>
            </w:pPr>
            <w:r w:rsidRPr="00627B9F">
              <w:rPr>
                <w:rFonts w:eastAsia="Calibri"/>
              </w:rPr>
              <w:t>No data was returned</w:t>
            </w:r>
          </w:p>
        </w:tc>
        <w:tc>
          <w:tcPr>
            <w:tcW w:w="6217" w:type="dxa"/>
            <w:shd w:val="clear" w:color="auto" w:fill="C6D9F1"/>
          </w:tcPr>
          <w:p w14:paraId="7943BAA6" w14:textId="77777777" w:rsidR="0025641E" w:rsidRPr="00627B9F" w:rsidRDefault="0025641E" w:rsidP="00885EED">
            <w:pPr>
              <w:rPr>
                <w:rFonts w:eastAsia="Calibri"/>
              </w:rPr>
            </w:pPr>
            <w:r w:rsidRPr="00627B9F">
              <w:rPr>
                <w:rFonts w:eastAsia="Calibri"/>
              </w:rPr>
              <w:t>When no data was found for coaching/warning log then display text</w:t>
            </w:r>
          </w:p>
        </w:tc>
      </w:tr>
    </w:tbl>
    <w:p w14:paraId="121508D3" w14:textId="77777777" w:rsidR="0025641E" w:rsidRDefault="0025641E" w:rsidP="0025641E">
      <w:pPr>
        <w:ind w:left="720" w:firstLine="720"/>
      </w:pPr>
    </w:p>
    <w:p w14:paraId="4C0039E7" w14:textId="77777777" w:rsidR="0025641E" w:rsidRPr="002B4689" w:rsidRDefault="0025641E" w:rsidP="0025641E">
      <w:pPr>
        <w:pStyle w:val="Heading4"/>
        <w:spacing w:before="120" w:after="120"/>
        <w:rPr>
          <w:rFonts w:ascii="Arial" w:hAnsi="Arial"/>
          <w:b/>
          <w:bCs/>
          <w:sz w:val="22"/>
          <w:szCs w:val="22"/>
          <w:u w:val="none"/>
        </w:rPr>
      </w:pPr>
      <w:bookmarkStart w:id="208" w:name="_Toc495311769"/>
      <w:bookmarkStart w:id="209" w:name="_Toc171482"/>
      <w:r w:rsidRPr="002B4689">
        <w:rPr>
          <w:rFonts w:ascii="Arial" w:hAnsi="Arial"/>
          <w:b/>
          <w:bCs/>
          <w:sz w:val="22"/>
          <w:szCs w:val="22"/>
          <w:u w:val="none"/>
        </w:rPr>
        <w:t>3.2.5.2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Submitter of Log</w:t>
      </w:r>
      <w:bookmarkEnd w:id="208"/>
      <w:bookmarkEnd w:id="209"/>
    </w:p>
    <w:p w14:paraId="3FBA360C" w14:textId="1D9C1A05" w:rsidR="0025641E" w:rsidRPr="008D1F78" w:rsidRDefault="0025641E" w:rsidP="0025641E">
      <w:pPr>
        <w:ind w:left="1440"/>
      </w:pPr>
      <w:r w:rsidRPr="00895ABE">
        <w:t>When the submitter of the log reviews it and status is not completed</w:t>
      </w:r>
      <w:r w:rsidR="00885EED">
        <w:t xml:space="preserve"> and not Quality Now</w:t>
      </w:r>
      <w:r w:rsidRPr="00895ABE">
        <w:t>, then display the following information:</w:t>
      </w:r>
    </w:p>
    <w:p w14:paraId="65B8501C"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AE3801" w:rsidRPr="00A164EA" w14:paraId="772CC6C5" w14:textId="77777777" w:rsidTr="00F0583F">
        <w:trPr>
          <w:trHeight w:val="288"/>
        </w:trPr>
        <w:tc>
          <w:tcPr>
            <w:tcW w:w="316" w:type="dxa"/>
            <w:tcBorders>
              <w:bottom w:val="single" w:sz="4" w:space="0" w:color="auto"/>
            </w:tcBorders>
            <w:shd w:val="clear" w:color="auto" w:fill="4F81BD"/>
            <w:vAlign w:val="bottom"/>
          </w:tcPr>
          <w:p w14:paraId="5D340589" w14:textId="77777777" w:rsidR="00AE3801" w:rsidRPr="00627B9F" w:rsidRDefault="00AE3801"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FC53F5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3D1C065C"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42942785" w14:textId="77777777" w:rsidTr="00F0583F">
        <w:tc>
          <w:tcPr>
            <w:tcW w:w="316" w:type="dxa"/>
            <w:tcBorders>
              <w:bottom w:val="single" w:sz="4" w:space="0" w:color="auto"/>
            </w:tcBorders>
            <w:shd w:val="clear" w:color="auto" w:fill="F2F2F2"/>
          </w:tcPr>
          <w:p w14:paraId="0BD25B1F" w14:textId="77777777" w:rsidR="00AE3801" w:rsidRPr="00627B9F" w:rsidRDefault="00AE3801"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1FFE68F0" w14:textId="77777777" w:rsidR="00AE3801" w:rsidRPr="00627B9F" w:rsidRDefault="00AE3801"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7E0C8D42"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35BE0C61" w14:textId="77777777" w:rsidTr="00F0583F">
        <w:tc>
          <w:tcPr>
            <w:tcW w:w="316" w:type="dxa"/>
            <w:tcBorders>
              <w:bottom w:val="single" w:sz="4" w:space="0" w:color="auto"/>
            </w:tcBorders>
            <w:shd w:val="clear" w:color="auto" w:fill="C6D9F1"/>
          </w:tcPr>
          <w:p w14:paraId="48BCED9C" w14:textId="77777777" w:rsidR="00AE3801" w:rsidRPr="00627B9F" w:rsidRDefault="00AE3801"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2F460C7" w14:textId="77777777" w:rsidR="00AE3801" w:rsidRPr="00627B9F" w:rsidRDefault="00AE3801"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4431635F"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69F17B73" w14:textId="77777777" w:rsidTr="00F0583F">
        <w:tc>
          <w:tcPr>
            <w:tcW w:w="316" w:type="dxa"/>
            <w:tcBorders>
              <w:bottom w:val="single" w:sz="4" w:space="0" w:color="auto"/>
            </w:tcBorders>
            <w:shd w:val="clear" w:color="auto" w:fill="F2F2F2"/>
          </w:tcPr>
          <w:p w14:paraId="56EDA90C" w14:textId="77777777" w:rsidR="00AE3801" w:rsidRPr="00627B9F" w:rsidRDefault="00AE3801"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767B19F5" w14:textId="77777777" w:rsidR="00AE3801" w:rsidRPr="00627B9F" w:rsidRDefault="00AE3801"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B9FBBB8" w14:textId="77777777" w:rsidR="00AE3801" w:rsidRPr="00627B9F" w:rsidRDefault="00AE3801"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AE3801" w:rsidRPr="00895ABE" w14:paraId="6D5A55F7"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7019E37C"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38FDCA" w14:textId="77777777" w:rsidR="00AE3801" w:rsidRPr="00627B9F" w:rsidRDefault="00AE3801"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16CFE09" w14:textId="77777777" w:rsidR="00AE3801" w:rsidRPr="00627B9F" w:rsidRDefault="00AE3801" w:rsidP="00F0583F">
            <w:pPr>
              <w:rPr>
                <w:rFonts w:eastAsia="Calibri"/>
              </w:rPr>
            </w:pPr>
            <w:r>
              <w:rPr>
                <w:rFonts w:eastAsia="Calibri"/>
              </w:rPr>
              <w:t xml:space="preserve">If follow-up required and follow-up coaching notes are blank, then display </w:t>
            </w:r>
            <w:r>
              <w:rPr>
                <w:rFonts w:eastAsia="Calibri"/>
              </w:rPr>
              <w:lastRenderedPageBreak/>
              <w:t>text and follow-up date.</w:t>
            </w:r>
          </w:p>
        </w:tc>
      </w:tr>
      <w:tr w:rsidR="00AE3801" w:rsidRPr="00895ABE" w14:paraId="69074C63" w14:textId="77777777" w:rsidTr="00F0583F">
        <w:tc>
          <w:tcPr>
            <w:tcW w:w="316" w:type="dxa"/>
            <w:vMerge/>
            <w:tcBorders>
              <w:left w:val="single" w:sz="4" w:space="0" w:color="auto"/>
              <w:bottom w:val="single" w:sz="4" w:space="0" w:color="auto"/>
              <w:right w:val="single" w:sz="4" w:space="0" w:color="auto"/>
            </w:tcBorders>
            <w:shd w:val="clear" w:color="auto" w:fill="C6D9F1"/>
          </w:tcPr>
          <w:p w14:paraId="3DA0D57F"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E2B5136" w14:textId="77777777"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ED769EC" w14:textId="77777777" w:rsidR="00AE3801" w:rsidRDefault="00AE3801" w:rsidP="00F0583F">
            <w:pPr>
              <w:rPr>
                <w:rFonts w:eastAsia="Calibri"/>
              </w:rPr>
            </w:pPr>
            <w:r>
              <w:rPr>
                <w:rFonts w:eastAsia="Calibri"/>
              </w:rPr>
              <w:t>If follow-up required and follow-up coaching notes are not blank, then display text and follow-up coaching date.</w:t>
            </w:r>
          </w:p>
        </w:tc>
      </w:tr>
      <w:tr w:rsidR="00AE3801" w:rsidRPr="00895ABE" w14:paraId="61C05001"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580A6102" w14:textId="77777777" w:rsidR="00AE3801" w:rsidRDefault="00AE3801"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21386AE9" w14:textId="77777777" w:rsidR="00AE3801" w:rsidRDefault="00AE3801"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0C6A36AD" w14:textId="77777777" w:rsidR="00AE3801" w:rsidRDefault="00AE3801" w:rsidP="00F0583F">
            <w:pPr>
              <w:rPr>
                <w:rFonts w:eastAsia="Calibri"/>
              </w:rPr>
            </w:pPr>
            <w:r>
              <w:rPr>
                <w:rFonts w:eastAsia="Calibri"/>
              </w:rPr>
              <w:t>If follow-up required and follow-up coaching notes are not blank, then display text and follow-up coaching notes.</w:t>
            </w:r>
          </w:p>
        </w:tc>
      </w:tr>
    </w:tbl>
    <w:p w14:paraId="2C70306A" w14:textId="4F549937" w:rsidR="0025641E" w:rsidRDefault="0025641E" w:rsidP="0025641E">
      <w:pPr>
        <w:ind w:left="720" w:firstLine="720"/>
      </w:pPr>
    </w:p>
    <w:p w14:paraId="66FE0CE0" w14:textId="77777777" w:rsidR="0025641E" w:rsidRPr="002B4689" w:rsidRDefault="0025641E" w:rsidP="0025641E">
      <w:pPr>
        <w:pStyle w:val="Heading4"/>
        <w:spacing w:before="120" w:after="120"/>
        <w:rPr>
          <w:rFonts w:ascii="Arial" w:hAnsi="Arial"/>
          <w:b/>
          <w:bCs/>
          <w:sz w:val="22"/>
          <w:szCs w:val="22"/>
          <w:u w:val="none"/>
        </w:rPr>
      </w:pPr>
      <w:bookmarkStart w:id="210" w:name="_Toc495311770"/>
      <w:bookmarkStart w:id="211" w:name="_Toc171483"/>
      <w:r w:rsidRPr="002B4689">
        <w:rPr>
          <w:rFonts w:ascii="Arial" w:hAnsi="Arial"/>
          <w:b/>
          <w:bCs/>
          <w:sz w:val="22"/>
          <w:szCs w:val="22"/>
          <w:u w:val="none"/>
        </w:rPr>
        <w:t>3.2.5.3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of Log</w:t>
      </w:r>
      <w:bookmarkEnd w:id="210"/>
      <w:bookmarkEnd w:id="211"/>
    </w:p>
    <w:p w14:paraId="3B40DA52" w14:textId="77777777" w:rsidR="0025641E" w:rsidRDefault="0025641E" w:rsidP="0025641E">
      <w:pPr>
        <w:ind w:left="1440"/>
      </w:pPr>
      <w:r>
        <w:t>The employee of log is the recipient of the log regardless of job code or module the log is submitted in.</w:t>
      </w:r>
    </w:p>
    <w:p w14:paraId="420459AD" w14:textId="77777777" w:rsidR="0025641E" w:rsidRDefault="0025641E" w:rsidP="0025641E">
      <w:pPr>
        <w:ind w:left="1440"/>
      </w:pPr>
    </w:p>
    <w:p w14:paraId="3BF10C2D" w14:textId="53D4D426" w:rsidR="0025641E" w:rsidRDefault="0025641E" w:rsidP="0025641E">
      <w:pPr>
        <w:ind w:left="1440"/>
      </w:pPr>
      <w:r w:rsidRPr="00895ABE">
        <w:t>When the Employee recipient reviews a log and the status is not completed</w:t>
      </w:r>
      <w:r w:rsidR="00885EED">
        <w:t xml:space="preserve"> and not Quality Now</w:t>
      </w:r>
      <w:r w:rsidRPr="00895ABE">
        <w:t>, then display the following information:</w:t>
      </w:r>
    </w:p>
    <w:p w14:paraId="3D1AA706" w14:textId="77777777" w:rsidR="00F0583F" w:rsidRPr="008D1F78" w:rsidRDefault="00F0583F"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F0583F" w:rsidRPr="00A164EA" w14:paraId="6D2E2986" w14:textId="77777777" w:rsidTr="00F0583F">
        <w:trPr>
          <w:trHeight w:val="288"/>
        </w:trPr>
        <w:tc>
          <w:tcPr>
            <w:tcW w:w="316" w:type="dxa"/>
            <w:tcBorders>
              <w:bottom w:val="single" w:sz="4" w:space="0" w:color="auto"/>
            </w:tcBorders>
            <w:shd w:val="clear" w:color="auto" w:fill="4F81BD"/>
            <w:vAlign w:val="bottom"/>
          </w:tcPr>
          <w:p w14:paraId="5FD256C2" w14:textId="77777777" w:rsidR="00F0583F" w:rsidRPr="00627B9F" w:rsidRDefault="00F0583F"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23573ABA" w14:textId="77777777" w:rsidR="00F0583F" w:rsidRPr="00627B9F" w:rsidRDefault="00F0583F"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474BAC6" w14:textId="77777777" w:rsidR="00F0583F" w:rsidRPr="00627B9F" w:rsidRDefault="00F0583F" w:rsidP="00F0583F">
            <w:pPr>
              <w:rPr>
                <w:rFonts w:eastAsia="Calibri"/>
                <w:b/>
                <w:color w:val="FFFFFF"/>
              </w:rPr>
            </w:pPr>
            <w:r w:rsidRPr="00627B9F">
              <w:rPr>
                <w:rFonts w:eastAsia="Calibri"/>
                <w:b/>
                <w:color w:val="FFFFFF"/>
              </w:rPr>
              <w:t xml:space="preserve">Condition/Value/Description </w:t>
            </w:r>
          </w:p>
        </w:tc>
      </w:tr>
      <w:tr w:rsidR="00F0583F" w:rsidRPr="00A164EA" w14:paraId="32D3C5E0" w14:textId="77777777" w:rsidTr="00F0583F">
        <w:tc>
          <w:tcPr>
            <w:tcW w:w="316" w:type="dxa"/>
            <w:tcBorders>
              <w:bottom w:val="single" w:sz="4" w:space="0" w:color="auto"/>
            </w:tcBorders>
            <w:shd w:val="clear" w:color="auto" w:fill="F2F2F2"/>
          </w:tcPr>
          <w:p w14:paraId="1EFBF397" w14:textId="77777777" w:rsidR="00F0583F" w:rsidRPr="00627B9F" w:rsidRDefault="00F0583F"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42BCAFB6" w14:textId="77777777" w:rsidR="00F0583F" w:rsidRPr="00627B9F" w:rsidRDefault="00F0583F"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5BADBA5F" w14:textId="77777777" w:rsidR="00F0583F" w:rsidRPr="00627B9F" w:rsidRDefault="00F0583F" w:rsidP="00F0583F">
            <w:pPr>
              <w:rPr>
                <w:rFonts w:eastAsia="Calibri"/>
              </w:rPr>
            </w:pPr>
            <w:r w:rsidRPr="00627B9F">
              <w:rPr>
                <w:rFonts w:eastAsia="Calibri"/>
              </w:rPr>
              <w:t>Display description of the log</w:t>
            </w:r>
          </w:p>
        </w:tc>
      </w:tr>
      <w:tr w:rsidR="00F0583F" w:rsidRPr="00A164EA" w14:paraId="23A87910" w14:textId="77777777" w:rsidTr="00F0583F">
        <w:tc>
          <w:tcPr>
            <w:tcW w:w="316" w:type="dxa"/>
            <w:tcBorders>
              <w:bottom w:val="single" w:sz="4" w:space="0" w:color="auto"/>
            </w:tcBorders>
            <w:shd w:val="clear" w:color="auto" w:fill="C6D9F1"/>
          </w:tcPr>
          <w:p w14:paraId="015AE36B" w14:textId="77777777" w:rsidR="00F0583F" w:rsidRPr="00627B9F" w:rsidRDefault="00F0583F"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6D32676" w14:textId="77777777" w:rsidR="00F0583F" w:rsidRPr="00627B9F" w:rsidRDefault="00F0583F"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D774540" w14:textId="77777777" w:rsidR="00F0583F" w:rsidRPr="00627B9F" w:rsidRDefault="00F0583F" w:rsidP="00F0583F">
            <w:pPr>
              <w:rPr>
                <w:rFonts w:eastAsia="Calibri"/>
              </w:rPr>
            </w:pPr>
            <w:r w:rsidRPr="00627B9F">
              <w:rPr>
                <w:rFonts w:eastAsia="Calibri"/>
              </w:rPr>
              <w:t>If manager notes of the log exist then display text and manager notes of the log</w:t>
            </w:r>
          </w:p>
        </w:tc>
      </w:tr>
      <w:tr w:rsidR="00F0583F" w:rsidRPr="00A164EA" w14:paraId="228E8C9D" w14:textId="77777777" w:rsidTr="00F0583F">
        <w:tc>
          <w:tcPr>
            <w:tcW w:w="316" w:type="dxa"/>
            <w:tcBorders>
              <w:bottom w:val="single" w:sz="4" w:space="0" w:color="auto"/>
            </w:tcBorders>
            <w:shd w:val="clear" w:color="auto" w:fill="F2F2F2"/>
          </w:tcPr>
          <w:p w14:paraId="11391DA7" w14:textId="77777777" w:rsidR="00F0583F" w:rsidRPr="00627B9F" w:rsidRDefault="00F0583F"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5733440B" w14:textId="77777777" w:rsidR="00F0583F" w:rsidRPr="00627B9F" w:rsidRDefault="00F0583F"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64C6328F" w14:textId="77777777" w:rsidR="00F0583F" w:rsidRPr="00627B9F" w:rsidRDefault="00F0583F"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F0583F" w:rsidRPr="00895ABE" w14:paraId="7994A8B6"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51B535C1" w14:textId="77777777" w:rsidR="00F0583F" w:rsidRPr="00627B9F" w:rsidRDefault="00F0583F"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FDC1B56" w14:textId="77777777" w:rsidR="00F0583F" w:rsidRPr="00627B9F" w:rsidRDefault="00F0583F"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116D23" w14:textId="77777777" w:rsidR="00F0583F" w:rsidRPr="00627B9F" w:rsidRDefault="00F0583F" w:rsidP="00F0583F">
            <w:pPr>
              <w:rPr>
                <w:rFonts w:eastAsia="Calibri"/>
              </w:rPr>
            </w:pPr>
            <w:r>
              <w:rPr>
                <w:rFonts w:eastAsia="Calibri"/>
              </w:rPr>
              <w:t>If follow-up required and follow-up coaching notes are blank, then display text and follow-up date.</w:t>
            </w:r>
          </w:p>
        </w:tc>
      </w:tr>
      <w:tr w:rsidR="00F0583F" w:rsidRPr="00895ABE" w14:paraId="70C6203C" w14:textId="77777777" w:rsidTr="00F0583F">
        <w:tc>
          <w:tcPr>
            <w:tcW w:w="316" w:type="dxa"/>
            <w:vMerge/>
            <w:tcBorders>
              <w:left w:val="single" w:sz="4" w:space="0" w:color="auto"/>
              <w:bottom w:val="single" w:sz="4" w:space="0" w:color="auto"/>
              <w:right w:val="single" w:sz="4" w:space="0" w:color="auto"/>
            </w:tcBorders>
            <w:shd w:val="clear" w:color="auto" w:fill="C6D9F1"/>
          </w:tcPr>
          <w:p w14:paraId="57193584" w14:textId="77777777" w:rsidR="00F0583F" w:rsidRDefault="00F0583F"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7D26FC44" w14:textId="77777777" w:rsidR="00F0583F" w:rsidRDefault="00F0583F"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5BA8AB72" w14:textId="77777777" w:rsidR="00F0583F" w:rsidRDefault="00F0583F" w:rsidP="00F0583F">
            <w:pPr>
              <w:rPr>
                <w:rFonts w:eastAsia="Calibri"/>
              </w:rPr>
            </w:pPr>
            <w:r>
              <w:rPr>
                <w:rFonts w:eastAsia="Calibri"/>
              </w:rPr>
              <w:t>If follow-up required and follow-up coaching notes are not blank, then display text and follow-up coaching date.</w:t>
            </w:r>
          </w:p>
        </w:tc>
      </w:tr>
      <w:tr w:rsidR="00F0583F" w:rsidRPr="00895ABE" w14:paraId="75BBB4F9"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BCF863E" w14:textId="77777777" w:rsidR="00F0583F" w:rsidRDefault="00F0583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635E00D1" w14:textId="77777777" w:rsidR="00F0583F" w:rsidRDefault="00F0583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8523B5A" w14:textId="77777777" w:rsidR="00F0583F" w:rsidRDefault="00F0583F" w:rsidP="00F0583F">
            <w:pPr>
              <w:rPr>
                <w:rFonts w:eastAsia="Calibri"/>
              </w:rPr>
            </w:pPr>
            <w:r>
              <w:rPr>
                <w:rFonts w:eastAsia="Calibri"/>
              </w:rPr>
              <w:t>If follow-up required and follow-up coaching notes are not blank, then display text and follow-up coaching notes.</w:t>
            </w:r>
          </w:p>
        </w:tc>
      </w:tr>
    </w:tbl>
    <w:p w14:paraId="2B276D82" w14:textId="77777777" w:rsidR="0025641E" w:rsidRDefault="0025641E" w:rsidP="0025641E">
      <w:pPr>
        <w:ind w:left="720" w:firstLine="720"/>
      </w:pPr>
    </w:p>
    <w:p w14:paraId="22A0CDC6" w14:textId="77777777" w:rsidR="0025641E" w:rsidRPr="0026295E" w:rsidRDefault="0025641E" w:rsidP="0025641E">
      <w:pPr>
        <w:spacing w:before="120"/>
        <w:rPr>
          <w:b/>
        </w:rPr>
      </w:pPr>
      <w:r w:rsidRPr="0026295E">
        <w:rPr>
          <w:b/>
        </w:rPr>
        <w:t>3.2.</w:t>
      </w:r>
      <w:r>
        <w:rPr>
          <w:b/>
        </w:rPr>
        <w:t>5</w:t>
      </w:r>
      <w:r w:rsidRPr="0026295E">
        <w:rPr>
          <w:b/>
        </w:rPr>
        <w:t>.3.1</w:t>
      </w:r>
      <w:r>
        <w:rPr>
          <w:b/>
        </w:rPr>
        <w:tab/>
      </w:r>
      <w:r w:rsidRPr="0026295E">
        <w:rPr>
          <w:b/>
        </w:rPr>
        <w:tab/>
        <w:t>Acknowledgement</w:t>
      </w:r>
    </w:p>
    <w:p w14:paraId="0E02EB97" w14:textId="77777777" w:rsidR="0025641E" w:rsidRDefault="0025641E" w:rsidP="0025641E">
      <w:pPr>
        <w:ind w:left="1440"/>
      </w:pPr>
      <w:r>
        <w:t>No longer required as employee recipient of log may enter feedback.</w:t>
      </w:r>
    </w:p>
    <w:p w14:paraId="2114BE59" w14:textId="77777777" w:rsidR="0025641E" w:rsidRPr="0026295E" w:rsidRDefault="0025641E" w:rsidP="0025641E">
      <w:pPr>
        <w:spacing w:before="120"/>
        <w:rPr>
          <w:b/>
        </w:rPr>
      </w:pPr>
      <w:r w:rsidRPr="0026295E">
        <w:rPr>
          <w:b/>
        </w:rPr>
        <w:t>3.2.</w:t>
      </w:r>
      <w:r>
        <w:rPr>
          <w:b/>
        </w:rPr>
        <w:t>5</w:t>
      </w:r>
      <w:r w:rsidRPr="0026295E">
        <w:rPr>
          <w:b/>
        </w:rPr>
        <w:t>.3.2</w:t>
      </w:r>
      <w:r w:rsidRPr="0026295E">
        <w:rPr>
          <w:b/>
        </w:rPr>
        <w:tab/>
      </w:r>
      <w:r>
        <w:rPr>
          <w:b/>
        </w:rPr>
        <w:tab/>
      </w:r>
      <w:r w:rsidRPr="0026295E">
        <w:rPr>
          <w:b/>
        </w:rPr>
        <w:t>Acknowledgement and feedback</w:t>
      </w:r>
    </w:p>
    <w:p w14:paraId="33D7228A" w14:textId="77777777" w:rsidR="0025641E" w:rsidRPr="008D1F78" w:rsidRDefault="0025641E" w:rsidP="0025641E">
      <w:pPr>
        <w:ind w:left="1440"/>
      </w:pPr>
      <w:r>
        <w:t xml:space="preserve">When employee recipient reviews log </w:t>
      </w:r>
      <w:r w:rsidRPr="00074E35">
        <w:t>then display the following:</w:t>
      </w:r>
    </w:p>
    <w:p w14:paraId="61978A4C" w14:textId="77777777" w:rsidR="001B464D" w:rsidRDefault="001B464D" w:rsidP="0025641E">
      <w:pPr>
        <w:ind w:left="720" w:firstLine="720"/>
      </w:pPr>
    </w:p>
    <w:p w14:paraId="1BB0F81F" w14:textId="312E2A53" w:rsidR="00EB2139" w:rsidRDefault="00EB2139" w:rsidP="00B91596">
      <w:pPr>
        <w:ind w:left="1440"/>
      </w:pPr>
      <w:r>
        <w:t>Note:</w:t>
      </w:r>
      <w:r w:rsidR="00B91596">
        <w:t xml:space="preserve"> the same information will be displayed during the follow-up process as was displayed during initial employee review</w:t>
      </w:r>
    </w:p>
    <w:p w14:paraId="4A6EE76C" w14:textId="77777777" w:rsidR="00EB2139" w:rsidRDefault="00EB2139"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72"/>
        <w:gridCol w:w="6104"/>
      </w:tblGrid>
      <w:tr w:rsidR="0025641E" w:rsidRPr="00074E35" w14:paraId="4CA0F240" w14:textId="77777777" w:rsidTr="00F0583F">
        <w:trPr>
          <w:trHeight w:val="288"/>
        </w:trPr>
        <w:tc>
          <w:tcPr>
            <w:tcW w:w="344" w:type="dxa"/>
            <w:tcBorders>
              <w:bottom w:val="single" w:sz="4" w:space="0" w:color="auto"/>
            </w:tcBorders>
            <w:shd w:val="clear" w:color="auto" w:fill="4F81BD"/>
            <w:vAlign w:val="bottom"/>
          </w:tcPr>
          <w:p w14:paraId="57903211" w14:textId="77777777" w:rsidR="0025641E" w:rsidRPr="00627B9F" w:rsidRDefault="0025641E" w:rsidP="0066659D">
            <w:pPr>
              <w:rPr>
                <w:rFonts w:eastAsia="Calibri"/>
                <w:b/>
                <w:color w:val="FFFFFF"/>
              </w:rPr>
            </w:pPr>
            <w:r w:rsidRPr="00627B9F">
              <w:rPr>
                <w:rFonts w:eastAsia="Calibri"/>
                <w:b/>
                <w:color w:val="FFFFFF"/>
              </w:rPr>
              <w:t>#</w:t>
            </w:r>
          </w:p>
        </w:tc>
        <w:tc>
          <w:tcPr>
            <w:tcW w:w="3272" w:type="dxa"/>
            <w:tcBorders>
              <w:bottom w:val="single" w:sz="4" w:space="0" w:color="auto"/>
            </w:tcBorders>
            <w:shd w:val="clear" w:color="auto" w:fill="4F81BD"/>
            <w:vAlign w:val="bottom"/>
          </w:tcPr>
          <w:p w14:paraId="51DD9555"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4" w:type="dxa"/>
            <w:tcBorders>
              <w:bottom w:val="single" w:sz="4" w:space="0" w:color="auto"/>
            </w:tcBorders>
            <w:shd w:val="clear" w:color="auto" w:fill="4F81BD"/>
            <w:vAlign w:val="bottom"/>
          </w:tcPr>
          <w:p w14:paraId="3CB6D1F1"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367641" w14:paraId="544EA39A" w14:textId="77777777" w:rsidTr="00F0583F">
        <w:trPr>
          <w:trHeight w:val="288"/>
        </w:trPr>
        <w:tc>
          <w:tcPr>
            <w:tcW w:w="344" w:type="dxa"/>
            <w:vMerge w:val="restart"/>
            <w:tcBorders>
              <w:top w:val="single" w:sz="4" w:space="0" w:color="auto"/>
              <w:left w:val="single" w:sz="4" w:space="0" w:color="auto"/>
              <w:right w:val="single" w:sz="4" w:space="0" w:color="auto"/>
            </w:tcBorders>
            <w:shd w:val="clear" w:color="auto" w:fill="B8CCE4"/>
            <w:vAlign w:val="center"/>
          </w:tcPr>
          <w:p w14:paraId="557A6A13" w14:textId="77777777" w:rsidR="001B464D" w:rsidRPr="00367641" w:rsidRDefault="001B464D" w:rsidP="0066659D">
            <w:pPr>
              <w:rPr>
                <w:rFonts w:eastAsia="Calibri"/>
              </w:rPr>
            </w:pPr>
            <w:r w:rsidRPr="00367641">
              <w:rPr>
                <w:rFonts w:eastAsia="Calibri"/>
              </w:rPr>
              <w:t>1</w:t>
            </w: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54443929" w14:textId="77777777" w:rsidR="001B464D" w:rsidRPr="00367641" w:rsidRDefault="001B464D" w:rsidP="0066659D">
            <w:pPr>
              <w:rPr>
                <w:rFonts w:eastAsia="Calibri"/>
              </w:rPr>
            </w:pPr>
            <w:r w:rsidRPr="00367641">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5851C710" w14:textId="77777777" w:rsidR="001B464D" w:rsidRPr="00367641" w:rsidRDefault="001B464D" w:rsidP="0066659D">
            <w:pPr>
              <w:rPr>
                <w:rFonts w:eastAsia="Calibri"/>
              </w:rPr>
            </w:pPr>
            <w:r w:rsidRPr="00367641">
              <w:rPr>
                <w:rFonts w:eastAsia="Calibri"/>
              </w:rPr>
              <w:t>Display text when log source is Internal CCO Reporting and report code is HFC</w:t>
            </w:r>
          </w:p>
        </w:tc>
      </w:tr>
      <w:tr w:rsidR="001B464D" w:rsidRPr="00367641" w14:paraId="7DD4D7E9" w14:textId="77777777" w:rsidTr="00F0583F">
        <w:trPr>
          <w:trHeight w:val="288"/>
        </w:trPr>
        <w:tc>
          <w:tcPr>
            <w:tcW w:w="344" w:type="dxa"/>
            <w:vMerge/>
            <w:tcBorders>
              <w:left w:val="single" w:sz="4" w:space="0" w:color="auto"/>
              <w:right w:val="single" w:sz="4" w:space="0" w:color="auto"/>
            </w:tcBorders>
            <w:shd w:val="clear" w:color="auto" w:fill="B8CCE4"/>
          </w:tcPr>
          <w:p w14:paraId="67E72F46"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2B0D7296" w14:textId="77777777" w:rsidR="001B464D" w:rsidRPr="00367641" w:rsidRDefault="001B464D" w:rsidP="0066659D">
            <w:pPr>
              <w:rPr>
                <w:rFonts w:eastAsia="Calibri"/>
              </w:rPr>
            </w:pPr>
            <w:r w:rsidRPr="00D31555">
              <w:rPr>
                <w:rFonts w:eastAsia="Calibri"/>
              </w:rPr>
              <w:t xml:space="preserve">Congratulations - you received a Kudos! Click </w:t>
            </w:r>
            <w:r w:rsidRPr="005048EC">
              <w:rPr>
                <w:rFonts w:eastAsia="Calibri"/>
                <w:u w:val="single"/>
              </w:rPr>
              <w:t>here</w:t>
            </w:r>
            <w:r w:rsidRPr="00D31555">
              <w:rPr>
                <w:rFonts w:eastAsia="Calibri"/>
              </w:rPr>
              <w:t xml:space="preserve"> to take a listen to what a recent caller had to say about your customer service.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DF1BC62" w14:textId="77777777" w:rsidR="001B464D" w:rsidRPr="00367641"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367641" w14:paraId="4499342B" w14:textId="77777777" w:rsidTr="00F0583F">
        <w:trPr>
          <w:trHeight w:val="288"/>
        </w:trPr>
        <w:tc>
          <w:tcPr>
            <w:tcW w:w="344" w:type="dxa"/>
            <w:vMerge/>
            <w:tcBorders>
              <w:left w:val="single" w:sz="4" w:space="0" w:color="auto"/>
              <w:right w:val="single" w:sz="4" w:space="0" w:color="auto"/>
            </w:tcBorders>
            <w:shd w:val="clear" w:color="auto" w:fill="B8CCE4"/>
          </w:tcPr>
          <w:p w14:paraId="696BFD74"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6EE73610"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w:t>
            </w:r>
            <w:r w:rsidRPr="00D527C2">
              <w:rPr>
                <w:rFonts w:eastAsia="Calibri"/>
              </w:rPr>
              <w:lastRenderedPageBreak/>
              <w:t>you have any questions, please see your supervisor.</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3711E55F" w14:textId="77777777" w:rsidR="001B464D" w:rsidRPr="00367641" w:rsidRDefault="001B464D" w:rsidP="0066659D">
            <w:pPr>
              <w:rPr>
                <w:rFonts w:eastAsia="Calibri"/>
              </w:rPr>
            </w:pPr>
            <w:r>
              <w:rPr>
                <w:rFonts w:eastAsia="Calibri"/>
              </w:rPr>
              <w:lastRenderedPageBreak/>
              <w:t xml:space="preserve">Display text when the log source is Performance Scorecard and report code is MSR </w:t>
            </w:r>
          </w:p>
        </w:tc>
      </w:tr>
      <w:tr w:rsidR="001B464D" w:rsidRPr="00367641" w14:paraId="349566B6" w14:textId="77777777" w:rsidTr="00F0583F">
        <w:trPr>
          <w:trHeight w:val="288"/>
        </w:trPr>
        <w:tc>
          <w:tcPr>
            <w:tcW w:w="344" w:type="dxa"/>
            <w:vMerge/>
            <w:tcBorders>
              <w:left w:val="single" w:sz="4" w:space="0" w:color="auto"/>
              <w:right w:val="single" w:sz="4" w:space="0" w:color="auto"/>
            </w:tcBorders>
            <w:shd w:val="clear" w:color="auto" w:fill="B8CCE4"/>
          </w:tcPr>
          <w:p w14:paraId="44733A7A" w14:textId="77777777" w:rsidR="001B464D" w:rsidRPr="00367641" w:rsidRDefault="001B464D" w:rsidP="0066659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3972088"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27C7BC74"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1B464D" w:rsidRPr="00367641" w14:paraId="04EE1B52" w14:textId="77777777" w:rsidTr="00F0583F">
        <w:trPr>
          <w:trHeight w:val="288"/>
        </w:trPr>
        <w:tc>
          <w:tcPr>
            <w:tcW w:w="344" w:type="dxa"/>
            <w:vMerge/>
            <w:tcBorders>
              <w:left w:val="single" w:sz="4" w:space="0" w:color="auto"/>
              <w:right w:val="single" w:sz="4" w:space="0" w:color="auto"/>
            </w:tcBorders>
            <w:shd w:val="clear" w:color="auto" w:fill="B8CCE4"/>
          </w:tcPr>
          <w:p w14:paraId="2188C14B" w14:textId="77777777" w:rsidR="001B464D" w:rsidRPr="00367641" w:rsidRDefault="001B464D" w:rsidP="001B464D">
            <w:pPr>
              <w:rPr>
                <w:rFonts w:eastAsia="Calibri"/>
              </w:rPr>
            </w:pPr>
          </w:p>
        </w:tc>
        <w:tc>
          <w:tcPr>
            <w:tcW w:w="3272" w:type="dxa"/>
            <w:tcBorders>
              <w:top w:val="single" w:sz="4" w:space="0" w:color="auto"/>
              <w:left w:val="single" w:sz="4" w:space="0" w:color="auto"/>
              <w:bottom w:val="single" w:sz="4" w:space="0" w:color="auto"/>
              <w:right w:val="single" w:sz="4" w:space="0" w:color="auto"/>
            </w:tcBorders>
            <w:shd w:val="clear" w:color="auto" w:fill="B8CCE4"/>
          </w:tcPr>
          <w:p w14:paraId="191AAF3E" w14:textId="77777777" w:rsidR="001B464D" w:rsidRDefault="001B464D" w:rsidP="001B464D">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2FC18CF4" w14:textId="77777777" w:rsidR="001B464D" w:rsidRDefault="001B464D" w:rsidP="001B464D"/>
          <w:p w14:paraId="2F4945A8" w14:textId="77777777" w:rsidR="001B464D" w:rsidRDefault="001B464D" w:rsidP="001B464D">
            <w:r>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29020FC8" w14:textId="77777777" w:rsidR="001B464D" w:rsidRDefault="001B464D" w:rsidP="001B464D"/>
          <w:p w14:paraId="4F2425A6" w14:textId="77777777" w:rsidR="001B464D" w:rsidRDefault="001B464D" w:rsidP="001B464D">
            <w:r>
              <w:t>-If the address is correct, you must order a replacement card for the beneficiary using the “Medicare Card” button (even if they don’t think they need one).</w:t>
            </w:r>
          </w:p>
          <w:p w14:paraId="38C541C6" w14:textId="77777777" w:rsidR="001B464D" w:rsidRDefault="001B464D" w:rsidP="001B464D">
            <w:r>
              <w:t>-If the address is incorrect, you must refer the beneficiary to the Social Security Administration (SSA) using information in Agent Partner Search.</w:t>
            </w:r>
          </w:p>
          <w:p w14:paraId="02791510" w14:textId="77777777" w:rsidR="001B464D" w:rsidRDefault="001B464D" w:rsidP="001B464D"/>
          <w:p w14:paraId="166C1106" w14:textId="7A29A8E7" w:rsidR="001B464D" w:rsidRPr="00D527C2" w:rsidRDefault="001B464D" w:rsidP="001B464D">
            <w:pPr>
              <w:rPr>
                <w:rFonts w:eastAsia="Calibri"/>
              </w:rPr>
            </w:pPr>
            <w:r>
              <w:t>When reviewing this type of message, always take the appropriate steps as directed, regardless of the reason for the call. Failing to do so in these cases will result in the beneficiary not receiving his/her new Medicare card.</w:t>
            </w:r>
          </w:p>
        </w:tc>
        <w:tc>
          <w:tcPr>
            <w:tcW w:w="6104" w:type="dxa"/>
            <w:tcBorders>
              <w:top w:val="single" w:sz="4" w:space="0" w:color="auto"/>
              <w:left w:val="single" w:sz="4" w:space="0" w:color="auto"/>
              <w:bottom w:val="single" w:sz="4" w:space="0" w:color="auto"/>
              <w:right w:val="single" w:sz="4" w:space="0" w:color="auto"/>
            </w:tcBorders>
            <w:shd w:val="clear" w:color="auto" w:fill="B8CCE4"/>
          </w:tcPr>
          <w:p w14:paraId="4AD5BE30" w14:textId="2B419890" w:rsidR="001B464D" w:rsidRDefault="001B464D" w:rsidP="001B464D">
            <w:pPr>
              <w:rPr>
                <w:rFonts w:eastAsia="Calibri"/>
              </w:rPr>
            </w:pPr>
            <w:r w:rsidRPr="00367641">
              <w:rPr>
                <w:rFonts w:eastAsia="Calibri"/>
              </w:rPr>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074E35" w14:paraId="3E08C7C8" w14:textId="77777777" w:rsidTr="00F0583F">
        <w:tc>
          <w:tcPr>
            <w:tcW w:w="344" w:type="dxa"/>
            <w:tcBorders>
              <w:bottom w:val="single" w:sz="4" w:space="0" w:color="auto"/>
            </w:tcBorders>
            <w:shd w:val="clear" w:color="auto" w:fill="F2F2F2"/>
          </w:tcPr>
          <w:p w14:paraId="62923346" w14:textId="77777777" w:rsidR="0025641E" w:rsidRPr="00627B9F" w:rsidRDefault="0025641E" w:rsidP="0066659D">
            <w:pPr>
              <w:rPr>
                <w:rFonts w:eastAsia="Calibri"/>
              </w:rPr>
            </w:pPr>
            <w:r>
              <w:rPr>
                <w:rFonts w:eastAsia="Calibri"/>
              </w:rPr>
              <w:t>2</w:t>
            </w:r>
          </w:p>
        </w:tc>
        <w:tc>
          <w:tcPr>
            <w:tcW w:w="3272" w:type="dxa"/>
            <w:tcBorders>
              <w:bottom w:val="single" w:sz="4" w:space="0" w:color="auto"/>
            </w:tcBorders>
            <w:shd w:val="clear" w:color="auto" w:fill="F2F2F2"/>
          </w:tcPr>
          <w:p w14:paraId="1DC5F87F" w14:textId="77777777" w:rsidR="0025641E" w:rsidRPr="00627B9F" w:rsidRDefault="0025641E" w:rsidP="0066659D">
            <w:pPr>
              <w:rPr>
                <w:rFonts w:eastAsia="Calibri"/>
              </w:rPr>
            </w:pPr>
            <w:r w:rsidRPr="00627B9F">
              <w:rPr>
                <w:rFonts w:eastAsia="Calibri"/>
              </w:rPr>
              <w:t>1. Check the box below to acknowledge the coaching opportunity:</w:t>
            </w:r>
          </w:p>
        </w:tc>
        <w:tc>
          <w:tcPr>
            <w:tcW w:w="6104" w:type="dxa"/>
            <w:tcBorders>
              <w:bottom w:val="single" w:sz="4" w:space="0" w:color="auto"/>
            </w:tcBorders>
            <w:shd w:val="clear" w:color="auto" w:fill="F2F2F2"/>
          </w:tcPr>
          <w:p w14:paraId="4EDAE179" w14:textId="77777777" w:rsidR="0025641E" w:rsidRPr="00627B9F" w:rsidRDefault="0025641E" w:rsidP="0066659D">
            <w:pPr>
              <w:rPr>
                <w:rFonts w:eastAsia="Calibri"/>
              </w:rPr>
            </w:pPr>
            <w:r w:rsidRPr="00627B9F">
              <w:rPr>
                <w:rFonts w:eastAsia="Calibri"/>
              </w:rPr>
              <w:t>Display text</w:t>
            </w:r>
          </w:p>
        </w:tc>
      </w:tr>
      <w:tr w:rsidR="0025641E" w:rsidRPr="00074E35" w14:paraId="14F862FE" w14:textId="77777777" w:rsidTr="00F0583F">
        <w:tc>
          <w:tcPr>
            <w:tcW w:w="344" w:type="dxa"/>
            <w:tcBorders>
              <w:bottom w:val="single" w:sz="4" w:space="0" w:color="auto"/>
            </w:tcBorders>
            <w:shd w:val="clear" w:color="auto" w:fill="C6D9F1"/>
          </w:tcPr>
          <w:p w14:paraId="71E521EA" w14:textId="77777777" w:rsidR="0025641E" w:rsidRPr="00627B9F" w:rsidRDefault="0025641E" w:rsidP="0066659D">
            <w:pPr>
              <w:rPr>
                <w:rFonts w:eastAsia="Calibri"/>
              </w:rPr>
            </w:pPr>
            <w:r>
              <w:rPr>
                <w:rFonts w:eastAsia="Calibri"/>
              </w:rPr>
              <w:t>3</w:t>
            </w:r>
          </w:p>
        </w:tc>
        <w:tc>
          <w:tcPr>
            <w:tcW w:w="3272" w:type="dxa"/>
            <w:tcBorders>
              <w:bottom w:val="single" w:sz="4" w:space="0" w:color="auto"/>
            </w:tcBorders>
            <w:shd w:val="clear" w:color="auto" w:fill="C6D9F1"/>
          </w:tcPr>
          <w:p w14:paraId="7E52FB2D" w14:textId="77777777" w:rsidR="0025641E" w:rsidRPr="00627B9F" w:rsidRDefault="0025641E" w:rsidP="0066659D">
            <w:pPr>
              <w:rPr>
                <w:rFonts w:eastAsia="Calibri"/>
              </w:rPr>
            </w:pPr>
          </w:p>
        </w:tc>
        <w:tc>
          <w:tcPr>
            <w:tcW w:w="6104" w:type="dxa"/>
            <w:tcBorders>
              <w:bottom w:val="single" w:sz="4" w:space="0" w:color="auto"/>
            </w:tcBorders>
            <w:shd w:val="clear" w:color="auto" w:fill="C6D9F1"/>
          </w:tcPr>
          <w:p w14:paraId="507AE036"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17F9BEB7" w14:textId="77777777" w:rsidTr="00F0583F">
        <w:tc>
          <w:tcPr>
            <w:tcW w:w="344" w:type="dxa"/>
            <w:tcBorders>
              <w:bottom w:val="single" w:sz="4" w:space="0" w:color="auto"/>
            </w:tcBorders>
            <w:shd w:val="clear" w:color="auto" w:fill="F2F2F2"/>
          </w:tcPr>
          <w:p w14:paraId="17FA68EB" w14:textId="77777777" w:rsidR="0025641E" w:rsidRPr="00627B9F" w:rsidRDefault="0025641E" w:rsidP="0066659D">
            <w:pPr>
              <w:rPr>
                <w:rFonts w:eastAsia="Calibri"/>
              </w:rPr>
            </w:pPr>
            <w:r>
              <w:rPr>
                <w:rFonts w:eastAsia="Calibri"/>
              </w:rPr>
              <w:t>4</w:t>
            </w:r>
          </w:p>
        </w:tc>
        <w:tc>
          <w:tcPr>
            <w:tcW w:w="3272" w:type="dxa"/>
            <w:tcBorders>
              <w:bottom w:val="single" w:sz="4" w:space="0" w:color="auto"/>
            </w:tcBorders>
            <w:shd w:val="clear" w:color="auto" w:fill="F2F2F2"/>
          </w:tcPr>
          <w:p w14:paraId="7C97AD26" w14:textId="77777777" w:rsidR="0025641E" w:rsidRPr="00627B9F" w:rsidRDefault="0025641E" w:rsidP="0066659D">
            <w:pPr>
              <w:rPr>
                <w:rFonts w:eastAsia="Calibri"/>
              </w:rPr>
            </w:pPr>
            <w:r w:rsidRPr="00627B9F">
              <w:rPr>
                <w:rFonts w:eastAsia="Calibri"/>
              </w:rPr>
              <w:t xml:space="preserve">I have read and understand all the </w:t>
            </w:r>
            <w:r w:rsidRPr="00627B9F">
              <w:rPr>
                <w:rFonts w:eastAsia="Calibri"/>
              </w:rPr>
              <w:lastRenderedPageBreak/>
              <w:t>information provided on this eCoaching Log.</w:t>
            </w:r>
          </w:p>
        </w:tc>
        <w:tc>
          <w:tcPr>
            <w:tcW w:w="6104" w:type="dxa"/>
            <w:tcBorders>
              <w:bottom w:val="single" w:sz="4" w:space="0" w:color="auto"/>
            </w:tcBorders>
            <w:shd w:val="clear" w:color="auto" w:fill="F2F2F2"/>
          </w:tcPr>
          <w:p w14:paraId="61DA8A55" w14:textId="77777777" w:rsidR="0025641E" w:rsidRPr="00627B9F" w:rsidRDefault="0025641E" w:rsidP="0066659D">
            <w:pPr>
              <w:rPr>
                <w:rFonts w:eastAsia="Calibri"/>
              </w:rPr>
            </w:pPr>
            <w:r w:rsidRPr="00627B9F">
              <w:rPr>
                <w:rFonts w:eastAsia="Calibri"/>
              </w:rPr>
              <w:lastRenderedPageBreak/>
              <w:t>Display text</w:t>
            </w:r>
          </w:p>
        </w:tc>
      </w:tr>
      <w:tr w:rsidR="0025641E" w:rsidRPr="00074E35" w14:paraId="71C9726F" w14:textId="77777777" w:rsidTr="00F0583F">
        <w:tc>
          <w:tcPr>
            <w:tcW w:w="344" w:type="dxa"/>
            <w:vMerge w:val="restart"/>
            <w:shd w:val="clear" w:color="auto" w:fill="C6D9F1"/>
            <w:vAlign w:val="center"/>
          </w:tcPr>
          <w:p w14:paraId="6316322B" w14:textId="77777777" w:rsidR="0025641E" w:rsidRPr="00627B9F" w:rsidRDefault="0025641E" w:rsidP="0066659D">
            <w:pPr>
              <w:rPr>
                <w:rFonts w:eastAsia="Calibri"/>
              </w:rPr>
            </w:pPr>
            <w:r>
              <w:rPr>
                <w:rFonts w:eastAsia="Calibri"/>
              </w:rPr>
              <w:t>5</w:t>
            </w:r>
          </w:p>
        </w:tc>
        <w:tc>
          <w:tcPr>
            <w:tcW w:w="3272" w:type="dxa"/>
            <w:tcBorders>
              <w:bottom w:val="single" w:sz="4" w:space="0" w:color="auto"/>
            </w:tcBorders>
            <w:shd w:val="clear" w:color="auto" w:fill="C6D9F1"/>
          </w:tcPr>
          <w:p w14:paraId="658F8498" w14:textId="77777777" w:rsidR="0025641E" w:rsidRPr="00627B9F" w:rsidRDefault="0025641E" w:rsidP="0066659D">
            <w:pPr>
              <w:rPr>
                <w:rFonts w:eastAsia="Calibri"/>
              </w:rPr>
            </w:pPr>
            <w:r w:rsidRPr="00627B9F">
              <w:rPr>
                <w:rFonts w:eastAsia="Calibri"/>
              </w:rPr>
              <w:t>2. Provide any comments or feedback below:</w:t>
            </w:r>
          </w:p>
        </w:tc>
        <w:tc>
          <w:tcPr>
            <w:tcW w:w="6104" w:type="dxa"/>
            <w:tcBorders>
              <w:bottom w:val="single" w:sz="4" w:space="0" w:color="auto"/>
            </w:tcBorders>
            <w:shd w:val="clear" w:color="auto" w:fill="C6D9F1"/>
          </w:tcPr>
          <w:p w14:paraId="4DDEA76A" w14:textId="77777777" w:rsidR="0025641E" w:rsidRPr="00627B9F" w:rsidRDefault="0025641E" w:rsidP="0066659D">
            <w:pPr>
              <w:rPr>
                <w:rFonts w:eastAsia="Calibri"/>
              </w:rPr>
            </w:pPr>
            <w:r>
              <w:rPr>
                <w:rFonts w:eastAsia="Calibri"/>
              </w:rPr>
              <w:t>When the log source is not Empower, d</w:t>
            </w:r>
            <w:r w:rsidRPr="00627B9F">
              <w:rPr>
                <w:rFonts w:eastAsia="Calibri"/>
              </w:rPr>
              <w:t>isplay text</w:t>
            </w:r>
          </w:p>
        </w:tc>
      </w:tr>
      <w:tr w:rsidR="0025641E" w:rsidRPr="00074E35" w14:paraId="2F7FD3E7" w14:textId="77777777" w:rsidTr="00F0583F">
        <w:tc>
          <w:tcPr>
            <w:tcW w:w="344" w:type="dxa"/>
            <w:vMerge/>
            <w:tcBorders>
              <w:bottom w:val="single" w:sz="4" w:space="0" w:color="auto"/>
            </w:tcBorders>
            <w:shd w:val="clear" w:color="auto" w:fill="C6D9F1"/>
          </w:tcPr>
          <w:p w14:paraId="5837FFDD" w14:textId="77777777" w:rsidR="0025641E" w:rsidRDefault="0025641E" w:rsidP="0066659D">
            <w:pPr>
              <w:rPr>
                <w:rFonts w:eastAsia="Calibri"/>
              </w:rPr>
            </w:pPr>
          </w:p>
        </w:tc>
        <w:tc>
          <w:tcPr>
            <w:tcW w:w="3272" w:type="dxa"/>
            <w:tcBorders>
              <w:bottom w:val="single" w:sz="4" w:space="0" w:color="auto"/>
            </w:tcBorders>
            <w:shd w:val="clear" w:color="auto" w:fill="C6D9F1"/>
          </w:tcPr>
          <w:p w14:paraId="775F9EB8" w14:textId="77777777" w:rsidR="0025641E" w:rsidRPr="00627B9F" w:rsidRDefault="0025641E" w:rsidP="0066659D">
            <w:pPr>
              <w:rPr>
                <w:rFonts w:eastAsia="Calibri"/>
              </w:rPr>
            </w:pPr>
            <w:r w:rsidRPr="00627B9F">
              <w:rPr>
                <w:rFonts w:eastAsia="Calibri"/>
              </w:rPr>
              <w:t xml:space="preserve">2. </w:t>
            </w:r>
            <w:r>
              <w:rPr>
                <w:rFonts w:eastAsia="Calibri"/>
              </w:rPr>
              <w:t>Please select one of the comments below for the log</w:t>
            </w:r>
            <w:r w:rsidRPr="00627B9F">
              <w:rPr>
                <w:rFonts w:eastAsia="Calibri"/>
              </w:rPr>
              <w:t>:</w:t>
            </w:r>
          </w:p>
        </w:tc>
        <w:tc>
          <w:tcPr>
            <w:tcW w:w="6104" w:type="dxa"/>
            <w:tcBorders>
              <w:bottom w:val="single" w:sz="4" w:space="0" w:color="auto"/>
            </w:tcBorders>
            <w:shd w:val="clear" w:color="auto" w:fill="C6D9F1"/>
          </w:tcPr>
          <w:p w14:paraId="2A58E617" w14:textId="77777777" w:rsidR="0025641E" w:rsidRPr="00627B9F" w:rsidRDefault="0025641E" w:rsidP="0066659D">
            <w:pPr>
              <w:rPr>
                <w:rFonts w:eastAsia="Calibri"/>
              </w:rPr>
            </w:pPr>
            <w:r>
              <w:rPr>
                <w:rFonts w:eastAsia="Calibri"/>
              </w:rPr>
              <w:t>When the log source is Empower, display text</w:t>
            </w:r>
          </w:p>
        </w:tc>
      </w:tr>
      <w:tr w:rsidR="0025641E" w:rsidRPr="00074E35" w14:paraId="3AF8E486" w14:textId="77777777" w:rsidTr="00F0583F">
        <w:tc>
          <w:tcPr>
            <w:tcW w:w="344" w:type="dxa"/>
            <w:vMerge w:val="restart"/>
            <w:shd w:val="clear" w:color="auto" w:fill="F2F2F2"/>
            <w:vAlign w:val="center"/>
          </w:tcPr>
          <w:p w14:paraId="55F10CB3" w14:textId="77777777" w:rsidR="0025641E" w:rsidRPr="00627B9F" w:rsidRDefault="0025641E" w:rsidP="0066659D">
            <w:pPr>
              <w:rPr>
                <w:rFonts w:eastAsia="Calibri"/>
              </w:rPr>
            </w:pPr>
            <w:r>
              <w:rPr>
                <w:rFonts w:eastAsia="Calibri"/>
              </w:rPr>
              <w:t>6</w:t>
            </w:r>
          </w:p>
        </w:tc>
        <w:tc>
          <w:tcPr>
            <w:tcW w:w="3272" w:type="dxa"/>
            <w:tcBorders>
              <w:bottom w:val="single" w:sz="4" w:space="0" w:color="auto"/>
            </w:tcBorders>
            <w:shd w:val="clear" w:color="auto" w:fill="F2F2F2"/>
          </w:tcPr>
          <w:p w14:paraId="1B810952"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404F3D8B" w14:textId="77777777" w:rsidR="0025641E" w:rsidRPr="00627B9F" w:rsidRDefault="0025641E" w:rsidP="0066659D">
            <w:pPr>
              <w:rPr>
                <w:rFonts w:eastAsia="Calibri"/>
              </w:rPr>
            </w:pPr>
            <w:r>
              <w:rPr>
                <w:rFonts w:eastAsia="Calibri"/>
              </w:rPr>
              <w:t>When the log source is not Empower, t</w:t>
            </w:r>
            <w:r w:rsidRPr="00627B9F">
              <w:rPr>
                <w:rFonts w:eastAsia="Calibri"/>
              </w:rPr>
              <w:t>ext data entry</w:t>
            </w:r>
          </w:p>
        </w:tc>
      </w:tr>
      <w:tr w:rsidR="0025641E" w:rsidRPr="00074E35" w14:paraId="785731D5" w14:textId="77777777" w:rsidTr="00F0583F">
        <w:tc>
          <w:tcPr>
            <w:tcW w:w="344" w:type="dxa"/>
            <w:vMerge/>
            <w:tcBorders>
              <w:bottom w:val="single" w:sz="4" w:space="0" w:color="auto"/>
            </w:tcBorders>
            <w:shd w:val="clear" w:color="auto" w:fill="F2F2F2"/>
          </w:tcPr>
          <w:p w14:paraId="7963B926" w14:textId="77777777" w:rsidR="0025641E" w:rsidRDefault="0025641E" w:rsidP="0066659D">
            <w:pPr>
              <w:rPr>
                <w:rFonts w:eastAsia="Calibri"/>
              </w:rPr>
            </w:pPr>
          </w:p>
        </w:tc>
        <w:tc>
          <w:tcPr>
            <w:tcW w:w="3272" w:type="dxa"/>
            <w:tcBorders>
              <w:bottom w:val="single" w:sz="4" w:space="0" w:color="auto"/>
            </w:tcBorders>
            <w:shd w:val="clear" w:color="auto" w:fill="F2F2F2"/>
          </w:tcPr>
          <w:p w14:paraId="01C2EA28" w14:textId="77777777" w:rsidR="0025641E" w:rsidRPr="00627B9F" w:rsidRDefault="0025641E" w:rsidP="0066659D">
            <w:pPr>
              <w:rPr>
                <w:rFonts w:eastAsia="Calibri"/>
              </w:rPr>
            </w:pPr>
          </w:p>
        </w:tc>
        <w:tc>
          <w:tcPr>
            <w:tcW w:w="6104" w:type="dxa"/>
            <w:tcBorders>
              <w:bottom w:val="single" w:sz="4" w:space="0" w:color="auto"/>
            </w:tcBorders>
            <w:shd w:val="clear" w:color="auto" w:fill="F2F2F2"/>
          </w:tcPr>
          <w:p w14:paraId="2D9DC40B" w14:textId="77777777" w:rsidR="0025641E" w:rsidRDefault="0025641E" w:rsidP="0066659D">
            <w:pPr>
              <w:rPr>
                <w:rFonts w:eastAsia="Calibri"/>
              </w:rPr>
            </w:pPr>
            <w:r>
              <w:rPr>
                <w:rFonts w:eastAsia="Calibri"/>
              </w:rPr>
              <w:t>When the log source is Empower then display drop down list with</w:t>
            </w:r>
          </w:p>
          <w:p w14:paraId="1876A6BA" w14:textId="77777777" w:rsidR="0025641E" w:rsidRPr="00A743B9" w:rsidRDefault="0025641E" w:rsidP="0066659D">
            <w:pPr>
              <w:rPr>
                <w:rFonts w:eastAsia="Calibri"/>
              </w:rPr>
            </w:pPr>
            <w:r w:rsidRPr="00A743B9">
              <w:rPr>
                <w:rFonts w:eastAsia="Calibri"/>
              </w:rPr>
              <w:t>‘ATT Updated - with Approved Absence’</w:t>
            </w:r>
          </w:p>
          <w:p w14:paraId="1AE6F80D" w14:textId="77777777" w:rsidR="0025641E" w:rsidRPr="00A743B9" w:rsidRDefault="0025641E" w:rsidP="0066659D">
            <w:pPr>
              <w:rPr>
                <w:rFonts w:eastAsia="Calibri"/>
              </w:rPr>
            </w:pPr>
            <w:r w:rsidRPr="00A743B9">
              <w:rPr>
                <w:rFonts w:eastAsia="Calibri"/>
              </w:rPr>
              <w:t>‘ATT Updated - with Unapproved Absence’</w:t>
            </w:r>
          </w:p>
          <w:p w14:paraId="29C6D354" w14:textId="77777777" w:rsidR="0025641E" w:rsidRPr="00A743B9" w:rsidRDefault="0025641E" w:rsidP="0066659D">
            <w:pPr>
              <w:rPr>
                <w:rFonts w:eastAsia="Calibri"/>
              </w:rPr>
            </w:pPr>
            <w:r w:rsidRPr="00A743B9">
              <w:rPr>
                <w:rFonts w:eastAsia="Calibri"/>
              </w:rPr>
              <w:t>‘ATT Not Updated - SWP notified that Empower is inaccurate’</w:t>
            </w:r>
          </w:p>
          <w:p w14:paraId="4BA617BB" w14:textId="77777777" w:rsidR="0025641E" w:rsidRPr="00A743B9" w:rsidRDefault="0025641E" w:rsidP="0066659D">
            <w:pPr>
              <w:rPr>
                <w:rFonts w:eastAsia="Calibri"/>
              </w:rPr>
            </w:pPr>
            <w:r w:rsidRPr="00A743B9">
              <w:rPr>
                <w:rFonts w:eastAsia="Calibri"/>
              </w:rPr>
              <w:t>‘ATT Not Updated and Empower will not be updated’</w:t>
            </w:r>
          </w:p>
          <w:p w14:paraId="3DE92F16" w14:textId="77777777" w:rsidR="0025641E" w:rsidRPr="00A743B9" w:rsidRDefault="0025641E" w:rsidP="0066659D">
            <w:pPr>
              <w:rPr>
                <w:rFonts w:eastAsia="Calibri"/>
              </w:rPr>
            </w:pPr>
            <w:r w:rsidRPr="00A743B9">
              <w:rPr>
                <w:rFonts w:eastAsia="Calibri"/>
              </w:rPr>
              <w:t>‘ATT Not Updated - CSR Termed’</w:t>
            </w:r>
          </w:p>
          <w:p w14:paraId="35C023C7" w14:textId="77777777" w:rsidR="0025641E" w:rsidRPr="00A743B9" w:rsidRDefault="0025641E" w:rsidP="0066659D">
            <w:pPr>
              <w:rPr>
                <w:rFonts w:eastAsia="Calibri"/>
              </w:rPr>
            </w:pPr>
            <w:r w:rsidRPr="00A743B9">
              <w:rPr>
                <w:rFonts w:eastAsia="Calibri"/>
              </w:rPr>
              <w:t>‘CSR on a Leave of Absence’</w:t>
            </w:r>
          </w:p>
          <w:p w14:paraId="27295965" w14:textId="77777777" w:rsidR="0025641E" w:rsidRPr="00627B9F" w:rsidRDefault="0025641E" w:rsidP="0066659D">
            <w:pPr>
              <w:rPr>
                <w:rFonts w:eastAsia="Calibri"/>
              </w:rPr>
            </w:pPr>
            <w:r w:rsidRPr="00A743B9">
              <w:rPr>
                <w:rFonts w:eastAsia="Calibri"/>
              </w:rPr>
              <w:t>‘Absence is pending HR approval (LOA or WPA)’</w:t>
            </w:r>
          </w:p>
        </w:tc>
      </w:tr>
      <w:tr w:rsidR="0025641E" w:rsidRPr="00074E35" w14:paraId="3AD612B1" w14:textId="77777777" w:rsidTr="00FC0E6C">
        <w:tc>
          <w:tcPr>
            <w:tcW w:w="344" w:type="dxa"/>
            <w:tcBorders>
              <w:bottom w:val="single" w:sz="4" w:space="0" w:color="auto"/>
            </w:tcBorders>
            <w:shd w:val="clear" w:color="auto" w:fill="C6D9F1"/>
          </w:tcPr>
          <w:p w14:paraId="441FB6C8" w14:textId="77777777" w:rsidR="0025641E" w:rsidRPr="00627B9F" w:rsidRDefault="0025641E" w:rsidP="0066659D">
            <w:pPr>
              <w:rPr>
                <w:rFonts w:eastAsia="Calibri"/>
              </w:rPr>
            </w:pPr>
            <w:r>
              <w:rPr>
                <w:rFonts w:eastAsia="Calibri"/>
              </w:rPr>
              <w:t>7</w:t>
            </w:r>
          </w:p>
        </w:tc>
        <w:tc>
          <w:tcPr>
            <w:tcW w:w="3272" w:type="dxa"/>
            <w:tcBorders>
              <w:bottom w:val="single" w:sz="4" w:space="0" w:color="auto"/>
            </w:tcBorders>
            <w:shd w:val="clear" w:color="auto" w:fill="C6D9F1"/>
          </w:tcPr>
          <w:p w14:paraId="0FB400FC" w14:textId="77777777" w:rsidR="0025641E" w:rsidRPr="00627B9F" w:rsidRDefault="0025641E" w:rsidP="0066659D">
            <w:pPr>
              <w:tabs>
                <w:tab w:val="left" w:pos="1800"/>
              </w:tabs>
              <w:rPr>
                <w:rFonts w:eastAsia="Calibri"/>
              </w:rPr>
            </w:pPr>
            <w:r w:rsidRPr="00627B9F">
              <w:rPr>
                <w:rFonts w:eastAsia="Calibri"/>
              </w:rPr>
              <w:t>(max length 3,000 chars)</w:t>
            </w:r>
          </w:p>
          <w:p w14:paraId="07966D5C" w14:textId="77777777" w:rsidR="0025641E" w:rsidRPr="00627B9F" w:rsidRDefault="0025641E" w:rsidP="0066659D">
            <w:pPr>
              <w:rPr>
                <w:rFonts w:eastAsia="Calibri"/>
              </w:rPr>
            </w:pPr>
            <w:r w:rsidRPr="00627B9F">
              <w:rPr>
                <w:rFonts w:eastAsia="Calibri"/>
              </w:rPr>
              <w:t>Provide as much detail as possible</w:t>
            </w:r>
          </w:p>
        </w:tc>
        <w:tc>
          <w:tcPr>
            <w:tcW w:w="6104" w:type="dxa"/>
            <w:tcBorders>
              <w:bottom w:val="single" w:sz="4" w:space="0" w:color="auto"/>
            </w:tcBorders>
            <w:shd w:val="clear" w:color="auto" w:fill="C6D9F1"/>
          </w:tcPr>
          <w:p w14:paraId="30EE2389" w14:textId="77777777" w:rsidR="0025641E" w:rsidRPr="00627B9F" w:rsidRDefault="0025641E" w:rsidP="0066659D">
            <w:pPr>
              <w:rPr>
                <w:rFonts w:eastAsia="Calibri"/>
              </w:rPr>
            </w:pPr>
            <w:r>
              <w:rPr>
                <w:rFonts w:eastAsia="Calibri"/>
              </w:rPr>
              <w:t>When log source is not Empower, d</w:t>
            </w:r>
            <w:r w:rsidRPr="00627B9F">
              <w:rPr>
                <w:rFonts w:eastAsia="Calibri"/>
              </w:rPr>
              <w:t>isplay text</w:t>
            </w:r>
          </w:p>
        </w:tc>
      </w:tr>
      <w:tr w:rsidR="0025641E" w:rsidRPr="00074E35" w14:paraId="42E2B3FB" w14:textId="77777777" w:rsidTr="00FC0E6C">
        <w:tc>
          <w:tcPr>
            <w:tcW w:w="344" w:type="dxa"/>
            <w:tcBorders>
              <w:bottom w:val="single" w:sz="4" w:space="0" w:color="auto"/>
            </w:tcBorders>
            <w:shd w:val="clear" w:color="auto" w:fill="F2F2F2"/>
          </w:tcPr>
          <w:p w14:paraId="4197D490" w14:textId="717EBEDE" w:rsidR="0025641E" w:rsidRPr="00627B9F" w:rsidRDefault="00FC0E6C" w:rsidP="0066659D">
            <w:pPr>
              <w:rPr>
                <w:rFonts w:eastAsia="Calibri"/>
              </w:rPr>
            </w:pPr>
            <w:r>
              <w:rPr>
                <w:rFonts w:eastAsia="Calibri"/>
              </w:rPr>
              <w:t>8</w:t>
            </w:r>
          </w:p>
        </w:tc>
        <w:tc>
          <w:tcPr>
            <w:tcW w:w="3272" w:type="dxa"/>
            <w:tcBorders>
              <w:bottom w:val="single" w:sz="4" w:space="0" w:color="auto"/>
            </w:tcBorders>
            <w:shd w:val="clear" w:color="auto" w:fill="F2F2F2"/>
          </w:tcPr>
          <w:p w14:paraId="78C25DFE" w14:textId="77777777" w:rsidR="0025641E" w:rsidRPr="00627B9F" w:rsidRDefault="0025641E" w:rsidP="0066659D">
            <w:pPr>
              <w:tabs>
                <w:tab w:val="left" w:pos="1800"/>
              </w:tabs>
              <w:rPr>
                <w:rFonts w:eastAsia="Calibri"/>
              </w:rPr>
            </w:pPr>
            <w:r w:rsidRPr="00627B9F">
              <w:rPr>
                <w:rFonts w:eastAsia="Calibri"/>
              </w:rPr>
              <w:t>Submit</w:t>
            </w:r>
          </w:p>
        </w:tc>
        <w:tc>
          <w:tcPr>
            <w:tcW w:w="6104" w:type="dxa"/>
            <w:tcBorders>
              <w:bottom w:val="single" w:sz="4" w:space="0" w:color="auto"/>
            </w:tcBorders>
            <w:shd w:val="clear" w:color="auto" w:fill="F2F2F2"/>
          </w:tcPr>
          <w:p w14:paraId="539CD6A1" w14:textId="77777777" w:rsidR="0025641E" w:rsidRPr="00627B9F" w:rsidRDefault="0025641E" w:rsidP="0066659D">
            <w:pPr>
              <w:rPr>
                <w:rFonts w:eastAsia="Calibri"/>
              </w:rPr>
            </w:pPr>
            <w:r w:rsidRPr="00627B9F">
              <w:rPr>
                <w:rFonts w:eastAsia="Calibri"/>
              </w:rPr>
              <w:t>Button to save information</w:t>
            </w:r>
          </w:p>
        </w:tc>
      </w:tr>
      <w:tr w:rsidR="004C1F71" w:rsidRPr="00074E35" w14:paraId="215A4C03" w14:textId="77777777" w:rsidTr="00F0583F">
        <w:tc>
          <w:tcPr>
            <w:tcW w:w="344" w:type="dxa"/>
            <w:vMerge w:val="restart"/>
            <w:shd w:val="clear" w:color="auto" w:fill="C6D9F1"/>
            <w:vAlign w:val="center"/>
          </w:tcPr>
          <w:p w14:paraId="0E1F87B1" w14:textId="73D11841" w:rsidR="004C1F71" w:rsidRPr="00627B9F" w:rsidRDefault="00FC0E6C" w:rsidP="00FC0E6C">
            <w:pPr>
              <w:rPr>
                <w:rFonts w:eastAsia="Calibri"/>
              </w:rPr>
            </w:pPr>
            <w:r>
              <w:rPr>
                <w:rFonts w:eastAsia="Calibri"/>
              </w:rPr>
              <w:t>9</w:t>
            </w:r>
          </w:p>
        </w:tc>
        <w:tc>
          <w:tcPr>
            <w:tcW w:w="3272" w:type="dxa"/>
            <w:shd w:val="clear" w:color="auto" w:fill="C6D9F1"/>
          </w:tcPr>
          <w:p w14:paraId="6AA54D2B" w14:textId="77777777" w:rsidR="004C1F71" w:rsidRPr="00627B9F" w:rsidRDefault="004C1F71" w:rsidP="0066659D">
            <w:pPr>
              <w:tabs>
                <w:tab w:val="left" w:pos="1800"/>
              </w:tabs>
              <w:rPr>
                <w:rFonts w:eastAsia="Calibri"/>
              </w:rPr>
            </w:pPr>
          </w:p>
        </w:tc>
        <w:tc>
          <w:tcPr>
            <w:tcW w:w="6104" w:type="dxa"/>
            <w:shd w:val="clear" w:color="auto" w:fill="C6D9F1"/>
          </w:tcPr>
          <w:p w14:paraId="628E497B" w14:textId="7DF64932" w:rsidR="004C1F71" w:rsidRDefault="004C1F71" w:rsidP="0066659D">
            <w:r>
              <w:rPr>
                <w:rFonts w:eastAsia="Calibri"/>
              </w:rPr>
              <w:t xml:space="preserve">When log source is </w:t>
            </w:r>
            <w:r w:rsidRPr="00074E35">
              <w:t>IQS, LimeSurvey, Verint-</w:t>
            </w:r>
            <w:r>
              <w:t>CCO</w:t>
            </w:r>
            <w:r w:rsidRPr="00074E35">
              <w:t>, Verin</w:t>
            </w:r>
            <w:r>
              <w:t xml:space="preserve">t-CCO Supervisor, Verint-TQC, or </w:t>
            </w:r>
          </w:p>
          <w:p w14:paraId="07A5CBE1" w14:textId="77777777" w:rsidR="004C1F71" w:rsidRDefault="004C1F71" w:rsidP="0066659D">
            <w:r>
              <w:t xml:space="preserve">When log source is </w:t>
            </w:r>
            <w:r w:rsidRPr="001E33F8">
              <w:t xml:space="preserve">Internal CCO Reporting </w:t>
            </w:r>
            <w:r>
              <w:t xml:space="preserve">and report code is HFC, KUD, or SEA or </w:t>
            </w:r>
          </w:p>
          <w:p w14:paraId="7E8B2231" w14:textId="77777777" w:rsidR="004C1F71" w:rsidRDefault="004C1F71" w:rsidP="0066659D">
            <w:r>
              <w:t>When log source is Performance Scorecard and report code is MSR</w:t>
            </w:r>
          </w:p>
          <w:p w14:paraId="3AABBF7E" w14:textId="77777777" w:rsidR="004C1F71" w:rsidRPr="0029462B" w:rsidRDefault="004C1F71" w:rsidP="0066659D">
            <w:r>
              <w:t>then</w:t>
            </w:r>
          </w:p>
          <w:p w14:paraId="69DE0AD4" w14:textId="77777777" w:rsidR="004C1F71" w:rsidRDefault="004C1F71" w:rsidP="0066659D">
            <w:pPr>
              <w:rPr>
                <w:rFonts w:eastAsia="Calibri"/>
              </w:rPr>
            </w:pPr>
            <w:r>
              <w:rPr>
                <w:rFonts w:eastAsia="Calibri"/>
              </w:rPr>
              <w:t>Status becomes Completed when Supervisor has acknowledged</w:t>
            </w:r>
          </w:p>
          <w:p w14:paraId="065260DA" w14:textId="77777777" w:rsidR="004C1F71" w:rsidRPr="00627B9F" w:rsidRDefault="004C1F71" w:rsidP="0066659D">
            <w:pPr>
              <w:rPr>
                <w:rFonts w:eastAsia="Calibri"/>
              </w:rPr>
            </w:pPr>
            <w:r>
              <w:rPr>
                <w:rFonts w:eastAsia="Calibri"/>
              </w:rPr>
              <w:t>Status becomes Pending Supervisor Review when Supervisor has not acknowledged</w:t>
            </w:r>
          </w:p>
        </w:tc>
      </w:tr>
      <w:tr w:rsidR="004C1F71" w:rsidRPr="00074E35" w14:paraId="478B4387" w14:textId="77777777" w:rsidTr="00F0583F">
        <w:tc>
          <w:tcPr>
            <w:tcW w:w="344" w:type="dxa"/>
            <w:vMerge/>
            <w:shd w:val="clear" w:color="auto" w:fill="C6D9F1"/>
          </w:tcPr>
          <w:p w14:paraId="2022C723" w14:textId="77777777" w:rsidR="004C1F71" w:rsidRDefault="004C1F71" w:rsidP="0066659D">
            <w:pPr>
              <w:rPr>
                <w:rFonts w:eastAsia="Calibri"/>
              </w:rPr>
            </w:pPr>
          </w:p>
        </w:tc>
        <w:tc>
          <w:tcPr>
            <w:tcW w:w="3272" w:type="dxa"/>
            <w:shd w:val="clear" w:color="auto" w:fill="C6D9F1"/>
          </w:tcPr>
          <w:p w14:paraId="713E5E75" w14:textId="77777777" w:rsidR="004C1F71" w:rsidRPr="00627B9F" w:rsidRDefault="004C1F71" w:rsidP="0066659D">
            <w:pPr>
              <w:tabs>
                <w:tab w:val="left" w:pos="1800"/>
              </w:tabs>
              <w:rPr>
                <w:rFonts w:eastAsia="Calibri"/>
              </w:rPr>
            </w:pPr>
          </w:p>
        </w:tc>
        <w:tc>
          <w:tcPr>
            <w:tcW w:w="6104" w:type="dxa"/>
            <w:shd w:val="clear" w:color="auto" w:fill="C6D9F1"/>
          </w:tcPr>
          <w:p w14:paraId="00BA990E" w14:textId="77777777" w:rsidR="004C1F71" w:rsidRDefault="004C1F71" w:rsidP="0066659D">
            <w:pPr>
              <w:rPr>
                <w:rFonts w:eastAsia="Calibri"/>
              </w:rPr>
            </w:pPr>
            <w:r>
              <w:rPr>
                <w:rFonts w:eastAsia="Calibri"/>
              </w:rPr>
              <w:t>When log source is Coach the coach and report code is CTC</w:t>
            </w:r>
          </w:p>
          <w:p w14:paraId="118E6CF4" w14:textId="77777777" w:rsidR="004C1F71" w:rsidRDefault="004C1F71" w:rsidP="0066659D">
            <w:pPr>
              <w:rPr>
                <w:rFonts w:eastAsia="Calibri"/>
              </w:rPr>
            </w:pPr>
            <w:r>
              <w:rPr>
                <w:rFonts w:eastAsia="Calibri"/>
              </w:rPr>
              <w:t>When the log source is Performance Scorecard and report code is MSRS</w:t>
            </w:r>
          </w:p>
          <w:p w14:paraId="1FF68F55" w14:textId="77777777" w:rsidR="004C1F71" w:rsidRDefault="004C1F71" w:rsidP="0066659D">
            <w:pPr>
              <w:rPr>
                <w:rFonts w:eastAsia="Calibri"/>
              </w:rPr>
            </w:pPr>
            <w:r>
              <w:rPr>
                <w:rFonts w:eastAsia="Calibri"/>
              </w:rPr>
              <w:t>then</w:t>
            </w:r>
          </w:p>
          <w:p w14:paraId="50E561D1" w14:textId="77777777" w:rsidR="004C1F71" w:rsidRDefault="004C1F71" w:rsidP="0066659D">
            <w:pPr>
              <w:rPr>
                <w:rFonts w:eastAsia="Calibri"/>
              </w:rPr>
            </w:pPr>
            <w:r>
              <w:rPr>
                <w:rFonts w:eastAsia="Calibri"/>
              </w:rPr>
              <w:t>Status becomes Completed when Manager as acknowledged</w:t>
            </w:r>
          </w:p>
          <w:p w14:paraId="0AE67E63" w14:textId="77777777" w:rsidR="004C1F71" w:rsidRDefault="004C1F71" w:rsidP="0066659D">
            <w:pPr>
              <w:rPr>
                <w:rFonts w:eastAsia="Calibri"/>
              </w:rPr>
            </w:pPr>
            <w:r>
              <w:rPr>
                <w:rFonts w:eastAsia="Calibri"/>
              </w:rPr>
              <w:t>Status becomes Pending Manager Review when Manager has not acknowledged</w:t>
            </w:r>
          </w:p>
        </w:tc>
      </w:tr>
      <w:tr w:rsidR="004C1F71" w:rsidRPr="00074E35" w14:paraId="37580168" w14:textId="77777777" w:rsidTr="00F0583F">
        <w:tc>
          <w:tcPr>
            <w:tcW w:w="344" w:type="dxa"/>
            <w:vMerge/>
            <w:shd w:val="clear" w:color="auto" w:fill="C6D9F1"/>
          </w:tcPr>
          <w:p w14:paraId="5A97370D" w14:textId="463AC5BA" w:rsidR="004C1F71" w:rsidRPr="00627B9F" w:rsidRDefault="004C1F71" w:rsidP="00F0583F">
            <w:pPr>
              <w:rPr>
                <w:rFonts w:eastAsia="Calibri"/>
              </w:rPr>
            </w:pPr>
          </w:p>
        </w:tc>
        <w:tc>
          <w:tcPr>
            <w:tcW w:w="3272" w:type="dxa"/>
            <w:tcBorders>
              <w:top w:val="single" w:sz="4" w:space="0" w:color="auto"/>
              <w:bottom w:val="single" w:sz="4" w:space="0" w:color="auto"/>
              <w:right w:val="single" w:sz="4" w:space="0" w:color="auto"/>
            </w:tcBorders>
            <w:shd w:val="clear" w:color="auto" w:fill="C6D9F1"/>
          </w:tcPr>
          <w:p w14:paraId="7627D50C" w14:textId="57C04D55" w:rsidR="004C1F71" w:rsidRPr="00627B9F" w:rsidRDefault="004C1F71" w:rsidP="00F0583F">
            <w:pPr>
              <w:tabs>
                <w:tab w:val="left" w:pos="1800"/>
              </w:tabs>
              <w:rPr>
                <w:rFonts w:eastAsia="Calibri"/>
              </w:rPr>
            </w:pPr>
          </w:p>
        </w:tc>
        <w:tc>
          <w:tcPr>
            <w:tcW w:w="6104" w:type="dxa"/>
            <w:tcBorders>
              <w:top w:val="single" w:sz="4" w:space="0" w:color="auto"/>
              <w:left w:val="single" w:sz="4" w:space="0" w:color="auto"/>
              <w:bottom w:val="single" w:sz="4" w:space="0" w:color="auto"/>
              <w:right w:val="single" w:sz="4" w:space="0" w:color="auto"/>
            </w:tcBorders>
            <w:shd w:val="clear" w:color="auto" w:fill="C6D9F1"/>
          </w:tcPr>
          <w:p w14:paraId="712519B4" w14:textId="7E621CCF" w:rsidR="004C1F71" w:rsidRPr="00627B9F" w:rsidRDefault="004C1F71" w:rsidP="00F0583F">
            <w:pPr>
              <w:rPr>
                <w:rFonts w:eastAsia="Calibri"/>
              </w:rPr>
            </w:pPr>
            <w:r>
              <w:rPr>
                <w:rFonts w:eastAsia="Calibri"/>
              </w:rPr>
              <w:t>When follow-up is required then Status becomes Pending Follow-up</w:t>
            </w:r>
          </w:p>
        </w:tc>
      </w:tr>
      <w:tr w:rsidR="004C1F71" w:rsidRPr="00074E35" w14:paraId="36C0DD48" w14:textId="77777777" w:rsidTr="00F0583F">
        <w:tc>
          <w:tcPr>
            <w:tcW w:w="344" w:type="dxa"/>
            <w:vMerge/>
            <w:shd w:val="clear" w:color="auto" w:fill="C6D9F1"/>
          </w:tcPr>
          <w:p w14:paraId="44AA6849" w14:textId="77777777" w:rsidR="004C1F71" w:rsidRDefault="004C1F71" w:rsidP="0066659D">
            <w:pPr>
              <w:rPr>
                <w:rFonts w:eastAsia="Calibri"/>
              </w:rPr>
            </w:pPr>
          </w:p>
        </w:tc>
        <w:tc>
          <w:tcPr>
            <w:tcW w:w="3272" w:type="dxa"/>
            <w:shd w:val="clear" w:color="auto" w:fill="C6D9F1"/>
          </w:tcPr>
          <w:p w14:paraId="586F94FB" w14:textId="77777777" w:rsidR="004C1F71" w:rsidRPr="00627B9F" w:rsidRDefault="004C1F71" w:rsidP="0066659D">
            <w:pPr>
              <w:tabs>
                <w:tab w:val="left" w:pos="1800"/>
              </w:tabs>
              <w:rPr>
                <w:rFonts w:eastAsia="Calibri"/>
              </w:rPr>
            </w:pPr>
          </w:p>
        </w:tc>
        <w:tc>
          <w:tcPr>
            <w:tcW w:w="6104" w:type="dxa"/>
            <w:shd w:val="clear" w:color="auto" w:fill="C6D9F1"/>
          </w:tcPr>
          <w:p w14:paraId="4BB34091" w14:textId="77777777" w:rsidR="004C1F71" w:rsidRDefault="004C1F71" w:rsidP="0066659D">
            <w:pPr>
              <w:rPr>
                <w:rFonts w:eastAsia="Calibri"/>
              </w:rPr>
            </w:pPr>
            <w:r>
              <w:rPr>
                <w:rFonts w:eastAsia="Calibri"/>
              </w:rPr>
              <w:t>All other situations, Status becomes Completed</w:t>
            </w:r>
          </w:p>
        </w:tc>
      </w:tr>
    </w:tbl>
    <w:p w14:paraId="1FF5EE7F" w14:textId="77777777" w:rsidR="0025641E" w:rsidRDefault="0025641E" w:rsidP="0025641E">
      <w:pPr>
        <w:ind w:left="720" w:firstLine="720"/>
      </w:pPr>
    </w:p>
    <w:p w14:paraId="38CB41B9" w14:textId="77777777" w:rsidR="0025641E" w:rsidRPr="0026295E" w:rsidRDefault="0025641E" w:rsidP="0025641E">
      <w:pPr>
        <w:spacing w:before="120"/>
        <w:rPr>
          <w:b/>
        </w:rPr>
      </w:pPr>
      <w:r w:rsidRPr="0026295E">
        <w:rPr>
          <w:b/>
        </w:rPr>
        <w:t>3.2.</w:t>
      </w:r>
      <w:r>
        <w:rPr>
          <w:b/>
        </w:rPr>
        <w:t>5</w:t>
      </w:r>
      <w:r w:rsidRPr="0026295E">
        <w:rPr>
          <w:b/>
        </w:rPr>
        <w:t>.3.2.1</w:t>
      </w:r>
      <w:r w:rsidRPr="0026295E">
        <w:rPr>
          <w:b/>
        </w:rPr>
        <w:tab/>
        <w:t>Link</w:t>
      </w:r>
      <w:r>
        <w:rPr>
          <w:b/>
        </w:rPr>
        <w:t xml:space="preserve"> for KUD</w:t>
      </w:r>
    </w:p>
    <w:p w14:paraId="68A529E6" w14:textId="77777777" w:rsidR="0025641E" w:rsidRDefault="0025641E" w:rsidP="0025641E">
      <w:pPr>
        <w:ind w:left="1440"/>
      </w:pPr>
      <w:r>
        <w:rPr>
          <w:u w:val="single"/>
        </w:rPr>
        <w:t>here</w:t>
      </w:r>
      <w:r w:rsidRPr="00A164EA">
        <w:t xml:space="preserve"> is a hyper link to </w:t>
      </w:r>
      <w:hyperlink r:id="rId11" w:history="1">
        <w:r w:rsidRPr="005048EC">
          <w:rPr>
            <w:rStyle w:val="Hyperlink"/>
          </w:rPr>
          <w:t>https://cco.gdit.com/Connection/Pages/KudosCentral.aspx</w:t>
        </w:r>
      </w:hyperlink>
      <w:r w:rsidRPr="00A164EA">
        <w:t>.</w:t>
      </w:r>
    </w:p>
    <w:p w14:paraId="234558A3" w14:textId="77777777" w:rsidR="0025641E" w:rsidRPr="0026295E" w:rsidRDefault="0025641E" w:rsidP="0025641E">
      <w:pPr>
        <w:spacing w:before="120"/>
        <w:rPr>
          <w:b/>
        </w:rPr>
      </w:pPr>
      <w:r w:rsidRPr="0026295E">
        <w:rPr>
          <w:b/>
        </w:rPr>
        <w:t>3.2.</w:t>
      </w:r>
      <w:r>
        <w:rPr>
          <w:b/>
        </w:rPr>
        <w:t>5</w:t>
      </w:r>
      <w:r w:rsidRPr="0026295E">
        <w:rPr>
          <w:b/>
        </w:rPr>
        <w:t>.3.2.</w:t>
      </w:r>
      <w:r>
        <w:rPr>
          <w:b/>
        </w:rPr>
        <w:t>2</w:t>
      </w:r>
      <w:r w:rsidRPr="0026295E">
        <w:rPr>
          <w:b/>
        </w:rPr>
        <w:tab/>
        <w:t>Link</w:t>
      </w:r>
      <w:r>
        <w:rPr>
          <w:b/>
        </w:rPr>
        <w:t xml:space="preserve"> for MSR</w:t>
      </w:r>
    </w:p>
    <w:p w14:paraId="36663743" w14:textId="21DC35EF" w:rsidR="0025641E" w:rsidRDefault="0025641E" w:rsidP="0025641E">
      <w:pPr>
        <w:ind w:left="1440"/>
      </w:pPr>
      <w:r>
        <w:rPr>
          <w:u w:val="single"/>
        </w:rPr>
        <w:t>CCO Performance Scorecard</w:t>
      </w:r>
      <w:r w:rsidRPr="00A164EA">
        <w:t xml:space="preserve"> is a hyper link to </w:t>
      </w:r>
      <w:hyperlink r:id="rId12" w:history="1">
        <w:r w:rsidR="008F551D" w:rsidRPr="006B07B1">
          <w:rPr>
            <w:rStyle w:val="Hyperlink"/>
          </w:rPr>
          <w:t>https://f3420-mwbp11/scorecard/csrscorecard.aspx</w:t>
        </w:r>
      </w:hyperlink>
      <w:r w:rsidRPr="00A164EA">
        <w:t>.</w:t>
      </w:r>
    </w:p>
    <w:p w14:paraId="0A62DB36" w14:textId="77777777" w:rsidR="0025641E" w:rsidRPr="0026295E" w:rsidRDefault="0025641E" w:rsidP="0025641E">
      <w:pPr>
        <w:rPr>
          <w:b/>
        </w:rPr>
      </w:pPr>
      <w:r w:rsidRPr="0026295E">
        <w:rPr>
          <w:b/>
        </w:rPr>
        <w:t>3.2.</w:t>
      </w:r>
      <w:r>
        <w:rPr>
          <w:b/>
        </w:rPr>
        <w:t>5.3.2.3</w:t>
      </w:r>
      <w:r w:rsidRPr="0026295E">
        <w:rPr>
          <w:b/>
        </w:rPr>
        <w:tab/>
        <w:t>Link</w:t>
      </w:r>
      <w:r>
        <w:rPr>
          <w:b/>
        </w:rPr>
        <w:t>s for MSRS</w:t>
      </w:r>
    </w:p>
    <w:p w14:paraId="0D80603E" w14:textId="5E47A155" w:rsidR="0025641E" w:rsidRDefault="0025641E" w:rsidP="0025641E">
      <w:pPr>
        <w:ind w:left="1440"/>
      </w:pPr>
      <w:r>
        <w:rPr>
          <w:u w:val="single"/>
        </w:rPr>
        <w:t>CCO Performance Scorecard</w:t>
      </w:r>
      <w:r w:rsidRPr="00A164EA">
        <w:t xml:space="preserve"> is a hyper link to </w:t>
      </w:r>
      <w:hyperlink r:id="rId13" w:history="1">
        <w:r w:rsidR="008F551D" w:rsidRPr="006B07B1">
          <w:rPr>
            <w:rStyle w:val="Hyperlink"/>
          </w:rPr>
          <w:t>https://f3420-mwbp11/scorecard/csrscorecard.aspx</w:t>
        </w:r>
      </w:hyperlink>
      <w:r w:rsidRPr="00A164EA">
        <w:t>.</w:t>
      </w:r>
    </w:p>
    <w:p w14:paraId="10F8D1CA" w14:textId="77777777" w:rsidR="0025641E" w:rsidRDefault="0025641E" w:rsidP="0025641E">
      <w:pPr>
        <w:rPr>
          <w:b/>
        </w:rPr>
      </w:pPr>
      <w:r>
        <w:rPr>
          <w:b/>
        </w:rPr>
        <w:tab/>
      </w:r>
      <w:r>
        <w:rPr>
          <w:b/>
        </w:rPr>
        <w:tab/>
      </w:r>
    </w:p>
    <w:p w14:paraId="3494ECC1"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4" w:history="1">
        <w:r w:rsidRPr="00FC2E5A">
          <w:rPr>
            <w:rStyle w:val="Hyperlink"/>
          </w:rPr>
          <w:t>https://cco.gdit.com/Reports/Performance_Scorecard/Lists/Scorecard_Escalated_Issues_Log/NewIssue.aspx</w:t>
        </w:r>
      </w:hyperlink>
    </w:p>
    <w:p w14:paraId="504B6EB2" w14:textId="77777777" w:rsidR="0025641E" w:rsidRDefault="0025641E" w:rsidP="0025641E">
      <w:pPr>
        <w:rPr>
          <w:b/>
        </w:rPr>
      </w:pPr>
    </w:p>
    <w:p w14:paraId="78E2808C"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15" w:history="1">
        <w:r w:rsidRPr="000A56ED">
          <w:rPr>
            <w:rStyle w:val="Hyperlink"/>
          </w:rPr>
          <w:t>https://cco.gdit.com/Reports/Performance_Scorecard/default.aspx</w:t>
        </w:r>
      </w:hyperlink>
    </w:p>
    <w:p w14:paraId="246A6B8E" w14:textId="77777777" w:rsidR="0025641E" w:rsidRPr="002B4689" w:rsidRDefault="0025641E" w:rsidP="0025641E">
      <w:pPr>
        <w:pStyle w:val="Heading4"/>
        <w:spacing w:before="120" w:after="120"/>
        <w:rPr>
          <w:rFonts w:ascii="Arial" w:hAnsi="Arial"/>
          <w:b/>
          <w:bCs/>
          <w:sz w:val="22"/>
          <w:szCs w:val="22"/>
          <w:u w:val="none"/>
        </w:rPr>
      </w:pPr>
      <w:bookmarkStart w:id="212" w:name="_Toc495311771"/>
      <w:bookmarkStart w:id="213" w:name="_Toc171484"/>
      <w:r w:rsidRPr="002B4689">
        <w:rPr>
          <w:rFonts w:ascii="Arial" w:hAnsi="Arial"/>
          <w:b/>
          <w:bCs/>
          <w:sz w:val="22"/>
          <w:szCs w:val="22"/>
          <w:u w:val="none"/>
        </w:rPr>
        <w:t>3.2.5</w:t>
      </w:r>
      <w:r>
        <w:rPr>
          <w:rFonts w:ascii="Arial" w:hAnsi="Arial"/>
          <w:b/>
          <w:bCs/>
          <w:sz w:val="22"/>
          <w:szCs w:val="22"/>
          <w:u w:val="none"/>
        </w:rPr>
        <w:t>.4</w:t>
      </w:r>
      <w:r>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Supervisor of Record</w:t>
      </w:r>
      <w:bookmarkEnd w:id="212"/>
      <w:bookmarkEnd w:id="213"/>
    </w:p>
    <w:p w14:paraId="21ACE142" w14:textId="77777777" w:rsidR="0025641E" w:rsidRDefault="0025641E" w:rsidP="0025641E">
      <w:pPr>
        <w:ind w:left="1440"/>
      </w:pPr>
      <w:r>
        <w:t>The supervisor of record is the immediate supervisor of the employee recipient of the log regardless of job code or module the log is submitted in.</w:t>
      </w:r>
    </w:p>
    <w:p w14:paraId="004A5D13" w14:textId="77777777" w:rsidR="0025641E" w:rsidRDefault="0025641E" w:rsidP="0025641E">
      <w:pPr>
        <w:ind w:left="1440"/>
      </w:pPr>
    </w:p>
    <w:p w14:paraId="3FE148F1" w14:textId="41FBAAA0" w:rsidR="0025641E" w:rsidRDefault="0025641E" w:rsidP="0025641E">
      <w:pPr>
        <w:ind w:left="1440"/>
      </w:pPr>
      <w:r w:rsidRPr="00074E35">
        <w:t>When the Supervisor of record reviews a log and the status is not completed</w:t>
      </w:r>
      <w:r w:rsidR="00885EED">
        <w:t xml:space="preserve"> and not Quality Now</w:t>
      </w:r>
      <w:r w:rsidRPr="00074E35">
        <w:t>, then display the following information:</w:t>
      </w:r>
    </w:p>
    <w:p w14:paraId="40B81161" w14:textId="77777777" w:rsidR="0025641E" w:rsidRPr="0026295E" w:rsidRDefault="0025641E" w:rsidP="0025641E">
      <w:pPr>
        <w:spacing w:before="120"/>
        <w:rPr>
          <w:b/>
        </w:rPr>
      </w:pPr>
      <w:r>
        <w:rPr>
          <w:b/>
        </w:rPr>
        <w:t>3.2.5</w:t>
      </w:r>
      <w:r w:rsidRPr="0026295E">
        <w:rPr>
          <w:b/>
        </w:rPr>
        <w:t>.4.1</w:t>
      </w:r>
      <w:r w:rsidRPr="0026295E">
        <w:rPr>
          <w:b/>
        </w:rPr>
        <w:tab/>
      </w:r>
      <w:r>
        <w:rPr>
          <w:b/>
        </w:rPr>
        <w:tab/>
      </w:r>
      <w:r w:rsidRPr="0026295E">
        <w:rPr>
          <w:b/>
        </w:rPr>
        <w:t xml:space="preserve">Acknowledgement </w:t>
      </w:r>
    </w:p>
    <w:p w14:paraId="707F9791" w14:textId="72A62A86" w:rsidR="0025641E" w:rsidRDefault="0025641E" w:rsidP="0025641E">
      <w:pPr>
        <w:ind w:left="1440"/>
      </w:pPr>
      <w:r>
        <w:t xml:space="preserve">For supervisors and the </w:t>
      </w:r>
      <w:r w:rsidRPr="00074E35">
        <w:t>log source is IQS, LimeSurvey, Verint-</w:t>
      </w:r>
      <w:r w:rsidR="005E6234">
        <w:t>CCO</w:t>
      </w:r>
      <w:r w:rsidRPr="00074E35">
        <w:t>, Verint-</w:t>
      </w:r>
      <w:r w:rsidR="005E6234">
        <w:t>CCO</w:t>
      </w:r>
      <w:r w:rsidRPr="00074E35">
        <w:t xml:space="preserve"> Supervisor, or Verint-TQC</w:t>
      </w:r>
    </w:p>
    <w:p w14:paraId="69E69401" w14:textId="77777777" w:rsidR="0025641E" w:rsidRDefault="0025641E" w:rsidP="0025641E">
      <w:pPr>
        <w:ind w:left="1440"/>
      </w:pPr>
      <w:r>
        <w:t xml:space="preserve">For supervisors and the log source is </w:t>
      </w:r>
      <w:r w:rsidRPr="001E33F8">
        <w:t>Internal CCO Reporting</w:t>
      </w:r>
      <w:r>
        <w:t xml:space="preserve"> and report code is HFC, KUD, or SEA</w:t>
      </w:r>
    </w:p>
    <w:p w14:paraId="4DC8CDCB" w14:textId="77777777" w:rsidR="0025641E" w:rsidRDefault="0025641E" w:rsidP="0025641E">
      <w:pPr>
        <w:ind w:left="1440"/>
      </w:pPr>
      <w:r>
        <w:t>For supervisors and the log source is Performance Scorecard and report code is MSR</w:t>
      </w:r>
    </w:p>
    <w:p w14:paraId="2B8BC003" w14:textId="77777777" w:rsidR="0025641E" w:rsidRDefault="0025641E" w:rsidP="0025641E">
      <w:pPr>
        <w:ind w:left="1440"/>
      </w:pPr>
      <w:r>
        <w:t xml:space="preserve">For managers when the log source is Coach the coach and report code is CTC </w:t>
      </w:r>
    </w:p>
    <w:p w14:paraId="2B51EFB5" w14:textId="77777777" w:rsidR="0025641E" w:rsidRDefault="0025641E" w:rsidP="0025641E">
      <w:pPr>
        <w:ind w:left="1440"/>
      </w:pPr>
      <w:r>
        <w:t>For managers when the log source is Performance Scorecard and report code is MSRS</w:t>
      </w:r>
    </w:p>
    <w:p w14:paraId="0165CA93" w14:textId="77777777" w:rsidR="0025641E" w:rsidRDefault="0025641E" w:rsidP="0025641E">
      <w:pPr>
        <w:ind w:left="1440"/>
      </w:pPr>
      <w:r w:rsidRPr="00074E35">
        <w:t>then display the following:</w:t>
      </w:r>
    </w:p>
    <w:p w14:paraId="39191862"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82"/>
        <w:gridCol w:w="6122"/>
      </w:tblGrid>
      <w:tr w:rsidR="0025641E" w:rsidRPr="00074E35" w14:paraId="57763885" w14:textId="77777777" w:rsidTr="0066659D">
        <w:trPr>
          <w:trHeight w:val="288"/>
        </w:trPr>
        <w:tc>
          <w:tcPr>
            <w:tcW w:w="316" w:type="dxa"/>
            <w:tcBorders>
              <w:bottom w:val="single" w:sz="4" w:space="0" w:color="auto"/>
            </w:tcBorders>
            <w:shd w:val="clear" w:color="auto" w:fill="4F81BD"/>
            <w:vAlign w:val="bottom"/>
          </w:tcPr>
          <w:p w14:paraId="12C93D2D" w14:textId="77777777" w:rsidR="0025641E" w:rsidRPr="00627B9F" w:rsidRDefault="0025641E" w:rsidP="0066659D">
            <w:pPr>
              <w:rPr>
                <w:rFonts w:eastAsia="Calibri"/>
                <w:b/>
                <w:color w:val="FFFFFF"/>
              </w:rPr>
            </w:pPr>
            <w:r w:rsidRPr="00627B9F">
              <w:rPr>
                <w:rFonts w:eastAsia="Calibri"/>
                <w:b/>
                <w:color w:val="FFFFFF"/>
              </w:rPr>
              <w:t>#</w:t>
            </w:r>
          </w:p>
        </w:tc>
        <w:tc>
          <w:tcPr>
            <w:tcW w:w="3282" w:type="dxa"/>
            <w:tcBorders>
              <w:bottom w:val="single" w:sz="4" w:space="0" w:color="auto"/>
            </w:tcBorders>
            <w:shd w:val="clear" w:color="auto" w:fill="4F81BD"/>
            <w:vAlign w:val="bottom"/>
          </w:tcPr>
          <w:p w14:paraId="4D3C908F"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2" w:type="dxa"/>
            <w:tcBorders>
              <w:bottom w:val="single" w:sz="4" w:space="0" w:color="auto"/>
            </w:tcBorders>
            <w:shd w:val="clear" w:color="auto" w:fill="4F81BD"/>
            <w:vAlign w:val="bottom"/>
          </w:tcPr>
          <w:p w14:paraId="2782940B"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1B464D" w:rsidRPr="00074E35" w14:paraId="2A13816F" w14:textId="77777777" w:rsidTr="0066659D">
        <w:trPr>
          <w:trHeight w:val="288"/>
        </w:trPr>
        <w:tc>
          <w:tcPr>
            <w:tcW w:w="316" w:type="dxa"/>
            <w:vMerge w:val="restart"/>
            <w:tcBorders>
              <w:top w:val="single" w:sz="4" w:space="0" w:color="auto"/>
              <w:left w:val="single" w:sz="4" w:space="0" w:color="auto"/>
              <w:right w:val="single" w:sz="4" w:space="0" w:color="auto"/>
            </w:tcBorders>
            <w:shd w:val="clear" w:color="auto" w:fill="B8CCE4"/>
            <w:vAlign w:val="center"/>
          </w:tcPr>
          <w:p w14:paraId="6D632DF1" w14:textId="77777777" w:rsidR="001B464D" w:rsidRPr="002A059E" w:rsidRDefault="001B464D" w:rsidP="0066659D">
            <w:pPr>
              <w:rPr>
                <w:rFonts w:eastAsia="Calibri"/>
              </w:rPr>
            </w:pPr>
            <w:r w:rsidRPr="002A059E">
              <w:rPr>
                <w:rFonts w:eastAsia="Calibri"/>
              </w:rPr>
              <w:t>1</w:t>
            </w: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10E65869" w14:textId="77777777" w:rsidR="001B464D" w:rsidRPr="002A059E" w:rsidRDefault="001B464D" w:rsidP="0066659D">
            <w:pPr>
              <w:rPr>
                <w:rFonts w:eastAsia="Calibri"/>
              </w:rPr>
            </w:pPr>
            <w:r w:rsidRPr="002A059E">
              <w:rPr>
                <w:rFonts w:eastAsia="Calibri"/>
              </w:rPr>
              <w:t>Customer satisfaction is critical to our success; therefore, to help gauge our performance, every caller is offered the option to complete a Customer Satisfaction (CSAT) survey. Using a scale from one to five, callers are able to rate their overall satisfaction. Top box, or a rating of “5,” indicates the caller was extremely satisfied!  Thank you for taking good care of your callers; you make a difference for each caller AND for the CCO!</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6FDA704F" w14:textId="77777777" w:rsidR="001B464D" w:rsidRPr="002A059E" w:rsidRDefault="001B464D" w:rsidP="0066659D">
            <w:pPr>
              <w:rPr>
                <w:rFonts w:eastAsia="Calibri"/>
                <w:b/>
                <w:color w:val="FFFFFF"/>
              </w:rPr>
            </w:pPr>
            <w:r w:rsidRPr="002A059E">
              <w:rPr>
                <w:rFonts w:eastAsia="Calibri"/>
              </w:rPr>
              <w:t>Display text when log source is Internal CCO Reporting and report code is HFC</w:t>
            </w:r>
          </w:p>
        </w:tc>
      </w:tr>
      <w:tr w:rsidR="001B464D" w:rsidRPr="00074E35" w14:paraId="70A798C1" w14:textId="77777777" w:rsidTr="0066659D">
        <w:trPr>
          <w:trHeight w:val="288"/>
        </w:trPr>
        <w:tc>
          <w:tcPr>
            <w:tcW w:w="316" w:type="dxa"/>
            <w:vMerge/>
            <w:tcBorders>
              <w:left w:val="single" w:sz="4" w:space="0" w:color="auto"/>
              <w:right w:val="single" w:sz="4" w:space="0" w:color="auto"/>
            </w:tcBorders>
            <w:shd w:val="clear" w:color="auto" w:fill="B8CCE4"/>
          </w:tcPr>
          <w:p w14:paraId="4959472E"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010C90F9" w14:textId="77777777" w:rsidR="001B464D" w:rsidRPr="002A059E" w:rsidRDefault="001B464D" w:rsidP="0066659D">
            <w:pPr>
              <w:rPr>
                <w:rFonts w:eastAsia="Calibri"/>
              </w:rPr>
            </w:pPr>
            <w:r w:rsidRPr="00D31555">
              <w:rPr>
                <w:rFonts w:eastAsia="Calibri"/>
              </w:rPr>
              <w:t xml:space="preserve">Click </w:t>
            </w:r>
            <w:r w:rsidRPr="005048EC">
              <w:rPr>
                <w:rFonts w:eastAsia="Calibri"/>
                <w:u w:val="single"/>
              </w:rPr>
              <w:t>here</w:t>
            </w:r>
            <w:r w:rsidRPr="00D31555">
              <w:rPr>
                <w:rFonts w:eastAsia="Calibri"/>
              </w:rPr>
              <w:t xml:space="preserve"> to listen to </w:t>
            </w:r>
            <w:r>
              <w:rPr>
                <w:rFonts w:eastAsia="Calibri"/>
              </w:rPr>
              <w:t>CSR kudos!</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5A224B17" w14:textId="77777777" w:rsidR="001B464D" w:rsidRPr="002A059E" w:rsidRDefault="001B464D" w:rsidP="0066659D">
            <w:pPr>
              <w:rPr>
                <w:rFonts w:eastAsia="Calibri"/>
              </w:rPr>
            </w:pPr>
            <w:r w:rsidRPr="00367641">
              <w:rPr>
                <w:rFonts w:eastAsia="Calibri"/>
              </w:rPr>
              <w:t xml:space="preserve">Display text when log source is Internal CCO Reporting and report code is </w:t>
            </w:r>
            <w:r>
              <w:rPr>
                <w:rFonts w:eastAsia="Calibri"/>
              </w:rPr>
              <w:t>KUD</w:t>
            </w:r>
          </w:p>
        </w:tc>
      </w:tr>
      <w:tr w:rsidR="001B464D" w:rsidRPr="00074E35" w14:paraId="59B24554" w14:textId="77777777" w:rsidTr="0066659D">
        <w:trPr>
          <w:trHeight w:val="288"/>
        </w:trPr>
        <w:tc>
          <w:tcPr>
            <w:tcW w:w="316" w:type="dxa"/>
            <w:vMerge/>
            <w:tcBorders>
              <w:left w:val="single" w:sz="4" w:space="0" w:color="auto"/>
              <w:right w:val="single" w:sz="4" w:space="0" w:color="auto"/>
            </w:tcBorders>
            <w:shd w:val="clear" w:color="auto" w:fill="B8CCE4"/>
          </w:tcPr>
          <w:p w14:paraId="689C22E4"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8F36B8E" w14:textId="77777777" w:rsidR="001B464D" w:rsidRPr="002E3364" w:rsidRDefault="001B464D" w:rsidP="0066659D">
            <w:pPr>
              <w:rPr>
                <w:rFonts w:eastAsia="Calibri"/>
                <w:highlight w:val="yellow"/>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If you have any questions, please see your supervisor.</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3D72018D" w14:textId="77777777" w:rsidR="001B464D" w:rsidRPr="00367641" w:rsidRDefault="001B464D" w:rsidP="0066659D">
            <w:pPr>
              <w:rPr>
                <w:rFonts w:eastAsia="Calibri"/>
              </w:rPr>
            </w:pPr>
            <w:r>
              <w:rPr>
                <w:rFonts w:eastAsia="Calibri"/>
              </w:rPr>
              <w:t xml:space="preserve">Display text when the log source is Performance Scorecard and report code is MSR </w:t>
            </w:r>
          </w:p>
        </w:tc>
      </w:tr>
      <w:tr w:rsidR="001B464D" w:rsidRPr="00074E35" w14:paraId="2D4A5183" w14:textId="77777777" w:rsidTr="0066659D">
        <w:trPr>
          <w:trHeight w:val="288"/>
        </w:trPr>
        <w:tc>
          <w:tcPr>
            <w:tcW w:w="316" w:type="dxa"/>
            <w:vMerge/>
            <w:tcBorders>
              <w:left w:val="single" w:sz="4" w:space="0" w:color="auto"/>
              <w:bottom w:val="single" w:sz="4" w:space="0" w:color="auto"/>
              <w:right w:val="single" w:sz="4" w:space="0" w:color="auto"/>
            </w:tcBorders>
            <w:shd w:val="clear" w:color="auto" w:fill="B8CCE4"/>
          </w:tcPr>
          <w:p w14:paraId="271A8FD1" w14:textId="77777777" w:rsidR="001B464D" w:rsidRPr="002A059E" w:rsidRDefault="001B464D" w:rsidP="0066659D">
            <w:pPr>
              <w:rPr>
                <w:rFonts w:eastAsia="Calibri"/>
              </w:rPr>
            </w:pPr>
          </w:p>
        </w:tc>
        <w:tc>
          <w:tcPr>
            <w:tcW w:w="3282" w:type="dxa"/>
            <w:tcBorders>
              <w:top w:val="single" w:sz="4" w:space="0" w:color="auto"/>
              <w:left w:val="single" w:sz="4" w:space="0" w:color="auto"/>
              <w:bottom w:val="single" w:sz="4" w:space="0" w:color="auto"/>
              <w:right w:val="single" w:sz="4" w:space="0" w:color="auto"/>
            </w:tcBorders>
            <w:shd w:val="clear" w:color="auto" w:fill="B8CCE4"/>
          </w:tcPr>
          <w:p w14:paraId="410C18C5" w14:textId="77777777" w:rsidR="001B464D" w:rsidRPr="00D31555" w:rsidRDefault="001B464D" w:rsidP="0066659D">
            <w:pPr>
              <w:rPr>
                <w:rFonts w:eastAsia="Calibri"/>
              </w:rPr>
            </w:pPr>
            <w:r w:rsidRPr="00D527C2">
              <w:rPr>
                <w:rFonts w:eastAsia="Calibri"/>
              </w:rPr>
              <w:t xml:space="preserve">To review your full details, please visit the </w:t>
            </w:r>
            <w:r w:rsidRPr="00D527C2">
              <w:rPr>
                <w:rFonts w:eastAsia="Calibri"/>
                <w:u w:val="single"/>
              </w:rPr>
              <w:t>CCO Performance Scorecard</w:t>
            </w:r>
            <w:r w:rsidRPr="00D527C2">
              <w:rPr>
                <w:rFonts w:eastAsia="Calibri"/>
              </w:rPr>
              <w:t xml:space="preserve">. If you have any questions, please </w:t>
            </w:r>
            <w:r w:rsidRPr="00D527C2">
              <w:rPr>
                <w:rFonts w:eastAsia="Calibri"/>
                <w:u w:val="single"/>
              </w:rPr>
              <w:t>submit an escalation</w:t>
            </w:r>
            <w:r w:rsidRPr="00D527C2">
              <w:rPr>
                <w:rFonts w:eastAsia="Calibri"/>
              </w:rPr>
              <w:t xml:space="preserve"> via the </w:t>
            </w:r>
            <w:r w:rsidRPr="00D527C2">
              <w:rPr>
                <w:rFonts w:eastAsia="Calibri"/>
                <w:u w:val="single"/>
              </w:rPr>
              <w:t>CCO Performance Scorecard Information Station</w:t>
            </w:r>
            <w:r w:rsidRPr="00D527C2">
              <w:rPr>
                <w:rFonts w:eastAsia="Calibri"/>
              </w:rPr>
              <w:t xml:space="preserve"> SharePoint site.</w:t>
            </w:r>
          </w:p>
        </w:tc>
        <w:tc>
          <w:tcPr>
            <w:tcW w:w="6122" w:type="dxa"/>
            <w:tcBorders>
              <w:top w:val="single" w:sz="4" w:space="0" w:color="auto"/>
              <w:left w:val="single" w:sz="4" w:space="0" w:color="auto"/>
              <w:bottom w:val="single" w:sz="4" w:space="0" w:color="auto"/>
              <w:right w:val="single" w:sz="4" w:space="0" w:color="auto"/>
            </w:tcBorders>
            <w:shd w:val="clear" w:color="auto" w:fill="B8CCE4"/>
          </w:tcPr>
          <w:p w14:paraId="081F213A" w14:textId="77777777" w:rsidR="001B464D" w:rsidRPr="00367641" w:rsidRDefault="001B464D" w:rsidP="0066659D">
            <w:pPr>
              <w:rPr>
                <w:rFonts w:eastAsia="Calibri"/>
              </w:rPr>
            </w:pPr>
            <w:r>
              <w:rPr>
                <w:rFonts w:eastAsia="Calibri"/>
              </w:rPr>
              <w:t>Display text when the log source is Performance Scorecard and report code is MSRS</w:t>
            </w:r>
          </w:p>
        </w:tc>
      </w:tr>
      <w:tr w:rsidR="0025641E" w:rsidRPr="00074E35" w14:paraId="14593D08" w14:textId="77777777" w:rsidTr="0066659D">
        <w:tc>
          <w:tcPr>
            <w:tcW w:w="316" w:type="dxa"/>
            <w:tcBorders>
              <w:bottom w:val="single" w:sz="4" w:space="0" w:color="auto"/>
            </w:tcBorders>
            <w:shd w:val="clear" w:color="auto" w:fill="F2F2F2"/>
          </w:tcPr>
          <w:p w14:paraId="1725E536" w14:textId="77777777" w:rsidR="0025641E" w:rsidRPr="00627B9F" w:rsidRDefault="0025641E" w:rsidP="0066659D">
            <w:pPr>
              <w:rPr>
                <w:rFonts w:eastAsia="Calibri"/>
              </w:rPr>
            </w:pPr>
            <w:r>
              <w:rPr>
                <w:rFonts w:eastAsia="Calibri"/>
              </w:rPr>
              <w:t>2</w:t>
            </w:r>
          </w:p>
        </w:tc>
        <w:tc>
          <w:tcPr>
            <w:tcW w:w="3282" w:type="dxa"/>
            <w:tcBorders>
              <w:bottom w:val="single" w:sz="4" w:space="0" w:color="auto"/>
            </w:tcBorders>
            <w:shd w:val="clear" w:color="auto" w:fill="F2F2F2"/>
          </w:tcPr>
          <w:p w14:paraId="23D6FB32" w14:textId="77777777" w:rsidR="0025641E" w:rsidRPr="00627B9F" w:rsidRDefault="0025641E" w:rsidP="0066659D">
            <w:pPr>
              <w:rPr>
                <w:rFonts w:eastAsia="Calibri"/>
              </w:rPr>
            </w:pPr>
            <w:r w:rsidRPr="00627B9F">
              <w:rPr>
                <w:rFonts w:eastAsia="Calibri"/>
              </w:rPr>
              <w:t>1. Check the box below to acknowledge the monitor:</w:t>
            </w:r>
          </w:p>
        </w:tc>
        <w:tc>
          <w:tcPr>
            <w:tcW w:w="6122" w:type="dxa"/>
            <w:tcBorders>
              <w:bottom w:val="single" w:sz="4" w:space="0" w:color="auto"/>
            </w:tcBorders>
            <w:shd w:val="clear" w:color="auto" w:fill="F2F2F2"/>
          </w:tcPr>
          <w:p w14:paraId="096F77F2" w14:textId="77777777" w:rsidR="0025641E" w:rsidRPr="00627B9F" w:rsidRDefault="0025641E" w:rsidP="0066659D">
            <w:pPr>
              <w:rPr>
                <w:rFonts w:eastAsia="Calibri"/>
              </w:rPr>
            </w:pPr>
            <w:r w:rsidRPr="00627B9F">
              <w:rPr>
                <w:rFonts w:eastAsia="Calibri"/>
              </w:rPr>
              <w:t>Display text</w:t>
            </w:r>
          </w:p>
        </w:tc>
      </w:tr>
      <w:tr w:rsidR="0025641E" w:rsidRPr="00074E35" w14:paraId="2C2424BD" w14:textId="77777777" w:rsidTr="0066659D">
        <w:tc>
          <w:tcPr>
            <w:tcW w:w="316" w:type="dxa"/>
            <w:tcBorders>
              <w:bottom w:val="single" w:sz="4" w:space="0" w:color="auto"/>
            </w:tcBorders>
            <w:shd w:val="clear" w:color="auto" w:fill="C6D9F1"/>
          </w:tcPr>
          <w:p w14:paraId="3E8725A3" w14:textId="77777777" w:rsidR="0025641E" w:rsidRPr="00627B9F" w:rsidRDefault="0025641E" w:rsidP="0066659D">
            <w:pPr>
              <w:rPr>
                <w:rFonts w:eastAsia="Calibri"/>
              </w:rPr>
            </w:pPr>
            <w:r>
              <w:rPr>
                <w:rFonts w:eastAsia="Calibri"/>
              </w:rPr>
              <w:t>3</w:t>
            </w:r>
          </w:p>
        </w:tc>
        <w:tc>
          <w:tcPr>
            <w:tcW w:w="3282" w:type="dxa"/>
            <w:tcBorders>
              <w:bottom w:val="single" w:sz="4" w:space="0" w:color="auto"/>
            </w:tcBorders>
            <w:shd w:val="clear" w:color="auto" w:fill="C6D9F1"/>
          </w:tcPr>
          <w:p w14:paraId="61BBADDD" w14:textId="77777777" w:rsidR="0025641E" w:rsidRPr="00627B9F" w:rsidRDefault="0025641E" w:rsidP="0066659D">
            <w:pPr>
              <w:rPr>
                <w:rFonts w:eastAsia="Calibri"/>
              </w:rPr>
            </w:pPr>
          </w:p>
        </w:tc>
        <w:tc>
          <w:tcPr>
            <w:tcW w:w="6122" w:type="dxa"/>
            <w:tcBorders>
              <w:bottom w:val="single" w:sz="4" w:space="0" w:color="auto"/>
            </w:tcBorders>
            <w:shd w:val="clear" w:color="auto" w:fill="C6D9F1"/>
          </w:tcPr>
          <w:p w14:paraId="7809D458" w14:textId="77777777" w:rsidR="0025641E" w:rsidRPr="00627B9F" w:rsidRDefault="0025641E" w:rsidP="0066659D">
            <w:pPr>
              <w:rPr>
                <w:rFonts w:eastAsia="Calibri"/>
              </w:rPr>
            </w:pPr>
            <w:r w:rsidRPr="00627B9F">
              <w:rPr>
                <w:rFonts w:eastAsia="Calibri"/>
              </w:rPr>
              <w:t xml:space="preserve">Check box data entry </w:t>
            </w:r>
          </w:p>
        </w:tc>
      </w:tr>
      <w:tr w:rsidR="0025641E" w:rsidRPr="00074E35" w14:paraId="243FA847" w14:textId="77777777" w:rsidTr="0066659D">
        <w:tc>
          <w:tcPr>
            <w:tcW w:w="316" w:type="dxa"/>
            <w:tcBorders>
              <w:bottom w:val="single" w:sz="4" w:space="0" w:color="auto"/>
            </w:tcBorders>
            <w:shd w:val="clear" w:color="auto" w:fill="F2F2F2"/>
          </w:tcPr>
          <w:p w14:paraId="01A22860" w14:textId="77777777" w:rsidR="0025641E" w:rsidRPr="00627B9F" w:rsidRDefault="0025641E" w:rsidP="0066659D">
            <w:pPr>
              <w:rPr>
                <w:rFonts w:eastAsia="Calibri"/>
              </w:rPr>
            </w:pPr>
            <w:r>
              <w:rPr>
                <w:rFonts w:eastAsia="Calibri"/>
              </w:rPr>
              <w:t>4</w:t>
            </w:r>
          </w:p>
        </w:tc>
        <w:tc>
          <w:tcPr>
            <w:tcW w:w="3282" w:type="dxa"/>
            <w:tcBorders>
              <w:bottom w:val="single" w:sz="4" w:space="0" w:color="auto"/>
            </w:tcBorders>
            <w:shd w:val="clear" w:color="auto" w:fill="F2F2F2"/>
          </w:tcPr>
          <w:p w14:paraId="44F3A9D1" w14:textId="77777777" w:rsidR="0025641E" w:rsidRPr="00627B9F" w:rsidRDefault="0025641E" w:rsidP="0066659D">
            <w:pPr>
              <w:rPr>
                <w:rFonts w:eastAsia="Calibri"/>
              </w:rPr>
            </w:pPr>
            <w:r w:rsidRPr="00627B9F">
              <w:rPr>
                <w:rFonts w:eastAsia="Calibri"/>
              </w:rPr>
              <w:t>I have read and understand all the information provided on this eCoaching Log.</w:t>
            </w:r>
          </w:p>
        </w:tc>
        <w:tc>
          <w:tcPr>
            <w:tcW w:w="6122" w:type="dxa"/>
            <w:tcBorders>
              <w:bottom w:val="single" w:sz="4" w:space="0" w:color="auto"/>
            </w:tcBorders>
            <w:shd w:val="clear" w:color="auto" w:fill="F2F2F2"/>
          </w:tcPr>
          <w:p w14:paraId="52C68095" w14:textId="77777777" w:rsidR="0025641E" w:rsidRPr="00627B9F" w:rsidRDefault="0025641E" w:rsidP="0066659D">
            <w:pPr>
              <w:rPr>
                <w:rFonts w:eastAsia="Calibri"/>
              </w:rPr>
            </w:pPr>
            <w:r w:rsidRPr="00627B9F">
              <w:rPr>
                <w:rFonts w:eastAsia="Calibri"/>
              </w:rPr>
              <w:t>Display text</w:t>
            </w:r>
          </w:p>
        </w:tc>
      </w:tr>
      <w:tr w:rsidR="0025641E" w:rsidRPr="00074E35" w14:paraId="5A902E1F" w14:textId="77777777" w:rsidTr="0066659D">
        <w:tc>
          <w:tcPr>
            <w:tcW w:w="316" w:type="dxa"/>
            <w:tcBorders>
              <w:bottom w:val="single" w:sz="4" w:space="0" w:color="auto"/>
            </w:tcBorders>
            <w:shd w:val="clear" w:color="auto" w:fill="C6D9F1"/>
          </w:tcPr>
          <w:p w14:paraId="39275E98" w14:textId="77777777" w:rsidR="0025641E" w:rsidRPr="00627B9F" w:rsidRDefault="0025641E" w:rsidP="0066659D">
            <w:pPr>
              <w:rPr>
                <w:rFonts w:eastAsia="Calibri"/>
              </w:rPr>
            </w:pPr>
            <w:r>
              <w:rPr>
                <w:rFonts w:eastAsia="Calibri"/>
              </w:rPr>
              <w:t>5</w:t>
            </w:r>
          </w:p>
        </w:tc>
        <w:tc>
          <w:tcPr>
            <w:tcW w:w="3282" w:type="dxa"/>
            <w:tcBorders>
              <w:bottom w:val="single" w:sz="4" w:space="0" w:color="auto"/>
            </w:tcBorders>
            <w:shd w:val="clear" w:color="auto" w:fill="C6D9F1"/>
          </w:tcPr>
          <w:p w14:paraId="3664CCE7" w14:textId="77777777" w:rsidR="0025641E" w:rsidRPr="00627B9F" w:rsidRDefault="0025641E" w:rsidP="0066659D">
            <w:pPr>
              <w:rPr>
                <w:rFonts w:eastAsia="Calibri"/>
              </w:rPr>
            </w:pPr>
            <w:r w:rsidRPr="00627B9F">
              <w:rPr>
                <w:rFonts w:eastAsia="Calibri"/>
              </w:rPr>
              <w:t>Submit</w:t>
            </w:r>
          </w:p>
        </w:tc>
        <w:tc>
          <w:tcPr>
            <w:tcW w:w="6122" w:type="dxa"/>
            <w:tcBorders>
              <w:bottom w:val="single" w:sz="4" w:space="0" w:color="auto"/>
            </w:tcBorders>
            <w:shd w:val="clear" w:color="auto" w:fill="C6D9F1"/>
          </w:tcPr>
          <w:p w14:paraId="54159208" w14:textId="77777777" w:rsidR="0025641E" w:rsidRPr="00627B9F" w:rsidRDefault="0025641E" w:rsidP="0066659D">
            <w:pPr>
              <w:rPr>
                <w:rFonts w:eastAsia="Calibri"/>
              </w:rPr>
            </w:pPr>
            <w:r w:rsidRPr="00627B9F">
              <w:rPr>
                <w:rFonts w:eastAsia="Calibri"/>
              </w:rPr>
              <w:t>Button to save information</w:t>
            </w:r>
          </w:p>
        </w:tc>
      </w:tr>
      <w:tr w:rsidR="0025641E" w:rsidRPr="00074E35" w14:paraId="38510C44" w14:textId="77777777" w:rsidTr="0066659D">
        <w:tc>
          <w:tcPr>
            <w:tcW w:w="316" w:type="dxa"/>
            <w:vMerge w:val="restart"/>
            <w:shd w:val="clear" w:color="auto" w:fill="F2F2F2"/>
            <w:vAlign w:val="center"/>
          </w:tcPr>
          <w:p w14:paraId="684646B5" w14:textId="77777777" w:rsidR="0025641E" w:rsidRPr="00627B9F" w:rsidRDefault="0025641E" w:rsidP="0066659D">
            <w:pPr>
              <w:rPr>
                <w:rFonts w:eastAsia="Calibri"/>
              </w:rPr>
            </w:pPr>
            <w:r>
              <w:rPr>
                <w:rFonts w:eastAsia="Calibri"/>
              </w:rPr>
              <w:t>6</w:t>
            </w:r>
          </w:p>
        </w:tc>
        <w:tc>
          <w:tcPr>
            <w:tcW w:w="3282" w:type="dxa"/>
            <w:shd w:val="clear" w:color="auto" w:fill="F2F2F2"/>
          </w:tcPr>
          <w:p w14:paraId="6B1379B9" w14:textId="77777777" w:rsidR="0025641E" w:rsidRPr="00627B9F" w:rsidRDefault="0025641E" w:rsidP="0066659D">
            <w:pPr>
              <w:rPr>
                <w:rFonts w:eastAsia="Calibri"/>
              </w:rPr>
            </w:pPr>
          </w:p>
        </w:tc>
        <w:tc>
          <w:tcPr>
            <w:tcW w:w="6122" w:type="dxa"/>
            <w:shd w:val="clear" w:color="auto" w:fill="F2F2F2"/>
          </w:tcPr>
          <w:p w14:paraId="6531A497" w14:textId="4D88E182" w:rsidR="0025641E" w:rsidRDefault="0025641E" w:rsidP="0066659D">
            <w:r>
              <w:rPr>
                <w:rFonts w:eastAsia="Calibri"/>
              </w:rPr>
              <w:t xml:space="preserve">When log source is </w:t>
            </w:r>
            <w:r w:rsidRPr="00074E35">
              <w:t>IQS, LimeSurvey, Verint-</w:t>
            </w:r>
            <w:r w:rsidR="005E6234">
              <w:t>CCO</w:t>
            </w:r>
            <w:r w:rsidRPr="00074E35">
              <w:t>, Verin</w:t>
            </w:r>
            <w:r>
              <w:t>t-</w:t>
            </w:r>
            <w:r w:rsidR="005E6234">
              <w:t>CCO</w:t>
            </w:r>
            <w:r>
              <w:t xml:space="preserve"> Supervisor, Verint-TQC, or </w:t>
            </w:r>
          </w:p>
          <w:p w14:paraId="3C8434C2" w14:textId="77777777" w:rsidR="0025641E" w:rsidRDefault="0025641E" w:rsidP="0066659D">
            <w:r>
              <w:t xml:space="preserve">When log source is </w:t>
            </w:r>
            <w:r w:rsidRPr="001E33F8">
              <w:t xml:space="preserve">Internal CCO Reporting </w:t>
            </w:r>
            <w:r>
              <w:t>and report code is HFC, KUD, or SEA or</w:t>
            </w:r>
          </w:p>
          <w:p w14:paraId="36E8D2A4" w14:textId="77777777" w:rsidR="0025641E" w:rsidRDefault="0025641E" w:rsidP="0066659D">
            <w:r>
              <w:t>When log source is Performance Scorecard and report code is MSR</w:t>
            </w:r>
          </w:p>
          <w:p w14:paraId="1CE5A117" w14:textId="77777777" w:rsidR="0025641E" w:rsidRDefault="0025641E" w:rsidP="0066659D">
            <w:pPr>
              <w:rPr>
                <w:rFonts w:eastAsia="Calibri"/>
              </w:rPr>
            </w:pPr>
            <w:r>
              <w:t>then</w:t>
            </w:r>
          </w:p>
          <w:p w14:paraId="3061BC15" w14:textId="77777777" w:rsidR="0025641E" w:rsidRDefault="0025641E" w:rsidP="0066659D">
            <w:pPr>
              <w:rPr>
                <w:rFonts w:eastAsia="Calibri"/>
              </w:rPr>
            </w:pPr>
            <w:r>
              <w:rPr>
                <w:rFonts w:eastAsia="Calibri"/>
              </w:rPr>
              <w:t>Status becomes Completed if Employee has acknowledged</w:t>
            </w:r>
          </w:p>
          <w:p w14:paraId="30794B78" w14:textId="77777777" w:rsidR="0025641E" w:rsidRPr="00627B9F" w:rsidRDefault="0025641E" w:rsidP="0066659D">
            <w:pPr>
              <w:rPr>
                <w:rFonts w:eastAsia="Calibri"/>
              </w:rPr>
            </w:pPr>
            <w:r>
              <w:rPr>
                <w:rFonts w:eastAsia="Calibri"/>
              </w:rPr>
              <w:t>Status becomes Pending Employee Review if Employee has not acknowledged</w:t>
            </w:r>
          </w:p>
        </w:tc>
      </w:tr>
      <w:tr w:rsidR="0025641E" w:rsidRPr="00074E35" w14:paraId="74E80EAC" w14:textId="77777777" w:rsidTr="0066659D">
        <w:tc>
          <w:tcPr>
            <w:tcW w:w="316" w:type="dxa"/>
            <w:vMerge/>
            <w:shd w:val="clear" w:color="auto" w:fill="F2F2F2"/>
          </w:tcPr>
          <w:p w14:paraId="18506618" w14:textId="77777777" w:rsidR="0025641E" w:rsidRDefault="0025641E" w:rsidP="0066659D">
            <w:pPr>
              <w:rPr>
                <w:rFonts w:eastAsia="Calibri"/>
              </w:rPr>
            </w:pPr>
          </w:p>
        </w:tc>
        <w:tc>
          <w:tcPr>
            <w:tcW w:w="3282" w:type="dxa"/>
            <w:shd w:val="clear" w:color="auto" w:fill="F2F2F2"/>
          </w:tcPr>
          <w:p w14:paraId="5F6974F1" w14:textId="77777777" w:rsidR="0025641E" w:rsidRPr="00627B9F" w:rsidRDefault="0025641E" w:rsidP="0066659D">
            <w:pPr>
              <w:rPr>
                <w:rFonts w:eastAsia="Calibri"/>
              </w:rPr>
            </w:pPr>
          </w:p>
        </w:tc>
        <w:tc>
          <w:tcPr>
            <w:tcW w:w="6122" w:type="dxa"/>
            <w:shd w:val="clear" w:color="auto" w:fill="F2F2F2"/>
          </w:tcPr>
          <w:p w14:paraId="6BB833AA" w14:textId="77777777" w:rsidR="0025641E" w:rsidRDefault="0025641E" w:rsidP="0066659D">
            <w:pPr>
              <w:rPr>
                <w:rFonts w:eastAsia="Calibri"/>
              </w:rPr>
            </w:pPr>
            <w:r>
              <w:rPr>
                <w:rFonts w:eastAsia="Calibri"/>
              </w:rPr>
              <w:t xml:space="preserve">When log source is Coach the coach and report code is CTC </w:t>
            </w:r>
          </w:p>
          <w:p w14:paraId="14A2F31A" w14:textId="77777777" w:rsidR="0025641E" w:rsidRDefault="0025641E" w:rsidP="0066659D">
            <w:pPr>
              <w:rPr>
                <w:rFonts w:eastAsia="Calibri"/>
              </w:rPr>
            </w:pPr>
            <w:r>
              <w:rPr>
                <w:rFonts w:eastAsia="Calibri"/>
              </w:rPr>
              <w:t>When log source is Performance Scorecard and report code is MSRS</w:t>
            </w:r>
          </w:p>
          <w:p w14:paraId="4A54E71D" w14:textId="77777777" w:rsidR="0025641E" w:rsidRDefault="0025641E" w:rsidP="0066659D">
            <w:pPr>
              <w:rPr>
                <w:rFonts w:eastAsia="Calibri"/>
              </w:rPr>
            </w:pPr>
            <w:r>
              <w:rPr>
                <w:rFonts w:eastAsia="Calibri"/>
              </w:rPr>
              <w:t>then</w:t>
            </w:r>
          </w:p>
          <w:p w14:paraId="363325FE" w14:textId="77777777" w:rsidR="0025641E" w:rsidRDefault="0025641E" w:rsidP="0066659D">
            <w:pPr>
              <w:rPr>
                <w:rFonts w:eastAsia="Calibri"/>
              </w:rPr>
            </w:pPr>
            <w:r>
              <w:rPr>
                <w:rFonts w:eastAsia="Calibri"/>
              </w:rPr>
              <w:t>Status becomes Completed if Supervisor has acknowledged</w:t>
            </w:r>
          </w:p>
          <w:p w14:paraId="63454EAC" w14:textId="77777777" w:rsidR="0025641E" w:rsidRDefault="0025641E" w:rsidP="0066659D">
            <w:pPr>
              <w:rPr>
                <w:rFonts w:eastAsia="Calibri"/>
              </w:rPr>
            </w:pPr>
            <w:r>
              <w:rPr>
                <w:rFonts w:eastAsia="Calibri"/>
              </w:rPr>
              <w:t>Status becomes Pending Employee Review if Supervisor has not acknowledged</w:t>
            </w:r>
          </w:p>
        </w:tc>
      </w:tr>
    </w:tbl>
    <w:p w14:paraId="0587D5CC" w14:textId="77777777" w:rsidR="0025641E" w:rsidRDefault="0025641E" w:rsidP="0025641E">
      <w:pPr>
        <w:ind w:left="1440"/>
      </w:pPr>
    </w:p>
    <w:p w14:paraId="4721A995" w14:textId="77777777" w:rsidR="0025641E" w:rsidRPr="0026295E" w:rsidRDefault="0025641E" w:rsidP="0025641E">
      <w:pPr>
        <w:spacing w:before="120"/>
        <w:rPr>
          <w:b/>
        </w:rPr>
      </w:pPr>
      <w:r>
        <w:rPr>
          <w:b/>
        </w:rPr>
        <w:t>3.2.5</w:t>
      </w:r>
      <w:r w:rsidRPr="0026295E">
        <w:rPr>
          <w:b/>
        </w:rPr>
        <w:t>.4.1.</w:t>
      </w:r>
      <w:r>
        <w:rPr>
          <w:b/>
        </w:rPr>
        <w:t>1</w:t>
      </w:r>
      <w:r w:rsidRPr="0026295E">
        <w:rPr>
          <w:b/>
        </w:rPr>
        <w:tab/>
        <w:t>Link</w:t>
      </w:r>
      <w:r>
        <w:rPr>
          <w:b/>
        </w:rPr>
        <w:t xml:space="preserve"> for KUD</w:t>
      </w:r>
    </w:p>
    <w:p w14:paraId="717394FD" w14:textId="77777777" w:rsidR="0025641E" w:rsidRDefault="0025641E" w:rsidP="0025641E">
      <w:pPr>
        <w:ind w:left="1440"/>
      </w:pPr>
      <w:r>
        <w:rPr>
          <w:u w:val="single"/>
        </w:rPr>
        <w:t>here</w:t>
      </w:r>
      <w:r w:rsidRPr="00A164EA">
        <w:t xml:space="preserve"> is a hyper link to </w:t>
      </w:r>
      <w:hyperlink r:id="rId16" w:history="1">
        <w:r w:rsidRPr="005048EC">
          <w:rPr>
            <w:rStyle w:val="Hyperlink"/>
          </w:rPr>
          <w:t>https://cco.gdit.com/Connection/Pages/KudosCentral.aspx</w:t>
        </w:r>
      </w:hyperlink>
      <w:r w:rsidRPr="00A164EA">
        <w:t>.</w:t>
      </w:r>
    </w:p>
    <w:p w14:paraId="7A27A245" w14:textId="77777777" w:rsidR="0025641E" w:rsidRPr="0026295E" w:rsidRDefault="0025641E" w:rsidP="0025641E">
      <w:pPr>
        <w:spacing w:before="120"/>
        <w:rPr>
          <w:b/>
        </w:rPr>
      </w:pPr>
      <w:r w:rsidRPr="0026295E">
        <w:rPr>
          <w:b/>
        </w:rPr>
        <w:t>3.2.</w:t>
      </w:r>
      <w:r>
        <w:rPr>
          <w:b/>
        </w:rPr>
        <w:t>5</w:t>
      </w:r>
      <w:r w:rsidRPr="0026295E">
        <w:rPr>
          <w:b/>
        </w:rPr>
        <w:t>.</w:t>
      </w:r>
      <w:r>
        <w:rPr>
          <w:b/>
        </w:rPr>
        <w:t>4</w:t>
      </w:r>
      <w:r w:rsidRPr="0026295E">
        <w:rPr>
          <w:b/>
        </w:rPr>
        <w:t>.</w:t>
      </w:r>
      <w:r>
        <w:rPr>
          <w:b/>
        </w:rPr>
        <w:t>1</w:t>
      </w:r>
      <w:r w:rsidRPr="0026295E">
        <w:rPr>
          <w:b/>
        </w:rPr>
        <w:t>.</w:t>
      </w:r>
      <w:r>
        <w:rPr>
          <w:b/>
        </w:rPr>
        <w:t>2</w:t>
      </w:r>
      <w:r w:rsidRPr="0026295E">
        <w:rPr>
          <w:b/>
        </w:rPr>
        <w:tab/>
        <w:t>Link</w:t>
      </w:r>
      <w:r>
        <w:rPr>
          <w:b/>
        </w:rPr>
        <w:t xml:space="preserve"> for MSR</w:t>
      </w:r>
    </w:p>
    <w:p w14:paraId="5D8934B7" w14:textId="2EE0BB4C" w:rsidR="0025641E" w:rsidRDefault="0025641E" w:rsidP="0025641E">
      <w:pPr>
        <w:ind w:left="1440"/>
      </w:pPr>
      <w:r>
        <w:rPr>
          <w:u w:val="single"/>
        </w:rPr>
        <w:t>CCO Performance Scorecard</w:t>
      </w:r>
      <w:r w:rsidRPr="00A164EA">
        <w:t xml:space="preserve"> is a hyper link to </w:t>
      </w:r>
      <w:hyperlink r:id="rId17" w:history="1">
        <w:r w:rsidR="008F551D" w:rsidRPr="006B07B1">
          <w:rPr>
            <w:rStyle w:val="Hyperlink"/>
          </w:rPr>
          <w:t>https://f3420-mwbp11/scorecard/csrscorecard.aspx</w:t>
        </w:r>
      </w:hyperlink>
      <w:r w:rsidRPr="00A164EA">
        <w:t>.</w:t>
      </w:r>
    </w:p>
    <w:p w14:paraId="73B82FDD" w14:textId="77777777" w:rsidR="0025641E" w:rsidRPr="0026295E" w:rsidRDefault="0025641E" w:rsidP="0025641E">
      <w:pPr>
        <w:rPr>
          <w:b/>
        </w:rPr>
      </w:pPr>
      <w:r w:rsidRPr="0026295E">
        <w:rPr>
          <w:b/>
        </w:rPr>
        <w:t>3.2.</w:t>
      </w:r>
      <w:r>
        <w:rPr>
          <w:b/>
        </w:rPr>
        <w:t>5.4.1.3</w:t>
      </w:r>
      <w:r w:rsidRPr="0026295E">
        <w:rPr>
          <w:b/>
        </w:rPr>
        <w:tab/>
        <w:t>Link</w:t>
      </w:r>
      <w:r>
        <w:rPr>
          <w:b/>
        </w:rPr>
        <w:t>s for MSRS</w:t>
      </w:r>
    </w:p>
    <w:p w14:paraId="7C1113E3" w14:textId="7D6F65AB" w:rsidR="0025641E" w:rsidRDefault="0025641E" w:rsidP="0025641E">
      <w:pPr>
        <w:ind w:left="1440"/>
      </w:pPr>
      <w:r>
        <w:rPr>
          <w:u w:val="single"/>
        </w:rPr>
        <w:t>CCO Performance Scorecard</w:t>
      </w:r>
      <w:r w:rsidRPr="00A164EA">
        <w:t xml:space="preserve"> is a hyper link to </w:t>
      </w:r>
      <w:hyperlink r:id="rId18" w:history="1">
        <w:r w:rsidR="008F551D" w:rsidRPr="006B07B1">
          <w:rPr>
            <w:rStyle w:val="Hyperlink"/>
          </w:rPr>
          <w:t>https://f3420-mwbp11/scorecard/csrscorecard.aspx</w:t>
        </w:r>
      </w:hyperlink>
      <w:r w:rsidRPr="00A164EA">
        <w:t>.</w:t>
      </w:r>
    </w:p>
    <w:p w14:paraId="3634ED2B" w14:textId="77777777" w:rsidR="0025641E" w:rsidRDefault="0025641E" w:rsidP="0025641E">
      <w:pPr>
        <w:rPr>
          <w:b/>
        </w:rPr>
      </w:pPr>
      <w:r>
        <w:rPr>
          <w:b/>
        </w:rPr>
        <w:tab/>
      </w:r>
      <w:r>
        <w:rPr>
          <w:b/>
        </w:rPr>
        <w:tab/>
      </w:r>
    </w:p>
    <w:p w14:paraId="277B4E48" w14:textId="77777777" w:rsidR="0025641E" w:rsidRDefault="0025641E" w:rsidP="0025641E">
      <w:pPr>
        <w:ind w:left="1440"/>
        <w:rPr>
          <w:b/>
        </w:rPr>
      </w:pPr>
      <w:r w:rsidRPr="00D527C2">
        <w:rPr>
          <w:rFonts w:eastAsia="Calibri"/>
          <w:u w:val="single"/>
        </w:rPr>
        <w:t>submit an escalation</w:t>
      </w:r>
      <w:r>
        <w:rPr>
          <w:rFonts w:eastAsia="Calibri"/>
          <w:u w:val="single"/>
        </w:rPr>
        <w:t xml:space="preserve"> </w:t>
      </w:r>
      <w:r w:rsidRPr="00A164EA">
        <w:t>is a hyper link to</w:t>
      </w:r>
      <w:r>
        <w:t xml:space="preserve"> </w:t>
      </w:r>
      <w:hyperlink r:id="rId19" w:history="1">
        <w:r w:rsidRPr="00FC2E5A">
          <w:rPr>
            <w:rStyle w:val="Hyperlink"/>
          </w:rPr>
          <w:t>https://cco.gdit.com/Reports/Performance_Scorecard/Lists/Scorecard_Escalated_Issues_Log/NewIssue.aspx</w:t>
        </w:r>
      </w:hyperlink>
    </w:p>
    <w:p w14:paraId="4076FAD2" w14:textId="77777777" w:rsidR="0025641E" w:rsidRDefault="0025641E" w:rsidP="0025641E">
      <w:pPr>
        <w:rPr>
          <w:b/>
        </w:rPr>
      </w:pPr>
    </w:p>
    <w:p w14:paraId="2F811BE3" w14:textId="77777777" w:rsidR="0025641E" w:rsidRDefault="0025641E" w:rsidP="0025641E">
      <w:pPr>
        <w:ind w:left="1440"/>
        <w:rPr>
          <w:b/>
        </w:rPr>
      </w:pPr>
      <w:r w:rsidRPr="00D527C2">
        <w:rPr>
          <w:rFonts w:eastAsia="Calibri"/>
          <w:u w:val="single"/>
        </w:rPr>
        <w:t>CCO Performance Scorecard Information Station</w:t>
      </w:r>
      <w:r>
        <w:rPr>
          <w:rFonts w:eastAsia="Calibri"/>
          <w:u w:val="single"/>
        </w:rPr>
        <w:t xml:space="preserve"> </w:t>
      </w:r>
      <w:r w:rsidRPr="00A164EA">
        <w:t>is a hyper link to</w:t>
      </w:r>
      <w:r>
        <w:t xml:space="preserve"> </w:t>
      </w:r>
      <w:hyperlink r:id="rId20" w:history="1">
        <w:r w:rsidRPr="000A56ED">
          <w:rPr>
            <w:rStyle w:val="Hyperlink"/>
          </w:rPr>
          <w:t>https://cco.gdit.com/Reports/Performance_Scorecard/default.aspx</w:t>
        </w:r>
      </w:hyperlink>
    </w:p>
    <w:p w14:paraId="0717A5E4" w14:textId="77777777" w:rsidR="0025641E" w:rsidRPr="0026295E" w:rsidRDefault="0025641E" w:rsidP="0025641E">
      <w:pPr>
        <w:spacing w:before="120"/>
        <w:rPr>
          <w:b/>
        </w:rPr>
      </w:pPr>
      <w:r>
        <w:rPr>
          <w:b/>
        </w:rPr>
        <w:t>3.2.5</w:t>
      </w:r>
      <w:r w:rsidRPr="0026295E">
        <w:rPr>
          <w:b/>
        </w:rPr>
        <w:t>.4.2</w:t>
      </w:r>
      <w:r w:rsidRPr="0026295E">
        <w:rPr>
          <w:b/>
        </w:rPr>
        <w:tab/>
      </w:r>
      <w:r>
        <w:rPr>
          <w:b/>
        </w:rPr>
        <w:tab/>
      </w:r>
      <w:r w:rsidRPr="0026295E">
        <w:rPr>
          <w:b/>
        </w:rPr>
        <w:t>Research Required</w:t>
      </w:r>
    </w:p>
    <w:p w14:paraId="3143C7D0" w14:textId="77777777" w:rsidR="0025641E" w:rsidRDefault="0025641E" w:rsidP="0025641E">
      <w:pPr>
        <w:ind w:left="1440"/>
      </w:pPr>
      <w:r w:rsidRPr="00074E35">
        <w:t xml:space="preserve">When the log value is Research Required and </w:t>
      </w:r>
    </w:p>
    <w:p w14:paraId="105541F2" w14:textId="77777777" w:rsidR="0025641E" w:rsidRDefault="0025641E" w:rsidP="0025641E">
      <w:pPr>
        <w:ind w:left="1440"/>
      </w:pPr>
      <w:r w:rsidRPr="00074E35">
        <w:t xml:space="preserve">source is ETS and coaching reason is Outstanding Action – Employee (OAE), </w:t>
      </w:r>
      <w:r>
        <w:t xml:space="preserve">or </w:t>
      </w:r>
    </w:p>
    <w:p w14:paraId="31CF8A0D" w14:textId="77777777" w:rsidR="0025641E" w:rsidRDefault="0025641E" w:rsidP="0025641E">
      <w:pPr>
        <w:ind w:left="1440"/>
      </w:pPr>
      <w:r>
        <w:t xml:space="preserve">source is OMR and coaching reason is Inappropriate ARC Escalation or Inappropriate ARC Transfer, or Exceed Number of Breaks or Exceed Break Length or </w:t>
      </w:r>
    </w:p>
    <w:p w14:paraId="01EFE3DA" w14:textId="77777777" w:rsidR="0025641E" w:rsidRDefault="0025641E" w:rsidP="0025641E">
      <w:pPr>
        <w:ind w:left="1440"/>
      </w:pPr>
      <w:r>
        <w:t xml:space="preserve">source is Training and Development and coaching reason is Current Coaching Initiative and sub-reason is Short Duration Reporting (SDR) or Overdue Training Report </w:t>
      </w:r>
      <w:r w:rsidRPr="00074E35">
        <w:t>then display the following:</w:t>
      </w:r>
    </w:p>
    <w:p w14:paraId="6B04CE7A"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074E35" w14:paraId="4D259705" w14:textId="77777777" w:rsidTr="0066659D">
        <w:trPr>
          <w:trHeight w:val="288"/>
        </w:trPr>
        <w:tc>
          <w:tcPr>
            <w:tcW w:w="356" w:type="dxa"/>
            <w:tcBorders>
              <w:bottom w:val="single" w:sz="4" w:space="0" w:color="auto"/>
            </w:tcBorders>
            <w:shd w:val="clear" w:color="auto" w:fill="4F81BD"/>
            <w:vAlign w:val="bottom"/>
          </w:tcPr>
          <w:p w14:paraId="32720593"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5B4CAE7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27CF0CAA"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074E35" w14:paraId="5F4B4893" w14:textId="77777777" w:rsidTr="0066659D">
        <w:tc>
          <w:tcPr>
            <w:tcW w:w="356" w:type="dxa"/>
            <w:tcBorders>
              <w:bottom w:val="single" w:sz="4" w:space="0" w:color="auto"/>
            </w:tcBorders>
            <w:shd w:val="clear" w:color="auto" w:fill="F2F2F2"/>
          </w:tcPr>
          <w:p w14:paraId="361F7CAC"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70FEB4DD"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766D6F14" w14:textId="77777777" w:rsidR="0025641E" w:rsidRPr="00627B9F" w:rsidRDefault="0025641E" w:rsidP="0066659D">
            <w:pPr>
              <w:rPr>
                <w:rFonts w:eastAsia="Calibri"/>
              </w:rPr>
            </w:pPr>
            <w:r w:rsidRPr="00627B9F">
              <w:rPr>
                <w:rFonts w:eastAsia="Calibri"/>
              </w:rPr>
              <w:t>Display description of the log</w:t>
            </w:r>
          </w:p>
        </w:tc>
      </w:tr>
      <w:tr w:rsidR="0025641E" w:rsidRPr="00074E35" w14:paraId="1E5E2E2A" w14:textId="77777777" w:rsidTr="0066659D">
        <w:tc>
          <w:tcPr>
            <w:tcW w:w="356" w:type="dxa"/>
            <w:vMerge w:val="restart"/>
            <w:shd w:val="clear" w:color="auto" w:fill="C6D9F1"/>
            <w:vAlign w:val="center"/>
          </w:tcPr>
          <w:p w14:paraId="662C2869"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7172B65"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627B9F">
              <w:rPr>
                <w:rFonts w:eastAsia="Calibri"/>
                <w:u w:val="single"/>
              </w:rPr>
              <w:t>Contact Center Operations 3.06 Timecard Audit SOP</w:t>
            </w:r>
            <w:r w:rsidRPr="00627B9F">
              <w:rPr>
                <w:rFonts w:eastAsia="Calibri"/>
              </w:rPr>
              <w:t xml:space="preserve"> and provide the details in the record below.</w:t>
            </w:r>
          </w:p>
        </w:tc>
        <w:tc>
          <w:tcPr>
            <w:tcW w:w="6108" w:type="dxa"/>
            <w:tcBorders>
              <w:bottom w:val="single" w:sz="4" w:space="0" w:color="auto"/>
            </w:tcBorders>
            <w:shd w:val="clear" w:color="auto" w:fill="C6D9F1"/>
          </w:tcPr>
          <w:p w14:paraId="5EE8A711"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074E35" w14:paraId="58E01194" w14:textId="77777777" w:rsidTr="0066659D">
        <w:tc>
          <w:tcPr>
            <w:tcW w:w="356" w:type="dxa"/>
            <w:vMerge/>
            <w:shd w:val="clear" w:color="auto" w:fill="C6D9F1"/>
          </w:tcPr>
          <w:p w14:paraId="1E1DC5D2"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773AC47B"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in an Outlier Management Report (OMR). Please research this item in accordance with the latest </w:t>
            </w:r>
            <w:r w:rsidRPr="00AE4A90">
              <w:rPr>
                <w:rFonts w:eastAsia="Calibri"/>
                <w:u w:val="single"/>
              </w:rPr>
              <w:t>Contact Center Operations 46.0 Outlier Management Report (OMR): Outlier Research Process SOP</w:t>
            </w:r>
            <w:r w:rsidRPr="00655648">
              <w:rPr>
                <w:rFonts w:eastAsia="Calibri"/>
              </w:rPr>
              <w:t xml:space="preserve"> and provide the details in the record below.</w:t>
            </w:r>
          </w:p>
        </w:tc>
        <w:tc>
          <w:tcPr>
            <w:tcW w:w="6108" w:type="dxa"/>
            <w:tcBorders>
              <w:bottom w:val="single" w:sz="4" w:space="0" w:color="auto"/>
            </w:tcBorders>
            <w:shd w:val="clear" w:color="auto" w:fill="C6D9F1"/>
          </w:tcPr>
          <w:p w14:paraId="24908F8E" w14:textId="77777777" w:rsidR="0025641E" w:rsidRPr="00627B9F" w:rsidRDefault="0025641E" w:rsidP="0066659D">
            <w:pPr>
              <w:rPr>
                <w:rFonts w:eastAsia="Calibri"/>
              </w:rPr>
            </w:pPr>
            <w:r w:rsidRPr="00627B9F">
              <w:rPr>
                <w:rFonts w:eastAsia="Calibri"/>
              </w:rPr>
              <w:t>Display text</w:t>
            </w:r>
            <w:r>
              <w:rPr>
                <w:rFonts w:eastAsia="Calibri"/>
              </w:rPr>
              <w:t xml:space="preserve"> for OMR IAE, IAEF, IAT</w:t>
            </w:r>
          </w:p>
        </w:tc>
      </w:tr>
      <w:tr w:rsidR="0025641E" w:rsidRPr="00074E35" w14:paraId="57BCDEAA" w14:textId="77777777" w:rsidTr="0066659D">
        <w:tc>
          <w:tcPr>
            <w:tcW w:w="356" w:type="dxa"/>
            <w:vMerge/>
            <w:shd w:val="clear" w:color="auto" w:fill="C6D9F1"/>
          </w:tcPr>
          <w:p w14:paraId="270F3030" w14:textId="77777777" w:rsidR="0025641E" w:rsidRPr="00627B9F" w:rsidRDefault="0025641E" w:rsidP="0066659D">
            <w:pPr>
              <w:rPr>
                <w:rFonts w:eastAsia="Calibri"/>
              </w:rPr>
            </w:pPr>
          </w:p>
        </w:tc>
        <w:tc>
          <w:tcPr>
            <w:tcW w:w="3256" w:type="dxa"/>
            <w:tcBorders>
              <w:top w:val="single" w:sz="4" w:space="0" w:color="auto"/>
              <w:left w:val="single" w:sz="4" w:space="0" w:color="auto"/>
              <w:bottom w:val="single" w:sz="4" w:space="0" w:color="auto"/>
              <w:right w:val="single" w:sz="4" w:space="0" w:color="auto"/>
            </w:tcBorders>
            <w:shd w:val="clear" w:color="auto" w:fill="C6D9F1"/>
          </w:tcPr>
          <w:p w14:paraId="0CB8579D" w14:textId="77777777" w:rsidR="0025641E" w:rsidRPr="00655648" w:rsidRDefault="0025641E" w:rsidP="0066659D">
            <w:pPr>
              <w:rPr>
                <w:rFonts w:eastAsia="Calibri"/>
              </w:rPr>
            </w:pPr>
            <w:r w:rsidRPr="00BD49A8">
              <w:rPr>
                <w:rFonts w:eastAsia="Calibri"/>
              </w:rPr>
              <w:t xml:space="preserve">CSRs are scheduled for specific times in Empower to ensure understanding </w:t>
            </w:r>
            <w:r w:rsidRPr="00BD49A8">
              <w:rPr>
                <w:rFonts w:eastAsia="Calibri"/>
              </w:rPr>
              <w:lastRenderedPageBreak/>
              <w:t>of training materials presented. It is important to utilize the timeframe allotted to successfully understand the training content. Please be aware that the scheduled timeframe is a metric which has been agreed upon by CCO and CMS. You should use all or the majority of the scheduled time to review each eLearning module assigned.  </w:t>
            </w:r>
          </w:p>
        </w:tc>
        <w:tc>
          <w:tcPr>
            <w:tcW w:w="6108" w:type="dxa"/>
            <w:tcBorders>
              <w:top w:val="single" w:sz="4" w:space="0" w:color="auto"/>
              <w:left w:val="single" w:sz="4" w:space="0" w:color="auto"/>
              <w:bottom w:val="single" w:sz="4" w:space="0" w:color="auto"/>
              <w:right w:val="single" w:sz="4" w:space="0" w:color="auto"/>
            </w:tcBorders>
            <w:shd w:val="clear" w:color="auto" w:fill="C6D9F1"/>
          </w:tcPr>
          <w:p w14:paraId="1705E207" w14:textId="77777777" w:rsidR="0025641E" w:rsidRPr="00627B9F" w:rsidRDefault="0025641E" w:rsidP="0066659D">
            <w:pPr>
              <w:rPr>
                <w:rFonts w:eastAsia="Calibri"/>
              </w:rPr>
            </w:pPr>
            <w:r>
              <w:rPr>
                <w:rFonts w:eastAsia="Calibri"/>
              </w:rPr>
              <w:lastRenderedPageBreak/>
              <w:t>Display text for SDR</w:t>
            </w:r>
          </w:p>
        </w:tc>
      </w:tr>
      <w:tr w:rsidR="0025641E" w:rsidRPr="00074E35" w14:paraId="134E78A9" w14:textId="77777777" w:rsidTr="0066659D">
        <w:tc>
          <w:tcPr>
            <w:tcW w:w="356" w:type="dxa"/>
            <w:vMerge/>
            <w:shd w:val="clear" w:color="auto" w:fill="C6D9F1"/>
          </w:tcPr>
          <w:p w14:paraId="03B6FB79"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1DDA1106" w14:textId="77777777" w:rsidR="0025641E" w:rsidRPr="00655648" w:rsidRDefault="0025641E" w:rsidP="0066659D">
            <w:pPr>
              <w:rPr>
                <w:rFonts w:eastAsia="Calibri"/>
              </w:rPr>
            </w:pPr>
            <w:r w:rsidRPr="00997DBE">
              <w:rPr>
                <w:rFonts w:eastAsia="Calibri"/>
              </w:rPr>
              <w:t>The above training is now overdue. Please have the training completed and provide coaching on the specific reasons it was overdue.</w:t>
            </w:r>
          </w:p>
        </w:tc>
        <w:tc>
          <w:tcPr>
            <w:tcW w:w="6108" w:type="dxa"/>
            <w:tcBorders>
              <w:bottom w:val="single" w:sz="4" w:space="0" w:color="auto"/>
            </w:tcBorders>
            <w:shd w:val="clear" w:color="auto" w:fill="C6D9F1"/>
          </w:tcPr>
          <w:p w14:paraId="51CBD245" w14:textId="77777777" w:rsidR="0025641E" w:rsidRPr="00627B9F" w:rsidRDefault="0025641E" w:rsidP="0066659D">
            <w:pPr>
              <w:rPr>
                <w:rFonts w:eastAsia="Calibri"/>
              </w:rPr>
            </w:pPr>
            <w:r>
              <w:rPr>
                <w:rFonts w:eastAsia="Calibri"/>
              </w:rPr>
              <w:t>Display text for ODT</w:t>
            </w:r>
          </w:p>
        </w:tc>
      </w:tr>
      <w:tr w:rsidR="0025641E" w:rsidRPr="00074E35" w14:paraId="4100C109" w14:textId="77777777" w:rsidTr="0066659D">
        <w:tc>
          <w:tcPr>
            <w:tcW w:w="356" w:type="dxa"/>
            <w:vMerge/>
            <w:tcBorders>
              <w:bottom w:val="single" w:sz="4" w:space="0" w:color="auto"/>
            </w:tcBorders>
            <w:shd w:val="clear" w:color="auto" w:fill="C6D9F1"/>
          </w:tcPr>
          <w:p w14:paraId="4477ABD5" w14:textId="77777777" w:rsidR="0025641E" w:rsidRPr="00627B9F" w:rsidRDefault="0025641E" w:rsidP="0066659D">
            <w:pPr>
              <w:rPr>
                <w:rFonts w:eastAsia="Calibri"/>
              </w:rPr>
            </w:pPr>
          </w:p>
        </w:tc>
        <w:tc>
          <w:tcPr>
            <w:tcW w:w="3256" w:type="dxa"/>
            <w:tcBorders>
              <w:bottom w:val="single" w:sz="4" w:space="0" w:color="auto"/>
            </w:tcBorders>
            <w:shd w:val="clear" w:color="auto" w:fill="C6D9F1"/>
          </w:tcPr>
          <w:p w14:paraId="3E07EC50" w14:textId="77777777" w:rsidR="0025641E" w:rsidRPr="00997DBE" w:rsidRDefault="0025641E" w:rsidP="0066659D">
            <w:pPr>
              <w:rPr>
                <w:rFonts w:eastAsia="Calibri"/>
              </w:rPr>
            </w:pPr>
            <w:r w:rsidRPr="00775B28">
              <w:rPr>
                <w:rFonts w:eastAsia="Calibri"/>
              </w:rPr>
              <w:t xml:space="preserve">You are receiving this eCL record because an employee on your team was identified in a Break Outlier Report. Please review the </w:t>
            </w:r>
            <w:r w:rsidRPr="007623F2">
              <w:rPr>
                <w:rFonts w:eastAsia="Calibri"/>
                <w:b/>
                <w:u w:val="single"/>
              </w:rPr>
              <w:t>ETS Breaks Outlier Report</w:t>
            </w:r>
            <w:r w:rsidRPr="007623F2">
              <w:rPr>
                <w:rFonts w:eastAsia="Calibri"/>
                <w:b/>
              </w:rPr>
              <w:t>, the ETS entries</w:t>
            </w:r>
            <w:r w:rsidRPr="00775B28">
              <w:rPr>
                <w:rFonts w:eastAsia="Calibri"/>
              </w:rPr>
              <w:t>, and refer to HCSD-POL-HR-MISC-08 Break Time Policy and Break Policy Reference guide for additional information and provide the details in the record below</w:t>
            </w:r>
            <w:r w:rsidRPr="00174548">
              <w:rPr>
                <w:rFonts w:eastAsia="Calibri"/>
              </w:rPr>
              <w:t>.</w:t>
            </w:r>
          </w:p>
        </w:tc>
        <w:tc>
          <w:tcPr>
            <w:tcW w:w="6108" w:type="dxa"/>
            <w:tcBorders>
              <w:bottom w:val="single" w:sz="4" w:space="0" w:color="auto"/>
            </w:tcBorders>
            <w:shd w:val="clear" w:color="auto" w:fill="C6D9F1"/>
          </w:tcPr>
          <w:p w14:paraId="51017C0C" w14:textId="6561DD04" w:rsidR="0025641E" w:rsidRDefault="0025641E" w:rsidP="00BC3EBE">
            <w:pPr>
              <w:rPr>
                <w:rFonts w:eastAsia="Calibri"/>
              </w:rPr>
            </w:pPr>
            <w:r>
              <w:rPr>
                <w:rFonts w:eastAsia="Calibri"/>
              </w:rPr>
              <w:t>Display text for BR</w:t>
            </w:r>
            <w:r w:rsidR="00BC3EBE">
              <w:rPr>
                <w:rFonts w:eastAsia="Calibri"/>
              </w:rPr>
              <w:t>L</w:t>
            </w:r>
            <w:r>
              <w:rPr>
                <w:rFonts w:eastAsia="Calibri"/>
              </w:rPr>
              <w:t xml:space="preserve"> and BR</w:t>
            </w:r>
            <w:r w:rsidR="00BC3EBE">
              <w:rPr>
                <w:rFonts w:eastAsia="Calibri"/>
              </w:rPr>
              <w:t>N</w:t>
            </w:r>
          </w:p>
        </w:tc>
      </w:tr>
      <w:tr w:rsidR="0025641E" w:rsidRPr="00074E35" w14:paraId="41DEE265" w14:textId="77777777" w:rsidTr="0066659D">
        <w:tc>
          <w:tcPr>
            <w:tcW w:w="356" w:type="dxa"/>
            <w:tcBorders>
              <w:bottom w:val="single" w:sz="4" w:space="0" w:color="auto"/>
            </w:tcBorders>
            <w:shd w:val="clear" w:color="auto" w:fill="F2F2F2"/>
          </w:tcPr>
          <w:p w14:paraId="54FA4697" w14:textId="77777777" w:rsidR="0025641E" w:rsidRPr="00627B9F" w:rsidRDefault="0025641E" w:rsidP="0066659D">
            <w:pPr>
              <w:rPr>
                <w:rFonts w:eastAsia="Calibri"/>
              </w:rPr>
            </w:pPr>
            <w:r w:rsidRPr="00627B9F">
              <w:rPr>
                <w:rFonts w:eastAsia="Calibri"/>
              </w:rPr>
              <w:t>3</w:t>
            </w:r>
          </w:p>
        </w:tc>
        <w:tc>
          <w:tcPr>
            <w:tcW w:w="3256" w:type="dxa"/>
            <w:tcBorders>
              <w:bottom w:val="single" w:sz="4" w:space="0" w:color="auto"/>
            </w:tcBorders>
            <w:shd w:val="clear" w:color="auto" w:fill="F2F2F2"/>
          </w:tcPr>
          <w:p w14:paraId="20730445" w14:textId="77777777" w:rsidR="0025641E" w:rsidRPr="00627B9F" w:rsidRDefault="0025641E" w:rsidP="0066659D">
            <w:pPr>
              <w:rPr>
                <w:rFonts w:eastAsia="Calibri"/>
              </w:rPr>
            </w:pPr>
            <w:r w:rsidRPr="00627B9F">
              <w:rPr>
                <w:rFonts w:eastAsia="Calibri"/>
              </w:rPr>
              <w:t>1. Date:</w:t>
            </w:r>
          </w:p>
        </w:tc>
        <w:tc>
          <w:tcPr>
            <w:tcW w:w="6108" w:type="dxa"/>
            <w:tcBorders>
              <w:bottom w:val="single" w:sz="4" w:space="0" w:color="auto"/>
            </w:tcBorders>
            <w:shd w:val="clear" w:color="auto" w:fill="F2F2F2"/>
          </w:tcPr>
          <w:p w14:paraId="777796BE" w14:textId="77777777" w:rsidR="0025641E" w:rsidRPr="00627B9F" w:rsidRDefault="0025641E" w:rsidP="0066659D">
            <w:pPr>
              <w:rPr>
                <w:rFonts w:eastAsia="Calibri"/>
              </w:rPr>
            </w:pPr>
            <w:r w:rsidRPr="00627B9F">
              <w:rPr>
                <w:rFonts w:eastAsia="Calibri"/>
              </w:rPr>
              <w:t>Display text</w:t>
            </w:r>
          </w:p>
        </w:tc>
      </w:tr>
      <w:tr w:rsidR="0025641E" w:rsidRPr="00074E35" w14:paraId="61B6EAAC" w14:textId="77777777" w:rsidTr="0066659D">
        <w:tc>
          <w:tcPr>
            <w:tcW w:w="356" w:type="dxa"/>
            <w:tcBorders>
              <w:bottom w:val="single" w:sz="4" w:space="0" w:color="auto"/>
            </w:tcBorders>
            <w:shd w:val="clear" w:color="auto" w:fill="C6D9F1"/>
          </w:tcPr>
          <w:p w14:paraId="1EA021C6"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003C5DAF"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26E2B142" w14:textId="77777777" w:rsidR="0025641E" w:rsidRPr="00627B9F" w:rsidRDefault="0025641E" w:rsidP="0066659D">
            <w:pPr>
              <w:rPr>
                <w:rFonts w:eastAsia="Calibri"/>
              </w:rPr>
            </w:pPr>
            <w:r w:rsidRPr="00627B9F">
              <w:rPr>
                <w:rFonts w:eastAsia="Calibri"/>
              </w:rPr>
              <w:t>Date data entry</w:t>
            </w:r>
          </w:p>
        </w:tc>
      </w:tr>
      <w:tr w:rsidR="0025641E" w:rsidRPr="00074E35" w14:paraId="447177F5" w14:textId="77777777" w:rsidTr="0066659D">
        <w:tc>
          <w:tcPr>
            <w:tcW w:w="356" w:type="dxa"/>
            <w:tcBorders>
              <w:bottom w:val="single" w:sz="4" w:space="0" w:color="auto"/>
            </w:tcBorders>
            <w:shd w:val="clear" w:color="auto" w:fill="F2F2F2"/>
          </w:tcPr>
          <w:p w14:paraId="4155AB77"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0E9FCC0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8" w:type="dxa"/>
            <w:tcBorders>
              <w:bottom w:val="single" w:sz="4" w:space="0" w:color="auto"/>
            </w:tcBorders>
            <w:shd w:val="clear" w:color="auto" w:fill="F2F2F2"/>
          </w:tcPr>
          <w:p w14:paraId="2363BDB4" w14:textId="77777777" w:rsidR="0025641E" w:rsidRPr="00627B9F" w:rsidRDefault="0025641E" w:rsidP="0066659D">
            <w:pPr>
              <w:rPr>
                <w:rFonts w:eastAsia="Calibri"/>
              </w:rPr>
            </w:pPr>
            <w:r w:rsidRPr="00627B9F">
              <w:rPr>
                <w:rFonts w:eastAsia="Calibri"/>
              </w:rPr>
              <w:t>Display text</w:t>
            </w:r>
          </w:p>
        </w:tc>
      </w:tr>
      <w:tr w:rsidR="0025641E" w:rsidRPr="00074E35" w14:paraId="36E05134" w14:textId="77777777" w:rsidTr="0066659D">
        <w:tc>
          <w:tcPr>
            <w:tcW w:w="356" w:type="dxa"/>
            <w:tcBorders>
              <w:bottom w:val="single" w:sz="4" w:space="0" w:color="auto"/>
            </w:tcBorders>
            <w:shd w:val="clear" w:color="auto" w:fill="C6D9F1"/>
          </w:tcPr>
          <w:p w14:paraId="5013DC7A"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24FE126F" w14:textId="77777777" w:rsidR="0025641E" w:rsidRPr="00627B9F" w:rsidRDefault="0025641E" w:rsidP="0066659D">
            <w:pPr>
              <w:rPr>
                <w:rFonts w:eastAsia="Calibri"/>
              </w:rPr>
            </w:pPr>
            <w:r w:rsidRPr="00627B9F">
              <w:rPr>
                <w:rFonts w:eastAsia="Calibri"/>
              </w:rPr>
              <w:t>Yes</w:t>
            </w:r>
          </w:p>
          <w:p w14:paraId="4215E532" w14:textId="77777777" w:rsidR="0025641E" w:rsidRPr="00627B9F" w:rsidRDefault="0025641E" w:rsidP="0066659D">
            <w:pPr>
              <w:rPr>
                <w:rFonts w:eastAsia="Calibri"/>
              </w:rPr>
            </w:pPr>
            <w:r w:rsidRPr="00627B9F">
              <w:rPr>
                <w:rFonts w:eastAsia="Calibri"/>
              </w:rPr>
              <w:t>No</w:t>
            </w:r>
          </w:p>
        </w:tc>
        <w:tc>
          <w:tcPr>
            <w:tcW w:w="6108" w:type="dxa"/>
            <w:tcBorders>
              <w:bottom w:val="single" w:sz="4" w:space="0" w:color="auto"/>
            </w:tcBorders>
            <w:shd w:val="clear" w:color="auto" w:fill="C6D9F1"/>
          </w:tcPr>
          <w:p w14:paraId="5D0683D5" w14:textId="77777777" w:rsidR="0025641E" w:rsidRPr="00627B9F" w:rsidRDefault="0025641E" w:rsidP="0066659D">
            <w:pPr>
              <w:rPr>
                <w:rFonts w:eastAsia="Calibri"/>
              </w:rPr>
            </w:pPr>
            <w:r w:rsidRPr="00627B9F">
              <w:rPr>
                <w:rFonts w:eastAsia="Calibri"/>
              </w:rPr>
              <w:t>Radio button data entry</w:t>
            </w:r>
          </w:p>
          <w:p w14:paraId="5DFC65F5" w14:textId="77777777" w:rsidR="0025641E" w:rsidRPr="00627B9F" w:rsidRDefault="0025641E" w:rsidP="0066659D">
            <w:pPr>
              <w:rPr>
                <w:rFonts w:eastAsia="Calibri"/>
              </w:rPr>
            </w:pPr>
            <w:r w:rsidRPr="00627B9F">
              <w:rPr>
                <w:rFonts w:eastAsia="Calibri"/>
              </w:rPr>
              <w:t>Radio button data entry</w:t>
            </w:r>
          </w:p>
        </w:tc>
      </w:tr>
      <w:tr w:rsidR="0025641E" w:rsidRPr="00074E35" w14:paraId="5DB46EAF" w14:textId="77777777" w:rsidTr="0066659D">
        <w:tc>
          <w:tcPr>
            <w:tcW w:w="356" w:type="dxa"/>
            <w:tcBorders>
              <w:bottom w:val="single" w:sz="4" w:space="0" w:color="auto"/>
            </w:tcBorders>
            <w:shd w:val="clear" w:color="auto" w:fill="F2F2F2"/>
          </w:tcPr>
          <w:p w14:paraId="569812A1"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230F830E"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8" w:type="dxa"/>
            <w:tcBorders>
              <w:bottom w:val="single" w:sz="4" w:space="0" w:color="auto"/>
            </w:tcBorders>
            <w:shd w:val="clear" w:color="auto" w:fill="F2F2F2"/>
          </w:tcPr>
          <w:p w14:paraId="25237E63"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074E35" w14:paraId="37243191" w14:textId="77777777" w:rsidTr="0066659D">
        <w:tc>
          <w:tcPr>
            <w:tcW w:w="356" w:type="dxa"/>
            <w:tcBorders>
              <w:bottom w:val="single" w:sz="4" w:space="0" w:color="auto"/>
            </w:tcBorders>
            <w:shd w:val="clear" w:color="auto" w:fill="C6D9F1"/>
          </w:tcPr>
          <w:p w14:paraId="6E071DCB"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220ED601" w14:textId="77777777" w:rsidR="0025641E" w:rsidRPr="00627B9F" w:rsidRDefault="0025641E" w:rsidP="0066659D">
            <w:pPr>
              <w:rPr>
                <w:rFonts w:eastAsia="Calibri"/>
              </w:rPr>
            </w:pPr>
            <w:r w:rsidRPr="00627B9F">
              <w:rPr>
                <w:rFonts w:eastAsia="Calibri"/>
              </w:rPr>
              <w:t>3. What was the main reason this item was not coachable?</w:t>
            </w:r>
          </w:p>
        </w:tc>
        <w:tc>
          <w:tcPr>
            <w:tcW w:w="6108" w:type="dxa"/>
            <w:tcBorders>
              <w:bottom w:val="single" w:sz="4" w:space="0" w:color="auto"/>
            </w:tcBorders>
            <w:shd w:val="clear" w:color="auto" w:fill="C6D9F1"/>
          </w:tcPr>
          <w:p w14:paraId="2E34B583"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144C7507" w14:textId="77777777" w:rsidTr="0066659D">
        <w:tc>
          <w:tcPr>
            <w:tcW w:w="356" w:type="dxa"/>
            <w:vMerge w:val="restart"/>
            <w:shd w:val="clear" w:color="auto" w:fill="F2F2F2"/>
            <w:vAlign w:val="center"/>
          </w:tcPr>
          <w:p w14:paraId="028E4C64" w14:textId="77777777" w:rsidR="0025641E" w:rsidRPr="00627B9F" w:rsidRDefault="0025641E" w:rsidP="0066659D">
            <w:pPr>
              <w:rPr>
                <w:rFonts w:eastAsia="Calibri"/>
              </w:rPr>
            </w:pPr>
            <w:r w:rsidRPr="00627B9F">
              <w:rPr>
                <w:rFonts w:eastAsia="Calibri"/>
              </w:rPr>
              <w:t>9</w:t>
            </w:r>
          </w:p>
        </w:tc>
        <w:tc>
          <w:tcPr>
            <w:tcW w:w="3256" w:type="dxa"/>
            <w:vMerge w:val="restart"/>
            <w:shd w:val="clear" w:color="auto" w:fill="F2F2F2"/>
          </w:tcPr>
          <w:p w14:paraId="28153B19"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5188EC59" w14:textId="77777777" w:rsidR="0025641E" w:rsidRDefault="0025641E" w:rsidP="0066659D">
            <w:pPr>
              <w:rPr>
                <w:rFonts w:eastAsia="Calibri"/>
              </w:rPr>
            </w:pPr>
            <w:r>
              <w:rPr>
                <w:rFonts w:eastAsia="Calibri"/>
              </w:rPr>
              <w:t xml:space="preserve">If report code is BRL or BRN and </w:t>
            </w:r>
            <w:r w:rsidRPr="00627B9F">
              <w:rPr>
                <w:rFonts w:eastAsia="Calibri"/>
              </w:rPr>
              <w:t xml:space="preserve">radio button No selected, then display drop down list with </w:t>
            </w:r>
          </w:p>
          <w:p w14:paraId="0CE00101" w14:textId="77777777" w:rsidR="0025641E" w:rsidRDefault="0025641E" w:rsidP="0066659D">
            <w:pPr>
              <w:rPr>
                <w:rFonts w:eastAsia="Calibri"/>
              </w:rPr>
            </w:pPr>
            <w:r>
              <w:rPr>
                <w:rFonts w:eastAsia="Calibri"/>
              </w:rPr>
              <w:t>‘Approved accommodation on file’</w:t>
            </w:r>
          </w:p>
          <w:p w14:paraId="089341B5" w14:textId="77777777" w:rsidR="0025641E" w:rsidRPr="00627B9F" w:rsidRDefault="0025641E" w:rsidP="0066659D">
            <w:pPr>
              <w:rPr>
                <w:rFonts w:eastAsia="Calibri"/>
              </w:rPr>
            </w:pPr>
            <w:r w:rsidRPr="00627B9F">
              <w:rPr>
                <w:rFonts w:eastAsia="Calibri"/>
              </w:rPr>
              <w:t>‘Other’</w:t>
            </w:r>
          </w:p>
        </w:tc>
      </w:tr>
      <w:tr w:rsidR="0025641E" w:rsidRPr="00074E35" w14:paraId="12D047FD" w14:textId="77777777" w:rsidTr="0066659D">
        <w:tc>
          <w:tcPr>
            <w:tcW w:w="356" w:type="dxa"/>
            <w:vMerge/>
            <w:shd w:val="clear" w:color="auto" w:fill="F2F2F2"/>
          </w:tcPr>
          <w:p w14:paraId="543250D4"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2953B334"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0B0E91BC" w14:textId="77777777" w:rsidR="0025641E" w:rsidRDefault="0025641E" w:rsidP="0066659D">
            <w:pPr>
              <w:rPr>
                <w:rFonts w:eastAsia="Calibri"/>
              </w:rPr>
            </w:pPr>
            <w:r>
              <w:rPr>
                <w:rFonts w:eastAsia="Calibri"/>
              </w:rPr>
              <w:t xml:space="preserve">If report code is IAE or IAEF and </w:t>
            </w:r>
            <w:r w:rsidRPr="00627B9F">
              <w:rPr>
                <w:rFonts w:eastAsia="Calibri"/>
              </w:rPr>
              <w:t xml:space="preserve">radio button No selected, then display drop down list with </w:t>
            </w:r>
          </w:p>
          <w:p w14:paraId="48F9837B" w14:textId="77777777" w:rsidR="0025641E" w:rsidRPr="00236CD9" w:rsidRDefault="0025641E" w:rsidP="0066659D">
            <w:pPr>
              <w:rPr>
                <w:rFonts w:eastAsia="Calibri"/>
              </w:rPr>
            </w:pPr>
            <w:r>
              <w:rPr>
                <w:rFonts w:eastAsia="Calibri"/>
              </w:rPr>
              <w:t>‘</w:t>
            </w:r>
            <w:r w:rsidRPr="00236CD9">
              <w:rPr>
                <w:rFonts w:eastAsia="Calibri"/>
              </w:rPr>
              <w:t>Agent no longer employed or on LOA</w:t>
            </w:r>
            <w:r>
              <w:rPr>
                <w:rFonts w:eastAsia="Calibri"/>
              </w:rPr>
              <w:t>’</w:t>
            </w:r>
          </w:p>
          <w:p w14:paraId="2735E9A4" w14:textId="77777777" w:rsidR="0025641E" w:rsidRPr="00236CD9" w:rsidRDefault="0025641E" w:rsidP="0066659D">
            <w:pPr>
              <w:rPr>
                <w:rFonts w:eastAsia="Calibri"/>
              </w:rPr>
            </w:pPr>
            <w:r>
              <w:rPr>
                <w:rFonts w:eastAsia="Calibri"/>
              </w:rPr>
              <w:t>‘</w:t>
            </w:r>
            <w:r w:rsidRPr="00236CD9">
              <w:rPr>
                <w:rFonts w:eastAsia="Calibri"/>
              </w:rPr>
              <w:t xml:space="preserve">Escalation </w:t>
            </w:r>
            <w:r>
              <w:rPr>
                <w:rFonts w:eastAsia="Calibri"/>
              </w:rPr>
              <w:t>w</w:t>
            </w:r>
            <w:r w:rsidRPr="00236CD9">
              <w:rPr>
                <w:rFonts w:eastAsia="Calibri"/>
              </w:rPr>
              <w:t xml:space="preserve">as </w:t>
            </w:r>
            <w:r>
              <w:rPr>
                <w:rFonts w:eastAsia="Calibri"/>
              </w:rPr>
              <w:t>a</w:t>
            </w:r>
            <w:r w:rsidRPr="00236CD9">
              <w:rPr>
                <w:rFonts w:eastAsia="Calibri"/>
              </w:rPr>
              <w:t>ppropriate</w:t>
            </w:r>
            <w:r>
              <w:rPr>
                <w:rFonts w:eastAsia="Calibri"/>
              </w:rPr>
              <w:t>’</w:t>
            </w:r>
          </w:p>
          <w:p w14:paraId="5A50F7E4" w14:textId="77777777" w:rsidR="0025641E" w:rsidRPr="00236CD9" w:rsidRDefault="0025641E" w:rsidP="0066659D">
            <w:pPr>
              <w:rPr>
                <w:rFonts w:eastAsia="Calibri"/>
              </w:rPr>
            </w:pPr>
            <w:r>
              <w:rPr>
                <w:rFonts w:eastAsia="Calibri"/>
              </w:rPr>
              <w:t>‘</w:t>
            </w:r>
            <w:r w:rsidRPr="00236CD9">
              <w:rPr>
                <w:rFonts w:eastAsia="Calibri"/>
              </w:rPr>
              <w:t>ISG or Supervisor told agent to escalate</w:t>
            </w:r>
            <w:r>
              <w:rPr>
                <w:rFonts w:eastAsia="Calibri"/>
              </w:rPr>
              <w:t>’</w:t>
            </w:r>
          </w:p>
          <w:p w14:paraId="6F42D252" w14:textId="77777777" w:rsidR="0025641E" w:rsidRDefault="0025641E" w:rsidP="0066659D">
            <w:pPr>
              <w:rPr>
                <w:rFonts w:eastAsia="Calibri"/>
              </w:rPr>
            </w:pPr>
            <w:r>
              <w:rPr>
                <w:rFonts w:eastAsia="Calibri"/>
              </w:rPr>
              <w:t>‘</w:t>
            </w:r>
            <w:r w:rsidRPr="00236CD9">
              <w:rPr>
                <w:rFonts w:eastAsia="Calibri"/>
              </w:rPr>
              <w:t>Not enough information to coach</w:t>
            </w:r>
            <w:r>
              <w:rPr>
                <w:rFonts w:eastAsia="Calibri"/>
              </w:rPr>
              <w:t>’</w:t>
            </w:r>
          </w:p>
          <w:p w14:paraId="718B9497" w14:textId="77777777" w:rsidR="0025641E" w:rsidRPr="00236CD9" w:rsidRDefault="0025641E" w:rsidP="0066659D">
            <w:pPr>
              <w:rPr>
                <w:rFonts w:eastAsia="Calibri"/>
                <w:b/>
              </w:rPr>
            </w:pPr>
            <w:r w:rsidRPr="00627B9F">
              <w:rPr>
                <w:rFonts w:eastAsia="Calibri"/>
              </w:rPr>
              <w:t xml:space="preserve"> ‘Other’</w:t>
            </w:r>
          </w:p>
        </w:tc>
      </w:tr>
      <w:tr w:rsidR="0025641E" w:rsidRPr="00074E35" w14:paraId="1D55F790" w14:textId="77777777" w:rsidTr="0066659D">
        <w:tc>
          <w:tcPr>
            <w:tcW w:w="356" w:type="dxa"/>
            <w:vMerge/>
            <w:tcBorders>
              <w:bottom w:val="single" w:sz="4" w:space="0" w:color="auto"/>
            </w:tcBorders>
            <w:shd w:val="clear" w:color="auto" w:fill="F2F2F2"/>
          </w:tcPr>
          <w:p w14:paraId="5B667460" w14:textId="77777777" w:rsidR="0025641E" w:rsidRPr="00627B9F" w:rsidRDefault="0025641E" w:rsidP="0066659D">
            <w:pPr>
              <w:rPr>
                <w:rFonts w:eastAsia="Calibri"/>
              </w:rPr>
            </w:pPr>
          </w:p>
        </w:tc>
        <w:tc>
          <w:tcPr>
            <w:tcW w:w="3256" w:type="dxa"/>
            <w:vMerge/>
            <w:tcBorders>
              <w:bottom w:val="single" w:sz="4" w:space="0" w:color="auto"/>
            </w:tcBorders>
            <w:shd w:val="clear" w:color="auto" w:fill="F2F2F2"/>
          </w:tcPr>
          <w:p w14:paraId="048B5AF3"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12CC81C" w14:textId="77777777" w:rsidR="0025641E" w:rsidRDefault="0025641E" w:rsidP="0066659D">
            <w:pPr>
              <w:rPr>
                <w:rFonts w:eastAsia="Calibri"/>
              </w:rPr>
            </w:pPr>
            <w:r>
              <w:rPr>
                <w:rFonts w:eastAsia="Calibri"/>
              </w:rPr>
              <w:t xml:space="preserve">If report code is not BRL, BRN, IAE, or IAEF and </w:t>
            </w:r>
            <w:r w:rsidRPr="00627B9F">
              <w:rPr>
                <w:rFonts w:eastAsia="Calibri"/>
              </w:rPr>
              <w:t xml:space="preserve">radio button No selected, then display drop down list with </w:t>
            </w:r>
          </w:p>
          <w:p w14:paraId="5E05BDFA" w14:textId="77777777" w:rsidR="0025641E" w:rsidRPr="00627B9F" w:rsidRDefault="0025641E" w:rsidP="0066659D">
            <w:pPr>
              <w:rPr>
                <w:rFonts w:eastAsia="Calibri"/>
              </w:rPr>
            </w:pPr>
            <w:r w:rsidRPr="00627B9F">
              <w:rPr>
                <w:rFonts w:eastAsia="Calibri"/>
              </w:rPr>
              <w:t xml:space="preserve"> ‘Other’</w:t>
            </w:r>
          </w:p>
        </w:tc>
      </w:tr>
      <w:tr w:rsidR="0025641E" w:rsidRPr="00074E35" w14:paraId="53009256" w14:textId="77777777" w:rsidTr="0066659D">
        <w:tc>
          <w:tcPr>
            <w:tcW w:w="356" w:type="dxa"/>
            <w:tcBorders>
              <w:bottom w:val="single" w:sz="4" w:space="0" w:color="auto"/>
            </w:tcBorders>
            <w:shd w:val="clear" w:color="auto" w:fill="C6D9F1"/>
          </w:tcPr>
          <w:p w14:paraId="06071DB1"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5A0AC2A0"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8" w:type="dxa"/>
            <w:tcBorders>
              <w:bottom w:val="single" w:sz="4" w:space="0" w:color="auto"/>
            </w:tcBorders>
            <w:shd w:val="clear" w:color="auto" w:fill="C6D9F1"/>
          </w:tcPr>
          <w:p w14:paraId="69D95E39"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074E35" w14:paraId="045B3D60" w14:textId="77777777" w:rsidTr="0066659D">
        <w:tc>
          <w:tcPr>
            <w:tcW w:w="356" w:type="dxa"/>
            <w:tcBorders>
              <w:bottom w:val="single" w:sz="4" w:space="0" w:color="auto"/>
            </w:tcBorders>
            <w:shd w:val="clear" w:color="auto" w:fill="F2F2F2"/>
          </w:tcPr>
          <w:p w14:paraId="57FAE115"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4E99B56D"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79D1E56B" w14:textId="77777777" w:rsidR="0025641E" w:rsidRPr="00627B9F" w:rsidRDefault="0025641E" w:rsidP="0066659D">
            <w:pPr>
              <w:rPr>
                <w:rFonts w:eastAsia="Calibri"/>
              </w:rPr>
            </w:pPr>
            <w:r w:rsidRPr="00627B9F">
              <w:rPr>
                <w:rFonts w:eastAsia="Calibri"/>
              </w:rPr>
              <w:t>Text data entry</w:t>
            </w:r>
          </w:p>
        </w:tc>
      </w:tr>
      <w:tr w:rsidR="0025641E" w:rsidRPr="00074E35" w14:paraId="289503D9" w14:textId="77777777" w:rsidTr="0066659D">
        <w:tc>
          <w:tcPr>
            <w:tcW w:w="356" w:type="dxa"/>
            <w:tcBorders>
              <w:bottom w:val="single" w:sz="4" w:space="0" w:color="auto"/>
            </w:tcBorders>
            <w:shd w:val="clear" w:color="auto" w:fill="C6D9F1"/>
          </w:tcPr>
          <w:p w14:paraId="3B4E36F6" w14:textId="77777777" w:rsidR="0025641E" w:rsidRPr="00627B9F" w:rsidRDefault="0025641E" w:rsidP="0066659D">
            <w:pPr>
              <w:rPr>
                <w:rFonts w:eastAsia="Calibri"/>
              </w:rPr>
            </w:pPr>
            <w:r w:rsidRPr="00627B9F">
              <w:rPr>
                <w:rFonts w:eastAsia="Calibri"/>
              </w:rPr>
              <w:lastRenderedPageBreak/>
              <w:t>12</w:t>
            </w:r>
          </w:p>
        </w:tc>
        <w:tc>
          <w:tcPr>
            <w:tcW w:w="3256" w:type="dxa"/>
            <w:tcBorders>
              <w:bottom w:val="single" w:sz="4" w:space="0" w:color="auto"/>
            </w:tcBorders>
            <w:shd w:val="clear" w:color="auto" w:fill="C6D9F1"/>
          </w:tcPr>
          <w:p w14:paraId="429F3FDA" w14:textId="77777777" w:rsidR="0025641E" w:rsidRPr="00627B9F" w:rsidRDefault="0025641E" w:rsidP="0066659D">
            <w:pPr>
              <w:tabs>
                <w:tab w:val="left" w:pos="1800"/>
              </w:tabs>
              <w:rPr>
                <w:rFonts w:eastAsia="Calibri"/>
              </w:rPr>
            </w:pPr>
            <w:r w:rsidRPr="00627B9F">
              <w:rPr>
                <w:rFonts w:eastAsia="Calibri"/>
              </w:rPr>
              <w:t>(max length 3,000 chars)</w:t>
            </w:r>
          </w:p>
          <w:p w14:paraId="726168C8" w14:textId="77777777" w:rsidR="0025641E" w:rsidRPr="00627B9F" w:rsidRDefault="0025641E" w:rsidP="0066659D">
            <w:pPr>
              <w:rPr>
                <w:rFonts w:eastAsia="Calibri"/>
              </w:rPr>
            </w:pPr>
            <w:r w:rsidRPr="00627B9F">
              <w:rPr>
                <w:rFonts w:eastAsia="Calibri"/>
              </w:rPr>
              <w:t>These notes will only be viewed by Supervisors</w:t>
            </w:r>
          </w:p>
        </w:tc>
        <w:tc>
          <w:tcPr>
            <w:tcW w:w="6108" w:type="dxa"/>
            <w:tcBorders>
              <w:bottom w:val="single" w:sz="4" w:space="0" w:color="auto"/>
            </w:tcBorders>
            <w:shd w:val="clear" w:color="auto" w:fill="C6D9F1"/>
          </w:tcPr>
          <w:p w14:paraId="1DFDB1A7" w14:textId="77777777" w:rsidR="0025641E" w:rsidRPr="00627B9F" w:rsidRDefault="0025641E" w:rsidP="0066659D">
            <w:pPr>
              <w:rPr>
                <w:rFonts w:eastAsia="Calibri"/>
              </w:rPr>
            </w:pPr>
          </w:p>
        </w:tc>
      </w:tr>
      <w:tr w:rsidR="0025641E" w:rsidRPr="00074E35" w14:paraId="035CE28B" w14:textId="77777777" w:rsidTr="0066659D">
        <w:tc>
          <w:tcPr>
            <w:tcW w:w="356" w:type="dxa"/>
            <w:tcBorders>
              <w:bottom w:val="single" w:sz="4" w:space="0" w:color="auto"/>
            </w:tcBorders>
            <w:shd w:val="clear" w:color="auto" w:fill="F2F2F2"/>
          </w:tcPr>
          <w:p w14:paraId="77C16DCD"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529E46BC"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1D0C7E7A"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074E35" w14:paraId="33C564FB" w14:textId="77777777" w:rsidTr="0066659D">
        <w:tc>
          <w:tcPr>
            <w:tcW w:w="356" w:type="dxa"/>
            <w:shd w:val="clear" w:color="auto" w:fill="C6D9F1"/>
          </w:tcPr>
          <w:p w14:paraId="1D6BA845" w14:textId="77777777" w:rsidR="0025641E" w:rsidRPr="00627B9F" w:rsidRDefault="0025641E" w:rsidP="0066659D">
            <w:pPr>
              <w:rPr>
                <w:rFonts w:eastAsia="Calibri"/>
              </w:rPr>
            </w:pPr>
            <w:r>
              <w:rPr>
                <w:rFonts w:eastAsia="Calibri"/>
              </w:rPr>
              <w:t>14</w:t>
            </w:r>
          </w:p>
        </w:tc>
        <w:tc>
          <w:tcPr>
            <w:tcW w:w="3256" w:type="dxa"/>
            <w:shd w:val="clear" w:color="auto" w:fill="C6D9F1"/>
          </w:tcPr>
          <w:p w14:paraId="46231444" w14:textId="77777777" w:rsidR="0025641E" w:rsidRPr="00627B9F" w:rsidRDefault="0025641E" w:rsidP="0066659D">
            <w:pPr>
              <w:rPr>
                <w:rFonts w:eastAsia="Calibri"/>
              </w:rPr>
            </w:pPr>
          </w:p>
        </w:tc>
        <w:tc>
          <w:tcPr>
            <w:tcW w:w="6108" w:type="dxa"/>
            <w:shd w:val="clear" w:color="auto" w:fill="C6D9F1"/>
          </w:tcPr>
          <w:p w14:paraId="4ACD4D31" w14:textId="77777777" w:rsidR="0025641E" w:rsidRDefault="0025641E" w:rsidP="0066659D">
            <w:pPr>
              <w:rPr>
                <w:rFonts w:eastAsia="Calibri"/>
              </w:rPr>
            </w:pPr>
            <w:r>
              <w:rPr>
                <w:rFonts w:eastAsia="Calibri"/>
              </w:rPr>
              <w:t>Status becomes Inactive if No selected for coaching required</w:t>
            </w:r>
          </w:p>
          <w:p w14:paraId="41173E7F" w14:textId="77777777" w:rsidR="0025641E" w:rsidRPr="00627B9F" w:rsidRDefault="0025641E" w:rsidP="0066659D">
            <w:pPr>
              <w:rPr>
                <w:rFonts w:eastAsia="Calibri"/>
              </w:rPr>
            </w:pPr>
            <w:r>
              <w:rPr>
                <w:rFonts w:eastAsia="Calibri"/>
              </w:rPr>
              <w:t>Status becomes Pending Employee Review if Yes selected for coaching required</w:t>
            </w:r>
          </w:p>
        </w:tc>
      </w:tr>
    </w:tbl>
    <w:p w14:paraId="36BFB8AB" w14:textId="77777777" w:rsidR="0025641E" w:rsidRDefault="0025641E" w:rsidP="0025641E">
      <w:pPr>
        <w:ind w:left="1440"/>
      </w:pPr>
    </w:p>
    <w:p w14:paraId="741C3689" w14:textId="77777777" w:rsidR="0025641E" w:rsidRPr="0026295E" w:rsidRDefault="0025641E" w:rsidP="0025641E">
      <w:pPr>
        <w:spacing w:before="120"/>
        <w:rPr>
          <w:b/>
        </w:rPr>
      </w:pPr>
      <w:r w:rsidRPr="0026295E">
        <w:rPr>
          <w:b/>
        </w:rPr>
        <w:t>3.2.</w:t>
      </w:r>
      <w:r>
        <w:rPr>
          <w:b/>
        </w:rPr>
        <w:t>5</w:t>
      </w:r>
      <w:r w:rsidRPr="0026295E">
        <w:rPr>
          <w:b/>
        </w:rPr>
        <w:t>.4.2.1</w:t>
      </w:r>
      <w:r w:rsidRPr="0026295E">
        <w:rPr>
          <w:b/>
        </w:rPr>
        <w:tab/>
        <w:t>SOP Link</w:t>
      </w:r>
      <w:r>
        <w:rPr>
          <w:b/>
        </w:rPr>
        <w:t xml:space="preserve"> for ETS OAE</w:t>
      </w:r>
    </w:p>
    <w:p w14:paraId="79650B5E" w14:textId="77777777" w:rsidR="0025641E" w:rsidRDefault="0025641E" w:rsidP="0025641E">
      <w:pPr>
        <w:ind w:left="1440"/>
      </w:pPr>
      <w:r w:rsidRPr="00923EF1">
        <w:rPr>
          <w:u w:val="single"/>
        </w:rPr>
        <w:t>Contact Center Operations 3.06 Timecard Audit SOP</w:t>
      </w:r>
      <w:r w:rsidRPr="00A164EA">
        <w:t xml:space="preserve"> is a hyper link to </w:t>
      </w:r>
      <w:hyperlink r:id="rId21" w:history="1">
        <w:r w:rsidRPr="00A164EA">
          <w:rPr>
            <w:rStyle w:val="Hyperlink"/>
          </w:rPr>
          <w:t>https://cco.gdit.com/Resources/SOP/Contact Center Operations/Forms/AllItems.aspx</w:t>
        </w:r>
      </w:hyperlink>
      <w:r w:rsidRPr="00A164EA">
        <w:t>.</w:t>
      </w:r>
    </w:p>
    <w:p w14:paraId="3472210A" w14:textId="77777777" w:rsidR="0025641E" w:rsidRPr="0026295E" w:rsidRDefault="0025641E" w:rsidP="0025641E">
      <w:pPr>
        <w:spacing w:before="120"/>
        <w:rPr>
          <w:b/>
        </w:rPr>
      </w:pPr>
      <w:r>
        <w:rPr>
          <w:b/>
        </w:rPr>
        <w:t>3.2.5</w:t>
      </w:r>
      <w:r w:rsidRPr="0026295E">
        <w:rPr>
          <w:b/>
        </w:rPr>
        <w:t>.4.2.</w:t>
      </w:r>
      <w:r>
        <w:rPr>
          <w:b/>
        </w:rPr>
        <w:t>2</w:t>
      </w:r>
      <w:r w:rsidRPr="0026295E">
        <w:rPr>
          <w:b/>
        </w:rPr>
        <w:tab/>
        <w:t>SOP Link</w:t>
      </w:r>
      <w:r>
        <w:rPr>
          <w:b/>
        </w:rPr>
        <w:t xml:space="preserve"> for OMR IAE, IAEF, or IAT</w:t>
      </w:r>
    </w:p>
    <w:p w14:paraId="196A5B45" w14:textId="77777777" w:rsidR="0025641E" w:rsidRDefault="0025641E" w:rsidP="0025641E">
      <w:pPr>
        <w:ind w:left="1440"/>
      </w:pPr>
      <w:r w:rsidRPr="00655648">
        <w:rPr>
          <w:rFonts w:eastAsia="Calibri"/>
          <w:u w:val="single"/>
        </w:rPr>
        <w:t>Contact Center Operations 46.0 Outlier Management Report (OMR): Outlier Research Process SOP</w:t>
      </w:r>
      <w:r w:rsidRPr="00A164EA">
        <w:t xml:space="preserve"> is a hyper link to </w:t>
      </w:r>
      <w:hyperlink r:id="rId22" w:history="1">
        <w:r w:rsidRPr="00A164EA">
          <w:rPr>
            <w:rStyle w:val="Hyperlink"/>
          </w:rPr>
          <w:t>https://cco.gdit.com/Resources/SOP/Contact Center Operations/Forms/AllItems.aspx</w:t>
        </w:r>
      </w:hyperlink>
      <w:r w:rsidRPr="00A164EA">
        <w:t>.</w:t>
      </w:r>
    </w:p>
    <w:p w14:paraId="203C295B" w14:textId="7AC5870E" w:rsidR="0025641E" w:rsidRPr="0026295E" w:rsidRDefault="0025641E" w:rsidP="0025641E">
      <w:pPr>
        <w:spacing w:before="120"/>
        <w:rPr>
          <w:b/>
        </w:rPr>
      </w:pPr>
      <w:r>
        <w:rPr>
          <w:b/>
        </w:rPr>
        <w:t>3.2.5</w:t>
      </w:r>
      <w:r w:rsidRPr="0026295E">
        <w:rPr>
          <w:b/>
        </w:rPr>
        <w:t>.4.2.</w:t>
      </w:r>
      <w:r>
        <w:rPr>
          <w:b/>
        </w:rPr>
        <w:t>3</w:t>
      </w:r>
      <w:r w:rsidRPr="0026295E">
        <w:rPr>
          <w:b/>
        </w:rPr>
        <w:tab/>
        <w:t>Link</w:t>
      </w:r>
      <w:r>
        <w:rPr>
          <w:b/>
        </w:rPr>
        <w:t xml:space="preserve"> for OMR BR</w:t>
      </w:r>
      <w:r w:rsidR="00BC3EBE">
        <w:rPr>
          <w:b/>
        </w:rPr>
        <w:t>L</w:t>
      </w:r>
      <w:r>
        <w:rPr>
          <w:b/>
        </w:rPr>
        <w:t>, BR</w:t>
      </w:r>
      <w:r w:rsidR="00BC3EBE">
        <w:rPr>
          <w:b/>
        </w:rPr>
        <w:t>N</w:t>
      </w:r>
    </w:p>
    <w:p w14:paraId="3F0B3FE1" w14:textId="77777777" w:rsidR="0025641E" w:rsidRDefault="0025641E" w:rsidP="0025641E">
      <w:pPr>
        <w:ind w:left="1440"/>
      </w:pPr>
      <w:r w:rsidRPr="00106704">
        <w:rPr>
          <w:rFonts w:eastAsia="Calibri"/>
          <w:u w:val="single"/>
        </w:rPr>
        <w:t>ETS Breaks Outlier Report</w:t>
      </w:r>
      <w:r w:rsidRPr="00A96887">
        <w:rPr>
          <w:rFonts w:eastAsia="Calibri"/>
        </w:rPr>
        <w:t xml:space="preserve"> is </w:t>
      </w:r>
      <w:r>
        <w:rPr>
          <w:rFonts w:eastAsia="Calibri"/>
        </w:rPr>
        <w:t>a</w:t>
      </w:r>
      <w:r w:rsidRPr="00A96887">
        <w:t xml:space="preserve"> </w:t>
      </w:r>
      <w:r w:rsidRPr="00A164EA">
        <w:t>hyper link to</w:t>
      </w:r>
    </w:p>
    <w:p w14:paraId="2D9E80F1" w14:textId="77777777" w:rsidR="0025641E" w:rsidRPr="00106704" w:rsidRDefault="00CC3F19" w:rsidP="0025641E">
      <w:pPr>
        <w:ind w:left="1440"/>
        <w:rPr>
          <w:color w:val="1F497D"/>
        </w:rPr>
      </w:pPr>
      <w:hyperlink r:id="rId23" w:history="1">
        <w:r w:rsidR="0025641E" w:rsidRPr="007423DE">
          <w:rPr>
            <w:rStyle w:val="Hyperlink"/>
          </w:rPr>
          <w:t>https://cco.gdit.com/bi/ReportsCatalog/AvayaBreakPolicyReporting/Forms/AllItems.aspx</w:t>
        </w:r>
      </w:hyperlink>
      <w:r w:rsidR="0025641E" w:rsidRPr="00106704">
        <w:t>.</w:t>
      </w:r>
    </w:p>
    <w:p w14:paraId="34C56E1A" w14:textId="77777777" w:rsidR="0025641E" w:rsidRPr="0026295E" w:rsidRDefault="0025641E" w:rsidP="0025641E">
      <w:pPr>
        <w:spacing w:before="120"/>
        <w:rPr>
          <w:b/>
        </w:rPr>
      </w:pPr>
      <w:r>
        <w:rPr>
          <w:b/>
        </w:rPr>
        <w:t>3.2.5</w:t>
      </w:r>
      <w:r w:rsidRPr="0026295E">
        <w:rPr>
          <w:b/>
        </w:rPr>
        <w:t>.4.3</w:t>
      </w:r>
      <w:r w:rsidRPr="0026295E">
        <w:rPr>
          <w:b/>
        </w:rPr>
        <w:tab/>
      </w:r>
      <w:r>
        <w:rPr>
          <w:b/>
        </w:rPr>
        <w:tab/>
      </w:r>
      <w:r w:rsidRPr="0026295E">
        <w:rPr>
          <w:b/>
        </w:rPr>
        <w:t>Supervisor Review</w:t>
      </w:r>
    </w:p>
    <w:p w14:paraId="658986DE" w14:textId="6807DDB8" w:rsidR="00AE3801" w:rsidRDefault="00AE3801" w:rsidP="0025641E">
      <w:pPr>
        <w:ind w:left="1440"/>
      </w:pPr>
      <w:r>
        <w:t xml:space="preserve">For logs not in Pending Follow-up status </w:t>
      </w:r>
    </w:p>
    <w:p w14:paraId="151D990A" w14:textId="33FEADD3" w:rsidR="0025641E" w:rsidRDefault="0025641E" w:rsidP="0025641E">
      <w:pPr>
        <w:ind w:left="1440"/>
      </w:pPr>
      <w:r>
        <w:t xml:space="preserve">For supervisors and the </w:t>
      </w:r>
      <w:r w:rsidRPr="00074E35">
        <w:t xml:space="preserve">log source is </w:t>
      </w:r>
      <w:r>
        <w:t xml:space="preserve">not </w:t>
      </w:r>
      <w:r w:rsidRPr="00074E35">
        <w:t>IQS, LimeSurvey, Verint-</w:t>
      </w:r>
      <w:r w:rsidR="005E6234">
        <w:t>CCO</w:t>
      </w:r>
      <w:r w:rsidRPr="00074E35">
        <w:t>, Verint-</w:t>
      </w:r>
      <w:r w:rsidR="005E6234">
        <w:t>CCO</w:t>
      </w:r>
      <w:r w:rsidRPr="00074E35">
        <w:t xml:space="preserve"> Supervisor, or Verint-TQC</w:t>
      </w:r>
      <w:r>
        <w:t xml:space="preserve"> or</w:t>
      </w:r>
    </w:p>
    <w:p w14:paraId="2B84D3F3" w14:textId="77777777" w:rsidR="0025641E" w:rsidRDefault="0025641E" w:rsidP="0025641E">
      <w:pPr>
        <w:ind w:left="1440"/>
      </w:pPr>
      <w:r>
        <w:t xml:space="preserve">For supervisors and the log source is ETS with reason </w:t>
      </w:r>
      <w:r w:rsidRPr="00A164EA">
        <w:t>Outstanding Action – Employee</w:t>
      </w:r>
      <w:r>
        <w:t xml:space="preserve"> or</w:t>
      </w:r>
    </w:p>
    <w:p w14:paraId="21C3D76A" w14:textId="77777777" w:rsidR="0025641E" w:rsidRDefault="0025641E" w:rsidP="0025641E">
      <w:pPr>
        <w:ind w:left="1440"/>
      </w:pPr>
      <w:r>
        <w:t xml:space="preserve">For supervisors and the log source is not </w:t>
      </w:r>
      <w:r w:rsidRPr="001E33F8">
        <w:t>Internal CCO Reporting</w:t>
      </w:r>
      <w:r>
        <w:t xml:space="preserve"> and report code is HFC, KUD, or SEA or</w:t>
      </w:r>
    </w:p>
    <w:p w14:paraId="6F1BF339" w14:textId="1D1CE7A6" w:rsidR="00BC3EBE" w:rsidRDefault="00BC3EBE" w:rsidP="0025641E">
      <w:pPr>
        <w:ind w:left="1440"/>
      </w:pPr>
      <w:r>
        <w:t>For supervisors and the log source is OMR and report code is PBH</w:t>
      </w:r>
    </w:p>
    <w:p w14:paraId="42E28E87" w14:textId="58EDA53F" w:rsidR="00031DFD" w:rsidRDefault="00031DFD" w:rsidP="00031DFD">
      <w:pPr>
        <w:ind w:left="1440"/>
      </w:pPr>
      <w:r>
        <w:t xml:space="preserve">For supervisors and the log source is </w:t>
      </w:r>
      <w:r w:rsidR="00D05027">
        <w:t>Quality Alignment</w:t>
      </w:r>
      <w:r>
        <w:t xml:space="preserve"> and report code is OTA</w:t>
      </w:r>
    </w:p>
    <w:p w14:paraId="712BB195" w14:textId="77777777" w:rsidR="0025641E" w:rsidRDefault="0025641E" w:rsidP="0025641E">
      <w:pPr>
        <w:ind w:left="1440"/>
      </w:pPr>
      <w:r>
        <w:t xml:space="preserve">For supervisor and log source is not Performance Scorecard and report code is MSR </w:t>
      </w:r>
    </w:p>
    <w:p w14:paraId="3448842F" w14:textId="77777777" w:rsidR="0025641E" w:rsidRDefault="0025641E" w:rsidP="0025641E">
      <w:pPr>
        <w:ind w:left="1440"/>
      </w:pPr>
      <w:r w:rsidRPr="00A164EA">
        <w:t>and status is Pending Supervisor review</w:t>
      </w:r>
      <w:r>
        <w:t xml:space="preserve"> or </w:t>
      </w:r>
    </w:p>
    <w:p w14:paraId="5D03DE02" w14:textId="77777777" w:rsidR="0025641E" w:rsidRDefault="0025641E" w:rsidP="0025641E">
      <w:pPr>
        <w:ind w:left="1440"/>
      </w:pPr>
      <w:r>
        <w:t>For managers when the log source is not Coach the coach and report code is CTC or</w:t>
      </w:r>
    </w:p>
    <w:p w14:paraId="7868D1E2" w14:textId="77777777" w:rsidR="0025641E" w:rsidRDefault="0025641E" w:rsidP="0025641E">
      <w:pPr>
        <w:ind w:left="1440"/>
      </w:pPr>
      <w:r>
        <w:t>For managers when the log source is not Performance Scorecard and report code is MSRS</w:t>
      </w:r>
    </w:p>
    <w:p w14:paraId="6848BF2A" w14:textId="77777777" w:rsidR="0025641E" w:rsidRDefault="0025641E" w:rsidP="0025641E">
      <w:pPr>
        <w:ind w:left="1440"/>
      </w:pPr>
      <w:r w:rsidRPr="00A164EA">
        <w:t xml:space="preserve">and status is Pending </w:t>
      </w:r>
      <w:r>
        <w:t xml:space="preserve">Manager </w:t>
      </w:r>
      <w:r w:rsidRPr="00A164EA">
        <w:t>review, then display the following:</w:t>
      </w:r>
    </w:p>
    <w:p w14:paraId="49DA9609"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44"/>
        <w:gridCol w:w="3268"/>
        <w:gridCol w:w="6108"/>
      </w:tblGrid>
      <w:tr w:rsidR="0025641E" w:rsidRPr="00A164EA" w14:paraId="10FBF4BF" w14:textId="77777777" w:rsidTr="00C20F17">
        <w:trPr>
          <w:trHeight w:val="288"/>
        </w:trPr>
        <w:tc>
          <w:tcPr>
            <w:tcW w:w="344" w:type="dxa"/>
            <w:tcBorders>
              <w:bottom w:val="single" w:sz="4" w:space="0" w:color="auto"/>
            </w:tcBorders>
            <w:shd w:val="clear" w:color="auto" w:fill="4F81BD"/>
            <w:vAlign w:val="bottom"/>
          </w:tcPr>
          <w:p w14:paraId="61BAA0B3" w14:textId="77777777" w:rsidR="0025641E" w:rsidRPr="00627B9F" w:rsidRDefault="0025641E" w:rsidP="0066659D">
            <w:pPr>
              <w:rPr>
                <w:rFonts w:eastAsia="Calibri"/>
                <w:b/>
                <w:color w:val="FFFFFF"/>
              </w:rPr>
            </w:pPr>
            <w:r w:rsidRPr="00627B9F">
              <w:rPr>
                <w:rFonts w:eastAsia="Calibri"/>
                <w:b/>
                <w:color w:val="FFFFFF"/>
              </w:rPr>
              <w:t>#</w:t>
            </w:r>
          </w:p>
        </w:tc>
        <w:tc>
          <w:tcPr>
            <w:tcW w:w="3268" w:type="dxa"/>
            <w:tcBorders>
              <w:bottom w:val="single" w:sz="4" w:space="0" w:color="auto"/>
            </w:tcBorders>
            <w:shd w:val="clear" w:color="auto" w:fill="4F81BD"/>
            <w:vAlign w:val="bottom"/>
          </w:tcPr>
          <w:p w14:paraId="4FB3CD2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3FD2B1CE"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4E7F6AB1" w14:textId="77777777" w:rsidTr="00C20F17">
        <w:tc>
          <w:tcPr>
            <w:tcW w:w="344" w:type="dxa"/>
            <w:tcBorders>
              <w:bottom w:val="single" w:sz="4" w:space="0" w:color="auto"/>
            </w:tcBorders>
            <w:shd w:val="clear" w:color="auto" w:fill="F2F2F2"/>
          </w:tcPr>
          <w:p w14:paraId="2CE8ECC0" w14:textId="77777777" w:rsidR="0025641E" w:rsidRPr="00627B9F" w:rsidRDefault="0025641E" w:rsidP="0066659D">
            <w:pPr>
              <w:rPr>
                <w:rFonts w:eastAsia="Calibri"/>
              </w:rPr>
            </w:pPr>
            <w:r w:rsidRPr="00627B9F">
              <w:rPr>
                <w:rFonts w:eastAsia="Calibri"/>
              </w:rPr>
              <w:t>1</w:t>
            </w:r>
          </w:p>
        </w:tc>
        <w:tc>
          <w:tcPr>
            <w:tcW w:w="3268" w:type="dxa"/>
            <w:tcBorders>
              <w:bottom w:val="single" w:sz="4" w:space="0" w:color="auto"/>
            </w:tcBorders>
            <w:shd w:val="clear" w:color="auto" w:fill="F2F2F2"/>
          </w:tcPr>
          <w:p w14:paraId="7ECF3F6A"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6FC0B227" w14:textId="77777777" w:rsidR="0025641E" w:rsidRPr="00627B9F" w:rsidRDefault="0025641E" w:rsidP="0066659D">
            <w:pPr>
              <w:rPr>
                <w:rFonts w:eastAsia="Calibri"/>
              </w:rPr>
            </w:pPr>
            <w:r w:rsidRPr="00627B9F">
              <w:rPr>
                <w:rFonts w:eastAsia="Calibri"/>
              </w:rPr>
              <w:t>Display description of the log</w:t>
            </w:r>
          </w:p>
        </w:tc>
      </w:tr>
      <w:tr w:rsidR="00C20F17" w:rsidRPr="00A164EA" w14:paraId="3C046EDB" w14:textId="77777777" w:rsidTr="00C20F17">
        <w:tc>
          <w:tcPr>
            <w:tcW w:w="344" w:type="dxa"/>
            <w:vMerge w:val="restart"/>
            <w:shd w:val="clear" w:color="auto" w:fill="C6D9F1"/>
            <w:vAlign w:val="center"/>
          </w:tcPr>
          <w:p w14:paraId="092CF121" w14:textId="77777777" w:rsidR="00C20F17" w:rsidRPr="00627B9F" w:rsidRDefault="00C20F17" w:rsidP="0066659D">
            <w:pPr>
              <w:rPr>
                <w:rFonts w:eastAsia="Calibri"/>
              </w:rPr>
            </w:pPr>
            <w:r>
              <w:rPr>
                <w:rFonts w:eastAsia="Calibri"/>
              </w:rPr>
              <w:t>2</w:t>
            </w:r>
          </w:p>
        </w:tc>
        <w:tc>
          <w:tcPr>
            <w:tcW w:w="3268" w:type="dxa"/>
            <w:tcBorders>
              <w:bottom w:val="single" w:sz="4" w:space="0" w:color="auto"/>
            </w:tcBorders>
            <w:shd w:val="clear" w:color="auto" w:fill="C6D9F1"/>
          </w:tcPr>
          <w:p w14:paraId="1C2B36E3" w14:textId="77777777" w:rsidR="00C20F17" w:rsidRPr="00F61559" w:rsidRDefault="00C20F17" w:rsidP="0066659D">
            <w:r>
              <w:t xml:space="preserve">Click </w:t>
            </w:r>
            <w:r w:rsidRPr="005230D1">
              <w:rPr>
                <w:u w:val="single"/>
              </w:rPr>
              <w:t>here</w:t>
            </w:r>
            <w:r>
              <w:t xml:space="preserve"> to view the report containing the details of these changes.</w:t>
            </w:r>
          </w:p>
        </w:tc>
        <w:tc>
          <w:tcPr>
            <w:tcW w:w="6108" w:type="dxa"/>
            <w:tcBorders>
              <w:bottom w:val="single" w:sz="4" w:space="0" w:color="auto"/>
            </w:tcBorders>
            <w:shd w:val="clear" w:color="auto" w:fill="C6D9F1"/>
          </w:tcPr>
          <w:p w14:paraId="40E56946" w14:textId="77777777" w:rsidR="00C20F17" w:rsidRPr="00627B9F" w:rsidRDefault="00C20F17" w:rsidP="0066659D">
            <w:pPr>
              <w:rPr>
                <w:rFonts w:eastAsia="Calibri"/>
              </w:rPr>
            </w:pPr>
            <w:r w:rsidRPr="00367641">
              <w:rPr>
                <w:rFonts w:eastAsia="Calibri"/>
              </w:rPr>
              <w:t xml:space="preserve">Display text when log source is </w:t>
            </w:r>
            <w:r>
              <w:rPr>
                <w:rFonts w:eastAsia="Calibri"/>
              </w:rPr>
              <w:t>ETS</w:t>
            </w:r>
            <w:r w:rsidRPr="00367641">
              <w:rPr>
                <w:rFonts w:eastAsia="Calibri"/>
              </w:rPr>
              <w:t xml:space="preserve"> and report code is </w:t>
            </w:r>
            <w:r>
              <w:rPr>
                <w:rFonts w:eastAsia="Calibri"/>
              </w:rPr>
              <w:t>HNC or ICC</w:t>
            </w:r>
          </w:p>
        </w:tc>
      </w:tr>
      <w:tr w:rsidR="00C20F17" w:rsidRPr="00A164EA" w14:paraId="42B7DD15" w14:textId="77777777" w:rsidTr="00C20F17">
        <w:tc>
          <w:tcPr>
            <w:tcW w:w="344" w:type="dxa"/>
            <w:vMerge/>
            <w:tcBorders>
              <w:bottom w:val="single" w:sz="4" w:space="0" w:color="auto"/>
            </w:tcBorders>
            <w:shd w:val="clear" w:color="auto" w:fill="C6D9F1"/>
          </w:tcPr>
          <w:p w14:paraId="47C5F42B" w14:textId="77777777" w:rsidR="00C20F17" w:rsidRDefault="00C20F17" w:rsidP="0066659D">
            <w:pPr>
              <w:rPr>
                <w:rFonts w:eastAsia="Calibri"/>
              </w:rPr>
            </w:pPr>
          </w:p>
        </w:tc>
        <w:tc>
          <w:tcPr>
            <w:tcW w:w="3268" w:type="dxa"/>
            <w:tcBorders>
              <w:bottom w:val="single" w:sz="4" w:space="0" w:color="auto"/>
            </w:tcBorders>
            <w:shd w:val="clear" w:color="auto" w:fill="C6D9F1"/>
          </w:tcPr>
          <w:p w14:paraId="7AA00B49" w14:textId="77777777" w:rsidR="002574A1" w:rsidRDefault="002574A1" w:rsidP="002574A1">
            <w:r>
              <w:t xml:space="preserve">Be sure to check the Beneficiary Indicators applet on every call. If a message is on file, the CSR must follow protocol and review it to determine whether the information is applicable to the beneficiary’s reason for calling. However, the CSR must read and follow any messages related to the new Medicare card, regardless of the reason for the call. In addition to reading such messages, the CSR must be sure to log them as “read” to document that the information has been relayed to the caller. </w:t>
            </w:r>
          </w:p>
          <w:p w14:paraId="68DDD785" w14:textId="77777777" w:rsidR="002574A1" w:rsidRDefault="002574A1" w:rsidP="002574A1"/>
          <w:p w14:paraId="21A1E7A7" w14:textId="77777777" w:rsidR="002574A1" w:rsidRDefault="002574A1" w:rsidP="002574A1">
            <w:r>
              <w:lastRenderedPageBreak/>
              <w:t>Remember, it is critical that we follow through with the appropriate action(s) outlined in the CSR Notes portion of the Message Details applet. This includes checking and confirming whether the beneficiary’s correct mailing address is on file. Depending on whether the address is correct, the CSR will take one of the two following actions:</w:t>
            </w:r>
          </w:p>
          <w:p w14:paraId="5B40BF71" w14:textId="77777777" w:rsidR="002574A1" w:rsidRDefault="002574A1" w:rsidP="002574A1"/>
          <w:p w14:paraId="5DFD40B8" w14:textId="77777777" w:rsidR="002574A1" w:rsidRDefault="002574A1" w:rsidP="002574A1">
            <w:r>
              <w:t>-If the address is correct, you must order a replacement card for the beneficiary using the “Medicare Card” button (even if they don’t think they need one).</w:t>
            </w:r>
          </w:p>
          <w:p w14:paraId="57A8B78C" w14:textId="77777777" w:rsidR="002574A1" w:rsidRDefault="002574A1" w:rsidP="002574A1">
            <w:r>
              <w:t>-If the address is incorrect, you must refer the beneficiary to the Social Security Administration (SSA) using information in Agent Partner Search.</w:t>
            </w:r>
          </w:p>
          <w:p w14:paraId="7E96547E" w14:textId="77777777" w:rsidR="002574A1" w:rsidRDefault="002574A1" w:rsidP="002574A1"/>
          <w:p w14:paraId="1034EAF8" w14:textId="68344F6C" w:rsidR="00C20F17" w:rsidRDefault="002574A1" w:rsidP="002574A1">
            <w:r>
              <w:t>When reviewing this type of message, always take the appropriate steps as directed, regardless of the reason for the call. Failing to do so in these cases will result in the beneficiary not receiving his/her new Medicare card.</w:t>
            </w:r>
          </w:p>
        </w:tc>
        <w:tc>
          <w:tcPr>
            <w:tcW w:w="6108" w:type="dxa"/>
            <w:tcBorders>
              <w:bottom w:val="single" w:sz="4" w:space="0" w:color="auto"/>
            </w:tcBorders>
            <w:shd w:val="clear" w:color="auto" w:fill="C6D9F1"/>
          </w:tcPr>
          <w:p w14:paraId="5926DB4C" w14:textId="3CAE99BD" w:rsidR="00C20F17" w:rsidRPr="00367641" w:rsidRDefault="00C20F17" w:rsidP="00C20F17">
            <w:pPr>
              <w:rPr>
                <w:rFonts w:eastAsia="Calibri"/>
              </w:rPr>
            </w:pPr>
            <w:r w:rsidRPr="00367641">
              <w:rPr>
                <w:rFonts w:eastAsia="Calibri"/>
              </w:rPr>
              <w:lastRenderedPageBreak/>
              <w:t xml:space="preserve">Display text when log source is </w:t>
            </w:r>
            <w:r>
              <w:rPr>
                <w:rFonts w:eastAsia="Calibri"/>
              </w:rPr>
              <w:t>OMR</w:t>
            </w:r>
            <w:r w:rsidRPr="00367641">
              <w:rPr>
                <w:rFonts w:eastAsia="Calibri"/>
              </w:rPr>
              <w:t xml:space="preserve"> and report code is </w:t>
            </w:r>
            <w:r>
              <w:rPr>
                <w:rFonts w:eastAsia="Calibri"/>
              </w:rPr>
              <w:t>PBH</w:t>
            </w:r>
          </w:p>
        </w:tc>
      </w:tr>
      <w:tr w:rsidR="0025641E" w:rsidRPr="00A164EA" w14:paraId="6EA6EEFA" w14:textId="77777777" w:rsidTr="00053441">
        <w:tc>
          <w:tcPr>
            <w:tcW w:w="344" w:type="dxa"/>
            <w:tcBorders>
              <w:bottom w:val="single" w:sz="4" w:space="0" w:color="auto"/>
            </w:tcBorders>
            <w:shd w:val="clear" w:color="auto" w:fill="F2F2F2"/>
          </w:tcPr>
          <w:p w14:paraId="111DABE4" w14:textId="77777777" w:rsidR="0025641E" w:rsidRPr="00627B9F" w:rsidRDefault="0025641E" w:rsidP="0066659D">
            <w:pPr>
              <w:rPr>
                <w:rFonts w:eastAsia="Calibri"/>
              </w:rPr>
            </w:pPr>
            <w:r>
              <w:rPr>
                <w:rFonts w:eastAsia="Calibri"/>
              </w:rPr>
              <w:t>3</w:t>
            </w:r>
          </w:p>
        </w:tc>
        <w:tc>
          <w:tcPr>
            <w:tcW w:w="3268" w:type="dxa"/>
            <w:tcBorders>
              <w:bottom w:val="single" w:sz="4" w:space="0" w:color="auto"/>
            </w:tcBorders>
            <w:shd w:val="clear" w:color="auto" w:fill="F2F2F2"/>
          </w:tcPr>
          <w:p w14:paraId="3A58059F" w14:textId="77777777" w:rsidR="0025641E" w:rsidRPr="00627B9F" w:rsidRDefault="0025641E" w:rsidP="0066659D">
            <w:pPr>
              <w:rPr>
                <w:rFonts w:eastAsia="Calibri"/>
              </w:rPr>
            </w:pPr>
            <w:r w:rsidRPr="00627B9F">
              <w:rPr>
                <w:rFonts w:eastAsia="Calibri"/>
              </w:rPr>
              <w:t>Notes from Manager:</w:t>
            </w:r>
          </w:p>
        </w:tc>
        <w:tc>
          <w:tcPr>
            <w:tcW w:w="6108" w:type="dxa"/>
            <w:tcBorders>
              <w:bottom w:val="single" w:sz="4" w:space="0" w:color="auto"/>
            </w:tcBorders>
            <w:shd w:val="clear" w:color="auto" w:fill="F2F2F2"/>
          </w:tcPr>
          <w:p w14:paraId="5DDC7CA7" w14:textId="77777777" w:rsidR="0025641E" w:rsidRPr="00627B9F" w:rsidRDefault="0025641E" w:rsidP="0066659D">
            <w:pPr>
              <w:rPr>
                <w:rFonts w:eastAsia="Calibri"/>
              </w:rPr>
            </w:pPr>
            <w:r w:rsidRPr="00627B9F">
              <w:rPr>
                <w:rFonts w:eastAsia="Calibri"/>
              </w:rPr>
              <w:t>If coaching is required or manager notes of the log exist then display text and manager notes of the log</w:t>
            </w:r>
          </w:p>
        </w:tc>
      </w:tr>
      <w:tr w:rsidR="00053441" w:rsidRPr="00A164EA" w14:paraId="529E584F" w14:textId="77777777" w:rsidTr="00053441">
        <w:tc>
          <w:tcPr>
            <w:tcW w:w="344" w:type="dxa"/>
            <w:tcBorders>
              <w:bottom w:val="single" w:sz="4" w:space="0" w:color="auto"/>
            </w:tcBorders>
            <w:shd w:val="clear" w:color="auto" w:fill="B8CCE4"/>
          </w:tcPr>
          <w:p w14:paraId="59EEE05A" w14:textId="0B8D7D73" w:rsidR="00053441" w:rsidRDefault="00053441" w:rsidP="0066659D">
            <w:pPr>
              <w:rPr>
                <w:rFonts w:eastAsia="Calibri"/>
              </w:rPr>
            </w:pPr>
            <w:r>
              <w:rPr>
                <w:rFonts w:eastAsia="Calibri"/>
              </w:rPr>
              <w:t>4</w:t>
            </w:r>
          </w:p>
        </w:tc>
        <w:tc>
          <w:tcPr>
            <w:tcW w:w="3268" w:type="dxa"/>
            <w:tcBorders>
              <w:bottom w:val="single" w:sz="4" w:space="0" w:color="auto"/>
            </w:tcBorders>
            <w:shd w:val="clear" w:color="auto" w:fill="B8CCE4"/>
          </w:tcPr>
          <w:p w14:paraId="3C21CD3D" w14:textId="1FAEC1B7" w:rsidR="00053441" w:rsidRPr="00627B9F" w:rsidRDefault="00053441" w:rsidP="0066659D">
            <w:pPr>
              <w:rPr>
                <w:rFonts w:eastAsia="Calibri"/>
              </w:rPr>
            </w:pPr>
            <w:r>
              <w:rPr>
                <w:rFonts w:eastAsia="Calibri"/>
              </w:rPr>
              <w:t>Coaching Notes:</w:t>
            </w:r>
          </w:p>
        </w:tc>
        <w:tc>
          <w:tcPr>
            <w:tcW w:w="6108" w:type="dxa"/>
            <w:tcBorders>
              <w:bottom w:val="single" w:sz="4" w:space="0" w:color="auto"/>
            </w:tcBorders>
            <w:shd w:val="clear" w:color="auto" w:fill="B8CCE4"/>
          </w:tcPr>
          <w:p w14:paraId="77CB7041" w14:textId="3E9C419A" w:rsidR="00053441" w:rsidRPr="00627B9F" w:rsidRDefault="00053441" w:rsidP="00053441">
            <w:pPr>
              <w:rPr>
                <w:rFonts w:eastAsia="Calibri"/>
              </w:rPr>
            </w:pPr>
            <w:r>
              <w:rPr>
                <w:rFonts w:eastAsia="Calibri"/>
              </w:rPr>
              <w:t xml:space="preserve">Display text and </w:t>
            </w:r>
            <w:r w:rsidRPr="00627B9F">
              <w:rPr>
                <w:rFonts w:eastAsia="Calibri"/>
              </w:rPr>
              <w:t>coaching notes of log</w:t>
            </w:r>
            <w:r>
              <w:rPr>
                <w:rFonts w:eastAsia="Calibri"/>
              </w:rPr>
              <w:t xml:space="preserve"> when </w:t>
            </w:r>
            <w:r w:rsidRPr="0051462A">
              <w:rPr>
                <w:rFonts w:eastAsia="Calibri"/>
              </w:rPr>
              <w:t>log source is Quality Alignment and report code is OTA</w:t>
            </w:r>
          </w:p>
        </w:tc>
      </w:tr>
      <w:tr w:rsidR="0025641E" w:rsidRPr="00A164EA" w14:paraId="6A05DFE5" w14:textId="77777777" w:rsidTr="00053441">
        <w:tc>
          <w:tcPr>
            <w:tcW w:w="344" w:type="dxa"/>
            <w:tcBorders>
              <w:bottom w:val="single" w:sz="4" w:space="0" w:color="auto"/>
            </w:tcBorders>
            <w:shd w:val="clear" w:color="auto" w:fill="F2F2F2"/>
          </w:tcPr>
          <w:p w14:paraId="152AE4A2" w14:textId="336E4927" w:rsidR="0025641E" w:rsidRPr="00627B9F" w:rsidRDefault="00053441" w:rsidP="0066659D">
            <w:pPr>
              <w:rPr>
                <w:rFonts w:eastAsia="Calibri"/>
              </w:rPr>
            </w:pPr>
            <w:r>
              <w:rPr>
                <w:rFonts w:eastAsia="Calibri"/>
              </w:rPr>
              <w:t>5</w:t>
            </w:r>
          </w:p>
        </w:tc>
        <w:tc>
          <w:tcPr>
            <w:tcW w:w="3268" w:type="dxa"/>
            <w:tcBorders>
              <w:bottom w:val="single" w:sz="4" w:space="0" w:color="auto"/>
            </w:tcBorders>
            <w:shd w:val="clear" w:color="auto" w:fill="F2F2F2"/>
          </w:tcPr>
          <w:p w14:paraId="2991DF6A" w14:textId="77777777" w:rsidR="0025641E" w:rsidRPr="00627B9F" w:rsidRDefault="0025641E" w:rsidP="0066659D">
            <w:pPr>
              <w:rPr>
                <w:rFonts w:eastAsia="Calibri"/>
              </w:rPr>
            </w:pPr>
            <w:r w:rsidRPr="00627B9F">
              <w:rPr>
                <w:rFonts w:eastAsia="Calibri"/>
              </w:rPr>
              <w:t>Enter the date of coaching:</w:t>
            </w:r>
          </w:p>
        </w:tc>
        <w:tc>
          <w:tcPr>
            <w:tcW w:w="6108" w:type="dxa"/>
            <w:tcBorders>
              <w:bottom w:val="single" w:sz="4" w:space="0" w:color="auto"/>
            </w:tcBorders>
            <w:shd w:val="clear" w:color="auto" w:fill="F2F2F2"/>
          </w:tcPr>
          <w:p w14:paraId="5C34A0B3" w14:textId="66246AE9" w:rsidR="0025641E" w:rsidRPr="00627B9F" w:rsidRDefault="0025641E" w:rsidP="00053441">
            <w:pPr>
              <w:rPr>
                <w:rFonts w:eastAsia="Calibri"/>
              </w:rPr>
            </w:pPr>
            <w:r w:rsidRPr="00627B9F">
              <w:rPr>
                <w:rFonts w:eastAsia="Calibri"/>
              </w:rPr>
              <w:t>Display text</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25641E" w:rsidRPr="00A164EA" w14:paraId="72D6719C" w14:textId="77777777" w:rsidTr="00824FAB">
        <w:tc>
          <w:tcPr>
            <w:tcW w:w="344" w:type="dxa"/>
            <w:tcBorders>
              <w:bottom w:val="single" w:sz="4" w:space="0" w:color="auto"/>
            </w:tcBorders>
            <w:shd w:val="clear" w:color="auto" w:fill="B8CCE4"/>
          </w:tcPr>
          <w:p w14:paraId="7E6B5178" w14:textId="7B83BC1C" w:rsidR="0025641E" w:rsidRPr="00627B9F" w:rsidRDefault="00053441" w:rsidP="0066659D">
            <w:pPr>
              <w:rPr>
                <w:rFonts w:eastAsia="Calibri"/>
              </w:rPr>
            </w:pPr>
            <w:r>
              <w:rPr>
                <w:rFonts w:eastAsia="Calibri"/>
              </w:rPr>
              <w:t>6</w:t>
            </w:r>
          </w:p>
        </w:tc>
        <w:tc>
          <w:tcPr>
            <w:tcW w:w="3268" w:type="dxa"/>
            <w:tcBorders>
              <w:bottom w:val="single" w:sz="4" w:space="0" w:color="auto"/>
            </w:tcBorders>
            <w:shd w:val="clear" w:color="auto" w:fill="B8CCE4"/>
          </w:tcPr>
          <w:p w14:paraId="76215D67" w14:textId="77777777" w:rsidR="0025641E" w:rsidRPr="00627B9F" w:rsidRDefault="0025641E" w:rsidP="0066659D">
            <w:pPr>
              <w:rPr>
                <w:rFonts w:eastAsia="Calibri"/>
              </w:rPr>
            </w:pPr>
          </w:p>
        </w:tc>
        <w:tc>
          <w:tcPr>
            <w:tcW w:w="6108" w:type="dxa"/>
            <w:tcBorders>
              <w:bottom w:val="single" w:sz="4" w:space="0" w:color="auto"/>
            </w:tcBorders>
            <w:shd w:val="clear" w:color="auto" w:fill="B8CCE4"/>
          </w:tcPr>
          <w:p w14:paraId="79093F83" w14:textId="1F97E15A" w:rsidR="0025641E" w:rsidRPr="00627B9F" w:rsidRDefault="0025641E" w:rsidP="0066659D">
            <w:pPr>
              <w:rPr>
                <w:rFonts w:eastAsia="Calibri"/>
              </w:rPr>
            </w:pPr>
            <w:r w:rsidRPr="00627B9F">
              <w:rPr>
                <w:rFonts w:eastAsia="Calibri"/>
              </w:rPr>
              <w:t>Date data entry</w:t>
            </w:r>
            <w:r w:rsidR="00053441">
              <w:rPr>
                <w:rFonts w:eastAsia="Calibri"/>
              </w:rPr>
              <w:t xml:space="preserve"> when </w:t>
            </w:r>
            <w:r w:rsidR="00053441" w:rsidRPr="0051462A">
              <w:rPr>
                <w:rFonts w:eastAsia="Calibri"/>
              </w:rPr>
              <w:t xml:space="preserve">log source is </w:t>
            </w:r>
            <w:r w:rsidR="00053441">
              <w:rPr>
                <w:rFonts w:eastAsia="Calibri"/>
              </w:rPr>
              <w:t xml:space="preserve">not </w:t>
            </w:r>
            <w:r w:rsidR="00053441" w:rsidRPr="0051462A">
              <w:rPr>
                <w:rFonts w:eastAsia="Calibri"/>
              </w:rPr>
              <w:t xml:space="preserve">Quality Alignment and report code is </w:t>
            </w:r>
            <w:r w:rsidR="00053441">
              <w:rPr>
                <w:rFonts w:eastAsia="Calibri"/>
              </w:rPr>
              <w:t xml:space="preserve">not </w:t>
            </w:r>
            <w:r w:rsidR="00053441" w:rsidRPr="0051462A">
              <w:rPr>
                <w:rFonts w:eastAsia="Calibri"/>
              </w:rPr>
              <w:t>OTA</w:t>
            </w:r>
          </w:p>
        </w:tc>
      </w:tr>
      <w:tr w:rsidR="00824FAB" w:rsidRPr="00A164EA" w14:paraId="758C46F0" w14:textId="77777777" w:rsidTr="00824FAB">
        <w:tc>
          <w:tcPr>
            <w:tcW w:w="344" w:type="dxa"/>
            <w:tcBorders>
              <w:bottom w:val="single" w:sz="4" w:space="0" w:color="auto"/>
            </w:tcBorders>
            <w:shd w:val="clear" w:color="auto" w:fill="F2F2F2"/>
          </w:tcPr>
          <w:p w14:paraId="3943AD6C" w14:textId="522D4402" w:rsidR="00824FAB" w:rsidRDefault="00824FAB" w:rsidP="0066659D">
            <w:pPr>
              <w:rPr>
                <w:rFonts w:eastAsia="Calibri"/>
              </w:rPr>
            </w:pPr>
            <w:r>
              <w:rPr>
                <w:rFonts w:eastAsia="Calibri"/>
              </w:rPr>
              <w:t>7</w:t>
            </w:r>
          </w:p>
        </w:tc>
        <w:tc>
          <w:tcPr>
            <w:tcW w:w="3268" w:type="dxa"/>
            <w:tcBorders>
              <w:bottom w:val="single" w:sz="4" w:space="0" w:color="auto"/>
            </w:tcBorders>
            <w:shd w:val="clear" w:color="auto" w:fill="F2F2F2"/>
          </w:tcPr>
          <w:p w14:paraId="7460D70E" w14:textId="6B87A463" w:rsidR="00824FAB" w:rsidRPr="00627B9F" w:rsidRDefault="00824FAB" w:rsidP="0066659D">
            <w:pPr>
              <w:rPr>
                <w:rFonts w:eastAsia="Calibri"/>
              </w:rPr>
            </w:pPr>
            <w:r>
              <w:rPr>
                <w:rFonts w:eastAsia="Calibri"/>
              </w:rPr>
              <w:t>Check the box below to acknowledge the monitor:</w:t>
            </w:r>
          </w:p>
        </w:tc>
        <w:tc>
          <w:tcPr>
            <w:tcW w:w="6108" w:type="dxa"/>
            <w:tcBorders>
              <w:bottom w:val="single" w:sz="4" w:space="0" w:color="auto"/>
            </w:tcBorders>
            <w:shd w:val="clear" w:color="auto" w:fill="F2F2F2"/>
          </w:tcPr>
          <w:p w14:paraId="42273796" w14:textId="3F243810" w:rsidR="00824FAB" w:rsidRPr="00627B9F" w:rsidRDefault="00824FAB"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51462A" w:rsidRPr="00A164EA" w14:paraId="24E4D473" w14:textId="77777777" w:rsidTr="00824FAB">
        <w:tc>
          <w:tcPr>
            <w:tcW w:w="344" w:type="dxa"/>
            <w:tcBorders>
              <w:top w:val="single" w:sz="4" w:space="0" w:color="auto"/>
              <w:left w:val="single" w:sz="4" w:space="0" w:color="auto"/>
              <w:bottom w:val="single" w:sz="4" w:space="0" w:color="auto"/>
              <w:right w:val="single" w:sz="4" w:space="0" w:color="auto"/>
            </w:tcBorders>
            <w:shd w:val="clear" w:color="auto" w:fill="B8CCE4"/>
          </w:tcPr>
          <w:p w14:paraId="78C75D58" w14:textId="0F1AE08D" w:rsidR="0051462A" w:rsidRDefault="00824FAB" w:rsidP="00053441">
            <w:pPr>
              <w:rPr>
                <w:rFonts w:eastAsia="Calibri"/>
              </w:rPr>
            </w:pPr>
            <w:r>
              <w:rPr>
                <w:rFonts w:eastAsia="Calibri"/>
              </w:rPr>
              <w:t>8</w:t>
            </w:r>
          </w:p>
        </w:tc>
        <w:tc>
          <w:tcPr>
            <w:tcW w:w="3268" w:type="dxa"/>
            <w:tcBorders>
              <w:top w:val="single" w:sz="4" w:space="0" w:color="auto"/>
              <w:left w:val="single" w:sz="4" w:space="0" w:color="auto"/>
              <w:bottom w:val="single" w:sz="4" w:space="0" w:color="auto"/>
              <w:right w:val="single" w:sz="4" w:space="0" w:color="auto"/>
            </w:tcBorders>
            <w:shd w:val="clear" w:color="auto" w:fill="B8CCE4"/>
          </w:tcPr>
          <w:p w14:paraId="1354F654" w14:textId="77777777" w:rsidR="0051462A" w:rsidRPr="00627B9F" w:rsidRDefault="0051462A" w:rsidP="00053441">
            <w:pPr>
              <w:rPr>
                <w:rFonts w:eastAsia="Calibri"/>
              </w:rPr>
            </w:pPr>
          </w:p>
        </w:tc>
        <w:tc>
          <w:tcPr>
            <w:tcW w:w="6108" w:type="dxa"/>
            <w:tcBorders>
              <w:top w:val="single" w:sz="4" w:space="0" w:color="auto"/>
              <w:left w:val="single" w:sz="4" w:space="0" w:color="auto"/>
              <w:bottom w:val="single" w:sz="4" w:space="0" w:color="auto"/>
              <w:right w:val="single" w:sz="4" w:space="0" w:color="auto"/>
            </w:tcBorders>
            <w:shd w:val="clear" w:color="auto" w:fill="B8CCE4"/>
          </w:tcPr>
          <w:p w14:paraId="3D7AA3A5" w14:textId="77777777" w:rsidR="0051462A" w:rsidRPr="00627B9F" w:rsidRDefault="0051462A" w:rsidP="00053441">
            <w:pPr>
              <w:rPr>
                <w:rFonts w:eastAsia="Calibri"/>
              </w:rPr>
            </w:pPr>
            <w:r w:rsidRPr="0051462A">
              <w:rPr>
                <w:rFonts w:eastAsia="Calibri"/>
              </w:rPr>
              <w:t>Check box data entry</w:t>
            </w:r>
            <w:r>
              <w:rPr>
                <w:rFonts w:eastAsia="Calibri"/>
              </w:rPr>
              <w:t xml:space="preserve"> when </w:t>
            </w:r>
            <w:r w:rsidRPr="0051462A">
              <w:rPr>
                <w:rFonts w:eastAsia="Calibri"/>
              </w:rPr>
              <w:t>log source is Quality Alignment and report code is OTA</w:t>
            </w:r>
          </w:p>
        </w:tc>
      </w:tr>
      <w:tr w:rsidR="0051462A" w:rsidRPr="00A164EA" w14:paraId="6D8A0612" w14:textId="77777777" w:rsidTr="00824FAB">
        <w:tc>
          <w:tcPr>
            <w:tcW w:w="344" w:type="dxa"/>
            <w:tcBorders>
              <w:bottom w:val="single" w:sz="4" w:space="0" w:color="auto"/>
            </w:tcBorders>
            <w:shd w:val="clear" w:color="auto" w:fill="F2F2F2"/>
          </w:tcPr>
          <w:p w14:paraId="7ABB33CA" w14:textId="4E5274FC" w:rsidR="0051462A" w:rsidRDefault="00824FAB" w:rsidP="0066659D">
            <w:pPr>
              <w:rPr>
                <w:rFonts w:eastAsia="Calibri"/>
              </w:rPr>
            </w:pPr>
            <w:r>
              <w:rPr>
                <w:rFonts w:eastAsia="Calibri"/>
              </w:rPr>
              <w:t>9</w:t>
            </w:r>
          </w:p>
        </w:tc>
        <w:tc>
          <w:tcPr>
            <w:tcW w:w="3268" w:type="dxa"/>
            <w:tcBorders>
              <w:bottom w:val="single" w:sz="4" w:space="0" w:color="auto"/>
            </w:tcBorders>
            <w:shd w:val="clear" w:color="auto" w:fill="F2F2F2"/>
          </w:tcPr>
          <w:p w14:paraId="7ABECA1C" w14:textId="49487CA3" w:rsidR="0051462A" w:rsidRPr="00627B9F" w:rsidRDefault="0051462A" w:rsidP="0051462A">
            <w:pPr>
              <w:rPr>
                <w:rFonts w:eastAsia="Calibri"/>
              </w:rPr>
            </w:pPr>
            <w:r w:rsidRPr="0051462A">
              <w:rPr>
                <w:rFonts w:eastAsia="Calibri"/>
              </w:rPr>
              <w:t>By checking this box, I indicate that I have reviewed this appeal and have taken the appropriate actions.</w:t>
            </w:r>
          </w:p>
        </w:tc>
        <w:tc>
          <w:tcPr>
            <w:tcW w:w="6108" w:type="dxa"/>
            <w:tcBorders>
              <w:bottom w:val="single" w:sz="4" w:space="0" w:color="auto"/>
            </w:tcBorders>
            <w:shd w:val="clear" w:color="auto" w:fill="F2F2F2"/>
          </w:tcPr>
          <w:p w14:paraId="045C8C96" w14:textId="07A9C3BE" w:rsidR="0051462A" w:rsidRPr="00627B9F" w:rsidRDefault="0051462A" w:rsidP="0066659D">
            <w:pPr>
              <w:rPr>
                <w:rFonts w:eastAsia="Calibri"/>
              </w:rPr>
            </w:pPr>
            <w:r w:rsidRPr="00627B9F">
              <w:rPr>
                <w:rFonts w:eastAsia="Calibri"/>
              </w:rPr>
              <w:t>Display text</w:t>
            </w:r>
            <w:r>
              <w:rPr>
                <w:rFonts w:eastAsia="Calibri"/>
              </w:rPr>
              <w:t xml:space="preserve"> when </w:t>
            </w:r>
            <w:r>
              <w:t>log source is Quality Alignment and report code is OTA</w:t>
            </w:r>
          </w:p>
        </w:tc>
      </w:tr>
      <w:tr w:rsidR="0025641E" w:rsidRPr="00A164EA" w14:paraId="087FC110" w14:textId="77777777" w:rsidTr="00824FAB">
        <w:tc>
          <w:tcPr>
            <w:tcW w:w="344" w:type="dxa"/>
            <w:tcBorders>
              <w:bottom w:val="single" w:sz="4" w:space="0" w:color="auto"/>
            </w:tcBorders>
            <w:shd w:val="clear" w:color="auto" w:fill="B8CCE4"/>
          </w:tcPr>
          <w:p w14:paraId="27D1529A" w14:textId="6B4A57D5" w:rsidR="0025641E" w:rsidRPr="00627B9F" w:rsidRDefault="00824FAB" w:rsidP="0066659D">
            <w:pPr>
              <w:rPr>
                <w:rFonts w:eastAsia="Calibri"/>
              </w:rPr>
            </w:pPr>
            <w:r>
              <w:rPr>
                <w:rFonts w:eastAsia="Calibri"/>
              </w:rPr>
              <w:t>10</w:t>
            </w:r>
          </w:p>
        </w:tc>
        <w:tc>
          <w:tcPr>
            <w:tcW w:w="3268" w:type="dxa"/>
            <w:tcBorders>
              <w:bottom w:val="single" w:sz="4" w:space="0" w:color="auto"/>
            </w:tcBorders>
            <w:shd w:val="clear" w:color="auto" w:fill="B8CCE4"/>
          </w:tcPr>
          <w:p w14:paraId="245AAB33" w14:textId="619FEC55" w:rsidR="0025641E" w:rsidRPr="00627B9F" w:rsidRDefault="0025641E" w:rsidP="0066659D">
            <w:pPr>
              <w:rPr>
                <w:rFonts w:eastAsia="Calibri"/>
              </w:rPr>
            </w:pPr>
            <w:r w:rsidRPr="00627B9F">
              <w:rPr>
                <w:rFonts w:eastAsia="Calibri"/>
              </w:rPr>
              <w:t>Provide the details from the coaching session including action plans developed:</w:t>
            </w:r>
          </w:p>
        </w:tc>
        <w:tc>
          <w:tcPr>
            <w:tcW w:w="6108" w:type="dxa"/>
            <w:tcBorders>
              <w:bottom w:val="single" w:sz="4" w:space="0" w:color="auto"/>
            </w:tcBorders>
            <w:shd w:val="clear" w:color="auto" w:fill="B8CCE4"/>
          </w:tcPr>
          <w:p w14:paraId="4566816B" w14:textId="6088F031" w:rsidR="0025641E" w:rsidRPr="00627B9F" w:rsidRDefault="0025641E" w:rsidP="00885EED">
            <w:pPr>
              <w:rPr>
                <w:rFonts w:eastAsia="Calibri"/>
              </w:rPr>
            </w:pPr>
            <w:r w:rsidRPr="00627B9F">
              <w:rPr>
                <w:rFonts w:eastAsia="Calibri"/>
              </w:rPr>
              <w:t xml:space="preserve">Display </w:t>
            </w:r>
            <w:r w:rsidR="00885EED">
              <w:rPr>
                <w:rFonts w:eastAsia="Calibri"/>
              </w:rPr>
              <w:t>t</w:t>
            </w:r>
            <w:r w:rsidRPr="00627B9F">
              <w:rPr>
                <w:rFonts w:eastAsia="Calibri"/>
              </w:rPr>
              <w:t>ext</w:t>
            </w:r>
          </w:p>
        </w:tc>
      </w:tr>
      <w:tr w:rsidR="0025641E" w:rsidRPr="00A164EA" w14:paraId="4FD130ED" w14:textId="77777777" w:rsidTr="00824FAB">
        <w:tc>
          <w:tcPr>
            <w:tcW w:w="344" w:type="dxa"/>
            <w:tcBorders>
              <w:bottom w:val="single" w:sz="4" w:space="0" w:color="auto"/>
            </w:tcBorders>
            <w:shd w:val="clear" w:color="auto" w:fill="F2F2F2"/>
          </w:tcPr>
          <w:p w14:paraId="281E3877" w14:textId="2A385E9C" w:rsidR="0025641E" w:rsidRPr="00627B9F" w:rsidRDefault="00053441" w:rsidP="0066659D">
            <w:pPr>
              <w:rPr>
                <w:rFonts w:eastAsia="Calibri"/>
              </w:rPr>
            </w:pPr>
            <w:r>
              <w:rPr>
                <w:rFonts w:eastAsia="Calibri"/>
              </w:rPr>
              <w:t>1</w:t>
            </w:r>
            <w:r w:rsidR="00824FAB">
              <w:rPr>
                <w:rFonts w:eastAsia="Calibri"/>
              </w:rPr>
              <w:t>1</w:t>
            </w:r>
          </w:p>
        </w:tc>
        <w:tc>
          <w:tcPr>
            <w:tcW w:w="3268" w:type="dxa"/>
            <w:tcBorders>
              <w:bottom w:val="single" w:sz="4" w:space="0" w:color="auto"/>
            </w:tcBorders>
            <w:shd w:val="clear" w:color="auto" w:fill="F2F2F2"/>
          </w:tcPr>
          <w:p w14:paraId="2A68E2CE" w14:textId="77777777" w:rsidR="0025641E" w:rsidRPr="00627B9F" w:rsidRDefault="0025641E" w:rsidP="0066659D">
            <w:pPr>
              <w:tabs>
                <w:tab w:val="left" w:pos="1800"/>
              </w:tabs>
              <w:rPr>
                <w:rFonts w:eastAsia="Calibri"/>
              </w:rPr>
            </w:pPr>
          </w:p>
        </w:tc>
        <w:tc>
          <w:tcPr>
            <w:tcW w:w="6108" w:type="dxa"/>
            <w:tcBorders>
              <w:bottom w:val="single" w:sz="4" w:space="0" w:color="auto"/>
            </w:tcBorders>
            <w:shd w:val="clear" w:color="auto" w:fill="F2F2F2"/>
          </w:tcPr>
          <w:p w14:paraId="14D1CDCF" w14:textId="77777777" w:rsidR="0025641E" w:rsidRPr="00627B9F" w:rsidRDefault="0025641E" w:rsidP="0066659D">
            <w:pPr>
              <w:rPr>
                <w:rFonts w:eastAsia="Calibri"/>
              </w:rPr>
            </w:pPr>
            <w:r w:rsidRPr="00627B9F">
              <w:rPr>
                <w:rFonts w:eastAsia="Calibri"/>
              </w:rPr>
              <w:t>Text data entry</w:t>
            </w:r>
          </w:p>
        </w:tc>
      </w:tr>
      <w:tr w:rsidR="0025641E" w:rsidRPr="00A164EA" w14:paraId="3F19611A" w14:textId="77777777" w:rsidTr="00824FAB">
        <w:tc>
          <w:tcPr>
            <w:tcW w:w="344" w:type="dxa"/>
            <w:tcBorders>
              <w:bottom w:val="single" w:sz="4" w:space="0" w:color="auto"/>
            </w:tcBorders>
            <w:shd w:val="clear" w:color="auto" w:fill="B8CCE4"/>
          </w:tcPr>
          <w:p w14:paraId="274ECCD1" w14:textId="3AEF9165" w:rsidR="0025641E" w:rsidRPr="00627B9F" w:rsidRDefault="0051462A" w:rsidP="0066659D">
            <w:pPr>
              <w:rPr>
                <w:rFonts w:eastAsia="Calibri"/>
              </w:rPr>
            </w:pPr>
            <w:r>
              <w:rPr>
                <w:rFonts w:eastAsia="Calibri"/>
              </w:rPr>
              <w:t>1</w:t>
            </w:r>
            <w:r w:rsidR="00824FAB">
              <w:rPr>
                <w:rFonts w:eastAsia="Calibri"/>
              </w:rPr>
              <w:t>2</w:t>
            </w:r>
          </w:p>
        </w:tc>
        <w:tc>
          <w:tcPr>
            <w:tcW w:w="3268" w:type="dxa"/>
            <w:tcBorders>
              <w:bottom w:val="single" w:sz="4" w:space="0" w:color="auto"/>
            </w:tcBorders>
            <w:shd w:val="clear" w:color="auto" w:fill="B8CCE4"/>
          </w:tcPr>
          <w:p w14:paraId="151423CD" w14:textId="77777777" w:rsidR="0025641E" w:rsidRPr="00627B9F" w:rsidRDefault="0025641E" w:rsidP="0066659D">
            <w:pPr>
              <w:tabs>
                <w:tab w:val="left" w:pos="1800"/>
              </w:tabs>
              <w:rPr>
                <w:rFonts w:eastAsia="Calibri"/>
              </w:rPr>
            </w:pPr>
            <w:r w:rsidRPr="00627B9F">
              <w:rPr>
                <w:rFonts w:eastAsia="Calibri"/>
              </w:rPr>
              <w:t>(max length 3,000 chars)</w:t>
            </w:r>
          </w:p>
          <w:p w14:paraId="40AE39F4"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B8CCE4"/>
          </w:tcPr>
          <w:p w14:paraId="76F20E3E" w14:textId="77777777" w:rsidR="0025641E" w:rsidRPr="00627B9F" w:rsidRDefault="0025641E" w:rsidP="0066659D">
            <w:pPr>
              <w:rPr>
                <w:rFonts w:eastAsia="Calibri"/>
              </w:rPr>
            </w:pPr>
            <w:r w:rsidRPr="00627B9F">
              <w:rPr>
                <w:rFonts w:eastAsia="Calibri"/>
              </w:rPr>
              <w:t xml:space="preserve">Display text </w:t>
            </w:r>
          </w:p>
        </w:tc>
      </w:tr>
      <w:tr w:rsidR="0025641E" w:rsidRPr="00A164EA" w14:paraId="5F5B5165" w14:textId="77777777" w:rsidTr="00824FAB">
        <w:tc>
          <w:tcPr>
            <w:tcW w:w="344" w:type="dxa"/>
            <w:tcBorders>
              <w:bottom w:val="single" w:sz="4" w:space="0" w:color="auto"/>
            </w:tcBorders>
            <w:shd w:val="clear" w:color="auto" w:fill="F2F2F2"/>
          </w:tcPr>
          <w:p w14:paraId="4BAEF098" w14:textId="6EF376E9" w:rsidR="0025641E" w:rsidRPr="00627B9F" w:rsidRDefault="0051462A" w:rsidP="0066659D">
            <w:pPr>
              <w:rPr>
                <w:rFonts w:eastAsia="Calibri"/>
              </w:rPr>
            </w:pPr>
            <w:r>
              <w:rPr>
                <w:rFonts w:eastAsia="Calibri"/>
              </w:rPr>
              <w:t>1</w:t>
            </w:r>
            <w:r w:rsidR="00824FAB">
              <w:rPr>
                <w:rFonts w:eastAsia="Calibri"/>
              </w:rPr>
              <w:t>3</w:t>
            </w:r>
          </w:p>
        </w:tc>
        <w:tc>
          <w:tcPr>
            <w:tcW w:w="3268" w:type="dxa"/>
            <w:tcBorders>
              <w:bottom w:val="single" w:sz="4" w:space="0" w:color="auto"/>
            </w:tcBorders>
            <w:shd w:val="clear" w:color="auto" w:fill="F2F2F2"/>
          </w:tcPr>
          <w:p w14:paraId="1150E25F" w14:textId="77777777" w:rsidR="0025641E" w:rsidRPr="00627B9F" w:rsidRDefault="0025641E" w:rsidP="0066659D">
            <w:pPr>
              <w:tabs>
                <w:tab w:val="left" w:pos="1800"/>
              </w:tabs>
              <w:rPr>
                <w:rFonts w:eastAsia="Calibri"/>
              </w:rPr>
            </w:pPr>
            <w:r w:rsidRPr="00627B9F">
              <w:rPr>
                <w:rFonts w:eastAsia="Calibri"/>
              </w:rPr>
              <w:t>Submit</w:t>
            </w:r>
          </w:p>
        </w:tc>
        <w:tc>
          <w:tcPr>
            <w:tcW w:w="6108" w:type="dxa"/>
            <w:tcBorders>
              <w:bottom w:val="single" w:sz="4" w:space="0" w:color="auto"/>
            </w:tcBorders>
            <w:shd w:val="clear" w:color="auto" w:fill="F2F2F2"/>
          </w:tcPr>
          <w:p w14:paraId="6709003F" w14:textId="77777777" w:rsidR="0025641E" w:rsidRPr="00627B9F" w:rsidRDefault="0025641E" w:rsidP="0066659D">
            <w:pPr>
              <w:rPr>
                <w:rFonts w:eastAsia="Calibri"/>
              </w:rPr>
            </w:pPr>
            <w:r w:rsidRPr="00627B9F">
              <w:rPr>
                <w:rFonts w:eastAsia="Calibri"/>
              </w:rPr>
              <w:t>Button to save information</w:t>
            </w:r>
          </w:p>
        </w:tc>
      </w:tr>
      <w:tr w:rsidR="0025641E" w:rsidRPr="00A164EA" w14:paraId="27180664" w14:textId="77777777" w:rsidTr="00824FAB">
        <w:tc>
          <w:tcPr>
            <w:tcW w:w="344" w:type="dxa"/>
            <w:shd w:val="clear" w:color="auto" w:fill="B8CCE4"/>
          </w:tcPr>
          <w:p w14:paraId="4D4E67BB" w14:textId="7DB69D3A" w:rsidR="0025641E" w:rsidRPr="00627B9F" w:rsidRDefault="0025641E" w:rsidP="0066659D">
            <w:pPr>
              <w:rPr>
                <w:rFonts w:eastAsia="Calibri"/>
              </w:rPr>
            </w:pPr>
            <w:r>
              <w:rPr>
                <w:rFonts w:eastAsia="Calibri"/>
              </w:rPr>
              <w:t>1</w:t>
            </w:r>
            <w:r w:rsidR="00824FAB">
              <w:rPr>
                <w:rFonts w:eastAsia="Calibri"/>
              </w:rPr>
              <w:t>4</w:t>
            </w:r>
          </w:p>
        </w:tc>
        <w:tc>
          <w:tcPr>
            <w:tcW w:w="3268" w:type="dxa"/>
            <w:shd w:val="clear" w:color="auto" w:fill="B8CCE4"/>
          </w:tcPr>
          <w:p w14:paraId="53EE5B2E" w14:textId="77777777" w:rsidR="0025641E" w:rsidRPr="00627B9F" w:rsidRDefault="0025641E" w:rsidP="0066659D">
            <w:pPr>
              <w:tabs>
                <w:tab w:val="left" w:pos="1800"/>
              </w:tabs>
              <w:rPr>
                <w:rFonts w:eastAsia="Calibri"/>
              </w:rPr>
            </w:pPr>
          </w:p>
        </w:tc>
        <w:tc>
          <w:tcPr>
            <w:tcW w:w="6108" w:type="dxa"/>
            <w:shd w:val="clear" w:color="auto" w:fill="B8CCE4"/>
          </w:tcPr>
          <w:p w14:paraId="00F240D6" w14:textId="52C2723A" w:rsidR="00D05027" w:rsidRDefault="00D05027" w:rsidP="0066659D">
            <w:pPr>
              <w:rPr>
                <w:rFonts w:eastAsia="Calibri"/>
              </w:rPr>
            </w:pPr>
            <w:r>
              <w:rPr>
                <w:rFonts w:eastAsia="Calibri"/>
              </w:rPr>
              <w:t>Status becomes Completed if Source is Quality Alignment and report code is OTA</w:t>
            </w:r>
          </w:p>
          <w:p w14:paraId="7A2CE347" w14:textId="5E61B2DC" w:rsidR="0025641E" w:rsidRPr="00627B9F" w:rsidRDefault="00253352" w:rsidP="00253352">
            <w:pPr>
              <w:rPr>
                <w:rFonts w:eastAsia="Calibri"/>
              </w:rPr>
            </w:pPr>
            <w:r>
              <w:rPr>
                <w:rFonts w:eastAsia="Calibri"/>
              </w:rPr>
              <w:t xml:space="preserve">All others cases, </w:t>
            </w:r>
            <w:r w:rsidR="00D05027">
              <w:rPr>
                <w:rFonts w:eastAsia="Calibri"/>
              </w:rPr>
              <w:t>s</w:t>
            </w:r>
            <w:r w:rsidR="0025641E">
              <w:rPr>
                <w:rFonts w:eastAsia="Calibri"/>
              </w:rPr>
              <w:t>tatus becomes Pending Employee Review</w:t>
            </w:r>
          </w:p>
        </w:tc>
      </w:tr>
    </w:tbl>
    <w:p w14:paraId="5FB9FDDF" w14:textId="77777777" w:rsidR="0025641E" w:rsidRDefault="0025641E" w:rsidP="0025641E">
      <w:pPr>
        <w:ind w:left="1440"/>
      </w:pPr>
    </w:p>
    <w:p w14:paraId="7D4D4227" w14:textId="77777777" w:rsidR="0025641E" w:rsidRPr="0026295E" w:rsidRDefault="0025641E" w:rsidP="0025641E">
      <w:pPr>
        <w:spacing w:before="120"/>
        <w:rPr>
          <w:b/>
        </w:rPr>
      </w:pPr>
      <w:r>
        <w:rPr>
          <w:b/>
        </w:rPr>
        <w:lastRenderedPageBreak/>
        <w:t>3.2.5</w:t>
      </w:r>
      <w:r w:rsidRPr="0026295E">
        <w:rPr>
          <w:b/>
        </w:rPr>
        <w:t>.4.3</w:t>
      </w:r>
      <w:r>
        <w:rPr>
          <w:b/>
        </w:rPr>
        <w:t>.1</w:t>
      </w:r>
      <w:r w:rsidRPr="0026295E">
        <w:rPr>
          <w:b/>
        </w:rPr>
        <w:tab/>
      </w:r>
      <w:r>
        <w:rPr>
          <w:b/>
        </w:rPr>
        <w:t>Link for ETS HNC, ICC</w:t>
      </w:r>
    </w:p>
    <w:p w14:paraId="17EFD2D3" w14:textId="77777777" w:rsidR="0025641E" w:rsidRDefault="0025641E" w:rsidP="0025641E">
      <w:pPr>
        <w:ind w:left="1440"/>
      </w:pPr>
      <w:r>
        <w:rPr>
          <w:rFonts w:eastAsia="Calibri"/>
          <w:u w:val="single"/>
        </w:rPr>
        <w:t>here</w:t>
      </w:r>
      <w:r w:rsidRPr="0033218C">
        <w:rPr>
          <w:rFonts w:eastAsia="Calibri"/>
        </w:rPr>
        <w:t xml:space="preserve"> </w:t>
      </w:r>
      <w:r w:rsidRPr="00923EF1">
        <w:t>is a hyper link to</w:t>
      </w:r>
      <w:r>
        <w:t xml:space="preserve"> </w:t>
      </w:r>
      <w:hyperlink r:id="rId24" w:history="1">
        <w:r w:rsidRPr="007C2A15">
          <w:rPr>
            <w:rStyle w:val="Hyperlink"/>
          </w:rPr>
          <w:t>https://cco.gdit.com/Initiatives/floorcheck/Timecard_Compliance_Reporting/Timcard%20Changes%20Reports/Forms/AllItems.aspx</w:t>
        </w:r>
      </w:hyperlink>
    </w:p>
    <w:p w14:paraId="3C5F2499" w14:textId="2382BA1C" w:rsidR="00AE3801" w:rsidRPr="0026295E" w:rsidRDefault="00AE3801" w:rsidP="00AE3801">
      <w:pPr>
        <w:spacing w:before="120"/>
        <w:rPr>
          <w:b/>
        </w:rPr>
      </w:pPr>
      <w:r>
        <w:rPr>
          <w:b/>
        </w:rPr>
        <w:t>3.2.5</w:t>
      </w:r>
      <w:r w:rsidRPr="0026295E">
        <w:rPr>
          <w:b/>
        </w:rPr>
        <w:t>.4.3</w:t>
      </w:r>
      <w:r>
        <w:rPr>
          <w:b/>
        </w:rPr>
        <w:t>.2</w:t>
      </w:r>
      <w:r w:rsidRPr="0026295E">
        <w:rPr>
          <w:b/>
        </w:rPr>
        <w:tab/>
      </w:r>
      <w:r>
        <w:rPr>
          <w:b/>
        </w:rPr>
        <w:t>Supervisor Review – Follow-up</w:t>
      </w:r>
    </w:p>
    <w:p w14:paraId="78F6203F" w14:textId="4B9F613D" w:rsidR="00AE3801" w:rsidRDefault="00AE3801" w:rsidP="00AE3801">
      <w:pPr>
        <w:ind w:left="1440"/>
      </w:pPr>
      <w:r>
        <w:t xml:space="preserve">For supervisors and </w:t>
      </w:r>
      <w:r w:rsidRPr="00A164EA">
        <w:t xml:space="preserve">status is Pending </w:t>
      </w:r>
      <w:r>
        <w:t>Follow-up</w:t>
      </w:r>
      <w:r w:rsidRPr="00A164EA">
        <w:t>, then display the following:</w:t>
      </w:r>
      <w:r>
        <w:br/>
      </w:r>
    </w:p>
    <w:p w14:paraId="3C623B13" w14:textId="76062F1B" w:rsidR="00AE3801" w:rsidRDefault="00AE3801" w:rsidP="00AE3801">
      <w:pPr>
        <w:ind w:left="1440"/>
      </w:pPr>
      <w:r>
        <w:t xml:space="preserve">Note: </w:t>
      </w:r>
      <w:r w:rsidR="00843D6C">
        <w:t xml:space="preserve">entry fields for follow-up coaching date and follow-up coaching notes will be display only until the follow-up date is reached. </w:t>
      </w:r>
    </w:p>
    <w:p w14:paraId="1540119E" w14:textId="77777777" w:rsidR="00AE3801" w:rsidRDefault="00AE3801" w:rsidP="00AE3801">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59"/>
        <w:gridCol w:w="6098"/>
      </w:tblGrid>
      <w:tr w:rsidR="00AE3801" w:rsidRPr="00A164EA" w14:paraId="4BE10777" w14:textId="77777777" w:rsidTr="00F0583F">
        <w:trPr>
          <w:trHeight w:val="288"/>
        </w:trPr>
        <w:tc>
          <w:tcPr>
            <w:tcW w:w="344" w:type="dxa"/>
            <w:tcBorders>
              <w:bottom w:val="single" w:sz="4" w:space="0" w:color="auto"/>
            </w:tcBorders>
            <w:shd w:val="clear" w:color="auto" w:fill="4F81BD"/>
            <w:vAlign w:val="bottom"/>
          </w:tcPr>
          <w:p w14:paraId="55F09045" w14:textId="77777777" w:rsidR="00AE3801" w:rsidRPr="00627B9F" w:rsidRDefault="00AE3801" w:rsidP="00F0583F">
            <w:pPr>
              <w:rPr>
                <w:rFonts w:eastAsia="Calibri"/>
                <w:b/>
                <w:color w:val="FFFFFF"/>
              </w:rPr>
            </w:pPr>
            <w:r w:rsidRPr="00627B9F">
              <w:rPr>
                <w:rFonts w:eastAsia="Calibri"/>
                <w:b/>
                <w:color w:val="FFFFFF"/>
              </w:rPr>
              <w:t>#</w:t>
            </w:r>
          </w:p>
        </w:tc>
        <w:tc>
          <w:tcPr>
            <w:tcW w:w="3089" w:type="dxa"/>
            <w:tcBorders>
              <w:bottom w:val="single" w:sz="4" w:space="0" w:color="auto"/>
            </w:tcBorders>
            <w:shd w:val="clear" w:color="auto" w:fill="4F81BD"/>
            <w:vAlign w:val="bottom"/>
          </w:tcPr>
          <w:p w14:paraId="08DB97E9" w14:textId="77777777" w:rsidR="00AE3801" w:rsidRPr="00627B9F" w:rsidRDefault="00AE3801" w:rsidP="00F0583F">
            <w:pPr>
              <w:rPr>
                <w:rFonts w:eastAsia="Calibri"/>
                <w:b/>
                <w:color w:val="FFFFFF"/>
              </w:rPr>
            </w:pPr>
            <w:r w:rsidRPr="00627B9F">
              <w:rPr>
                <w:rFonts w:eastAsia="Calibri"/>
                <w:b/>
                <w:color w:val="FFFFFF"/>
              </w:rPr>
              <w:t>Field Label/Static Text</w:t>
            </w:r>
          </w:p>
        </w:tc>
        <w:tc>
          <w:tcPr>
            <w:tcW w:w="5780" w:type="dxa"/>
            <w:tcBorders>
              <w:bottom w:val="single" w:sz="4" w:space="0" w:color="auto"/>
            </w:tcBorders>
            <w:shd w:val="clear" w:color="auto" w:fill="4F81BD"/>
            <w:vAlign w:val="bottom"/>
          </w:tcPr>
          <w:p w14:paraId="6B5F8E3F" w14:textId="77777777" w:rsidR="00AE3801" w:rsidRPr="00627B9F" w:rsidRDefault="00AE3801" w:rsidP="00F0583F">
            <w:pPr>
              <w:rPr>
                <w:rFonts w:eastAsia="Calibri"/>
                <w:b/>
                <w:color w:val="FFFFFF"/>
              </w:rPr>
            </w:pPr>
            <w:r w:rsidRPr="00627B9F">
              <w:rPr>
                <w:rFonts w:eastAsia="Calibri"/>
                <w:b/>
                <w:color w:val="FFFFFF"/>
              </w:rPr>
              <w:t xml:space="preserve">Condition/Value/Description </w:t>
            </w:r>
          </w:p>
        </w:tc>
      </w:tr>
      <w:tr w:rsidR="00AE3801" w:rsidRPr="00A164EA" w14:paraId="54698E65" w14:textId="77777777" w:rsidTr="00F0583F">
        <w:tc>
          <w:tcPr>
            <w:tcW w:w="344" w:type="dxa"/>
            <w:tcBorders>
              <w:bottom w:val="single" w:sz="4" w:space="0" w:color="auto"/>
            </w:tcBorders>
            <w:shd w:val="clear" w:color="auto" w:fill="F2F2F2"/>
          </w:tcPr>
          <w:p w14:paraId="12E82E62" w14:textId="77777777" w:rsidR="00AE3801" w:rsidRPr="00627B9F" w:rsidRDefault="00AE3801" w:rsidP="00F0583F">
            <w:pPr>
              <w:rPr>
                <w:rFonts w:eastAsia="Calibri"/>
              </w:rPr>
            </w:pPr>
            <w:r w:rsidRPr="00627B9F">
              <w:rPr>
                <w:rFonts w:eastAsia="Calibri"/>
              </w:rPr>
              <w:t>1</w:t>
            </w:r>
          </w:p>
        </w:tc>
        <w:tc>
          <w:tcPr>
            <w:tcW w:w="3089" w:type="dxa"/>
            <w:tcBorders>
              <w:bottom w:val="single" w:sz="4" w:space="0" w:color="auto"/>
            </w:tcBorders>
            <w:shd w:val="clear" w:color="auto" w:fill="F2F2F2"/>
          </w:tcPr>
          <w:p w14:paraId="70482A62" w14:textId="77777777" w:rsidR="00AE3801" w:rsidRPr="00627B9F" w:rsidRDefault="00AE3801" w:rsidP="00F0583F">
            <w:pPr>
              <w:rPr>
                <w:rFonts w:eastAsia="Calibri"/>
              </w:rPr>
            </w:pPr>
            <w:r w:rsidRPr="00627B9F">
              <w:rPr>
                <w:rFonts w:eastAsia="Calibri"/>
              </w:rPr>
              <w:t>Details of the behavior being coached:</w:t>
            </w:r>
          </w:p>
        </w:tc>
        <w:tc>
          <w:tcPr>
            <w:tcW w:w="5780" w:type="dxa"/>
            <w:tcBorders>
              <w:bottom w:val="single" w:sz="4" w:space="0" w:color="auto"/>
            </w:tcBorders>
            <w:shd w:val="clear" w:color="auto" w:fill="F2F2F2"/>
          </w:tcPr>
          <w:p w14:paraId="1B8EE811" w14:textId="77777777" w:rsidR="00AE3801" w:rsidRPr="00627B9F" w:rsidRDefault="00AE3801" w:rsidP="00F0583F">
            <w:pPr>
              <w:rPr>
                <w:rFonts w:eastAsia="Calibri"/>
              </w:rPr>
            </w:pPr>
            <w:r w:rsidRPr="00627B9F">
              <w:rPr>
                <w:rFonts w:eastAsia="Calibri"/>
              </w:rPr>
              <w:t>Display description of the log</w:t>
            </w:r>
          </w:p>
        </w:tc>
      </w:tr>
      <w:tr w:rsidR="00AE3801" w:rsidRPr="00A164EA" w14:paraId="44FED61E" w14:textId="77777777" w:rsidTr="00F0583F">
        <w:tc>
          <w:tcPr>
            <w:tcW w:w="344" w:type="dxa"/>
            <w:tcBorders>
              <w:bottom w:val="single" w:sz="4" w:space="0" w:color="auto"/>
            </w:tcBorders>
            <w:shd w:val="clear" w:color="auto" w:fill="C6D9F1"/>
          </w:tcPr>
          <w:p w14:paraId="708897B3" w14:textId="77777777" w:rsidR="00AE3801" w:rsidRDefault="00AE3801" w:rsidP="00F0583F">
            <w:pPr>
              <w:rPr>
                <w:rFonts w:eastAsia="Calibri"/>
              </w:rPr>
            </w:pPr>
            <w:r>
              <w:rPr>
                <w:rFonts w:eastAsia="Calibri"/>
              </w:rPr>
              <w:t>2</w:t>
            </w:r>
          </w:p>
        </w:tc>
        <w:tc>
          <w:tcPr>
            <w:tcW w:w="3089" w:type="dxa"/>
            <w:tcBorders>
              <w:bottom w:val="single" w:sz="4" w:space="0" w:color="auto"/>
            </w:tcBorders>
            <w:shd w:val="clear" w:color="auto" w:fill="C6D9F1"/>
          </w:tcPr>
          <w:p w14:paraId="43309428" w14:textId="77777777" w:rsidR="00AE3801" w:rsidRPr="00627B9F" w:rsidRDefault="00AE3801" w:rsidP="00F0583F">
            <w:pPr>
              <w:rPr>
                <w:rFonts w:eastAsia="Calibri"/>
              </w:rPr>
            </w:pPr>
            <w:r w:rsidRPr="00627B9F">
              <w:rPr>
                <w:rFonts w:eastAsia="Calibri"/>
              </w:rPr>
              <w:t>Management Notes:</w:t>
            </w:r>
          </w:p>
        </w:tc>
        <w:tc>
          <w:tcPr>
            <w:tcW w:w="5780" w:type="dxa"/>
            <w:tcBorders>
              <w:bottom w:val="single" w:sz="4" w:space="0" w:color="auto"/>
            </w:tcBorders>
            <w:shd w:val="clear" w:color="auto" w:fill="C6D9F1"/>
          </w:tcPr>
          <w:p w14:paraId="39B08C30" w14:textId="77777777" w:rsidR="00AE3801" w:rsidRPr="00627B9F" w:rsidRDefault="00AE3801" w:rsidP="00F0583F">
            <w:pPr>
              <w:rPr>
                <w:rFonts w:eastAsia="Calibri"/>
              </w:rPr>
            </w:pPr>
            <w:r w:rsidRPr="00627B9F">
              <w:rPr>
                <w:rFonts w:eastAsia="Calibri"/>
              </w:rPr>
              <w:t>If manager notes of the log exist then display text and manager notes of the log</w:t>
            </w:r>
          </w:p>
        </w:tc>
      </w:tr>
      <w:tr w:rsidR="00AE3801" w:rsidRPr="00A164EA" w14:paraId="49FC093D" w14:textId="77777777" w:rsidTr="00F0583F">
        <w:tc>
          <w:tcPr>
            <w:tcW w:w="344" w:type="dxa"/>
            <w:tcBorders>
              <w:bottom w:val="single" w:sz="4" w:space="0" w:color="auto"/>
            </w:tcBorders>
            <w:shd w:val="clear" w:color="auto" w:fill="F2F2F2"/>
          </w:tcPr>
          <w:p w14:paraId="7F691E14" w14:textId="77777777" w:rsidR="00AE3801" w:rsidRPr="00627B9F" w:rsidRDefault="00AE3801" w:rsidP="00F0583F">
            <w:pPr>
              <w:rPr>
                <w:rFonts w:eastAsia="Calibri"/>
              </w:rPr>
            </w:pPr>
            <w:r>
              <w:rPr>
                <w:rFonts w:eastAsia="Calibri"/>
              </w:rPr>
              <w:t>3</w:t>
            </w:r>
          </w:p>
        </w:tc>
        <w:tc>
          <w:tcPr>
            <w:tcW w:w="3089" w:type="dxa"/>
            <w:tcBorders>
              <w:bottom w:val="single" w:sz="4" w:space="0" w:color="auto"/>
            </w:tcBorders>
            <w:shd w:val="clear" w:color="auto" w:fill="F2F2F2"/>
          </w:tcPr>
          <w:p w14:paraId="7EB3D5A8" w14:textId="77777777" w:rsidR="00AE3801" w:rsidRPr="00627B9F" w:rsidRDefault="00AE3801" w:rsidP="00F0583F">
            <w:pPr>
              <w:rPr>
                <w:rFonts w:eastAsia="Calibri"/>
              </w:rPr>
            </w:pPr>
            <w:r>
              <w:rPr>
                <w:rFonts w:eastAsia="Calibri"/>
              </w:rPr>
              <w:t>Coaching Notes:</w:t>
            </w:r>
          </w:p>
        </w:tc>
        <w:tc>
          <w:tcPr>
            <w:tcW w:w="5780" w:type="dxa"/>
            <w:tcBorders>
              <w:bottom w:val="single" w:sz="4" w:space="0" w:color="auto"/>
            </w:tcBorders>
            <w:shd w:val="clear" w:color="auto" w:fill="F2F2F2"/>
          </w:tcPr>
          <w:p w14:paraId="5418798D" w14:textId="77777777" w:rsidR="00AE3801" w:rsidRPr="00627B9F" w:rsidRDefault="00AE3801" w:rsidP="00F0583F">
            <w:pPr>
              <w:rPr>
                <w:rFonts w:eastAsia="Calibri"/>
              </w:rPr>
            </w:pPr>
            <w:r>
              <w:rPr>
                <w:rFonts w:eastAsia="Calibri"/>
              </w:rPr>
              <w:t xml:space="preserve">Display text and </w:t>
            </w:r>
            <w:r w:rsidRPr="00627B9F">
              <w:rPr>
                <w:rFonts w:eastAsia="Calibri"/>
              </w:rPr>
              <w:t>coaching notes of log</w:t>
            </w:r>
            <w:r>
              <w:rPr>
                <w:rFonts w:eastAsia="Calibri"/>
              </w:rPr>
              <w:t xml:space="preserve"> </w:t>
            </w:r>
          </w:p>
        </w:tc>
      </w:tr>
      <w:tr w:rsidR="00AE3801" w:rsidRPr="00A164EA" w14:paraId="21B467BF" w14:textId="77777777" w:rsidTr="00F0583F">
        <w:tc>
          <w:tcPr>
            <w:tcW w:w="344" w:type="dxa"/>
            <w:tcBorders>
              <w:bottom w:val="single" w:sz="4" w:space="0" w:color="auto"/>
            </w:tcBorders>
            <w:shd w:val="clear" w:color="auto" w:fill="B8CCE4"/>
          </w:tcPr>
          <w:p w14:paraId="64FB3C07" w14:textId="77777777" w:rsidR="00AE3801" w:rsidRDefault="00AE3801" w:rsidP="00F0583F">
            <w:pPr>
              <w:rPr>
                <w:rFonts w:eastAsia="Calibri"/>
              </w:rPr>
            </w:pPr>
            <w:r>
              <w:rPr>
                <w:rFonts w:eastAsia="Calibri"/>
              </w:rPr>
              <w:t>4</w:t>
            </w:r>
          </w:p>
        </w:tc>
        <w:tc>
          <w:tcPr>
            <w:tcW w:w="3089" w:type="dxa"/>
            <w:tcBorders>
              <w:bottom w:val="single" w:sz="4" w:space="0" w:color="auto"/>
            </w:tcBorders>
            <w:shd w:val="clear" w:color="auto" w:fill="B8CCE4"/>
          </w:tcPr>
          <w:p w14:paraId="153AD4B4" w14:textId="77777777" w:rsidR="00AE3801" w:rsidRPr="00627B9F" w:rsidRDefault="00AE3801" w:rsidP="00F0583F">
            <w:pPr>
              <w:rPr>
                <w:rFonts w:eastAsia="Calibri"/>
              </w:rPr>
            </w:pPr>
            <w:r w:rsidRPr="00627B9F">
              <w:rPr>
                <w:rFonts w:eastAsia="Calibri"/>
              </w:rPr>
              <w:t>Supervisor Review Information:</w:t>
            </w:r>
          </w:p>
        </w:tc>
        <w:tc>
          <w:tcPr>
            <w:tcW w:w="5780" w:type="dxa"/>
            <w:tcBorders>
              <w:bottom w:val="single" w:sz="4" w:space="0" w:color="auto"/>
            </w:tcBorders>
            <w:shd w:val="clear" w:color="auto" w:fill="B8CCE4"/>
          </w:tcPr>
          <w:p w14:paraId="0CFEB00C" w14:textId="77777777" w:rsidR="00AE3801" w:rsidRPr="00627B9F" w:rsidRDefault="00AE3801" w:rsidP="00F0583F">
            <w:pPr>
              <w:rPr>
                <w:rFonts w:eastAsia="Calibri"/>
              </w:rPr>
            </w:pPr>
            <w:r>
              <w:rPr>
                <w:rFonts w:eastAsia="Calibri"/>
              </w:rPr>
              <w:t xml:space="preserve">Display text and the supervisor of the log </w:t>
            </w:r>
          </w:p>
        </w:tc>
      </w:tr>
      <w:tr w:rsidR="00AE3801" w:rsidRPr="00A164EA" w14:paraId="6787DA8E" w14:textId="77777777" w:rsidTr="00F0583F">
        <w:tc>
          <w:tcPr>
            <w:tcW w:w="344" w:type="dxa"/>
            <w:tcBorders>
              <w:bottom w:val="single" w:sz="4" w:space="0" w:color="auto"/>
            </w:tcBorders>
            <w:shd w:val="clear" w:color="auto" w:fill="F2F2F2"/>
          </w:tcPr>
          <w:p w14:paraId="20FCC462" w14:textId="77777777" w:rsidR="00AE3801" w:rsidRPr="00627B9F" w:rsidRDefault="00AE3801" w:rsidP="00F0583F">
            <w:pPr>
              <w:rPr>
                <w:rFonts w:eastAsia="Calibri"/>
              </w:rPr>
            </w:pPr>
            <w:r>
              <w:rPr>
                <w:rFonts w:eastAsia="Calibri"/>
              </w:rPr>
              <w:t>5</w:t>
            </w:r>
          </w:p>
        </w:tc>
        <w:tc>
          <w:tcPr>
            <w:tcW w:w="3089" w:type="dxa"/>
            <w:tcBorders>
              <w:bottom w:val="single" w:sz="4" w:space="0" w:color="auto"/>
            </w:tcBorders>
            <w:shd w:val="clear" w:color="auto" w:fill="F2F2F2"/>
          </w:tcPr>
          <w:p w14:paraId="1C06ADB5"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4742C4E2"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AE3801" w:rsidRPr="00A164EA" w14:paraId="6316B7D8" w14:textId="77777777" w:rsidTr="00F0583F">
        <w:tc>
          <w:tcPr>
            <w:tcW w:w="344" w:type="dxa"/>
            <w:tcBorders>
              <w:bottom w:val="single" w:sz="4" w:space="0" w:color="auto"/>
            </w:tcBorders>
            <w:shd w:val="clear" w:color="auto" w:fill="B8CCE4"/>
          </w:tcPr>
          <w:p w14:paraId="61D86C39" w14:textId="77777777" w:rsidR="00AE3801" w:rsidRPr="00627B9F" w:rsidRDefault="00AE3801" w:rsidP="00F0583F">
            <w:pPr>
              <w:rPr>
                <w:rFonts w:eastAsia="Calibri"/>
              </w:rPr>
            </w:pPr>
            <w:r>
              <w:rPr>
                <w:rFonts w:eastAsia="Calibri"/>
              </w:rPr>
              <w:t>6</w:t>
            </w:r>
          </w:p>
        </w:tc>
        <w:tc>
          <w:tcPr>
            <w:tcW w:w="3089" w:type="dxa"/>
            <w:tcBorders>
              <w:bottom w:val="single" w:sz="4" w:space="0" w:color="auto"/>
            </w:tcBorders>
            <w:shd w:val="clear" w:color="auto" w:fill="B8CCE4"/>
          </w:tcPr>
          <w:p w14:paraId="46BCC376" w14:textId="77777777" w:rsidR="00AE3801" w:rsidRPr="00627B9F" w:rsidRDefault="00AE3801" w:rsidP="00F0583F">
            <w:pPr>
              <w:rPr>
                <w:rFonts w:eastAsia="Calibri"/>
              </w:rPr>
            </w:pPr>
            <w:r w:rsidRPr="00627B9F">
              <w:rPr>
                <w:rFonts w:eastAsia="Calibri"/>
              </w:rPr>
              <w:t>Employee Review Information:</w:t>
            </w:r>
          </w:p>
        </w:tc>
        <w:tc>
          <w:tcPr>
            <w:tcW w:w="5780" w:type="dxa"/>
            <w:tcBorders>
              <w:bottom w:val="single" w:sz="4" w:space="0" w:color="auto"/>
            </w:tcBorders>
            <w:shd w:val="clear" w:color="auto" w:fill="B8CCE4"/>
          </w:tcPr>
          <w:p w14:paraId="52A37044" w14:textId="77777777" w:rsidR="00AE3801" w:rsidRPr="00627B9F" w:rsidRDefault="00AE3801" w:rsidP="00F0583F">
            <w:pPr>
              <w:rPr>
                <w:rFonts w:eastAsia="Calibri"/>
              </w:rPr>
            </w:pPr>
            <w:r w:rsidRPr="00627B9F">
              <w:rPr>
                <w:rFonts w:eastAsia="Calibri"/>
              </w:rPr>
              <w:t>Display text and the employee of the log</w:t>
            </w:r>
          </w:p>
        </w:tc>
      </w:tr>
      <w:tr w:rsidR="00AE3801" w:rsidRPr="00A164EA" w14:paraId="5B351DC4" w14:textId="77777777" w:rsidTr="00F0583F">
        <w:tc>
          <w:tcPr>
            <w:tcW w:w="344" w:type="dxa"/>
            <w:tcBorders>
              <w:bottom w:val="single" w:sz="4" w:space="0" w:color="auto"/>
            </w:tcBorders>
            <w:shd w:val="clear" w:color="auto" w:fill="F2F2F2"/>
          </w:tcPr>
          <w:p w14:paraId="7997BCD2" w14:textId="77777777" w:rsidR="00AE3801" w:rsidRDefault="00AE3801" w:rsidP="00F0583F">
            <w:pPr>
              <w:rPr>
                <w:rFonts w:eastAsia="Calibri"/>
              </w:rPr>
            </w:pPr>
            <w:r>
              <w:rPr>
                <w:rFonts w:eastAsia="Calibri"/>
              </w:rPr>
              <w:t>7</w:t>
            </w:r>
          </w:p>
        </w:tc>
        <w:tc>
          <w:tcPr>
            <w:tcW w:w="3089" w:type="dxa"/>
            <w:tcBorders>
              <w:bottom w:val="single" w:sz="4" w:space="0" w:color="auto"/>
            </w:tcBorders>
            <w:shd w:val="clear" w:color="auto" w:fill="F2F2F2"/>
          </w:tcPr>
          <w:p w14:paraId="4D33BEF2" w14:textId="77777777" w:rsidR="00AE3801" w:rsidRPr="00627B9F" w:rsidRDefault="00AE3801" w:rsidP="00F0583F">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780" w:type="dxa"/>
            <w:tcBorders>
              <w:bottom w:val="single" w:sz="4" w:space="0" w:color="auto"/>
            </w:tcBorders>
            <w:shd w:val="clear" w:color="auto" w:fill="F2F2F2"/>
          </w:tcPr>
          <w:p w14:paraId="55313117" w14:textId="77777777" w:rsidR="00AE3801" w:rsidRPr="00627B9F" w:rsidRDefault="00AE3801" w:rsidP="00F0583F">
            <w:pPr>
              <w:rPr>
                <w:rFonts w:eastAsia="Calibri"/>
              </w:rPr>
            </w:pPr>
            <w:r>
              <w:rPr>
                <w:rFonts w:eastAsia="Calibri"/>
              </w:rPr>
              <w:t>D</w:t>
            </w:r>
            <w:r w:rsidRPr="00627B9F">
              <w:rPr>
                <w:rFonts w:eastAsia="Calibri"/>
              </w:rPr>
              <w:t>isplay text and CSR review auto date of log</w:t>
            </w:r>
          </w:p>
        </w:tc>
      </w:tr>
      <w:tr w:rsidR="00AE3801" w:rsidRPr="00A164EA" w14:paraId="77645006"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B8CCE4"/>
          </w:tcPr>
          <w:p w14:paraId="1FC3BCF3" w14:textId="77777777" w:rsidR="00AE3801" w:rsidRDefault="00AE3801" w:rsidP="00F0583F">
            <w:pPr>
              <w:rPr>
                <w:rFonts w:eastAsia="Calibri"/>
              </w:rPr>
            </w:pPr>
            <w:r>
              <w:rPr>
                <w:rFonts w:eastAsia="Calibri"/>
              </w:rPr>
              <w:t>8</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33347A77" w14:textId="77777777" w:rsidR="00AE3801" w:rsidRPr="00627B9F" w:rsidRDefault="00AE3801" w:rsidP="00F0583F">
            <w:pPr>
              <w:rPr>
                <w:rFonts w:eastAsia="Calibri"/>
              </w:rPr>
            </w:pPr>
            <w:r w:rsidRPr="00627B9F">
              <w:rPr>
                <w:rFonts w:eastAsia="Calibri"/>
              </w:rPr>
              <w:t>Employee Comments/Feedback:</w:t>
            </w: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7F4AE5F1" w14:textId="77777777" w:rsidR="00AE3801" w:rsidRPr="00627B9F" w:rsidRDefault="00AE3801" w:rsidP="00F0583F">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AE3801" w:rsidRPr="00A164EA" w14:paraId="136B8C69" w14:textId="77777777" w:rsidTr="00AE3801">
        <w:tc>
          <w:tcPr>
            <w:tcW w:w="344" w:type="dxa"/>
            <w:tcBorders>
              <w:top w:val="single" w:sz="4" w:space="0" w:color="auto"/>
              <w:left w:val="single" w:sz="4" w:space="0" w:color="auto"/>
              <w:bottom w:val="single" w:sz="4" w:space="0" w:color="auto"/>
              <w:right w:val="single" w:sz="4" w:space="0" w:color="auto"/>
            </w:tcBorders>
            <w:shd w:val="clear" w:color="auto" w:fill="F2F2F2"/>
          </w:tcPr>
          <w:p w14:paraId="1433C956" w14:textId="14225719" w:rsidR="00AE3801" w:rsidRDefault="00AE3801" w:rsidP="00F0583F">
            <w:pPr>
              <w:rPr>
                <w:rFonts w:eastAsia="Calibri"/>
              </w:rPr>
            </w:pPr>
            <w:r>
              <w:rPr>
                <w:rFonts w:eastAsia="Calibri"/>
              </w:rPr>
              <w:t>9</w:t>
            </w:r>
          </w:p>
        </w:tc>
        <w:tc>
          <w:tcPr>
            <w:tcW w:w="3089" w:type="dxa"/>
            <w:tcBorders>
              <w:top w:val="single" w:sz="4" w:space="0" w:color="auto"/>
              <w:left w:val="single" w:sz="4" w:space="0" w:color="auto"/>
              <w:bottom w:val="single" w:sz="4" w:space="0" w:color="auto"/>
              <w:right w:val="single" w:sz="4" w:space="0" w:color="auto"/>
            </w:tcBorders>
            <w:shd w:val="clear" w:color="auto" w:fill="F2F2F2"/>
          </w:tcPr>
          <w:p w14:paraId="21BF9E6B" w14:textId="1FF64D7F" w:rsidR="00AE3801" w:rsidRPr="00627B9F" w:rsidRDefault="00AE3801" w:rsidP="00F0583F">
            <w:pPr>
              <w:rPr>
                <w:rFonts w:eastAsia="Calibri"/>
              </w:rPr>
            </w:pPr>
            <w:r>
              <w:rPr>
                <w:rFonts w:eastAsia="Calibri"/>
              </w:rPr>
              <w:t>Follow-up required by:</w:t>
            </w:r>
          </w:p>
        </w:tc>
        <w:tc>
          <w:tcPr>
            <w:tcW w:w="5780" w:type="dxa"/>
            <w:tcBorders>
              <w:top w:val="single" w:sz="4" w:space="0" w:color="auto"/>
              <w:left w:val="single" w:sz="4" w:space="0" w:color="auto"/>
              <w:bottom w:val="single" w:sz="4" w:space="0" w:color="auto"/>
              <w:right w:val="single" w:sz="4" w:space="0" w:color="auto"/>
            </w:tcBorders>
            <w:shd w:val="clear" w:color="auto" w:fill="F2F2F2"/>
          </w:tcPr>
          <w:p w14:paraId="4F2D2EDC" w14:textId="4707C133" w:rsidR="00AE3801" w:rsidRDefault="00AE3801" w:rsidP="00F0583F">
            <w:pPr>
              <w:rPr>
                <w:rFonts w:eastAsia="Calibri"/>
              </w:rPr>
            </w:pPr>
            <w:r>
              <w:rPr>
                <w:rFonts w:eastAsia="Calibri"/>
              </w:rPr>
              <w:t>Display text</w:t>
            </w:r>
          </w:p>
        </w:tc>
      </w:tr>
      <w:tr w:rsidR="00AE3801" w:rsidRPr="00A164EA" w14:paraId="4417EC71" w14:textId="77777777" w:rsidTr="00F0583F">
        <w:tc>
          <w:tcPr>
            <w:tcW w:w="344" w:type="dxa"/>
            <w:tcBorders>
              <w:top w:val="single" w:sz="4" w:space="0" w:color="auto"/>
              <w:left w:val="single" w:sz="4" w:space="0" w:color="auto"/>
              <w:bottom w:val="single" w:sz="4" w:space="0" w:color="auto"/>
              <w:right w:val="single" w:sz="4" w:space="0" w:color="auto"/>
            </w:tcBorders>
            <w:shd w:val="clear" w:color="auto" w:fill="B8CCE4"/>
          </w:tcPr>
          <w:p w14:paraId="2AF743DE" w14:textId="04741F78" w:rsidR="00AE3801" w:rsidRDefault="00AE3801" w:rsidP="00F0583F">
            <w:pPr>
              <w:rPr>
                <w:rFonts w:eastAsia="Calibri"/>
              </w:rPr>
            </w:pPr>
            <w:r>
              <w:rPr>
                <w:rFonts w:eastAsia="Calibri"/>
              </w:rPr>
              <w:t>10</w:t>
            </w:r>
          </w:p>
        </w:tc>
        <w:tc>
          <w:tcPr>
            <w:tcW w:w="3089" w:type="dxa"/>
            <w:tcBorders>
              <w:top w:val="single" w:sz="4" w:space="0" w:color="auto"/>
              <w:left w:val="single" w:sz="4" w:space="0" w:color="auto"/>
              <w:bottom w:val="single" w:sz="4" w:space="0" w:color="auto"/>
              <w:right w:val="single" w:sz="4" w:space="0" w:color="auto"/>
            </w:tcBorders>
            <w:shd w:val="clear" w:color="auto" w:fill="B8CCE4"/>
          </w:tcPr>
          <w:p w14:paraId="6AF35EA2" w14:textId="77777777" w:rsidR="00AE3801" w:rsidRDefault="00AE3801" w:rsidP="00F0583F">
            <w:pPr>
              <w:rPr>
                <w:rFonts w:eastAsia="Calibri"/>
              </w:rPr>
            </w:pPr>
          </w:p>
        </w:tc>
        <w:tc>
          <w:tcPr>
            <w:tcW w:w="5780" w:type="dxa"/>
            <w:tcBorders>
              <w:top w:val="single" w:sz="4" w:space="0" w:color="auto"/>
              <w:left w:val="single" w:sz="4" w:space="0" w:color="auto"/>
              <w:bottom w:val="single" w:sz="4" w:space="0" w:color="auto"/>
              <w:right w:val="single" w:sz="4" w:space="0" w:color="auto"/>
            </w:tcBorders>
            <w:shd w:val="clear" w:color="auto" w:fill="B8CCE4"/>
          </w:tcPr>
          <w:p w14:paraId="15825588" w14:textId="64D68111" w:rsidR="00AE3801" w:rsidRDefault="00AE3801" w:rsidP="00F0583F">
            <w:pPr>
              <w:rPr>
                <w:rFonts w:eastAsia="Calibri"/>
              </w:rPr>
            </w:pPr>
            <w:r>
              <w:rPr>
                <w:rFonts w:eastAsia="Calibri"/>
              </w:rPr>
              <w:t xml:space="preserve">Display the follow-up date entered at submission </w:t>
            </w:r>
          </w:p>
        </w:tc>
      </w:tr>
      <w:tr w:rsidR="00AE3801" w:rsidRPr="00A164EA" w14:paraId="247CF894" w14:textId="77777777" w:rsidTr="00F0583F">
        <w:tc>
          <w:tcPr>
            <w:tcW w:w="344" w:type="dxa"/>
            <w:tcBorders>
              <w:bottom w:val="single" w:sz="4" w:space="0" w:color="auto"/>
            </w:tcBorders>
            <w:shd w:val="clear" w:color="auto" w:fill="F2F2F2"/>
          </w:tcPr>
          <w:p w14:paraId="5E5EF196" w14:textId="5F63A105" w:rsidR="00AE3801" w:rsidRDefault="00AE3801" w:rsidP="00F0583F">
            <w:pPr>
              <w:rPr>
                <w:rFonts w:eastAsia="Calibri"/>
              </w:rPr>
            </w:pPr>
            <w:r>
              <w:rPr>
                <w:rFonts w:eastAsia="Calibri"/>
              </w:rPr>
              <w:t>11</w:t>
            </w:r>
          </w:p>
        </w:tc>
        <w:tc>
          <w:tcPr>
            <w:tcW w:w="3089" w:type="dxa"/>
            <w:tcBorders>
              <w:bottom w:val="single" w:sz="4" w:space="0" w:color="auto"/>
            </w:tcBorders>
            <w:shd w:val="clear" w:color="auto" w:fill="F2F2F2"/>
          </w:tcPr>
          <w:p w14:paraId="7B66E79F" w14:textId="77777777" w:rsidR="00AE3801" w:rsidRPr="00627B9F" w:rsidRDefault="00AE3801" w:rsidP="00F0583F">
            <w:pPr>
              <w:rPr>
                <w:rFonts w:eastAsia="Calibri"/>
              </w:rPr>
            </w:pPr>
            <w:r w:rsidRPr="00627B9F">
              <w:rPr>
                <w:rFonts w:eastAsia="Calibri"/>
              </w:rPr>
              <w:t xml:space="preserve">Enter the date of </w:t>
            </w:r>
            <w:r>
              <w:rPr>
                <w:rFonts w:eastAsia="Calibri"/>
              </w:rPr>
              <w:t xml:space="preserve">follow-up </w:t>
            </w:r>
            <w:r w:rsidRPr="00627B9F">
              <w:rPr>
                <w:rFonts w:eastAsia="Calibri"/>
              </w:rPr>
              <w:t>coaching:</w:t>
            </w:r>
          </w:p>
        </w:tc>
        <w:tc>
          <w:tcPr>
            <w:tcW w:w="5780" w:type="dxa"/>
            <w:tcBorders>
              <w:bottom w:val="single" w:sz="4" w:space="0" w:color="auto"/>
            </w:tcBorders>
            <w:shd w:val="clear" w:color="auto" w:fill="F2F2F2"/>
          </w:tcPr>
          <w:p w14:paraId="35D0C0B0" w14:textId="77777777" w:rsidR="00AE3801" w:rsidRPr="00627B9F" w:rsidRDefault="00AE3801" w:rsidP="00F0583F">
            <w:pPr>
              <w:rPr>
                <w:rFonts w:eastAsia="Calibri"/>
              </w:rPr>
            </w:pPr>
            <w:r w:rsidRPr="00627B9F">
              <w:rPr>
                <w:rFonts w:eastAsia="Calibri"/>
              </w:rPr>
              <w:t>Display text</w:t>
            </w:r>
            <w:r>
              <w:rPr>
                <w:rFonts w:eastAsia="Calibri"/>
              </w:rPr>
              <w:t xml:space="preserve"> </w:t>
            </w:r>
          </w:p>
        </w:tc>
      </w:tr>
      <w:tr w:rsidR="00AE3801" w:rsidRPr="00A164EA" w14:paraId="0D2DD543" w14:textId="77777777" w:rsidTr="00F0583F">
        <w:tc>
          <w:tcPr>
            <w:tcW w:w="344" w:type="dxa"/>
            <w:tcBorders>
              <w:bottom w:val="single" w:sz="4" w:space="0" w:color="auto"/>
            </w:tcBorders>
            <w:shd w:val="clear" w:color="auto" w:fill="B8CCE4"/>
          </w:tcPr>
          <w:p w14:paraId="69591B08" w14:textId="0610FAA3" w:rsidR="00AE3801" w:rsidRPr="00627B9F" w:rsidRDefault="00AE3801" w:rsidP="00F0583F">
            <w:pPr>
              <w:rPr>
                <w:rFonts w:eastAsia="Calibri"/>
              </w:rPr>
            </w:pPr>
            <w:r>
              <w:rPr>
                <w:rFonts w:eastAsia="Calibri"/>
              </w:rPr>
              <w:t>12</w:t>
            </w:r>
          </w:p>
        </w:tc>
        <w:tc>
          <w:tcPr>
            <w:tcW w:w="3089" w:type="dxa"/>
            <w:tcBorders>
              <w:bottom w:val="single" w:sz="4" w:space="0" w:color="auto"/>
            </w:tcBorders>
            <w:shd w:val="clear" w:color="auto" w:fill="B8CCE4"/>
          </w:tcPr>
          <w:p w14:paraId="1A6EF6DF"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2E01913E" w14:textId="77777777" w:rsidR="00AE3801" w:rsidRPr="00627B9F" w:rsidRDefault="00AE3801" w:rsidP="00F0583F">
            <w:pPr>
              <w:rPr>
                <w:rFonts w:eastAsia="Calibri"/>
              </w:rPr>
            </w:pPr>
            <w:r w:rsidRPr="00627B9F">
              <w:rPr>
                <w:rFonts w:eastAsia="Calibri"/>
              </w:rPr>
              <w:t>Date data entry</w:t>
            </w:r>
            <w:r>
              <w:rPr>
                <w:rFonts w:eastAsia="Calibri"/>
              </w:rPr>
              <w:t xml:space="preserve"> </w:t>
            </w:r>
          </w:p>
        </w:tc>
      </w:tr>
      <w:tr w:rsidR="00AE3801" w:rsidRPr="00A164EA" w14:paraId="3CC465D0" w14:textId="77777777" w:rsidTr="00F0583F">
        <w:tc>
          <w:tcPr>
            <w:tcW w:w="344" w:type="dxa"/>
            <w:tcBorders>
              <w:bottom w:val="single" w:sz="4" w:space="0" w:color="auto"/>
            </w:tcBorders>
            <w:shd w:val="clear" w:color="auto" w:fill="F2F2F2"/>
          </w:tcPr>
          <w:p w14:paraId="325B27BC" w14:textId="4DD6F020" w:rsidR="00AE3801" w:rsidRPr="00627B9F" w:rsidRDefault="00AE3801" w:rsidP="00F0583F">
            <w:pPr>
              <w:rPr>
                <w:rFonts w:eastAsia="Calibri"/>
              </w:rPr>
            </w:pPr>
            <w:r>
              <w:rPr>
                <w:rFonts w:eastAsia="Calibri"/>
              </w:rPr>
              <w:t>13</w:t>
            </w:r>
          </w:p>
        </w:tc>
        <w:tc>
          <w:tcPr>
            <w:tcW w:w="3089" w:type="dxa"/>
            <w:tcBorders>
              <w:bottom w:val="single" w:sz="4" w:space="0" w:color="auto"/>
            </w:tcBorders>
            <w:shd w:val="clear" w:color="auto" w:fill="F2F2F2"/>
          </w:tcPr>
          <w:p w14:paraId="6E101A35" w14:textId="2069A98E" w:rsidR="00AE3801" w:rsidRPr="00627B9F" w:rsidRDefault="00AE3801" w:rsidP="00F0583F">
            <w:pPr>
              <w:rPr>
                <w:rFonts w:eastAsia="Calibri"/>
              </w:rPr>
            </w:pPr>
            <w:r w:rsidRPr="00627B9F">
              <w:rPr>
                <w:rFonts w:eastAsia="Calibri"/>
              </w:rPr>
              <w:t xml:space="preserve">Provide the details from the </w:t>
            </w:r>
            <w:r>
              <w:rPr>
                <w:rFonts w:eastAsia="Calibri"/>
              </w:rPr>
              <w:t xml:space="preserve">follow-up </w:t>
            </w:r>
            <w:r w:rsidRPr="00627B9F">
              <w:rPr>
                <w:rFonts w:eastAsia="Calibri"/>
              </w:rPr>
              <w:t>coaching session including action plans developed:</w:t>
            </w:r>
          </w:p>
        </w:tc>
        <w:tc>
          <w:tcPr>
            <w:tcW w:w="5780" w:type="dxa"/>
            <w:tcBorders>
              <w:bottom w:val="single" w:sz="4" w:space="0" w:color="auto"/>
            </w:tcBorders>
            <w:shd w:val="clear" w:color="auto" w:fill="F2F2F2"/>
          </w:tcPr>
          <w:p w14:paraId="7ACA44F5" w14:textId="77777777" w:rsidR="00AE3801" w:rsidRPr="00627B9F" w:rsidRDefault="00AE3801" w:rsidP="00F0583F">
            <w:pPr>
              <w:rPr>
                <w:rFonts w:eastAsia="Calibri"/>
              </w:rPr>
            </w:pPr>
            <w:r w:rsidRPr="00627B9F">
              <w:rPr>
                <w:rFonts w:eastAsia="Calibri"/>
              </w:rPr>
              <w:t xml:space="preserve">Display </w:t>
            </w:r>
            <w:r>
              <w:rPr>
                <w:rFonts w:eastAsia="Calibri"/>
              </w:rPr>
              <w:t>t</w:t>
            </w:r>
            <w:r w:rsidRPr="00627B9F">
              <w:rPr>
                <w:rFonts w:eastAsia="Calibri"/>
              </w:rPr>
              <w:t>ext</w:t>
            </w:r>
          </w:p>
        </w:tc>
      </w:tr>
      <w:tr w:rsidR="00AE3801" w:rsidRPr="00A164EA" w14:paraId="6301E59A" w14:textId="77777777" w:rsidTr="00F0583F">
        <w:tc>
          <w:tcPr>
            <w:tcW w:w="344" w:type="dxa"/>
            <w:tcBorders>
              <w:bottom w:val="single" w:sz="4" w:space="0" w:color="auto"/>
            </w:tcBorders>
            <w:shd w:val="clear" w:color="auto" w:fill="B8CCE4"/>
          </w:tcPr>
          <w:p w14:paraId="5582AB50" w14:textId="6CE97D09" w:rsidR="00AE3801" w:rsidRPr="00627B9F" w:rsidRDefault="00AE3801" w:rsidP="00F0583F">
            <w:pPr>
              <w:rPr>
                <w:rFonts w:eastAsia="Calibri"/>
              </w:rPr>
            </w:pPr>
            <w:r>
              <w:rPr>
                <w:rFonts w:eastAsia="Calibri"/>
              </w:rPr>
              <w:t>14</w:t>
            </w:r>
          </w:p>
        </w:tc>
        <w:tc>
          <w:tcPr>
            <w:tcW w:w="3089" w:type="dxa"/>
            <w:tcBorders>
              <w:bottom w:val="single" w:sz="4" w:space="0" w:color="auto"/>
            </w:tcBorders>
            <w:shd w:val="clear" w:color="auto" w:fill="B8CCE4"/>
          </w:tcPr>
          <w:p w14:paraId="10F2F23C" w14:textId="77777777" w:rsidR="00AE3801" w:rsidRPr="00627B9F" w:rsidRDefault="00AE3801" w:rsidP="00F0583F">
            <w:pPr>
              <w:rPr>
                <w:rFonts w:eastAsia="Calibri"/>
              </w:rPr>
            </w:pPr>
          </w:p>
        </w:tc>
        <w:tc>
          <w:tcPr>
            <w:tcW w:w="5780" w:type="dxa"/>
            <w:tcBorders>
              <w:bottom w:val="single" w:sz="4" w:space="0" w:color="auto"/>
            </w:tcBorders>
            <w:shd w:val="clear" w:color="auto" w:fill="B8CCE4"/>
          </w:tcPr>
          <w:p w14:paraId="534396ED" w14:textId="77777777" w:rsidR="00AE3801" w:rsidRPr="00627B9F" w:rsidRDefault="00AE3801" w:rsidP="00F0583F">
            <w:pPr>
              <w:rPr>
                <w:rFonts w:eastAsia="Calibri"/>
              </w:rPr>
            </w:pPr>
            <w:r w:rsidRPr="00627B9F">
              <w:rPr>
                <w:rFonts w:eastAsia="Calibri"/>
              </w:rPr>
              <w:t>Text data entry</w:t>
            </w:r>
          </w:p>
        </w:tc>
      </w:tr>
      <w:tr w:rsidR="00AE3801" w:rsidRPr="00A164EA" w14:paraId="4C40891F" w14:textId="77777777" w:rsidTr="00F0583F">
        <w:tc>
          <w:tcPr>
            <w:tcW w:w="344" w:type="dxa"/>
            <w:tcBorders>
              <w:bottom w:val="single" w:sz="4" w:space="0" w:color="auto"/>
            </w:tcBorders>
            <w:shd w:val="clear" w:color="auto" w:fill="F2F2F2"/>
          </w:tcPr>
          <w:p w14:paraId="5AD2272D" w14:textId="37F3B008" w:rsidR="00AE3801" w:rsidRPr="00627B9F" w:rsidRDefault="00AE3801" w:rsidP="00F0583F">
            <w:pPr>
              <w:rPr>
                <w:rFonts w:eastAsia="Calibri"/>
              </w:rPr>
            </w:pPr>
            <w:r>
              <w:rPr>
                <w:rFonts w:eastAsia="Calibri"/>
              </w:rPr>
              <w:t>15</w:t>
            </w:r>
          </w:p>
        </w:tc>
        <w:tc>
          <w:tcPr>
            <w:tcW w:w="3089" w:type="dxa"/>
            <w:tcBorders>
              <w:bottom w:val="single" w:sz="4" w:space="0" w:color="auto"/>
            </w:tcBorders>
            <w:shd w:val="clear" w:color="auto" w:fill="F2F2F2"/>
          </w:tcPr>
          <w:p w14:paraId="4B35C835" w14:textId="77777777" w:rsidR="00AE3801" w:rsidRPr="00627B9F" w:rsidRDefault="00AE3801" w:rsidP="00F0583F">
            <w:pPr>
              <w:tabs>
                <w:tab w:val="left" w:pos="1800"/>
              </w:tabs>
              <w:rPr>
                <w:rFonts w:eastAsia="Calibri"/>
              </w:rPr>
            </w:pPr>
            <w:r w:rsidRPr="00627B9F">
              <w:rPr>
                <w:rFonts w:eastAsia="Calibri"/>
              </w:rPr>
              <w:t>(max length 3,000 chars)</w:t>
            </w:r>
          </w:p>
          <w:p w14:paraId="694E7171" w14:textId="77777777" w:rsidR="00AE3801" w:rsidRPr="00627B9F" w:rsidRDefault="00AE3801" w:rsidP="00F0583F">
            <w:pPr>
              <w:rPr>
                <w:rFonts w:eastAsia="Calibri"/>
              </w:rPr>
            </w:pPr>
            <w:r w:rsidRPr="00627B9F">
              <w:rPr>
                <w:rFonts w:eastAsia="Calibri"/>
              </w:rPr>
              <w:t>Provide as much detail as possible</w:t>
            </w:r>
          </w:p>
        </w:tc>
        <w:tc>
          <w:tcPr>
            <w:tcW w:w="5780" w:type="dxa"/>
            <w:tcBorders>
              <w:bottom w:val="single" w:sz="4" w:space="0" w:color="auto"/>
            </w:tcBorders>
            <w:shd w:val="clear" w:color="auto" w:fill="F2F2F2"/>
          </w:tcPr>
          <w:p w14:paraId="0162F43D" w14:textId="77777777" w:rsidR="00AE3801" w:rsidRPr="00627B9F" w:rsidRDefault="00AE3801" w:rsidP="00F0583F">
            <w:pPr>
              <w:rPr>
                <w:rFonts w:eastAsia="Calibri"/>
              </w:rPr>
            </w:pPr>
            <w:r w:rsidRPr="00627B9F">
              <w:rPr>
                <w:rFonts w:eastAsia="Calibri"/>
              </w:rPr>
              <w:t xml:space="preserve">Display text </w:t>
            </w:r>
          </w:p>
        </w:tc>
      </w:tr>
      <w:tr w:rsidR="00AE3801" w:rsidRPr="00A164EA" w14:paraId="71C48B76" w14:textId="77777777" w:rsidTr="00F0583F">
        <w:tc>
          <w:tcPr>
            <w:tcW w:w="344" w:type="dxa"/>
            <w:tcBorders>
              <w:bottom w:val="single" w:sz="4" w:space="0" w:color="auto"/>
            </w:tcBorders>
            <w:shd w:val="clear" w:color="auto" w:fill="B8CCE4"/>
          </w:tcPr>
          <w:p w14:paraId="62D9569B" w14:textId="2CE95635" w:rsidR="00AE3801" w:rsidRPr="00627B9F" w:rsidRDefault="00AE3801" w:rsidP="00F0583F">
            <w:pPr>
              <w:rPr>
                <w:rFonts w:eastAsia="Calibri"/>
              </w:rPr>
            </w:pPr>
            <w:r>
              <w:rPr>
                <w:rFonts w:eastAsia="Calibri"/>
              </w:rPr>
              <w:t>16</w:t>
            </w:r>
          </w:p>
        </w:tc>
        <w:tc>
          <w:tcPr>
            <w:tcW w:w="3089" w:type="dxa"/>
            <w:tcBorders>
              <w:bottom w:val="single" w:sz="4" w:space="0" w:color="auto"/>
            </w:tcBorders>
            <w:shd w:val="clear" w:color="auto" w:fill="B8CCE4"/>
          </w:tcPr>
          <w:p w14:paraId="46DC76A3" w14:textId="77777777" w:rsidR="00AE3801" w:rsidRPr="00627B9F" w:rsidRDefault="00AE3801" w:rsidP="00F0583F">
            <w:pPr>
              <w:tabs>
                <w:tab w:val="left" w:pos="1800"/>
              </w:tabs>
              <w:rPr>
                <w:rFonts w:eastAsia="Calibri"/>
              </w:rPr>
            </w:pPr>
            <w:r w:rsidRPr="00627B9F">
              <w:rPr>
                <w:rFonts w:eastAsia="Calibri"/>
              </w:rPr>
              <w:t>Submit</w:t>
            </w:r>
          </w:p>
        </w:tc>
        <w:tc>
          <w:tcPr>
            <w:tcW w:w="5780" w:type="dxa"/>
            <w:tcBorders>
              <w:bottom w:val="single" w:sz="4" w:space="0" w:color="auto"/>
            </w:tcBorders>
            <w:shd w:val="clear" w:color="auto" w:fill="B8CCE4"/>
          </w:tcPr>
          <w:p w14:paraId="12C02E7F" w14:textId="77777777" w:rsidR="00AE3801" w:rsidRPr="00627B9F" w:rsidRDefault="00AE3801" w:rsidP="00F0583F">
            <w:pPr>
              <w:rPr>
                <w:rFonts w:eastAsia="Calibri"/>
              </w:rPr>
            </w:pPr>
            <w:r w:rsidRPr="00627B9F">
              <w:rPr>
                <w:rFonts w:eastAsia="Calibri"/>
              </w:rPr>
              <w:t>Button to save information</w:t>
            </w:r>
          </w:p>
        </w:tc>
      </w:tr>
      <w:tr w:rsidR="00AE3801" w:rsidRPr="00A164EA" w14:paraId="2293E312" w14:textId="77777777" w:rsidTr="00F0583F">
        <w:tc>
          <w:tcPr>
            <w:tcW w:w="344" w:type="dxa"/>
            <w:shd w:val="clear" w:color="auto" w:fill="F2F2F2"/>
          </w:tcPr>
          <w:p w14:paraId="1C271918" w14:textId="3564FE14" w:rsidR="00AE3801" w:rsidRDefault="00AE3801" w:rsidP="00F0583F">
            <w:pPr>
              <w:rPr>
                <w:rFonts w:eastAsia="Calibri"/>
              </w:rPr>
            </w:pPr>
            <w:r>
              <w:rPr>
                <w:rFonts w:eastAsia="Calibri"/>
              </w:rPr>
              <w:t>17</w:t>
            </w:r>
          </w:p>
        </w:tc>
        <w:tc>
          <w:tcPr>
            <w:tcW w:w="3089" w:type="dxa"/>
            <w:shd w:val="clear" w:color="auto" w:fill="F2F2F2"/>
          </w:tcPr>
          <w:p w14:paraId="22FA5E80" w14:textId="77777777" w:rsidR="00AE3801" w:rsidRPr="00627B9F" w:rsidRDefault="00AE3801" w:rsidP="00F0583F">
            <w:pPr>
              <w:tabs>
                <w:tab w:val="left" w:pos="1800"/>
              </w:tabs>
              <w:rPr>
                <w:rFonts w:eastAsia="Calibri"/>
              </w:rPr>
            </w:pPr>
          </w:p>
        </w:tc>
        <w:tc>
          <w:tcPr>
            <w:tcW w:w="5780" w:type="dxa"/>
            <w:shd w:val="clear" w:color="auto" w:fill="F2F2F2"/>
          </w:tcPr>
          <w:p w14:paraId="7A08117D" w14:textId="77777777" w:rsidR="00AE3801" w:rsidRPr="00627B9F" w:rsidRDefault="00AE3801" w:rsidP="00F0583F">
            <w:pPr>
              <w:rPr>
                <w:rFonts w:eastAsia="Calibri"/>
              </w:rPr>
            </w:pPr>
            <w:r>
              <w:rPr>
                <w:rFonts w:eastAsia="Calibri"/>
              </w:rPr>
              <w:t xml:space="preserve">Status becomes Pending Employee Review </w:t>
            </w:r>
          </w:p>
        </w:tc>
      </w:tr>
    </w:tbl>
    <w:p w14:paraId="02EC3FFB" w14:textId="77777777" w:rsidR="00AE3801" w:rsidRDefault="00AE3801" w:rsidP="0025641E">
      <w:pPr>
        <w:spacing w:before="120"/>
        <w:rPr>
          <w:b/>
        </w:rPr>
      </w:pPr>
    </w:p>
    <w:p w14:paraId="6677977B" w14:textId="77777777" w:rsidR="0025641E" w:rsidRPr="0026295E" w:rsidRDefault="0025641E" w:rsidP="0025641E">
      <w:pPr>
        <w:spacing w:before="120"/>
        <w:rPr>
          <w:b/>
        </w:rPr>
      </w:pPr>
      <w:r>
        <w:rPr>
          <w:b/>
        </w:rPr>
        <w:t>3.2.5</w:t>
      </w:r>
      <w:r w:rsidRPr="0026295E">
        <w:rPr>
          <w:b/>
        </w:rPr>
        <w:t>.4.4</w:t>
      </w:r>
      <w:r w:rsidRPr="0026295E">
        <w:rPr>
          <w:b/>
        </w:rPr>
        <w:tab/>
      </w:r>
      <w:r>
        <w:rPr>
          <w:b/>
        </w:rPr>
        <w:tab/>
      </w:r>
      <w:r w:rsidRPr="0026295E">
        <w:rPr>
          <w:b/>
        </w:rPr>
        <w:t>Not Supervisor Review</w:t>
      </w:r>
    </w:p>
    <w:p w14:paraId="14FB37AE" w14:textId="77777777" w:rsidR="0025641E" w:rsidRDefault="0025641E" w:rsidP="0025641E">
      <w:pPr>
        <w:ind w:left="1440"/>
      </w:pPr>
      <w:r w:rsidRPr="00A164EA">
        <w:t>When the log status is not pending supervisor review, then display the following:</w:t>
      </w:r>
    </w:p>
    <w:p w14:paraId="0493DA91"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25641E" w:rsidRPr="00A164EA" w14:paraId="767A8DE4" w14:textId="77777777" w:rsidTr="0066659D">
        <w:trPr>
          <w:trHeight w:val="288"/>
        </w:trPr>
        <w:tc>
          <w:tcPr>
            <w:tcW w:w="316" w:type="dxa"/>
            <w:tcBorders>
              <w:bottom w:val="single" w:sz="4" w:space="0" w:color="auto"/>
            </w:tcBorders>
            <w:shd w:val="clear" w:color="auto" w:fill="4F81BD"/>
            <w:vAlign w:val="bottom"/>
          </w:tcPr>
          <w:p w14:paraId="3734A3AD" w14:textId="77777777" w:rsidR="0025641E" w:rsidRPr="00627B9F" w:rsidRDefault="0025641E" w:rsidP="0066659D">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7977E3C2"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0769875C"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159AECC6" w14:textId="77777777" w:rsidTr="0066659D">
        <w:tc>
          <w:tcPr>
            <w:tcW w:w="316" w:type="dxa"/>
            <w:tcBorders>
              <w:bottom w:val="single" w:sz="4" w:space="0" w:color="auto"/>
            </w:tcBorders>
            <w:shd w:val="clear" w:color="auto" w:fill="F2F2F2"/>
          </w:tcPr>
          <w:p w14:paraId="56A249E1" w14:textId="77777777" w:rsidR="0025641E" w:rsidRPr="00627B9F" w:rsidRDefault="0025641E" w:rsidP="0066659D">
            <w:pPr>
              <w:rPr>
                <w:rFonts w:eastAsia="Calibri"/>
              </w:rPr>
            </w:pPr>
            <w:r w:rsidRPr="00627B9F">
              <w:rPr>
                <w:rFonts w:eastAsia="Calibri"/>
              </w:rPr>
              <w:t>1</w:t>
            </w:r>
          </w:p>
        </w:tc>
        <w:tc>
          <w:tcPr>
            <w:tcW w:w="3278" w:type="dxa"/>
            <w:tcBorders>
              <w:bottom w:val="single" w:sz="4" w:space="0" w:color="auto"/>
            </w:tcBorders>
            <w:shd w:val="clear" w:color="auto" w:fill="F2F2F2"/>
          </w:tcPr>
          <w:p w14:paraId="2AF925DD" w14:textId="77777777" w:rsidR="0025641E" w:rsidRPr="00627B9F" w:rsidRDefault="0025641E" w:rsidP="0066659D">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332E630E"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7FEE7C13" w14:textId="77777777" w:rsidTr="0066659D">
        <w:tc>
          <w:tcPr>
            <w:tcW w:w="316" w:type="dxa"/>
            <w:tcBorders>
              <w:bottom w:val="single" w:sz="4" w:space="0" w:color="auto"/>
            </w:tcBorders>
            <w:shd w:val="clear" w:color="auto" w:fill="C6D9F1"/>
          </w:tcPr>
          <w:p w14:paraId="737A35DA" w14:textId="77777777" w:rsidR="0025641E" w:rsidRPr="00627B9F" w:rsidRDefault="0025641E" w:rsidP="0066659D">
            <w:pPr>
              <w:rPr>
                <w:rFonts w:eastAsia="Calibri"/>
              </w:rPr>
            </w:pPr>
            <w:r w:rsidRPr="00627B9F">
              <w:rPr>
                <w:rFonts w:eastAsia="Calibri"/>
              </w:rPr>
              <w:t>2</w:t>
            </w:r>
          </w:p>
        </w:tc>
        <w:tc>
          <w:tcPr>
            <w:tcW w:w="3278" w:type="dxa"/>
            <w:tcBorders>
              <w:bottom w:val="single" w:sz="4" w:space="0" w:color="auto"/>
            </w:tcBorders>
            <w:shd w:val="clear" w:color="auto" w:fill="C6D9F1"/>
          </w:tcPr>
          <w:p w14:paraId="3270E8CD" w14:textId="77777777" w:rsidR="0025641E" w:rsidRPr="00627B9F" w:rsidRDefault="0025641E" w:rsidP="0066659D">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309FDD03" w14:textId="77777777" w:rsidR="0025641E" w:rsidRPr="00627B9F" w:rsidRDefault="0025641E" w:rsidP="0066659D">
            <w:pPr>
              <w:rPr>
                <w:rFonts w:eastAsia="Calibri"/>
              </w:rPr>
            </w:pPr>
            <w:r w:rsidRPr="00627B9F">
              <w:rPr>
                <w:rFonts w:eastAsia="Calibri"/>
              </w:rPr>
              <w:t>If manager notes of the log exist then display text and manager notes of the log</w:t>
            </w:r>
          </w:p>
        </w:tc>
      </w:tr>
      <w:tr w:rsidR="0025641E" w:rsidRPr="00A164EA" w14:paraId="14B68377" w14:textId="77777777" w:rsidTr="00BD069F">
        <w:tc>
          <w:tcPr>
            <w:tcW w:w="316" w:type="dxa"/>
            <w:tcBorders>
              <w:bottom w:val="single" w:sz="4" w:space="0" w:color="auto"/>
            </w:tcBorders>
            <w:shd w:val="clear" w:color="auto" w:fill="F2F2F2"/>
          </w:tcPr>
          <w:p w14:paraId="7B1AE9BF" w14:textId="77777777" w:rsidR="0025641E" w:rsidRPr="00627B9F" w:rsidRDefault="0025641E" w:rsidP="0066659D">
            <w:pPr>
              <w:rPr>
                <w:rFonts w:eastAsia="Calibri"/>
              </w:rPr>
            </w:pPr>
            <w:r w:rsidRPr="00627B9F">
              <w:rPr>
                <w:rFonts w:eastAsia="Calibri"/>
              </w:rPr>
              <w:t>3</w:t>
            </w:r>
          </w:p>
        </w:tc>
        <w:tc>
          <w:tcPr>
            <w:tcW w:w="3278" w:type="dxa"/>
            <w:tcBorders>
              <w:bottom w:val="single" w:sz="4" w:space="0" w:color="auto"/>
            </w:tcBorders>
            <w:shd w:val="clear" w:color="auto" w:fill="F2F2F2"/>
          </w:tcPr>
          <w:p w14:paraId="52864689" w14:textId="77777777" w:rsidR="0025641E" w:rsidRPr="00627B9F" w:rsidRDefault="0025641E" w:rsidP="0066659D">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044CE33E" w14:textId="6A43EAE5" w:rsidR="0025641E" w:rsidRPr="00627B9F" w:rsidRDefault="0025641E" w:rsidP="0066659D">
            <w:pPr>
              <w:rPr>
                <w:rFonts w:eastAsia="Calibri"/>
              </w:rPr>
            </w:pPr>
            <w:r w:rsidRPr="00627B9F">
              <w:rPr>
                <w:rFonts w:eastAsia="Calibri"/>
              </w:rPr>
              <w:t xml:space="preserve">Display the </w:t>
            </w:r>
            <w:r w:rsidR="00885EED">
              <w:rPr>
                <w:rFonts w:eastAsia="Calibri"/>
              </w:rPr>
              <w:t xml:space="preserve">text and </w:t>
            </w:r>
            <w:r w:rsidRPr="00627B9F">
              <w:rPr>
                <w:rFonts w:eastAsia="Calibri"/>
              </w:rPr>
              <w:t>coaching notes of log</w:t>
            </w:r>
          </w:p>
        </w:tc>
      </w:tr>
      <w:tr w:rsidR="00AE3801" w:rsidRPr="00895ABE" w14:paraId="1DDD6D27" w14:textId="77777777" w:rsidTr="00AE3801">
        <w:tc>
          <w:tcPr>
            <w:tcW w:w="316" w:type="dxa"/>
            <w:vMerge w:val="restart"/>
            <w:tcBorders>
              <w:top w:val="single" w:sz="4" w:space="0" w:color="auto"/>
              <w:left w:val="single" w:sz="4" w:space="0" w:color="auto"/>
              <w:right w:val="single" w:sz="4" w:space="0" w:color="auto"/>
            </w:tcBorders>
            <w:shd w:val="clear" w:color="auto" w:fill="C6D9F1"/>
            <w:vAlign w:val="center"/>
          </w:tcPr>
          <w:p w14:paraId="51CA31AA" w14:textId="77777777" w:rsidR="00AE3801" w:rsidRPr="00627B9F" w:rsidRDefault="00AE3801"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54E03AAC" w14:textId="0895020B" w:rsidR="00AE3801" w:rsidRPr="00627B9F" w:rsidRDefault="00AE3801" w:rsidP="00AE3801">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8BE0BF5" w14:textId="607A07FD" w:rsidR="00AE3801" w:rsidRPr="00627B9F" w:rsidRDefault="00AE3801" w:rsidP="00F0583F">
            <w:pPr>
              <w:rPr>
                <w:rFonts w:eastAsia="Calibri"/>
              </w:rPr>
            </w:pPr>
            <w:r>
              <w:rPr>
                <w:rFonts w:eastAsia="Calibri"/>
              </w:rPr>
              <w:t>If follow-up required and follow-up coaching notes are blank, then display text and follow-up date.</w:t>
            </w:r>
          </w:p>
        </w:tc>
      </w:tr>
      <w:tr w:rsidR="00AE3801" w:rsidRPr="00895ABE" w14:paraId="78B05749" w14:textId="77777777" w:rsidTr="00F0583F">
        <w:tc>
          <w:tcPr>
            <w:tcW w:w="316" w:type="dxa"/>
            <w:vMerge/>
            <w:tcBorders>
              <w:left w:val="single" w:sz="4" w:space="0" w:color="auto"/>
              <w:bottom w:val="single" w:sz="4" w:space="0" w:color="auto"/>
              <w:right w:val="single" w:sz="4" w:space="0" w:color="auto"/>
            </w:tcBorders>
            <w:shd w:val="clear" w:color="auto" w:fill="C6D9F1"/>
          </w:tcPr>
          <w:p w14:paraId="38EB0ABA" w14:textId="77777777" w:rsidR="00AE3801" w:rsidRDefault="00AE3801"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2C0763A7" w14:textId="5B93E6A4" w:rsidR="00AE3801" w:rsidRDefault="00AE3801"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3286CE97" w14:textId="44A09B7E" w:rsidR="00AE3801" w:rsidRDefault="00AE3801" w:rsidP="00F0583F">
            <w:pPr>
              <w:rPr>
                <w:rFonts w:eastAsia="Calibri"/>
              </w:rPr>
            </w:pPr>
            <w:r>
              <w:rPr>
                <w:rFonts w:eastAsia="Calibri"/>
              </w:rPr>
              <w:t>If follow-up required and follow-up coaching notes are not blank, then display text and follow-up coaching date.</w:t>
            </w:r>
          </w:p>
        </w:tc>
      </w:tr>
      <w:tr w:rsidR="00BD069F" w:rsidRPr="00895ABE" w14:paraId="51312245" w14:textId="77777777" w:rsidTr="00BD069F">
        <w:tc>
          <w:tcPr>
            <w:tcW w:w="316" w:type="dxa"/>
            <w:tcBorders>
              <w:top w:val="single" w:sz="4" w:space="0" w:color="auto"/>
              <w:left w:val="single" w:sz="4" w:space="0" w:color="auto"/>
              <w:bottom w:val="single" w:sz="4" w:space="0" w:color="auto"/>
              <w:right w:val="single" w:sz="4" w:space="0" w:color="auto"/>
            </w:tcBorders>
            <w:shd w:val="clear" w:color="auto" w:fill="F2F2F2"/>
          </w:tcPr>
          <w:p w14:paraId="52B13F05" w14:textId="77777777" w:rsidR="00BD069F" w:rsidRDefault="00BD069F"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74CB7216" w14:textId="77777777" w:rsidR="00BD069F" w:rsidRDefault="00BD069F"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3BE4BCF0" w14:textId="77777777" w:rsidR="00BD069F" w:rsidRDefault="00BD069F" w:rsidP="00F0583F">
            <w:pPr>
              <w:rPr>
                <w:rFonts w:eastAsia="Calibri"/>
              </w:rPr>
            </w:pPr>
            <w:r>
              <w:rPr>
                <w:rFonts w:eastAsia="Calibri"/>
              </w:rPr>
              <w:t>If follow-up required and follow-up coaching notes are not blank, then display text and follow-up coaching notes.</w:t>
            </w:r>
          </w:p>
        </w:tc>
      </w:tr>
    </w:tbl>
    <w:p w14:paraId="38DE19B6" w14:textId="77777777" w:rsidR="0025641E" w:rsidRDefault="0025641E" w:rsidP="0025641E">
      <w:pPr>
        <w:ind w:left="720" w:firstLine="720"/>
      </w:pPr>
    </w:p>
    <w:p w14:paraId="3B8D3EC6" w14:textId="77777777" w:rsidR="0025641E" w:rsidRPr="002B4689" w:rsidRDefault="0025641E" w:rsidP="0025641E">
      <w:pPr>
        <w:pStyle w:val="Heading4"/>
        <w:spacing w:before="120" w:after="120"/>
        <w:rPr>
          <w:rFonts w:ascii="Arial" w:hAnsi="Arial"/>
          <w:b/>
          <w:bCs/>
          <w:sz w:val="22"/>
          <w:szCs w:val="22"/>
          <w:u w:val="none"/>
        </w:rPr>
      </w:pPr>
      <w:bookmarkStart w:id="214" w:name="_Toc495311772"/>
      <w:bookmarkStart w:id="215" w:name="_Toc171485"/>
      <w:r w:rsidRPr="002B4689">
        <w:rPr>
          <w:rFonts w:ascii="Arial" w:hAnsi="Arial"/>
          <w:b/>
          <w:bCs/>
          <w:sz w:val="22"/>
          <w:szCs w:val="22"/>
          <w:u w:val="none"/>
        </w:rPr>
        <w:lastRenderedPageBreak/>
        <w:t>3.2.5.5</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Manager of Record</w:t>
      </w:r>
      <w:bookmarkEnd w:id="214"/>
      <w:bookmarkEnd w:id="215"/>
    </w:p>
    <w:p w14:paraId="34ADFBBC" w14:textId="77777777" w:rsidR="0025641E" w:rsidRDefault="0025641E" w:rsidP="0025641E">
      <w:pPr>
        <w:ind w:left="1440"/>
      </w:pPr>
      <w:r>
        <w:t>The manager of record is the manager (supervisor of supervisor) of the employee recipient of the log regardless of job code or module the log is submitted in.</w:t>
      </w:r>
    </w:p>
    <w:p w14:paraId="119F31EB" w14:textId="77777777" w:rsidR="0025641E" w:rsidRDefault="0025641E" w:rsidP="0025641E">
      <w:pPr>
        <w:ind w:left="1440"/>
      </w:pPr>
    </w:p>
    <w:p w14:paraId="234AB6F3" w14:textId="4A9753D8" w:rsidR="0025641E" w:rsidRDefault="0025641E" w:rsidP="0025641E">
      <w:pPr>
        <w:ind w:left="1440"/>
      </w:pPr>
      <w:r w:rsidRPr="00A164EA">
        <w:t>When the Manager of record reviews a log and the status is not completed</w:t>
      </w:r>
      <w:r w:rsidR="00885EED">
        <w:t xml:space="preserve"> and not Quality Now</w:t>
      </w:r>
      <w:r w:rsidRPr="00A164EA">
        <w:t>, then display the following information:</w:t>
      </w:r>
    </w:p>
    <w:p w14:paraId="0459530F" w14:textId="77777777" w:rsidR="0025641E" w:rsidRPr="0026295E" w:rsidRDefault="0025641E" w:rsidP="0025641E">
      <w:pPr>
        <w:spacing w:before="120"/>
        <w:rPr>
          <w:b/>
        </w:rPr>
      </w:pPr>
      <w:r>
        <w:rPr>
          <w:b/>
        </w:rPr>
        <w:t>3.2.5</w:t>
      </w:r>
      <w:r w:rsidRPr="0026295E">
        <w:rPr>
          <w:b/>
        </w:rPr>
        <w:t>.5.1</w:t>
      </w:r>
      <w:r>
        <w:rPr>
          <w:b/>
        </w:rPr>
        <w:tab/>
      </w:r>
      <w:r w:rsidRPr="0026295E">
        <w:rPr>
          <w:b/>
        </w:rPr>
        <w:tab/>
        <w:t>Research Required</w:t>
      </w:r>
    </w:p>
    <w:p w14:paraId="71D42490" w14:textId="77777777" w:rsidR="0025641E" w:rsidRPr="00655648" w:rsidRDefault="0025641E" w:rsidP="0025641E">
      <w:pPr>
        <w:ind w:left="1440"/>
      </w:pPr>
      <w:r w:rsidRPr="00655648">
        <w:t xml:space="preserve">When the log value is Research required and source is OMR or the coaching reason is Current Coaching Initiative or source is ETS and coaching log is for Outstanding Action (Employee) </w:t>
      </w:r>
      <w:r>
        <w:t>or</w:t>
      </w:r>
      <w:r w:rsidRPr="00655648">
        <w:t xml:space="preserve"> Outstanding Action (Supervisor), then display the following:</w:t>
      </w:r>
    </w:p>
    <w:p w14:paraId="728B9867"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8"/>
        <w:gridCol w:w="6106"/>
      </w:tblGrid>
      <w:tr w:rsidR="0025641E" w:rsidRPr="00A164EA" w14:paraId="64DA67E4" w14:textId="77777777" w:rsidTr="0066659D">
        <w:trPr>
          <w:trHeight w:val="288"/>
        </w:trPr>
        <w:tc>
          <w:tcPr>
            <w:tcW w:w="356" w:type="dxa"/>
            <w:tcBorders>
              <w:bottom w:val="single" w:sz="4" w:space="0" w:color="auto"/>
            </w:tcBorders>
            <w:shd w:val="clear" w:color="auto" w:fill="4F81BD"/>
            <w:vAlign w:val="bottom"/>
          </w:tcPr>
          <w:p w14:paraId="70629D6D" w14:textId="77777777" w:rsidR="0025641E" w:rsidRPr="00627B9F" w:rsidRDefault="0025641E" w:rsidP="0066659D">
            <w:pPr>
              <w:rPr>
                <w:rFonts w:eastAsia="Calibri"/>
                <w:b/>
                <w:color w:val="FFFFFF"/>
              </w:rPr>
            </w:pPr>
            <w:r w:rsidRPr="00627B9F">
              <w:rPr>
                <w:rFonts w:eastAsia="Calibri"/>
                <w:b/>
                <w:color w:val="FFFFFF"/>
              </w:rPr>
              <w:t>#</w:t>
            </w:r>
          </w:p>
        </w:tc>
        <w:tc>
          <w:tcPr>
            <w:tcW w:w="3258" w:type="dxa"/>
            <w:tcBorders>
              <w:bottom w:val="single" w:sz="4" w:space="0" w:color="auto"/>
            </w:tcBorders>
            <w:shd w:val="clear" w:color="auto" w:fill="4F81BD"/>
            <w:vAlign w:val="bottom"/>
          </w:tcPr>
          <w:p w14:paraId="123E621A"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6" w:type="dxa"/>
            <w:tcBorders>
              <w:bottom w:val="single" w:sz="4" w:space="0" w:color="auto"/>
            </w:tcBorders>
            <w:shd w:val="clear" w:color="auto" w:fill="4F81BD"/>
            <w:vAlign w:val="bottom"/>
          </w:tcPr>
          <w:p w14:paraId="7E462A87"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A164EA" w14:paraId="3401C460" w14:textId="77777777" w:rsidTr="0066659D">
        <w:tc>
          <w:tcPr>
            <w:tcW w:w="356" w:type="dxa"/>
            <w:tcBorders>
              <w:bottom w:val="single" w:sz="4" w:space="0" w:color="auto"/>
            </w:tcBorders>
            <w:shd w:val="clear" w:color="auto" w:fill="F2F2F2"/>
          </w:tcPr>
          <w:p w14:paraId="29D07091" w14:textId="77777777" w:rsidR="0025641E" w:rsidRPr="00627B9F" w:rsidRDefault="0025641E" w:rsidP="0066659D">
            <w:pPr>
              <w:rPr>
                <w:rFonts w:eastAsia="Calibri"/>
              </w:rPr>
            </w:pPr>
            <w:r w:rsidRPr="00627B9F">
              <w:rPr>
                <w:rFonts w:eastAsia="Calibri"/>
              </w:rPr>
              <w:t>1</w:t>
            </w:r>
          </w:p>
        </w:tc>
        <w:tc>
          <w:tcPr>
            <w:tcW w:w="3258" w:type="dxa"/>
            <w:tcBorders>
              <w:bottom w:val="single" w:sz="4" w:space="0" w:color="auto"/>
            </w:tcBorders>
            <w:shd w:val="clear" w:color="auto" w:fill="F2F2F2"/>
          </w:tcPr>
          <w:p w14:paraId="3C7B433E" w14:textId="77777777" w:rsidR="0025641E" w:rsidRPr="00627B9F" w:rsidRDefault="0025641E" w:rsidP="0066659D">
            <w:pPr>
              <w:rPr>
                <w:rFonts w:eastAsia="Calibri"/>
              </w:rPr>
            </w:pPr>
            <w:r w:rsidRPr="00627B9F">
              <w:rPr>
                <w:rFonts w:eastAsia="Calibri"/>
              </w:rPr>
              <w:t>Details of the behavior being coached:</w:t>
            </w:r>
          </w:p>
        </w:tc>
        <w:tc>
          <w:tcPr>
            <w:tcW w:w="6106" w:type="dxa"/>
            <w:tcBorders>
              <w:bottom w:val="single" w:sz="4" w:space="0" w:color="auto"/>
            </w:tcBorders>
            <w:shd w:val="clear" w:color="auto" w:fill="F2F2F2"/>
          </w:tcPr>
          <w:p w14:paraId="5FCF6FD2" w14:textId="77777777" w:rsidR="0025641E" w:rsidRPr="00627B9F" w:rsidRDefault="0025641E" w:rsidP="0066659D">
            <w:pPr>
              <w:rPr>
                <w:rFonts w:eastAsia="Calibri"/>
              </w:rPr>
            </w:pPr>
            <w:r w:rsidRPr="00627B9F">
              <w:rPr>
                <w:rFonts w:eastAsia="Calibri"/>
              </w:rPr>
              <w:t>Display description of the log</w:t>
            </w:r>
          </w:p>
        </w:tc>
      </w:tr>
      <w:tr w:rsidR="0025641E" w:rsidRPr="00A164EA" w14:paraId="57BB3682" w14:textId="77777777" w:rsidTr="0066659D">
        <w:tc>
          <w:tcPr>
            <w:tcW w:w="356" w:type="dxa"/>
            <w:vMerge w:val="restart"/>
            <w:shd w:val="clear" w:color="auto" w:fill="C6D9F1"/>
            <w:vAlign w:val="center"/>
          </w:tcPr>
          <w:p w14:paraId="42D75EBB" w14:textId="77777777" w:rsidR="0025641E" w:rsidRPr="00627B9F" w:rsidRDefault="0025641E" w:rsidP="0066659D">
            <w:pPr>
              <w:rPr>
                <w:rFonts w:eastAsia="Calibri"/>
              </w:rPr>
            </w:pPr>
            <w:r w:rsidRPr="00627B9F">
              <w:rPr>
                <w:rFonts w:eastAsia="Calibri"/>
              </w:rPr>
              <w:t>2</w:t>
            </w:r>
          </w:p>
        </w:tc>
        <w:tc>
          <w:tcPr>
            <w:tcW w:w="3258" w:type="dxa"/>
            <w:tcBorders>
              <w:bottom w:val="single" w:sz="4" w:space="0" w:color="auto"/>
            </w:tcBorders>
            <w:shd w:val="clear" w:color="auto" w:fill="C6D9F1"/>
          </w:tcPr>
          <w:p w14:paraId="5B5A0D30" w14:textId="77777777" w:rsidR="0025641E" w:rsidRPr="00627B9F" w:rsidRDefault="0025641E" w:rsidP="0066659D">
            <w:pPr>
              <w:rPr>
                <w:rFonts w:eastAsia="Calibri"/>
              </w:rPr>
            </w:pPr>
            <w:r w:rsidRPr="00627B9F">
              <w:rPr>
                <w:rFonts w:eastAsia="Calibri"/>
              </w:rPr>
              <w:t xml:space="preserve">You are receiving this eCL record because an Employee on your team was identified in an Outlier Management Report (OMR). Please research this item in accordance with the </w:t>
            </w:r>
            <w:r w:rsidRPr="00627B9F">
              <w:rPr>
                <w:rFonts w:eastAsia="Calibri"/>
                <w:u w:val="single"/>
              </w:rPr>
              <w:t>Contact Center Operations 46.0 Outlier Management Report (OMR): Outlier Research Process SOP</w:t>
            </w:r>
            <w:r w:rsidRPr="00627B9F">
              <w:rPr>
                <w:rFonts w:eastAsia="Calibri"/>
              </w:rPr>
              <w:t xml:space="preserve"> and provide the details in the record below.</w:t>
            </w:r>
          </w:p>
        </w:tc>
        <w:tc>
          <w:tcPr>
            <w:tcW w:w="6106" w:type="dxa"/>
            <w:tcBorders>
              <w:bottom w:val="single" w:sz="4" w:space="0" w:color="auto"/>
            </w:tcBorders>
            <w:shd w:val="clear" w:color="auto" w:fill="C6D9F1"/>
          </w:tcPr>
          <w:p w14:paraId="28B8E1CD" w14:textId="77777777" w:rsidR="0025641E" w:rsidRPr="00627B9F" w:rsidRDefault="0025641E" w:rsidP="0066659D">
            <w:pPr>
              <w:rPr>
                <w:rFonts w:eastAsia="Calibri"/>
              </w:rPr>
            </w:pPr>
            <w:r w:rsidRPr="00627B9F">
              <w:rPr>
                <w:rFonts w:eastAsia="Calibri"/>
              </w:rPr>
              <w:t>Display text</w:t>
            </w:r>
            <w:r>
              <w:rPr>
                <w:rFonts w:eastAsia="Calibri"/>
              </w:rPr>
              <w:t xml:space="preserve"> for OMR (except Low CSAT, ISQ)</w:t>
            </w:r>
          </w:p>
        </w:tc>
      </w:tr>
      <w:tr w:rsidR="0025641E" w:rsidRPr="00A164EA" w14:paraId="1D32C7E0" w14:textId="77777777" w:rsidTr="0066659D">
        <w:tc>
          <w:tcPr>
            <w:tcW w:w="356" w:type="dxa"/>
            <w:vMerge/>
            <w:shd w:val="clear" w:color="auto" w:fill="C6D9F1"/>
            <w:vAlign w:val="center"/>
          </w:tcPr>
          <w:p w14:paraId="44270C8B"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918F8E1" w14:textId="77777777" w:rsidR="0025641E" w:rsidRPr="00627B9F" w:rsidRDefault="0025641E" w:rsidP="0066659D">
            <w:pPr>
              <w:rPr>
                <w:rFonts w:eastAsia="Calibri"/>
              </w:rPr>
            </w:pPr>
            <w:r w:rsidRPr="001E0148">
              <w:rPr>
                <w:rFonts w:eastAsia="Calibri"/>
              </w:rPr>
              <w:t>You are receiving this eCL because you have been assigned to listen to and provide feedback on a call that was identified as having low customer satisfaction.  Please review the call from a PPoM perspective and provide details on the specific opportunities requiring coaching in the record below.</w:t>
            </w:r>
          </w:p>
        </w:tc>
        <w:tc>
          <w:tcPr>
            <w:tcW w:w="6106" w:type="dxa"/>
            <w:tcBorders>
              <w:bottom w:val="single" w:sz="4" w:space="0" w:color="auto"/>
            </w:tcBorders>
            <w:shd w:val="clear" w:color="auto" w:fill="C6D9F1"/>
          </w:tcPr>
          <w:p w14:paraId="3E10950C" w14:textId="77777777" w:rsidR="0025641E" w:rsidRPr="00627B9F" w:rsidRDefault="0025641E" w:rsidP="0066659D">
            <w:pPr>
              <w:rPr>
                <w:rFonts w:eastAsia="Calibri"/>
              </w:rPr>
            </w:pPr>
            <w:r>
              <w:rPr>
                <w:rFonts w:eastAsia="Calibri"/>
              </w:rPr>
              <w:t>Display text for OMR Low CSAT</w:t>
            </w:r>
          </w:p>
        </w:tc>
      </w:tr>
      <w:tr w:rsidR="0025641E" w:rsidRPr="00A164EA" w14:paraId="687606A7" w14:textId="77777777" w:rsidTr="0066659D">
        <w:tc>
          <w:tcPr>
            <w:tcW w:w="356" w:type="dxa"/>
            <w:vMerge/>
            <w:shd w:val="clear" w:color="auto" w:fill="C6D9F1"/>
            <w:vAlign w:val="center"/>
          </w:tcPr>
          <w:p w14:paraId="402AA009"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E4A53EF" w14:textId="77777777" w:rsidR="0025641E" w:rsidRPr="001E0148" w:rsidRDefault="0025641E" w:rsidP="0066659D">
            <w:pPr>
              <w:rPr>
                <w:rFonts w:eastAsia="Calibri"/>
              </w:rPr>
            </w:pPr>
            <w:r w:rsidRPr="0033218C">
              <w:rPr>
                <w:rFonts w:eastAsia="Calibri"/>
              </w:rPr>
              <w:t xml:space="preserve">You are receiving this eCL because you have been assigned to listen to and provide feedback on calls that have been identified as having a short duration. Details of each call can be found within the Performance Report Catalog by clicking </w:t>
            </w:r>
            <w:r w:rsidRPr="0033218C">
              <w:rPr>
                <w:rFonts w:eastAsia="Calibri"/>
                <w:u w:val="single"/>
              </w:rPr>
              <w:t>here</w:t>
            </w:r>
            <w:r w:rsidRPr="0033218C">
              <w:rPr>
                <w:rFonts w:eastAsia="Calibri"/>
              </w:rPr>
              <w:t>. Please review the calls and provide specific details on opportunities that requiring coaching.</w:t>
            </w:r>
          </w:p>
        </w:tc>
        <w:tc>
          <w:tcPr>
            <w:tcW w:w="6106" w:type="dxa"/>
            <w:tcBorders>
              <w:bottom w:val="single" w:sz="4" w:space="0" w:color="auto"/>
            </w:tcBorders>
            <w:shd w:val="clear" w:color="auto" w:fill="C6D9F1"/>
          </w:tcPr>
          <w:p w14:paraId="4482C96C" w14:textId="77777777" w:rsidR="0025641E" w:rsidRDefault="0025641E" w:rsidP="0066659D">
            <w:pPr>
              <w:rPr>
                <w:rFonts w:eastAsia="Calibri"/>
              </w:rPr>
            </w:pPr>
            <w:r>
              <w:rPr>
                <w:rFonts w:eastAsia="Calibri"/>
              </w:rPr>
              <w:t>Display text for OMR ISQ</w:t>
            </w:r>
          </w:p>
        </w:tc>
      </w:tr>
      <w:tr w:rsidR="0025641E" w:rsidRPr="00A164EA" w14:paraId="6C0C27AD" w14:textId="77777777" w:rsidTr="0066659D">
        <w:tc>
          <w:tcPr>
            <w:tcW w:w="356" w:type="dxa"/>
            <w:vMerge/>
            <w:shd w:val="clear" w:color="auto" w:fill="C6D9F1"/>
          </w:tcPr>
          <w:p w14:paraId="12EA2D61"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3CDBAD9E" w14:textId="77777777" w:rsidR="0025641E" w:rsidRPr="00627B9F" w:rsidRDefault="0025641E" w:rsidP="0066659D">
            <w:pPr>
              <w:rPr>
                <w:rFonts w:eastAsia="Calibri"/>
              </w:rPr>
            </w:pPr>
            <w:r w:rsidRPr="00655648">
              <w:rPr>
                <w:rFonts w:eastAsia="Calibri"/>
              </w:rPr>
              <w:t xml:space="preserve">You are receiving this eCL record because an Employee on your team was identified on the CCO TC Outstanding Actions report (also known as the TC Compliance Action report).  Please research why the employee did not complete their timecard before the deadline laid out in the latest </w:t>
            </w:r>
            <w:r w:rsidRPr="00AE4A90">
              <w:rPr>
                <w:rFonts w:eastAsia="Calibri"/>
                <w:u w:val="single"/>
              </w:rPr>
              <w:t>Contact Center Operations 3.06 Timecard Audit SOP</w:t>
            </w:r>
            <w:r w:rsidRPr="00655648">
              <w:rPr>
                <w:rFonts w:eastAsia="Calibri"/>
              </w:rPr>
              <w:t xml:space="preserve"> and provide the details in the record below.</w:t>
            </w:r>
          </w:p>
        </w:tc>
        <w:tc>
          <w:tcPr>
            <w:tcW w:w="6106" w:type="dxa"/>
            <w:tcBorders>
              <w:bottom w:val="single" w:sz="4" w:space="0" w:color="auto"/>
            </w:tcBorders>
            <w:shd w:val="clear" w:color="auto" w:fill="C6D9F1"/>
          </w:tcPr>
          <w:p w14:paraId="52A055E6" w14:textId="77777777" w:rsidR="0025641E" w:rsidRPr="00627B9F" w:rsidRDefault="0025641E" w:rsidP="0066659D">
            <w:pPr>
              <w:rPr>
                <w:rFonts w:eastAsia="Calibri"/>
              </w:rPr>
            </w:pPr>
            <w:r w:rsidRPr="00627B9F">
              <w:rPr>
                <w:rFonts w:eastAsia="Calibri"/>
              </w:rPr>
              <w:t>Display text</w:t>
            </w:r>
            <w:r>
              <w:rPr>
                <w:rFonts w:eastAsia="Calibri"/>
              </w:rPr>
              <w:t xml:space="preserve"> for ETS OAE</w:t>
            </w:r>
          </w:p>
        </w:tc>
      </w:tr>
      <w:tr w:rsidR="0025641E" w:rsidRPr="00A164EA" w14:paraId="701E3247" w14:textId="77777777" w:rsidTr="0066659D">
        <w:tc>
          <w:tcPr>
            <w:tcW w:w="356" w:type="dxa"/>
            <w:vMerge/>
            <w:tcBorders>
              <w:bottom w:val="single" w:sz="4" w:space="0" w:color="auto"/>
            </w:tcBorders>
            <w:shd w:val="clear" w:color="auto" w:fill="C6D9F1"/>
          </w:tcPr>
          <w:p w14:paraId="295B10DC" w14:textId="77777777" w:rsidR="0025641E" w:rsidRPr="00627B9F" w:rsidRDefault="0025641E" w:rsidP="0066659D">
            <w:pPr>
              <w:rPr>
                <w:rFonts w:eastAsia="Calibri"/>
              </w:rPr>
            </w:pPr>
          </w:p>
        </w:tc>
        <w:tc>
          <w:tcPr>
            <w:tcW w:w="3258" w:type="dxa"/>
            <w:tcBorders>
              <w:bottom w:val="single" w:sz="4" w:space="0" w:color="auto"/>
            </w:tcBorders>
            <w:shd w:val="clear" w:color="auto" w:fill="C6D9F1"/>
          </w:tcPr>
          <w:p w14:paraId="25A288E3" w14:textId="77777777" w:rsidR="0025641E" w:rsidRPr="00627B9F" w:rsidRDefault="0025641E" w:rsidP="0066659D">
            <w:pPr>
              <w:rPr>
                <w:rFonts w:eastAsia="Calibri"/>
              </w:rPr>
            </w:pPr>
            <w:r w:rsidRPr="006B6FA6">
              <w:rPr>
                <w:rFonts w:eastAsia="Calibri"/>
              </w:rPr>
              <w:t xml:space="preserve">You are receiving this eCL record because a Supervisor on your team was identified on the CCO TC Outstanding Actions report (also known as the TC Compliance Action report).  Please research why the supervisor did not approve or reject their CSR’s timecard before the deadline laid out in the latest </w:t>
            </w:r>
            <w:r w:rsidRPr="00AE4A90">
              <w:rPr>
                <w:rFonts w:eastAsia="Calibri"/>
                <w:u w:val="single"/>
              </w:rPr>
              <w:t>Contact Center Operations 3.06 Timecard Audit SOP</w:t>
            </w:r>
            <w:r w:rsidRPr="006B6FA6">
              <w:rPr>
                <w:rFonts w:eastAsia="Calibri"/>
              </w:rPr>
              <w:t xml:space="preserve"> and provide the details in the record below.</w:t>
            </w:r>
          </w:p>
        </w:tc>
        <w:tc>
          <w:tcPr>
            <w:tcW w:w="6106" w:type="dxa"/>
            <w:tcBorders>
              <w:bottom w:val="single" w:sz="4" w:space="0" w:color="auto"/>
            </w:tcBorders>
            <w:shd w:val="clear" w:color="auto" w:fill="C6D9F1"/>
          </w:tcPr>
          <w:p w14:paraId="676A3272" w14:textId="77777777" w:rsidR="0025641E" w:rsidRPr="00627B9F" w:rsidRDefault="0025641E" w:rsidP="0066659D">
            <w:pPr>
              <w:rPr>
                <w:rFonts w:eastAsia="Calibri"/>
              </w:rPr>
            </w:pPr>
            <w:r w:rsidRPr="00627B9F">
              <w:rPr>
                <w:rFonts w:eastAsia="Calibri"/>
              </w:rPr>
              <w:t>Display text</w:t>
            </w:r>
            <w:r>
              <w:rPr>
                <w:rFonts w:eastAsia="Calibri"/>
              </w:rPr>
              <w:t xml:space="preserve"> for ETS OAS</w:t>
            </w:r>
          </w:p>
        </w:tc>
      </w:tr>
      <w:tr w:rsidR="0025641E" w:rsidRPr="00A164EA" w14:paraId="4B891102" w14:textId="77777777" w:rsidTr="0066659D">
        <w:tc>
          <w:tcPr>
            <w:tcW w:w="356" w:type="dxa"/>
            <w:tcBorders>
              <w:bottom w:val="single" w:sz="4" w:space="0" w:color="auto"/>
            </w:tcBorders>
            <w:shd w:val="clear" w:color="auto" w:fill="F2F2F2"/>
          </w:tcPr>
          <w:p w14:paraId="517BB917" w14:textId="77777777" w:rsidR="0025641E" w:rsidRPr="00627B9F" w:rsidRDefault="0025641E" w:rsidP="0066659D">
            <w:pPr>
              <w:rPr>
                <w:rFonts w:eastAsia="Calibri"/>
              </w:rPr>
            </w:pPr>
            <w:r w:rsidRPr="00627B9F">
              <w:rPr>
                <w:rFonts w:eastAsia="Calibri"/>
              </w:rPr>
              <w:t>3</w:t>
            </w:r>
          </w:p>
        </w:tc>
        <w:tc>
          <w:tcPr>
            <w:tcW w:w="3258" w:type="dxa"/>
            <w:tcBorders>
              <w:bottom w:val="single" w:sz="4" w:space="0" w:color="auto"/>
            </w:tcBorders>
            <w:shd w:val="clear" w:color="auto" w:fill="F2F2F2"/>
          </w:tcPr>
          <w:p w14:paraId="12788565" w14:textId="77777777" w:rsidR="0025641E" w:rsidRPr="00627B9F" w:rsidRDefault="0025641E" w:rsidP="0066659D">
            <w:pPr>
              <w:rPr>
                <w:rFonts w:eastAsia="Calibri"/>
              </w:rPr>
            </w:pPr>
            <w:r w:rsidRPr="00627B9F">
              <w:rPr>
                <w:rFonts w:eastAsia="Calibri"/>
              </w:rPr>
              <w:t>1. Date</w:t>
            </w:r>
          </w:p>
        </w:tc>
        <w:tc>
          <w:tcPr>
            <w:tcW w:w="6106" w:type="dxa"/>
            <w:tcBorders>
              <w:bottom w:val="single" w:sz="4" w:space="0" w:color="auto"/>
            </w:tcBorders>
            <w:shd w:val="clear" w:color="auto" w:fill="F2F2F2"/>
          </w:tcPr>
          <w:p w14:paraId="34A22598" w14:textId="77777777" w:rsidR="0025641E" w:rsidRPr="00627B9F" w:rsidRDefault="0025641E" w:rsidP="0066659D">
            <w:pPr>
              <w:rPr>
                <w:rFonts w:eastAsia="Calibri"/>
              </w:rPr>
            </w:pPr>
            <w:r w:rsidRPr="00627B9F">
              <w:rPr>
                <w:rFonts w:eastAsia="Calibri"/>
              </w:rPr>
              <w:t>Display text</w:t>
            </w:r>
          </w:p>
        </w:tc>
      </w:tr>
      <w:tr w:rsidR="0025641E" w:rsidRPr="00A164EA" w14:paraId="46144EC7" w14:textId="77777777" w:rsidTr="0066659D">
        <w:tc>
          <w:tcPr>
            <w:tcW w:w="356" w:type="dxa"/>
            <w:tcBorders>
              <w:bottom w:val="single" w:sz="4" w:space="0" w:color="auto"/>
            </w:tcBorders>
            <w:shd w:val="clear" w:color="auto" w:fill="C6D9F1"/>
          </w:tcPr>
          <w:p w14:paraId="645E5CEE" w14:textId="77777777" w:rsidR="0025641E" w:rsidRPr="00627B9F" w:rsidRDefault="0025641E" w:rsidP="0066659D">
            <w:pPr>
              <w:rPr>
                <w:rFonts w:eastAsia="Calibri"/>
              </w:rPr>
            </w:pPr>
            <w:r w:rsidRPr="00627B9F">
              <w:rPr>
                <w:rFonts w:eastAsia="Calibri"/>
              </w:rPr>
              <w:t>4</w:t>
            </w:r>
          </w:p>
        </w:tc>
        <w:tc>
          <w:tcPr>
            <w:tcW w:w="3258" w:type="dxa"/>
            <w:tcBorders>
              <w:bottom w:val="single" w:sz="4" w:space="0" w:color="auto"/>
            </w:tcBorders>
            <w:shd w:val="clear" w:color="auto" w:fill="C6D9F1"/>
          </w:tcPr>
          <w:p w14:paraId="1320032F" w14:textId="77777777" w:rsidR="0025641E" w:rsidRPr="00627B9F" w:rsidRDefault="0025641E" w:rsidP="0066659D">
            <w:pPr>
              <w:rPr>
                <w:rFonts w:eastAsia="Calibri"/>
              </w:rPr>
            </w:pPr>
          </w:p>
        </w:tc>
        <w:tc>
          <w:tcPr>
            <w:tcW w:w="6106" w:type="dxa"/>
            <w:tcBorders>
              <w:bottom w:val="single" w:sz="4" w:space="0" w:color="auto"/>
            </w:tcBorders>
            <w:shd w:val="clear" w:color="auto" w:fill="C6D9F1"/>
          </w:tcPr>
          <w:p w14:paraId="4E26EB0E" w14:textId="77777777" w:rsidR="0025641E" w:rsidRPr="00627B9F" w:rsidRDefault="0025641E" w:rsidP="0066659D">
            <w:pPr>
              <w:rPr>
                <w:rFonts w:eastAsia="Calibri"/>
              </w:rPr>
            </w:pPr>
            <w:r w:rsidRPr="00627B9F">
              <w:rPr>
                <w:rFonts w:eastAsia="Calibri"/>
              </w:rPr>
              <w:t>Date data entry</w:t>
            </w:r>
          </w:p>
        </w:tc>
      </w:tr>
      <w:tr w:rsidR="0025641E" w:rsidRPr="00A164EA" w14:paraId="599E36B0" w14:textId="77777777" w:rsidTr="0066659D">
        <w:tc>
          <w:tcPr>
            <w:tcW w:w="356" w:type="dxa"/>
            <w:tcBorders>
              <w:bottom w:val="single" w:sz="4" w:space="0" w:color="auto"/>
            </w:tcBorders>
            <w:shd w:val="clear" w:color="auto" w:fill="F2F2F2"/>
          </w:tcPr>
          <w:p w14:paraId="141F0834" w14:textId="77777777" w:rsidR="0025641E" w:rsidRPr="00627B9F" w:rsidRDefault="0025641E" w:rsidP="0066659D">
            <w:pPr>
              <w:rPr>
                <w:rFonts w:eastAsia="Calibri"/>
              </w:rPr>
            </w:pPr>
            <w:r w:rsidRPr="00627B9F">
              <w:rPr>
                <w:rFonts w:eastAsia="Calibri"/>
              </w:rPr>
              <w:t>5</w:t>
            </w:r>
          </w:p>
        </w:tc>
        <w:tc>
          <w:tcPr>
            <w:tcW w:w="3258" w:type="dxa"/>
            <w:tcBorders>
              <w:bottom w:val="single" w:sz="4" w:space="0" w:color="auto"/>
            </w:tcBorders>
            <w:shd w:val="clear" w:color="auto" w:fill="F2F2F2"/>
          </w:tcPr>
          <w:p w14:paraId="058A798D" w14:textId="77777777" w:rsidR="0025641E" w:rsidRPr="00627B9F" w:rsidRDefault="0025641E" w:rsidP="0066659D">
            <w:pPr>
              <w:rPr>
                <w:rFonts w:eastAsia="Calibri"/>
              </w:rPr>
            </w:pPr>
            <w:r w:rsidRPr="00627B9F">
              <w:rPr>
                <w:rFonts w:eastAsia="Calibri"/>
              </w:rPr>
              <w:t>2. Based off of your research does this record require coaching?</w:t>
            </w:r>
          </w:p>
        </w:tc>
        <w:tc>
          <w:tcPr>
            <w:tcW w:w="6106" w:type="dxa"/>
            <w:tcBorders>
              <w:bottom w:val="single" w:sz="4" w:space="0" w:color="auto"/>
            </w:tcBorders>
            <w:shd w:val="clear" w:color="auto" w:fill="F2F2F2"/>
          </w:tcPr>
          <w:p w14:paraId="2C65D4B7" w14:textId="77777777" w:rsidR="0025641E" w:rsidRPr="00627B9F" w:rsidRDefault="0025641E" w:rsidP="0066659D">
            <w:pPr>
              <w:rPr>
                <w:rFonts w:eastAsia="Calibri"/>
              </w:rPr>
            </w:pPr>
            <w:r w:rsidRPr="00627B9F">
              <w:rPr>
                <w:rFonts w:eastAsia="Calibri"/>
              </w:rPr>
              <w:t>Display text</w:t>
            </w:r>
          </w:p>
        </w:tc>
      </w:tr>
      <w:tr w:rsidR="0025641E" w:rsidRPr="00A164EA" w14:paraId="060B21A9" w14:textId="77777777" w:rsidTr="0066659D">
        <w:tc>
          <w:tcPr>
            <w:tcW w:w="356" w:type="dxa"/>
            <w:tcBorders>
              <w:bottom w:val="single" w:sz="4" w:space="0" w:color="auto"/>
            </w:tcBorders>
            <w:shd w:val="clear" w:color="auto" w:fill="C6D9F1"/>
          </w:tcPr>
          <w:p w14:paraId="25A4DF59" w14:textId="77777777" w:rsidR="0025641E" w:rsidRPr="00627B9F" w:rsidRDefault="0025641E" w:rsidP="0066659D">
            <w:pPr>
              <w:rPr>
                <w:rFonts w:eastAsia="Calibri"/>
              </w:rPr>
            </w:pPr>
            <w:r w:rsidRPr="00627B9F">
              <w:rPr>
                <w:rFonts w:eastAsia="Calibri"/>
              </w:rPr>
              <w:t>6</w:t>
            </w:r>
          </w:p>
        </w:tc>
        <w:tc>
          <w:tcPr>
            <w:tcW w:w="3258" w:type="dxa"/>
            <w:tcBorders>
              <w:bottom w:val="single" w:sz="4" w:space="0" w:color="auto"/>
            </w:tcBorders>
            <w:shd w:val="clear" w:color="auto" w:fill="C6D9F1"/>
          </w:tcPr>
          <w:p w14:paraId="411911E7" w14:textId="77777777" w:rsidR="0025641E" w:rsidRPr="00627B9F" w:rsidRDefault="0025641E" w:rsidP="0066659D">
            <w:pPr>
              <w:rPr>
                <w:rFonts w:eastAsia="Calibri"/>
              </w:rPr>
            </w:pPr>
            <w:r w:rsidRPr="00627B9F">
              <w:rPr>
                <w:rFonts w:eastAsia="Calibri"/>
              </w:rPr>
              <w:t>Yes</w:t>
            </w:r>
          </w:p>
          <w:p w14:paraId="79D0AA13" w14:textId="77777777" w:rsidR="0025641E" w:rsidRPr="00627B9F" w:rsidRDefault="0025641E" w:rsidP="0066659D">
            <w:pPr>
              <w:rPr>
                <w:rFonts w:eastAsia="Calibri"/>
              </w:rPr>
            </w:pPr>
            <w:r w:rsidRPr="00627B9F">
              <w:rPr>
                <w:rFonts w:eastAsia="Calibri"/>
              </w:rPr>
              <w:t>No</w:t>
            </w:r>
          </w:p>
        </w:tc>
        <w:tc>
          <w:tcPr>
            <w:tcW w:w="6106" w:type="dxa"/>
            <w:tcBorders>
              <w:bottom w:val="single" w:sz="4" w:space="0" w:color="auto"/>
            </w:tcBorders>
            <w:shd w:val="clear" w:color="auto" w:fill="C6D9F1"/>
          </w:tcPr>
          <w:p w14:paraId="55198EF7" w14:textId="77777777" w:rsidR="0025641E" w:rsidRPr="00627B9F" w:rsidRDefault="0025641E" w:rsidP="0066659D">
            <w:pPr>
              <w:rPr>
                <w:rFonts w:eastAsia="Calibri"/>
              </w:rPr>
            </w:pPr>
            <w:r w:rsidRPr="00627B9F">
              <w:rPr>
                <w:rFonts w:eastAsia="Calibri"/>
              </w:rPr>
              <w:t>Radio button data entry</w:t>
            </w:r>
          </w:p>
          <w:p w14:paraId="508E8181" w14:textId="77777777" w:rsidR="0025641E" w:rsidRPr="00627B9F" w:rsidRDefault="0025641E" w:rsidP="0066659D">
            <w:pPr>
              <w:rPr>
                <w:rFonts w:eastAsia="Calibri"/>
              </w:rPr>
            </w:pPr>
            <w:r w:rsidRPr="00627B9F">
              <w:rPr>
                <w:rFonts w:eastAsia="Calibri"/>
              </w:rPr>
              <w:t>Radio button data entry</w:t>
            </w:r>
          </w:p>
        </w:tc>
      </w:tr>
      <w:tr w:rsidR="0025641E" w:rsidRPr="00A164EA" w14:paraId="47AA8782" w14:textId="77777777" w:rsidTr="0066659D">
        <w:tc>
          <w:tcPr>
            <w:tcW w:w="356" w:type="dxa"/>
            <w:tcBorders>
              <w:bottom w:val="single" w:sz="4" w:space="0" w:color="auto"/>
            </w:tcBorders>
            <w:shd w:val="clear" w:color="auto" w:fill="F2F2F2"/>
          </w:tcPr>
          <w:p w14:paraId="7417042B" w14:textId="77777777" w:rsidR="0025641E" w:rsidRPr="00627B9F" w:rsidRDefault="0025641E" w:rsidP="0066659D">
            <w:pPr>
              <w:rPr>
                <w:rFonts w:eastAsia="Calibri"/>
              </w:rPr>
            </w:pPr>
            <w:r w:rsidRPr="00627B9F">
              <w:rPr>
                <w:rFonts w:eastAsia="Calibri"/>
              </w:rPr>
              <w:t>7</w:t>
            </w:r>
          </w:p>
        </w:tc>
        <w:tc>
          <w:tcPr>
            <w:tcW w:w="3258" w:type="dxa"/>
            <w:tcBorders>
              <w:bottom w:val="single" w:sz="4" w:space="0" w:color="auto"/>
            </w:tcBorders>
            <w:shd w:val="clear" w:color="auto" w:fill="F2F2F2"/>
          </w:tcPr>
          <w:p w14:paraId="3207D32B" w14:textId="77777777" w:rsidR="0025641E" w:rsidRPr="00627B9F" w:rsidRDefault="0025641E" w:rsidP="0066659D">
            <w:pPr>
              <w:rPr>
                <w:rFonts w:eastAsia="Calibri"/>
              </w:rPr>
            </w:pPr>
            <w:r w:rsidRPr="00627B9F">
              <w:rPr>
                <w:rFonts w:eastAsia="Calibri"/>
              </w:rPr>
              <w:t>3. Please provide reason / explanation / justification as to why the item is coachable for the Supervisor:</w:t>
            </w:r>
          </w:p>
        </w:tc>
        <w:tc>
          <w:tcPr>
            <w:tcW w:w="6106" w:type="dxa"/>
            <w:tcBorders>
              <w:bottom w:val="single" w:sz="4" w:space="0" w:color="auto"/>
            </w:tcBorders>
            <w:shd w:val="clear" w:color="auto" w:fill="F2F2F2"/>
          </w:tcPr>
          <w:p w14:paraId="713CE1A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A164EA" w14:paraId="642EE959" w14:textId="77777777" w:rsidTr="0066659D">
        <w:tc>
          <w:tcPr>
            <w:tcW w:w="356" w:type="dxa"/>
            <w:tcBorders>
              <w:bottom w:val="single" w:sz="4" w:space="0" w:color="auto"/>
            </w:tcBorders>
            <w:shd w:val="clear" w:color="auto" w:fill="C6D9F1"/>
          </w:tcPr>
          <w:p w14:paraId="741D6229" w14:textId="77777777" w:rsidR="0025641E" w:rsidRPr="00627B9F" w:rsidRDefault="0025641E" w:rsidP="0066659D">
            <w:pPr>
              <w:rPr>
                <w:rFonts w:eastAsia="Calibri"/>
              </w:rPr>
            </w:pPr>
            <w:r w:rsidRPr="00627B9F">
              <w:rPr>
                <w:rFonts w:eastAsia="Calibri"/>
              </w:rPr>
              <w:t>8</w:t>
            </w:r>
          </w:p>
        </w:tc>
        <w:tc>
          <w:tcPr>
            <w:tcW w:w="3258" w:type="dxa"/>
            <w:tcBorders>
              <w:bottom w:val="single" w:sz="4" w:space="0" w:color="auto"/>
            </w:tcBorders>
            <w:shd w:val="clear" w:color="auto" w:fill="C6D9F1"/>
          </w:tcPr>
          <w:p w14:paraId="264BBA3A" w14:textId="77777777" w:rsidR="0025641E" w:rsidRPr="00627B9F" w:rsidRDefault="0025641E" w:rsidP="0066659D">
            <w:pPr>
              <w:rPr>
                <w:rFonts w:eastAsia="Calibri"/>
              </w:rPr>
            </w:pPr>
            <w:r w:rsidRPr="00627B9F">
              <w:rPr>
                <w:rFonts w:eastAsia="Calibri"/>
              </w:rPr>
              <w:t>3. What was the main reason this item was not coachable?</w:t>
            </w:r>
          </w:p>
        </w:tc>
        <w:tc>
          <w:tcPr>
            <w:tcW w:w="6106" w:type="dxa"/>
            <w:tcBorders>
              <w:bottom w:val="single" w:sz="4" w:space="0" w:color="auto"/>
            </w:tcBorders>
            <w:shd w:val="clear" w:color="auto" w:fill="C6D9F1"/>
          </w:tcPr>
          <w:p w14:paraId="42341C4F"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7901BD88" w14:textId="77777777" w:rsidTr="0066659D">
        <w:tc>
          <w:tcPr>
            <w:tcW w:w="356" w:type="dxa"/>
            <w:tcBorders>
              <w:bottom w:val="single" w:sz="4" w:space="0" w:color="auto"/>
            </w:tcBorders>
            <w:shd w:val="clear" w:color="auto" w:fill="F2F2F2"/>
          </w:tcPr>
          <w:p w14:paraId="76BAF5B0" w14:textId="77777777" w:rsidR="0025641E" w:rsidRPr="00627B9F" w:rsidRDefault="0025641E" w:rsidP="0066659D">
            <w:pPr>
              <w:rPr>
                <w:rFonts w:eastAsia="Calibri"/>
              </w:rPr>
            </w:pPr>
            <w:r w:rsidRPr="00627B9F">
              <w:rPr>
                <w:rFonts w:eastAsia="Calibri"/>
              </w:rPr>
              <w:t>9</w:t>
            </w:r>
          </w:p>
        </w:tc>
        <w:tc>
          <w:tcPr>
            <w:tcW w:w="3258" w:type="dxa"/>
            <w:tcBorders>
              <w:bottom w:val="single" w:sz="4" w:space="0" w:color="auto"/>
            </w:tcBorders>
            <w:shd w:val="clear" w:color="auto" w:fill="F2F2F2"/>
          </w:tcPr>
          <w:p w14:paraId="7D705286"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591AECF8" w14:textId="77777777" w:rsidR="0025641E" w:rsidRPr="00627B9F" w:rsidRDefault="0025641E" w:rsidP="0066659D">
            <w:pPr>
              <w:rPr>
                <w:rFonts w:eastAsia="Calibri"/>
              </w:rPr>
            </w:pPr>
            <w:r w:rsidRPr="00627B9F">
              <w:rPr>
                <w:rFonts w:eastAsia="Calibri"/>
              </w:rPr>
              <w:t>If radio button No selected, then display drop down list with ‘Other’</w:t>
            </w:r>
          </w:p>
        </w:tc>
      </w:tr>
      <w:tr w:rsidR="0025641E" w:rsidRPr="00A164EA" w14:paraId="04CD11CC" w14:textId="77777777" w:rsidTr="0066659D">
        <w:tc>
          <w:tcPr>
            <w:tcW w:w="356" w:type="dxa"/>
            <w:tcBorders>
              <w:bottom w:val="single" w:sz="4" w:space="0" w:color="auto"/>
            </w:tcBorders>
            <w:shd w:val="clear" w:color="auto" w:fill="C6D9F1"/>
          </w:tcPr>
          <w:p w14:paraId="52D109A2" w14:textId="77777777" w:rsidR="0025641E" w:rsidRPr="00627B9F" w:rsidRDefault="0025641E" w:rsidP="0066659D">
            <w:pPr>
              <w:rPr>
                <w:rFonts w:eastAsia="Calibri"/>
              </w:rPr>
            </w:pPr>
            <w:r w:rsidRPr="00627B9F">
              <w:rPr>
                <w:rFonts w:eastAsia="Calibri"/>
              </w:rPr>
              <w:t>10</w:t>
            </w:r>
          </w:p>
        </w:tc>
        <w:tc>
          <w:tcPr>
            <w:tcW w:w="3258" w:type="dxa"/>
            <w:tcBorders>
              <w:bottom w:val="single" w:sz="4" w:space="0" w:color="auto"/>
            </w:tcBorders>
            <w:shd w:val="clear" w:color="auto" w:fill="C6D9F1"/>
          </w:tcPr>
          <w:p w14:paraId="386B762D" w14:textId="77777777" w:rsidR="0025641E" w:rsidRPr="00627B9F" w:rsidRDefault="0025641E" w:rsidP="0066659D">
            <w:pPr>
              <w:rPr>
                <w:rFonts w:eastAsia="Calibri"/>
              </w:rPr>
            </w:pPr>
            <w:r w:rsidRPr="00627B9F">
              <w:rPr>
                <w:rFonts w:eastAsia="Calibri"/>
              </w:rPr>
              <w:t>4. Please provide reason / explanation / justification as to why the item was not coach:</w:t>
            </w:r>
          </w:p>
        </w:tc>
        <w:tc>
          <w:tcPr>
            <w:tcW w:w="6106" w:type="dxa"/>
            <w:tcBorders>
              <w:bottom w:val="single" w:sz="4" w:space="0" w:color="auto"/>
            </w:tcBorders>
            <w:shd w:val="clear" w:color="auto" w:fill="C6D9F1"/>
          </w:tcPr>
          <w:p w14:paraId="0DA16C86"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A164EA" w14:paraId="17B9E884" w14:textId="77777777" w:rsidTr="0066659D">
        <w:tc>
          <w:tcPr>
            <w:tcW w:w="356" w:type="dxa"/>
            <w:tcBorders>
              <w:bottom w:val="single" w:sz="4" w:space="0" w:color="auto"/>
            </w:tcBorders>
            <w:shd w:val="clear" w:color="auto" w:fill="F2F2F2"/>
          </w:tcPr>
          <w:p w14:paraId="4A306CAA" w14:textId="77777777" w:rsidR="0025641E" w:rsidRPr="00627B9F" w:rsidRDefault="0025641E" w:rsidP="0066659D">
            <w:pPr>
              <w:rPr>
                <w:rFonts w:eastAsia="Calibri"/>
              </w:rPr>
            </w:pPr>
            <w:r w:rsidRPr="00627B9F">
              <w:rPr>
                <w:rFonts w:eastAsia="Calibri"/>
              </w:rPr>
              <w:t>11</w:t>
            </w:r>
          </w:p>
        </w:tc>
        <w:tc>
          <w:tcPr>
            <w:tcW w:w="3258" w:type="dxa"/>
            <w:tcBorders>
              <w:bottom w:val="single" w:sz="4" w:space="0" w:color="auto"/>
            </w:tcBorders>
            <w:shd w:val="clear" w:color="auto" w:fill="F2F2F2"/>
          </w:tcPr>
          <w:p w14:paraId="3EC5A062" w14:textId="77777777" w:rsidR="0025641E" w:rsidRPr="00627B9F" w:rsidRDefault="0025641E" w:rsidP="0066659D">
            <w:pPr>
              <w:rPr>
                <w:rFonts w:eastAsia="Calibri"/>
              </w:rPr>
            </w:pPr>
          </w:p>
        </w:tc>
        <w:tc>
          <w:tcPr>
            <w:tcW w:w="6106" w:type="dxa"/>
            <w:tcBorders>
              <w:bottom w:val="single" w:sz="4" w:space="0" w:color="auto"/>
            </w:tcBorders>
            <w:shd w:val="clear" w:color="auto" w:fill="F2F2F2"/>
          </w:tcPr>
          <w:p w14:paraId="3EA69549" w14:textId="77777777" w:rsidR="0025641E" w:rsidRPr="00627B9F" w:rsidRDefault="0025641E" w:rsidP="0066659D">
            <w:pPr>
              <w:rPr>
                <w:rFonts w:eastAsia="Calibri"/>
              </w:rPr>
            </w:pPr>
            <w:r w:rsidRPr="00627B9F">
              <w:rPr>
                <w:rFonts w:eastAsia="Calibri"/>
              </w:rPr>
              <w:t>Text data entry</w:t>
            </w:r>
          </w:p>
        </w:tc>
      </w:tr>
      <w:tr w:rsidR="0025641E" w:rsidRPr="00A164EA" w14:paraId="72AC7ABB" w14:textId="77777777" w:rsidTr="0066659D">
        <w:tc>
          <w:tcPr>
            <w:tcW w:w="356" w:type="dxa"/>
            <w:tcBorders>
              <w:bottom w:val="single" w:sz="4" w:space="0" w:color="auto"/>
            </w:tcBorders>
            <w:shd w:val="clear" w:color="auto" w:fill="C6D9F1"/>
          </w:tcPr>
          <w:p w14:paraId="5219BF02" w14:textId="77777777" w:rsidR="0025641E" w:rsidRPr="00627B9F" w:rsidRDefault="0025641E" w:rsidP="0066659D">
            <w:pPr>
              <w:rPr>
                <w:rFonts w:eastAsia="Calibri"/>
              </w:rPr>
            </w:pPr>
            <w:r w:rsidRPr="00627B9F">
              <w:rPr>
                <w:rFonts w:eastAsia="Calibri"/>
              </w:rPr>
              <w:t>12</w:t>
            </w:r>
          </w:p>
        </w:tc>
        <w:tc>
          <w:tcPr>
            <w:tcW w:w="3258" w:type="dxa"/>
            <w:tcBorders>
              <w:bottom w:val="single" w:sz="4" w:space="0" w:color="auto"/>
            </w:tcBorders>
            <w:shd w:val="clear" w:color="auto" w:fill="C6D9F1"/>
          </w:tcPr>
          <w:p w14:paraId="40C18C43" w14:textId="77777777" w:rsidR="0025641E" w:rsidRPr="00627B9F" w:rsidRDefault="0025641E" w:rsidP="0066659D">
            <w:pPr>
              <w:tabs>
                <w:tab w:val="left" w:pos="1800"/>
              </w:tabs>
              <w:rPr>
                <w:rFonts w:eastAsia="Calibri"/>
              </w:rPr>
            </w:pPr>
            <w:r w:rsidRPr="00627B9F">
              <w:rPr>
                <w:rFonts w:eastAsia="Calibri"/>
              </w:rPr>
              <w:t>(max length 3,000 chars)</w:t>
            </w:r>
          </w:p>
          <w:p w14:paraId="5C2ECCB1" w14:textId="77777777" w:rsidR="0025641E" w:rsidRPr="00627B9F" w:rsidRDefault="0025641E" w:rsidP="0066659D">
            <w:pPr>
              <w:rPr>
                <w:rFonts w:eastAsia="Calibri"/>
              </w:rPr>
            </w:pPr>
            <w:r w:rsidRPr="00627B9F">
              <w:rPr>
                <w:rFonts w:eastAsia="Calibri"/>
              </w:rPr>
              <w:t>These notes will only be viewed by Supervisors</w:t>
            </w:r>
          </w:p>
        </w:tc>
        <w:tc>
          <w:tcPr>
            <w:tcW w:w="6106" w:type="dxa"/>
            <w:tcBorders>
              <w:bottom w:val="single" w:sz="4" w:space="0" w:color="auto"/>
            </w:tcBorders>
            <w:shd w:val="clear" w:color="auto" w:fill="C6D9F1"/>
          </w:tcPr>
          <w:p w14:paraId="0A6F80CA" w14:textId="77777777" w:rsidR="0025641E" w:rsidRPr="00627B9F" w:rsidRDefault="0025641E" w:rsidP="0066659D">
            <w:pPr>
              <w:rPr>
                <w:rFonts w:eastAsia="Calibri"/>
              </w:rPr>
            </w:pPr>
          </w:p>
        </w:tc>
      </w:tr>
      <w:tr w:rsidR="0025641E" w:rsidRPr="00A164EA" w14:paraId="613EF092" w14:textId="77777777" w:rsidTr="0066659D">
        <w:tc>
          <w:tcPr>
            <w:tcW w:w="356" w:type="dxa"/>
            <w:tcBorders>
              <w:bottom w:val="single" w:sz="4" w:space="0" w:color="auto"/>
            </w:tcBorders>
            <w:shd w:val="clear" w:color="auto" w:fill="F2F2F2"/>
          </w:tcPr>
          <w:p w14:paraId="5DED3E5C" w14:textId="77777777" w:rsidR="0025641E" w:rsidRPr="00627B9F" w:rsidRDefault="0025641E" w:rsidP="0066659D">
            <w:pPr>
              <w:rPr>
                <w:rFonts w:eastAsia="Calibri"/>
              </w:rPr>
            </w:pPr>
            <w:r w:rsidRPr="00627B9F">
              <w:rPr>
                <w:rFonts w:eastAsia="Calibri"/>
              </w:rPr>
              <w:t>13</w:t>
            </w:r>
          </w:p>
        </w:tc>
        <w:tc>
          <w:tcPr>
            <w:tcW w:w="3258" w:type="dxa"/>
            <w:tcBorders>
              <w:bottom w:val="single" w:sz="4" w:space="0" w:color="auto"/>
            </w:tcBorders>
            <w:shd w:val="clear" w:color="auto" w:fill="F2F2F2"/>
          </w:tcPr>
          <w:p w14:paraId="717E34F2" w14:textId="77777777" w:rsidR="0025641E" w:rsidRPr="00627B9F" w:rsidRDefault="0025641E" w:rsidP="0066659D">
            <w:pPr>
              <w:rPr>
                <w:rFonts w:eastAsia="Calibri"/>
              </w:rPr>
            </w:pPr>
            <w:r w:rsidRPr="00627B9F">
              <w:rPr>
                <w:rFonts w:eastAsia="Calibri"/>
              </w:rPr>
              <w:t>Submit</w:t>
            </w:r>
          </w:p>
        </w:tc>
        <w:tc>
          <w:tcPr>
            <w:tcW w:w="6106" w:type="dxa"/>
            <w:tcBorders>
              <w:bottom w:val="single" w:sz="4" w:space="0" w:color="auto"/>
            </w:tcBorders>
            <w:shd w:val="clear" w:color="auto" w:fill="F2F2F2"/>
          </w:tcPr>
          <w:p w14:paraId="11C22CD7" w14:textId="77777777" w:rsidR="0025641E" w:rsidRPr="00627B9F" w:rsidRDefault="0025641E" w:rsidP="0066659D">
            <w:pPr>
              <w:rPr>
                <w:rFonts w:eastAsia="Calibri"/>
              </w:rPr>
            </w:pPr>
            <w:r w:rsidRPr="00627B9F">
              <w:rPr>
                <w:rFonts w:eastAsia="Calibri"/>
              </w:rPr>
              <w:t xml:space="preserve">Button to save information </w:t>
            </w:r>
          </w:p>
        </w:tc>
      </w:tr>
      <w:tr w:rsidR="0025641E" w:rsidRPr="00A164EA" w14:paraId="42DF22B8" w14:textId="77777777" w:rsidTr="0066659D">
        <w:tc>
          <w:tcPr>
            <w:tcW w:w="356" w:type="dxa"/>
            <w:shd w:val="clear" w:color="auto" w:fill="C6D9F1"/>
          </w:tcPr>
          <w:p w14:paraId="46A00148" w14:textId="77777777" w:rsidR="0025641E" w:rsidRPr="00627B9F" w:rsidRDefault="0025641E" w:rsidP="0066659D">
            <w:pPr>
              <w:rPr>
                <w:rFonts w:eastAsia="Calibri"/>
              </w:rPr>
            </w:pPr>
            <w:r>
              <w:rPr>
                <w:rFonts w:eastAsia="Calibri"/>
              </w:rPr>
              <w:t>14</w:t>
            </w:r>
          </w:p>
        </w:tc>
        <w:tc>
          <w:tcPr>
            <w:tcW w:w="3258" w:type="dxa"/>
            <w:shd w:val="clear" w:color="auto" w:fill="C6D9F1"/>
          </w:tcPr>
          <w:p w14:paraId="035E04BF" w14:textId="77777777" w:rsidR="0025641E" w:rsidRPr="00627B9F" w:rsidRDefault="0025641E" w:rsidP="0066659D">
            <w:pPr>
              <w:rPr>
                <w:rFonts w:eastAsia="Calibri"/>
              </w:rPr>
            </w:pPr>
          </w:p>
        </w:tc>
        <w:tc>
          <w:tcPr>
            <w:tcW w:w="6106" w:type="dxa"/>
            <w:shd w:val="clear" w:color="auto" w:fill="C6D9F1"/>
          </w:tcPr>
          <w:p w14:paraId="48E8C1D8" w14:textId="77777777" w:rsidR="0025641E" w:rsidRDefault="0025641E" w:rsidP="0066659D">
            <w:pPr>
              <w:rPr>
                <w:rFonts w:eastAsia="Calibri"/>
              </w:rPr>
            </w:pPr>
            <w:r>
              <w:rPr>
                <w:rFonts w:eastAsia="Calibri"/>
              </w:rPr>
              <w:t>Status becomes Inactive if No selected for coaching required</w:t>
            </w:r>
          </w:p>
          <w:p w14:paraId="246146A0" w14:textId="77777777" w:rsidR="0025641E" w:rsidRPr="00627B9F" w:rsidRDefault="0025641E" w:rsidP="0066659D">
            <w:pPr>
              <w:rPr>
                <w:rFonts w:eastAsia="Calibri"/>
              </w:rPr>
            </w:pPr>
            <w:r>
              <w:rPr>
                <w:rFonts w:eastAsia="Calibri"/>
              </w:rPr>
              <w:t>Status becomes Pending Supervisor Review if Yes selected for coaching required</w:t>
            </w:r>
          </w:p>
        </w:tc>
      </w:tr>
    </w:tbl>
    <w:p w14:paraId="0543C856" w14:textId="77777777" w:rsidR="0025641E" w:rsidRDefault="0025641E" w:rsidP="0025641E">
      <w:pPr>
        <w:ind w:left="720" w:firstLine="720"/>
      </w:pPr>
    </w:p>
    <w:p w14:paraId="14693667" w14:textId="77777777" w:rsidR="0025641E" w:rsidRPr="0026295E" w:rsidRDefault="0025641E" w:rsidP="0025641E">
      <w:pPr>
        <w:spacing w:before="120"/>
        <w:rPr>
          <w:b/>
        </w:rPr>
      </w:pPr>
      <w:r w:rsidRPr="0026295E">
        <w:rPr>
          <w:b/>
        </w:rPr>
        <w:t>3.2.</w:t>
      </w:r>
      <w:r>
        <w:rPr>
          <w:b/>
        </w:rPr>
        <w:t>5</w:t>
      </w:r>
      <w:r w:rsidRPr="0026295E">
        <w:rPr>
          <w:b/>
        </w:rPr>
        <w:t>.5.1.1</w:t>
      </w:r>
      <w:r w:rsidRPr="0026295E">
        <w:rPr>
          <w:b/>
        </w:rPr>
        <w:tab/>
        <w:t>SOP Link</w:t>
      </w:r>
      <w:r>
        <w:rPr>
          <w:b/>
        </w:rPr>
        <w:t xml:space="preserve"> for OMR (except Low CSAT)</w:t>
      </w:r>
    </w:p>
    <w:p w14:paraId="2358D8DF" w14:textId="77777777" w:rsidR="0025641E" w:rsidRDefault="0025641E" w:rsidP="0025641E">
      <w:pPr>
        <w:ind w:left="1440"/>
      </w:pPr>
      <w:r w:rsidRPr="006B6FA6">
        <w:rPr>
          <w:u w:val="single"/>
        </w:rPr>
        <w:t>Contact Center Operations 46.0 Outlier Management Report (OMR): Outlier Research Process SOP</w:t>
      </w:r>
      <w:r w:rsidRPr="00923EF1">
        <w:t xml:space="preserve"> is a hyper </w:t>
      </w:r>
      <w:r w:rsidRPr="006B6FA6">
        <w:t>link to</w:t>
      </w:r>
    </w:p>
    <w:p w14:paraId="2284B97B" w14:textId="77777777" w:rsidR="0025641E" w:rsidRDefault="00CC3F19" w:rsidP="0025641E">
      <w:pPr>
        <w:ind w:left="720" w:firstLine="720"/>
        <w:rPr>
          <w:sz w:val="24"/>
          <w:szCs w:val="24"/>
        </w:rPr>
      </w:pPr>
      <w:hyperlink r:id="rId25" w:history="1">
        <w:r w:rsidR="0025641E" w:rsidRPr="006B6FA6">
          <w:rPr>
            <w:rStyle w:val="Hyperlink"/>
          </w:rPr>
          <w:t>https://cco.gdit.com/Resources/SOP/Contact Center Operations/Forms/AllItems.aspx</w:t>
        </w:r>
      </w:hyperlink>
    </w:p>
    <w:p w14:paraId="58CC6EB0" w14:textId="77777777" w:rsidR="0025641E" w:rsidRPr="0026295E" w:rsidRDefault="0025641E" w:rsidP="0025641E">
      <w:pPr>
        <w:spacing w:before="120"/>
        <w:rPr>
          <w:b/>
        </w:rPr>
      </w:pPr>
      <w:r>
        <w:rPr>
          <w:b/>
        </w:rPr>
        <w:t>3.2.5</w:t>
      </w:r>
      <w:r w:rsidRPr="0026295E">
        <w:rPr>
          <w:b/>
        </w:rPr>
        <w:t>.5.1.</w:t>
      </w:r>
      <w:r>
        <w:rPr>
          <w:b/>
        </w:rPr>
        <w:t>2</w:t>
      </w:r>
      <w:r w:rsidRPr="0026295E">
        <w:rPr>
          <w:b/>
        </w:rPr>
        <w:tab/>
        <w:t>SOP Link</w:t>
      </w:r>
      <w:r>
        <w:rPr>
          <w:b/>
        </w:rPr>
        <w:t xml:space="preserve"> for ETS OAE, OAS</w:t>
      </w:r>
    </w:p>
    <w:p w14:paraId="35BF28F6" w14:textId="77777777" w:rsidR="0025641E" w:rsidRPr="006B6FA6" w:rsidRDefault="0025641E" w:rsidP="0025641E">
      <w:pPr>
        <w:ind w:left="1440"/>
      </w:pPr>
      <w:r w:rsidRPr="006B6FA6">
        <w:rPr>
          <w:rFonts w:eastAsia="Calibri"/>
          <w:u w:val="single"/>
        </w:rPr>
        <w:t>Contact Center Operations 3.06 Timecard Audit SOP</w:t>
      </w:r>
      <w:r w:rsidRPr="00923EF1">
        <w:t xml:space="preserve"> is a hyper link to </w:t>
      </w:r>
      <w:hyperlink r:id="rId26" w:history="1">
        <w:r w:rsidRPr="006B6FA6">
          <w:rPr>
            <w:rStyle w:val="Hyperlink"/>
          </w:rPr>
          <w:t>https://cco.gdit.com/Resources/SOP/Contact Center Operations/Forms/AllItems.aspx</w:t>
        </w:r>
      </w:hyperlink>
    </w:p>
    <w:p w14:paraId="019322BD" w14:textId="77777777" w:rsidR="0025641E" w:rsidRPr="0026295E" w:rsidRDefault="0025641E" w:rsidP="0025641E">
      <w:pPr>
        <w:spacing w:before="120"/>
        <w:rPr>
          <w:b/>
        </w:rPr>
      </w:pPr>
      <w:r>
        <w:rPr>
          <w:b/>
        </w:rPr>
        <w:t>3.2.5</w:t>
      </w:r>
      <w:r w:rsidRPr="0026295E">
        <w:rPr>
          <w:b/>
        </w:rPr>
        <w:t>.5.1.</w:t>
      </w:r>
      <w:r>
        <w:rPr>
          <w:b/>
        </w:rPr>
        <w:t>3</w:t>
      </w:r>
      <w:r w:rsidRPr="0026295E">
        <w:rPr>
          <w:b/>
        </w:rPr>
        <w:tab/>
      </w:r>
      <w:r>
        <w:rPr>
          <w:b/>
        </w:rPr>
        <w:t xml:space="preserve">Performance Report Catalog </w:t>
      </w:r>
      <w:r w:rsidRPr="0026295E">
        <w:rPr>
          <w:b/>
        </w:rPr>
        <w:t>Link</w:t>
      </w:r>
      <w:r>
        <w:rPr>
          <w:b/>
        </w:rPr>
        <w:t xml:space="preserve"> for ISQ</w:t>
      </w:r>
    </w:p>
    <w:p w14:paraId="04A85713" w14:textId="77777777" w:rsidR="0025641E" w:rsidRPr="006B6FA6" w:rsidRDefault="0025641E" w:rsidP="0025641E">
      <w:pPr>
        <w:ind w:left="1440"/>
      </w:pPr>
      <w:r>
        <w:rPr>
          <w:rFonts w:eastAsia="Calibri"/>
          <w:u w:val="single"/>
        </w:rPr>
        <w:t>here</w:t>
      </w:r>
      <w:r w:rsidRPr="0033218C">
        <w:rPr>
          <w:rFonts w:eastAsia="Calibri"/>
        </w:rPr>
        <w:t xml:space="preserve"> </w:t>
      </w:r>
      <w:r w:rsidRPr="00923EF1">
        <w:t xml:space="preserve">is a hyper link to </w:t>
      </w:r>
      <w:hyperlink r:id="rId27" w:history="1">
        <w:r>
          <w:rPr>
            <w:rStyle w:val="Hyperlink"/>
          </w:rPr>
          <w:t>https://cco.gdit.com/bi/ReportsCatalog/TQC_ShortCall/Forms/AllItems.aspx</w:t>
        </w:r>
      </w:hyperlink>
    </w:p>
    <w:p w14:paraId="49212009" w14:textId="77777777" w:rsidR="0025641E" w:rsidRPr="0026295E" w:rsidRDefault="0025641E" w:rsidP="0025641E">
      <w:pPr>
        <w:spacing w:before="120"/>
        <w:rPr>
          <w:b/>
        </w:rPr>
      </w:pPr>
      <w:r>
        <w:rPr>
          <w:b/>
        </w:rPr>
        <w:t>3.2.5</w:t>
      </w:r>
      <w:r w:rsidRPr="0026295E">
        <w:rPr>
          <w:b/>
        </w:rPr>
        <w:t>.5.2</w:t>
      </w:r>
      <w:r w:rsidRPr="0026295E">
        <w:rPr>
          <w:b/>
        </w:rPr>
        <w:tab/>
      </w:r>
      <w:r>
        <w:rPr>
          <w:b/>
        </w:rPr>
        <w:tab/>
      </w:r>
      <w:r w:rsidRPr="0026295E">
        <w:rPr>
          <w:b/>
        </w:rPr>
        <w:t>Customer Service Escalation</w:t>
      </w:r>
    </w:p>
    <w:p w14:paraId="16D6DE15" w14:textId="77777777" w:rsidR="0025641E" w:rsidRDefault="0025641E" w:rsidP="0025641E">
      <w:pPr>
        <w:ind w:left="1440"/>
      </w:pPr>
      <w:r w:rsidRPr="00923EF1">
        <w:t>When log is Customer Service Escalation, then display the following:</w:t>
      </w:r>
    </w:p>
    <w:p w14:paraId="4C1299EE"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6"/>
        <w:gridCol w:w="3256"/>
        <w:gridCol w:w="6108"/>
      </w:tblGrid>
      <w:tr w:rsidR="0025641E" w:rsidRPr="00923EF1" w14:paraId="6A5F2A4E" w14:textId="77777777" w:rsidTr="0066659D">
        <w:trPr>
          <w:trHeight w:val="288"/>
        </w:trPr>
        <w:tc>
          <w:tcPr>
            <w:tcW w:w="356" w:type="dxa"/>
            <w:tcBorders>
              <w:bottom w:val="single" w:sz="4" w:space="0" w:color="auto"/>
            </w:tcBorders>
            <w:shd w:val="clear" w:color="auto" w:fill="4F81BD"/>
            <w:vAlign w:val="bottom"/>
          </w:tcPr>
          <w:p w14:paraId="00A81230" w14:textId="77777777" w:rsidR="0025641E" w:rsidRPr="00627B9F" w:rsidRDefault="0025641E" w:rsidP="0066659D">
            <w:pPr>
              <w:rPr>
                <w:rFonts w:eastAsia="Calibri"/>
                <w:b/>
                <w:color w:val="FFFFFF"/>
              </w:rPr>
            </w:pPr>
            <w:r w:rsidRPr="00627B9F">
              <w:rPr>
                <w:rFonts w:eastAsia="Calibri"/>
                <w:b/>
                <w:color w:val="FFFFFF"/>
              </w:rPr>
              <w:t>#</w:t>
            </w:r>
          </w:p>
        </w:tc>
        <w:tc>
          <w:tcPr>
            <w:tcW w:w="3256" w:type="dxa"/>
            <w:tcBorders>
              <w:bottom w:val="single" w:sz="4" w:space="0" w:color="auto"/>
            </w:tcBorders>
            <w:shd w:val="clear" w:color="auto" w:fill="4F81BD"/>
            <w:vAlign w:val="bottom"/>
          </w:tcPr>
          <w:p w14:paraId="4ACE5CEE"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6108" w:type="dxa"/>
            <w:tcBorders>
              <w:bottom w:val="single" w:sz="4" w:space="0" w:color="auto"/>
            </w:tcBorders>
            <w:shd w:val="clear" w:color="auto" w:fill="4F81BD"/>
            <w:vAlign w:val="bottom"/>
          </w:tcPr>
          <w:p w14:paraId="69CFF7B8"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5E588F7B" w14:textId="77777777" w:rsidTr="0066659D">
        <w:tc>
          <w:tcPr>
            <w:tcW w:w="356" w:type="dxa"/>
            <w:tcBorders>
              <w:bottom w:val="single" w:sz="4" w:space="0" w:color="auto"/>
            </w:tcBorders>
            <w:shd w:val="clear" w:color="auto" w:fill="F2F2F2"/>
          </w:tcPr>
          <w:p w14:paraId="5FE6D1B8" w14:textId="77777777" w:rsidR="0025641E" w:rsidRPr="00627B9F" w:rsidRDefault="0025641E" w:rsidP="0066659D">
            <w:pPr>
              <w:rPr>
                <w:rFonts w:eastAsia="Calibri"/>
              </w:rPr>
            </w:pPr>
            <w:r w:rsidRPr="00627B9F">
              <w:rPr>
                <w:rFonts w:eastAsia="Calibri"/>
              </w:rPr>
              <w:t>1</w:t>
            </w:r>
          </w:p>
        </w:tc>
        <w:tc>
          <w:tcPr>
            <w:tcW w:w="3256" w:type="dxa"/>
            <w:tcBorders>
              <w:bottom w:val="single" w:sz="4" w:space="0" w:color="auto"/>
            </w:tcBorders>
            <w:shd w:val="clear" w:color="auto" w:fill="F2F2F2"/>
          </w:tcPr>
          <w:p w14:paraId="35086273" w14:textId="77777777" w:rsidR="0025641E" w:rsidRPr="00627B9F" w:rsidRDefault="0025641E" w:rsidP="0066659D">
            <w:pPr>
              <w:rPr>
                <w:rFonts w:eastAsia="Calibri"/>
              </w:rPr>
            </w:pPr>
            <w:r w:rsidRPr="00627B9F">
              <w:rPr>
                <w:rFonts w:eastAsia="Calibri"/>
              </w:rPr>
              <w:t>Details of the behavior being coached:</w:t>
            </w:r>
          </w:p>
        </w:tc>
        <w:tc>
          <w:tcPr>
            <w:tcW w:w="6108" w:type="dxa"/>
            <w:tcBorders>
              <w:bottom w:val="single" w:sz="4" w:space="0" w:color="auto"/>
            </w:tcBorders>
            <w:shd w:val="clear" w:color="auto" w:fill="F2F2F2"/>
          </w:tcPr>
          <w:p w14:paraId="1DB5B11E"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6EE8CC68" w14:textId="77777777" w:rsidTr="0066659D">
        <w:tc>
          <w:tcPr>
            <w:tcW w:w="356" w:type="dxa"/>
            <w:tcBorders>
              <w:bottom w:val="single" w:sz="4" w:space="0" w:color="auto"/>
            </w:tcBorders>
            <w:shd w:val="clear" w:color="auto" w:fill="C6D9F1"/>
          </w:tcPr>
          <w:p w14:paraId="06855BBF" w14:textId="77777777" w:rsidR="0025641E" w:rsidRPr="00627B9F" w:rsidRDefault="0025641E" w:rsidP="0066659D">
            <w:pPr>
              <w:rPr>
                <w:rFonts w:eastAsia="Calibri"/>
              </w:rPr>
            </w:pPr>
            <w:r w:rsidRPr="00627B9F">
              <w:rPr>
                <w:rFonts w:eastAsia="Calibri"/>
              </w:rPr>
              <w:t>2</w:t>
            </w:r>
          </w:p>
        </w:tc>
        <w:tc>
          <w:tcPr>
            <w:tcW w:w="3256" w:type="dxa"/>
            <w:tcBorders>
              <w:bottom w:val="single" w:sz="4" w:space="0" w:color="auto"/>
            </w:tcBorders>
            <w:shd w:val="clear" w:color="auto" w:fill="C6D9F1"/>
          </w:tcPr>
          <w:p w14:paraId="451D5DBE" w14:textId="77777777" w:rsidR="0025641E" w:rsidRPr="00627B9F" w:rsidRDefault="0025641E" w:rsidP="0066659D">
            <w:pPr>
              <w:rPr>
                <w:rFonts w:eastAsia="Calibri"/>
              </w:rPr>
            </w:pPr>
            <w:r w:rsidRPr="00627B9F">
              <w:rPr>
                <w:rFonts w:eastAsia="Calibri"/>
              </w:rPr>
              <w:t>Coaching Notes:</w:t>
            </w:r>
          </w:p>
        </w:tc>
        <w:tc>
          <w:tcPr>
            <w:tcW w:w="6108" w:type="dxa"/>
            <w:tcBorders>
              <w:bottom w:val="single" w:sz="4" w:space="0" w:color="auto"/>
            </w:tcBorders>
            <w:shd w:val="clear" w:color="auto" w:fill="C6D9F1"/>
          </w:tcPr>
          <w:p w14:paraId="12A21413" w14:textId="77777777" w:rsidR="0025641E" w:rsidRPr="00627B9F" w:rsidRDefault="0025641E" w:rsidP="0066659D">
            <w:pPr>
              <w:rPr>
                <w:rFonts w:eastAsia="Calibri"/>
              </w:rPr>
            </w:pPr>
            <w:r w:rsidRPr="00627B9F">
              <w:rPr>
                <w:rFonts w:eastAsia="Calibri"/>
              </w:rPr>
              <w:t xml:space="preserve">If coaching notes of the log exist then display text and coaching notes of </w:t>
            </w:r>
            <w:r w:rsidRPr="00627B9F">
              <w:rPr>
                <w:rFonts w:eastAsia="Calibri"/>
              </w:rPr>
              <w:lastRenderedPageBreak/>
              <w:t>the log</w:t>
            </w:r>
          </w:p>
        </w:tc>
      </w:tr>
      <w:tr w:rsidR="0025641E" w:rsidRPr="00923EF1" w14:paraId="3BDA2818" w14:textId="77777777" w:rsidTr="0066659D">
        <w:tc>
          <w:tcPr>
            <w:tcW w:w="356" w:type="dxa"/>
            <w:tcBorders>
              <w:bottom w:val="single" w:sz="4" w:space="0" w:color="auto"/>
            </w:tcBorders>
            <w:shd w:val="clear" w:color="auto" w:fill="F2F2F2"/>
          </w:tcPr>
          <w:p w14:paraId="73F691C3" w14:textId="77777777" w:rsidR="0025641E" w:rsidRPr="00627B9F" w:rsidRDefault="0025641E" w:rsidP="0066659D">
            <w:pPr>
              <w:rPr>
                <w:rFonts w:eastAsia="Calibri"/>
              </w:rPr>
            </w:pPr>
            <w:r w:rsidRPr="00627B9F">
              <w:rPr>
                <w:rFonts w:eastAsia="Calibri"/>
              </w:rPr>
              <w:lastRenderedPageBreak/>
              <w:t>3</w:t>
            </w:r>
          </w:p>
        </w:tc>
        <w:tc>
          <w:tcPr>
            <w:tcW w:w="3256" w:type="dxa"/>
            <w:tcBorders>
              <w:bottom w:val="single" w:sz="4" w:space="0" w:color="auto"/>
            </w:tcBorders>
            <w:shd w:val="clear" w:color="auto" w:fill="F2F2F2"/>
          </w:tcPr>
          <w:p w14:paraId="5542D9E7" w14:textId="77777777" w:rsidR="0025641E" w:rsidRPr="00627B9F" w:rsidRDefault="0025641E" w:rsidP="0066659D">
            <w:pPr>
              <w:rPr>
                <w:rFonts w:eastAsia="Calibri"/>
              </w:rPr>
            </w:pPr>
            <w:r w:rsidRPr="00627B9F">
              <w:rPr>
                <w:rFonts w:eastAsia="Calibri"/>
              </w:rPr>
              <w:t>Review the submitted coaching opportunity and (1) determine if it is a confirmed Customer Service Escalation (CSE). If it is a CSE, setup a meeting with the Employee and Supervisor and report your coaching in the box below. If it is not a CSE, enter notes for the Supervisor to use to coach the Employee.</w:t>
            </w:r>
          </w:p>
        </w:tc>
        <w:tc>
          <w:tcPr>
            <w:tcW w:w="6108" w:type="dxa"/>
            <w:tcBorders>
              <w:bottom w:val="single" w:sz="4" w:space="0" w:color="auto"/>
            </w:tcBorders>
            <w:shd w:val="clear" w:color="auto" w:fill="F2F2F2"/>
          </w:tcPr>
          <w:p w14:paraId="00AE5AB3" w14:textId="77777777" w:rsidR="0025641E" w:rsidRPr="00627B9F" w:rsidRDefault="0025641E" w:rsidP="0066659D">
            <w:pPr>
              <w:rPr>
                <w:rFonts w:eastAsia="Calibri"/>
              </w:rPr>
            </w:pPr>
            <w:r w:rsidRPr="00627B9F">
              <w:rPr>
                <w:rFonts w:eastAsia="Calibri"/>
              </w:rPr>
              <w:t>Display text</w:t>
            </w:r>
          </w:p>
        </w:tc>
      </w:tr>
      <w:tr w:rsidR="0025641E" w:rsidRPr="00923EF1" w14:paraId="6F556279" w14:textId="77777777" w:rsidTr="0066659D">
        <w:tc>
          <w:tcPr>
            <w:tcW w:w="356" w:type="dxa"/>
            <w:tcBorders>
              <w:bottom w:val="single" w:sz="4" w:space="0" w:color="auto"/>
            </w:tcBorders>
            <w:shd w:val="clear" w:color="auto" w:fill="C6D9F1"/>
          </w:tcPr>
          <w:p w14:paraId="3B40FADC" w14:textId="77777777" w:rsidR="0025641E" w:rsidRPr="00627B9F" w:rsidRDefault="0025641E" w:rsidP="0066659D">
            <w:pPr>
              <w:rPr>
                <w:rFonts w:eastAsia="Calibri"/>
              </w:rPr>
            </w:pPr>
            <w:r w:rsidRPr="00627B9F">
              <w:rPr>
                <w:rFonts w:eastAsia="Calibri"/>
              </w:rPr>
              <w:t>4</w:t>
            </w:r>
          </w:p>
        </w:tc>
        <w:tc>
          <w:tcPr>
            <w:tcW w:w="3256" w:type="dxa"/>
            <w:tcBorders>
              <w:bottom w:val="single" w:sz="4" w:space="0" w:color="auto"/>
            </w:tcBorders>
            <w:shd w:val="clear" w:color="auto" w:fill="C6D9F1"/>
          </w:tcPr>
          <w:p w14:paraId="46E49C91" w14:textId="77777777" w:rsidR="0025641E" w:rsidRPr="00627B9F" w:rsidRDefault="0025641E" w:rsidP="0066659D">
            <w:pPr>
              <w:rPr>
                <w:rFonts w:eastAsia="Calibri"/>
              </w:rPr>
            </w:pPr>
            <w:r w:rsidRPr="00627B9F">
              <w:rPr>
                <w:rFonts w:eastAsia="Calibri"/>
              </w:rPr>
              <w:t>1. Is the coaching opportunity a confirmed Customer Service Escalation (CSE)?</w:t>
            </w:r>
          </w:p>
        </w:tc>
        <w:tc>
          <w:tcPr>
            <w:tcW w:w="6108" w:type="dxa"/>
            <w:tcBorders>
              <w:bottom w:val="single" w:sz="4" w:space="0" w:color="auto"/>
            </w:tcBorders>
            <w:shd w:val="clear" w:color="auto" w:fill="C6D9F1"/>
          </w:tcPr>
          <w:p w14:paraId="4B574DED" w14:textId="77777777" w:rsidR="0025641E" w:rsidRPr="00627B9F" w:rsidRDefault="0025641E" w:rsidP="0066659D">
            <w:pPr>
              <w:rPr>
                <w:rFonts w:eastAsia="Calibri"/>
              </w:rPr>
            </w:pPr>
            <w:r w:rsidRPr="00627B9F">
              <w:rPr>
                <w:rFonts w:eastAsia="Calibri"/>
              </w:rPr>
              <w:t>Display text</w:t>
            </w:r>
          </w:p>
        </w:tc>
      </w:tr>
      <w:tr w:rsidR="0025641E" w:rsidRPr="00923EF1" w14:paraId="56F71D78" w14:textId="77777777" w:rsidTr="0066659D">
        <w:tc>
          <w:tcPr>
            <w:tcW w:w="356" w:type="dxa"/>
            <w:tcBorders>
              <w:bottom w:val="single" w:sz="4" w:space="0" w:color="auto"/>
            </w:tcBorders>
            <w:shd w:val="clear" w:color="auto" w:fill="F2F2F2"/>
          </w:tcPr>
          <w:p w14:paraId="39AFB2F2" w14:textId="77777777" w:rsidR="0025641E" w:rsidRPr="00627B9F" w:rsidRDefault="0025641E" w:rsidP="0066659D">
            <w:pPr>
              <w:rPr>
                <w:rFonts w:eastAsia="Calibri"/>
              </w:rPr>
            </w:pPr>
            <w:r w:rsidRPr="00627B9F">
              <w:rPr>
                <w:rFonts w:eastAsia="Calibri"/>
              </w:rPr>
              <w:t>5</w:t>
            </w:r>
          </w:p>
        </w:tc>
        <w:tc>
          <w:tcPr>
            <w:tcW w:w="3256" w:type="dxa"/>
            <w:tcBorders>
              <w:bottom w:val="single" w:sz="4" w:space="0" w:color="auto"/>
            </w:tcBorders>
            <w:shd w:val="clear" w:color="auto" w:fill="F2F2F2"/>
          </w:tcPr>
          <w:p w14:paraId="2470B27A" w14:textId="77777777" w:rsidR="0025641E" w:rsidRPr="00627B9F" w:rsidRDefault="0025641E" w:rsidP="0066659D">
            <w:pPr>
              <w:rPr>
                <w:rFonts w:eastAsia="Calibri"/>
              </w:rPr>
            </w:pPr>
            <w:r w:rsidRPr="00627B9F">
              <w:rPr>
                <w:rFonts w:eastAsia="Calibri"/>
              </w:rPr>
              <w:t xml:space="preserve">Yes, this is a confirmed Customer Service Escalation </w:t>
            </w:r>
          </w:p>
          <w:p w14:paraId="127BAD84" w14:textId="77777777" w:rsidR="0025641E" w:rsidRPr="00627B9F" w:rsidRDefault="0025641E" w:rsidP="0066659D">
            <w:pPr>
              <w:rPr>
                <w:rFonts w:eastAsia="Calibri"/>
              </w:rPr>
            </w:pPr>
            <w:r w:rsidRPr="00627B9F">
              <w:rPr>
                <w:rFonts w:eastAsia="Calibri"/>
              </w:rPr>
              <w:t xml:space="preserve">No, this is not a confirmed Customer Service Escalation </w:t>
            </w:r>
          </w:p>
        </w:tc>
        <w:tc>
          <w:tcPr>
            <w:tcW w:w="6108" w:type="dxa"/>
            <w:tcBorders>
              <w:bottom w:val="single" w:sz="4" w:space="0" w:color="auto"/>
            </w:tcBorders>
            <w:shd w:val="clear" w:color="auto" w:fill="F2F2F2"/>
          </w:tcPr>
          <w:p w14:paraId="2DBC6776" w14:textId="77777777" w:rsidR="0025641E" w:rsidRPr="00627B9F" w:rsidRDefault="0025641E" w:rsidP="0066659D">
            <w:pPr>
              <w:rPr>
                <w:rFonts w:eastAsia="Calibri"/>
              </w:rPr>
            </w:pPr>
            <w:r w:rsidRPr="00627B9F">
              <w:rPr>
                <w:rFonts w:eastAsia="Calibri"/>
              </w:rPr>
              <w:t>Radio button data entry</w:t>
            </w:r>
          </w:p>
          <w:p w14:paraId="2FD9F0C9" w14:textId="77777777" w:rsidR="0025641E" w:rsidRPr="00627B9F" w:rsidRDefault="0025641E" w:rsidP="0066659D">
            <w:pPr>
              <w:rPr>
                <w:rFonts w:eastAsia="Calibri"/>
              </w:rPr>
            </w:pPr>
            <w:r w:rsidRPr="00627B9F">
              <w:rPr>
                <w:rFonts w:eastAsia="Calibri"/>
              </w:rPr>
              <w:t>Radio button data entry</w:t>
            </w:r>
          </w:p>
        </w:tc>
      </w:tr>
      <w:tr w:rsidR="0025641E" w:rsidRPr="00923EF1" w14:paraId="4B8D4E38" w14:textId="77777777" w:rsidTr="0066659D">
        <w:tc>
          <w:tcPr>
            <w:tcW w:w="356" w:type="dxa"/>
            <w:tcBorders>
              <w:bottom w:val="single" w:sz="4" w:space="0" w:color="auto"/>
            </w:tcBorders>
            <w:shd w:val="clear" w:color="auto" w:fill="C6D9F1"/>
          </w:tcPr>
          <w:p w14:paraId="61326540" w14:textId="77777777" w:rsidR="0025641E" w:rsidRPr="00627B9F" w:rsidRDefault="0025641E" w:rsidP="0066659D">
            <w:pPr>
              <w:rPr>
                <w:rFonts w:eastAsia="Calibri"/>
              </w:rPr>
            </w:pPr>
            <w:r w:rsidRPr="00627B9F">
              <w:rPr>
                <w:rFonts w:eastAsia="Calibri"/>
              </w:rPr>
              <w:t>6</w:t>
            </w:r>
          </w:p>
        </w:tc>
        <w:tc>
          <w:tcPr>
            <w:tcW w:w="3256" w:type="dxa"/>
            <w:tcBorders>
              <w:bottom w:val="single" w:sz="4" w:space="0" w:color="auto"/>
            </w:tcBorders>
            <w:shd w:val="clear" w:color="auto" w:fill="C6D9F1"/>
          </w:tcPr>
          <w:p w14:paraId="65632E3A" w14:textId="77777777" w:rsidR="0025641E" w:rsidRPr="00627B9F" w:rsidRDefault="0025641E" w:rsidP="0066659D">
            <w:pPr>
              <w:rPr>
                <w:rFonts w:eastAsia="Calibri"/>
              </w:rPr>
            </w:pPr>
            <w:r w:rsidRPr="00627B9F">
              <w:rPr>
                <w:rFonts w:eastAsia="Calibri"/>
              </w:rPr>
              <w:t xml:space="preserve">2. Enter the date coached: </w:t>
            </w:r>
          </w:p>
        </w:tc>
        <w:tc>
          <w:tcPr>
            <w:tcW w:w="6108" w:type="dxa"/>
            <w:tcBorders>
              <w:bottom w:val="single" w:sz="4" w:space="0" w:color="auto"/>
            </w:tcBorders>
            <w:shd w:val="clear" w:color="auto" w:fill="C6D9F1"/>
          </w:tcPr>
          <w:p w14:paraId="28F14914"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0B48A584" w14:textId="77777777" w:rsidTr="0066659D">
        <w:tc>
          <w:tcPr>
            <w:tcW w:w="356" w:type="dxa"/>
            <w:tcBorders>
              <w:bottom w:val="single" w:sz="4" w:space="0" w:color="auto"/>
            </w:tcBorders>
            <w:shd w:val="clear" w:color="auto" w:fill="F2F2F2"/>
          </w:tcPr>
          <w:p w14:paraId="06FE9EE7" w14:textId="77777777" w:rsidR="0025641E" w:rsidRPr="00627B9F" w:rsidRDefault="0025641E" w:rsidP="0066659D">
            <w:pPr>
              <w:rPr>
                <w:rFonts w:eastAsia="Calibri"/>
              </w:rPr>
            </w:pPr>
            <w:r w:rsidRPr="00627B9F">
              <w:rPr>
                <w:rFonts w:eastAsia="Calibri"/>
              </w:rPr>
              <w:t>7</w:t>
            </w:r>
          </w:p>
        </w:tc>
        <w:tc>
          <w:tcPr>
            <w:tcW w:w="3256" w:type="dxa"/>
            <w:tcBorders>
              <w:bottom w:val="single" w:sz="4" w:space="0" w:color="auto"/>
            </w:tcBorders>
            <w:shd w:val="clear" w:color="auto" w:fill="F2F2F2"/>
          </w:tcPr>
          <w:p w14:paraId="7122AE40" w14:textId="77777777" w:rsidR="0025641E" w:rsidRPr="00627B9F" w:rsidRDefault="0025641E" w:rsidP="0066659D">
            <w:pPr>
              <w:rPr>
                <w:rFonts w:eastAsia="Calibri"/>
              </w:rPr>
            </w:pPr>
            <w:r w:rsidRPr="00627B9F">
              <w:rPr>
                <w:rFonts w:eastAsia="Calibri"/>
              </w:rPr>
              <w:t>2. Enter the date reviewed:</w:t>
            </w:r>
          </w:p>
        </w:tc>
        <w:tc>
          <w:tcPr>
            <w:tcW w:w="6108" w:type="dxa"/>
            <w:tcBorders>
              <w:bottom w:val="single" w:sz="4" w:space="0" w:color="auto"/>
            </w:tcBorders>
            <w:shd w:val="clear" w:color="auto" w:fill="F2F2F2"/>
          </w:tcPr>
          <w:p w14:paraId="5A83BF24"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8D14E24" w14:textId="77777777" w:rsidTr="0066659D">
        <w:tc>
          <w:tcPr>
            <w:tcW w:w="356" w:type="dxa"/>
            <w:tcBorders>
              <w:bottom w:val="single" w:sz="4" w:space="0" w:color="auto"/>
            </w:tcBorders>
            <w:shd w:val="clear" w:color="auto" w:fill="C6D9F1"/>
          </w:tcPr>
          <w:p w14:paraId="7D027FD5" w14:textId="77777777" w:rsidR="0025641E" w:rsidRPr="00627B9F" w:rsidRDefault="0025641E" w:rsidP="0066659D">
            <w:pPr>
              <w:rPr>
                <w:rFonts w:eastAsia="Calibri"/>
              </w:rPr>
            </w:pPr>
            <w:r w:rsidRPr="00627B9F">
              <w:rPr>
                <w:rFonts w:eastAsia="Calibri"/>
              </w:rPr>
              <w:t>8</w:t>
            </w:r>
          </w:p>
        </w:tc>
        <w:tc>
          <w:tcPr>
            <w:tcW w:w="3256" w:type="dxa"/>
            <w:tcBorders>
              <w:bottom w:val="single" w:sz="4" w:space="0" w:color="auto"/>
            </w:tcBorders>
            <w:shd w:val="clear" w:color="auto" w:fill="C6D9F1"/>
          </w:tcPr>
          <w:p w14:paraId="63EF0823" w14:textId="77777777" w:rsidR="0025641E" w:rsidRPr="00627B9F" w:rsidRDefault="0025641E" w:rsidP="0066659D">
            <w:pPr>
              <w:rPr>
                <w:rFonts w:eastAsia="Calibri"/>
              </w:rPr>
            </w:pPr>
          </w:p>
        </w:tc>
        <w:tc>
          <w:tcPr>
            <w:tcW w:w="6108" w:type="dxa"/>
            <w:tcBorders>
              <w:bottom w:val="single" w:sz="4" w:space="0" w:color="auto"/>
            </w:tcBorders>
            <w:shd w:val="clear" w:color="auto" w:fill="C6D9F1"/>
          </w:tcPr>
          <w:p w14:paraId="641806FF" w14:textId="77777777" w:rsidR="0025641E" w:rsidRPr="00627B9F" w:rsidRDefault="0025641E" w:rsidP="0066659D">
            <w:pPr>
              <w:rPr>
                <w:rFonts w:eastAsia="Calibri"/>
              </w:rPr>
            </w:pPr>
            <w:r w:rsidRPr="00627B9F">
              <w:rPr>
                <w:rFonts w:eastAsia="Calibri"/>
              </w:rPr>
              <w:t>Date data entry</w:t>
            </w:r>
          </w:p>
        </w:tc>
      </w:tr>
      <w:tr w:rsidR="0025641E" w:rsidRPr="00923EF1" w14:paraId="68DB3A6B" w14:textId="77777777" w:rsidTr="0066659D">
        <w:tc>
          <w:tcPr>
            <w:tcW w:w="356" w:type="dxa"/>
            <w:tcBorders>
              <w:bottom w:val="single" w:sz="4" w:space="0" w:color="auto"/>
            </w:tcBorders>
            <w:shd w:val="clear" w:color="auto" w:fill="F2F2F2"/>
          </w:tcPr>
          <w:p w14:paraId="60AF64F6" w14:textId="77777777" w:rsidR="0025641E" w:rsidRPr="00627B9F" w:rsidRDefault="0025641E" w:rsidP="0066659D">
            <w:pPr>
              <w:rPr>
                <w:rFonts w:eastAsia="Calibri"/>
              </w:rPr>
            </w:pPr>
            <w:r w:rsidRPr="00627B9F">
              <w:rPr>
                <w:rFonts w:eastAsia="Calibri"/>
              </w:rPr>
              <w:t>9</w:t>
            </w:r>
          </w:p>
        </w:tc>
        <w:tc>
          <w:tcPr>
            <w:tcW w:w="3256" w:type="dxa"/>
            <w:tcBorders>
              <w:bottom w:val="single" w:sz="4" w:space="0" w:color="auto"/>
            </w:tcBorders>
            <w:shd w:val="clear" w:color="auto" w:fill="F2F2F2"/>
          </w:tcPr>
          <w:p w14:paraId="43C11FD0" w14:textId="77777777" w:rsidR="0025641E" w:rsidRPr="00627B9F" w:rsidRDefault="0025641E" w:rsidP="0066659D">
            <w:pPr>
              <w:rPr>
                <w:rFonts w:eastAsia="Calibri"/>
              </w:rPr>
            </w:pPr>
            <w:r w:rsidRPr="00627B9F">
              <w:rPr>
                <w:rFonts w:eastAsia="Calibri"/>
              </w:rPr>
              <w:t>3. Provide the details from the coaching session including action plans developed:</w:t>
            </w:r>
          </w:p>
        </w:tc>
        <w:tc>
          <w:tcPr>
            <w:tcW w:w="6108" w:type="dxa"/>
            <w:tcBorders>
              <w:bottom w:val="single" w:sz="4" w:space="0" w:color="auto"/>
            </w:tcBorders>
            <w:shd w:val="clear" w:color="auto" w:fill="F2F2F2"/>
          </w:tcPr>
          <w:p w14:paraId="62EE3E5C" w14:textId="77777777" w:rsidR="0025641E" w:rsidRPr="00627B9F" w:rsidRDefault="0025641E" w:rsidP="0066659D">
            <w:pPr>
              <w:rPr>
                <w:rFonts w:eastAsia="Calibri"/>
              </w:rPr>
            </w:pPr>
            <w:r w:rsidRPr="00627B9F">
              <w:rPr>
                <w:rFonts w:eastAsia="Calibri"/>
              </w:rPr>
              <w:t>If radio button Yes selected, then display text</w:t>
            </w:r>
          </w:p>
        </w:tc>
      </w:tr>
      <w:tr w:rsidR="0025641E" w:rsidRPr="00923EF1" w14:paraId="689B9AE5" w14:textId="77777777" w:rsidTr="0066659D">
        <w:tc>
          <w:tcPr>
            <w:tcW w:w="356" w:type="dxa"/>
            <w:tcBorders>
              <w:bottom w:val="single" w:sz="4" w:space="0" w:color="auto"/>
            </w:tcBorders>
            <w:shd w:val="clear" w:color="auto" w:fill="C6D9F1"/>
          </w:tcPr>
          <w:p w14:paraId="3D5D0366" w14:textId="77777777" w:rsidR="0025641E" w:rsidRPr="00627B9F" w:rsidRDefault="0025641E" w:rsidP="0066659D">
            <w:pPr>
              <w:rPr>
                <w:rFonts w:eastAsia="Calibri"/>
              </w:rPr>
            </w:pPr>
            <w:r w:rsidRPr="00627B9F">
              <w:rPr>
                <w:rFonts w:eastAsia="Calibri"/>
              </w:rPr>
              <w:t>10</w:t>
            </w:r>
          </w:p>
        </w:tc>
        <w:tc>
          <w:tcPr>
            <w:tcW w:w="3256" w:type="dxa"/>
            <w:tcBorders>
              <w:bottom w:val="single" w:sz="4" w:space="0" w:color="auto"/>
            </w:tcBorders>
            <w:shd w:val="clear" w:color="auto" w:fill="C6D9F1"/>
          </w:tcPr>
          <w:p w14:paraId="34582271" w14:textId="77777777" w:rsidR="0025641E" w:rsidRPr="00627B9F" w:rsidRDefault="0025641E" w:rsidP="0066659D">
            <w:pPr>
              <w:rPr>
                <w:rFonts w:eastAsia="Calibri"/>
              </w:rPr>
            </w:pPr>
            <w:r w:rsidRPr="00627B9F">
              <w:rPr>
                <w:rFonts w:eastAsia="Calibri"/>
              </w:rPr>
              <w:t>3. Provide explanation for the Employee and Supervisor as to reason why this is not a CSE:</w:t>
            </w:r>
          </w:p>
        </w:tc>
        <w:tc>
          <w:tcPr>
            <w:tcW w:w="6108" w:type="dxa"/>
            <w:tcBorders>
              <w:bottom w:val="single" w:sz="4" w:space="0" w:color="auto"/>
            </w:tcBorders>
            <w:shd w:val="clear" w:color="auto" w:fill="C6D9F1"/>
          </w:tcPr>
          <w:p w14:paraId="342E2058" w14:textId="77777777" w:rsidR="0025641E" w:rsidRPr="00627B9F" w:rsidRDefault="0025641E" w:rsidP="0066659D">
            <w:pPr>
              <w:rPr>
                <w:rFonts w:eastAsia="Calibri"/>
              </w:rPr>
            </w:pPr>
            <w:r w:rsidRPr="00627B9F">
              <w:rPr>
                <w:rFonts w:eastAsia="Calibri"/>
              </w:rPr>
              <w:t>If radio button No selected, then display text</w:t>
            </w:r>
          </w:p>
        </w:tc>
      </w:tr>
      <w:tr w:rsidR="0025641E" w:rsidRPr="00923EF1" w14:paraId="0B14CF44" w14:textId="77777777" w:rsidTr="0066659D">
        <w:tc>
          <w:tcPr>
            <w:tcW w:w="356" w:type="dxa"/>
            <w:tcBorders>
              <w:bottom w:val="single" w:sz="4" w:space="0" w:color="auto"/>
            </w:tcBorders>
            <w:shd w:val="clear" w:color="auto" w:fill="F2F2F2"/>
          </w:tcPr>
          <w:p w14:paraId="3492359C" w14:textId="77777777" w:rsidR="0025641E" w:rsidRPr="00627B9F" w:rsidRDefault="0025641E" w:rsidP="0066659D">
            <w:pPr>
              <w:rPr>
                <w:rFonts w:eastAsia="Calibri"/>
              </w:rPr>
            </w:pPr>
            <w:r w:rsidRPr="00627B9F">
              <w:rPr>
                <w:rFonts w:eastAsia="Calibri"/>
              </w:rPr>
              <w:t>11</w:t>
            </w:r>
          </w:p>
        </w:tc>
        <w:tc>
          <w:tcPr>
            <w:tcW w:w="3256" w:type="dxa"/>
            <w:tcBorders>
              <w:bottom w:val="single" w:sz="4" w:space="0" w:color="auto"/>
            </w:tcBorders>
            <w:shd w:val="clear" w:color="auto" w:fill="F2F2F2"/>
          </w:tcPr>
          <w:p w14:paraId="681F6328" w14:textId="77777777" w:rsidR="0025641E" w:rsidRPr="00627B9F" w:rsidRDefault="0025641E" w:rsidP="0066659D">
            <w:pPr>
              <w:rPr>
                <w:rFonts w:eastAsia="Calibri"/>
              </w:rPr>
            </w:pPr>
          </w:p>
        </w:tc>
        <w:tc>
          <w:tcPr>
            <w:tcW w:w="6108" w:type="dxa"/>
            <w:tcBorders>
              <w:bottom w:val="single" w:sz="4" w:space="0" w:color="auto"/>
            </w:tcBorders>
            <w:shd w:val="clear" w:color="auto" w:fill="F2F2F2"/>
          </w:tcPr>
          <w:p w14:paraId="172BEC4C" w14:textId="77777777" w:rsidR="0025641E" w:rsidRPr="00627B9F" w:rsidRDefault="0025641E" w:rsidP="0066659D">
            <w:pPr>
              <w:rPr>
                <w:rFonts w:eastAsia="Calibri"/>
              </w:rPr>
            </w:pPr>
            <w:r w:rsidRPr="00627B9F">
              <w:rPr>
                <w:rFonts w:eastAsia="Calibri"/>
              </w:rPr>
              <w:t>Text data entry</w:t>
            </w:r>
          </w:p>
        </w:tc>
      </w:tr>
      <w:tr w:rsidR="0025641E" w:rsidRPr="00923EF1" w14:paraId="0D3C3426" w14:textId="77777777" w:rsidTr="0066659D">
        <w:tc>
          <w:tcPr>
            <w:tcW w:w="356" w:type="dxa"/>
            <w:tcBorders>
              <w:bottom w:val="single" w:sz="4" w:space="0" w:color="auto"/>
            </w:tcBorders>
            <w:shd w:val="clear" w:color="auto" w:fill="C6D9F1"/>
          </w:tcPr>
          <w:p w14:paraId="38602B43" w14:textId="77777777" w:rsidR="0025641E" w:rsidRPr="00627B9F" w:rsidRDefault="0025641E" w:rsidP="0066659D">
            <w:pPr>
              <w:rPr>
                <w:rFonts w:eastAsia="Calibri"/>
              </w:rPr>
            </w:pPr>
            <w:r w:rsidRPr="00627B9F">
              <w:rPr>
                <w:rFonts w:eastAsia="Calibri"/>
              </w:rPr>
              <w:t>12</w:t>
            </w:r>
          </w:p>
        </w:tc>
        <w:tc>
          <w:tcPr>
            <w:tcW w:w="3256" w:type="dxa"/>
            <w:tcBorders>
              <w:bottom w:val="single" w:sz="4" w:space="0" w:color="auto"/>
            </w:tcBorders>
            <w:shd w:val="clear" w:color="auto" w:fill="C6D9F1"/>
          </w:tcPr>
          <w:p w14:paraId="5C686EB9" w14:textId="77777777" w:rsidR="0025641E" w:rsidRPr="00627B9F" w:rsidRDefault="0025641E" w:rsidP="0066659D">
            <w:pPr>
              <w:tabs>
                <w:tab w:val="left" w:pos="1800"/>
              </w:tabs>
              <w:rPr>
                <w:rFonts w:eastAsia="Calibri"/>
              </w:rPr>
            </w:pPr>
            <w:r w:rsidRPr="00627B9F">
              <w:rPr>
                <w:rFonts w:eastAsia="Calibri"/>
              </w:rPr>
              <w:t>(max length 3,000 chars)</w:t>
            </w:r>
          </w:p>
          <w:p w14:paraId="2D6C90B1" w14:textId="77777777" w:rsidR="0025641E" w:rsidRPr="00627B9F" w:rsidRDefault="0025641E" w:rsidP="0066659D">
            <w:pPr>
              <w:rPr>
                <w:rFonts w:eastAsia="Calibri"/>
              </w:rPr>
            </w:pPr>
            <w:r w:rsidRPr="00627B9F">
              <w:rPr>
                <w:rFonts w:eastAsia="Calibri"/>
              </w:rPr>
              <w:t>Provide as much detail as possible</w:t>
            </w:r>
          </w:p>
        </w:tc>
        <w:tc>
          <w:tcPr>
            <w:tcW w:w="6108" w:type="dxa"/>
            <w:tcBorders>
              <w:bottom w:val="single" w:sz="4" w:space="0" w:color="auto"/>
            </w:tcBorders>
            <w:shd w:val="clear" w:color="auto" w:fill="C6D9F1"/>
          </w:tcPr>
          <w:p w14:paraId="38F795D7" w14:textId="77777777" w:rsidR="0025641E" w:rsidRPr="00627B9F" w:rsidRDefault="0025641E" w:rsidP="0066659D">
            <w:pPr>
              <w:rPr>
                <w:rFonts w:eastAsia="Calibri"/>
              </w:rPr>
            </w:pPr>
            <w:r w:rsidRPr="00627B9F">
              <w:rPr>
                <w:rFonts w:eastAsia="Calibri"/>
              </w:rPr>
              <w:t>Display text</w:t>
            </w:r>
          </w:p>
        </w:tc>
      </w:tr>
      <w:tr w:rsidR="0025641E" w:rsidRPr="00923EF1" w14:paraId="1846BA2D" w14:textId="77777777" w:rsidTr="0066659D">
        <w:tc>
          <w:tcPr>
            <w:tcW w:w="356" w:type="dxa"/>
            <w:tcBorders>
              <w:bottom w:val="single" w:sz="4" w:space="0" w:color="auto"/>
            </w:tcBorders>
            <w:shd w:val="clear" w:color="auto" w:fill="F2F2F2"/>
          </w:tcPr>
          <w:p w14:paraId="59A93D84" w14:textId="77777777" w:rsidR="0025641E" w:rsidRPr="00627B9F" w:rsidRDefault="0025641E" w:rsidP="0066659D">
            <w:pPr>
              <w:rPr>
                <w:rFonts w:eastAsia="Calibri"/>
              </w:rPr>
            </w:pPr>
            <w:r w:rsidRPr="00627B9F">
              <w:rPr>
                <w:rFonts w:eastAsia="Calibri"/>
              </w:rPr>
              <w:t>13</w:t>
            </w:r>
          </w:p>
        </w:tc>
        <w:tc>
          <w:tcPr>
            <w:tcW w:w="3256" w:type="dxa"/>
            <w:tcBorders>
              <w:bottom w:val="single" w:sz="4" w:space="0" w:color="auto"/>
            </w:tcBorders>
            <w:shd w:val="clear" w:color="auto" w:fill="F2F2F2"/>
          </w:tcPr>
          <w:p w14:paraId="4CA9D522" w14:textId="77777777" w:rsidR="0025641E" w:rsidRPr="00627B9F" w:rsidRDefault="0025641E" w:rsidP="0066659D">
            <w:pPr>
              <w:rPr>
                <w:rFonts w:eastAsia="Calibri"/>
              </w:rPr>
            </w:pPr>
            <w:r w:rsidRPr="00627B9F">
              <w:rPr>
                <w:rFonts w:eastAsia="Calibri"/>
              </w:rPr>
              <w:t>Submit</w:t>
            </w:r>
          </w:p>
        </w:tc>
        <w:tc>
          <w:tcPr>
            <w:tcW w:w="6108" w:type="dxa"/>
            <w:tcBorders>
              <w:bottom w:val="single" w:sz="4" w:space="0" w:color="auto"/>
            </w:tcBorders>
            <w:shd w:val="clear" w:color="auto" w:fill="F2F2F2"/>
          </w:tcPr>
          <w:p w14:paraId="2A624D93" w14:textId="77777777" w:rsidR="0025641E" w:rsidRPr="00627B9F" w:rsidRDefault="0025641E" w:rsidP="0066659D">
            <w:pPr>
              <w:rPr>
                <w:rFonts w:eastAsia="Calibri"/>
              </w:rPr>
            </w:pPr>
            <w:r w:rsidRPr="00627B9F">
              <w:rPr>
                <w:rFonts w:eastAsia="Calibri"/>
              </w:rPr>
              <w:t>Button to save information</w:t>
            </w:r>
          </w:p>
        </w:tc>
      </w:tr>
      <w:tr w:rsidR="0025641E" w:rsidRPr="00923EF1" w14:paraId="56AC1656" w14:textId="77777777" w:rsidTr="0066659D">
        <w:tc>
          <w:tcPr>
            <w:tcW w:w="356" w:type="dxa"/>
            <w:shd w:val="clear" w:color="auto" w:fill="C6D9F1"/>
          </w:tcPr>
          <w:p w14:paraId="6C61058B" w14:textId="77777777" w:rsidR="0025641E" w:rsidRPr="00627B9F" w:rsidRDefault="0025641E" w:rsidP="0066659D">
            <w:pPr>
              <w:rPr>
                <w:rFonts w:eastAsia="Calibri"/>
              </w:rPr>
            </w:pPr>
            <w:r>
              <w:rPr>
                <w:rFonts w:eastAsia="Calibri"/>
              </w:rPr>
              <w:t>14</w:t>
            </w:r>
          </w:p>
        </w:tc>
        <w:tc>
          <w:tcPr>
            <w:tcW w:w="3256" w:type="dxa"/>
            <w:shd w:val="clear" w:color="auto" w:fill="C6D9F1"/>
          </w:tcPr>
          <w:p w14:paraId="611EA459" w14:textId="77777777" w:rsidR="0025641E" w:rsidRPr="00627B9F" w:rsidRDefault="0025641E" w:rsidP="0066659D">
            <w:pPr>
              <w:rPr>
                <w:rFonts w:eastAsia="Calibri"/>
              </w:rPr>
            </w:pPr>
          </w:p>
        </w:tc>
        <w:tc>
          <w:tcPr>
            <w:tcW w:w="6108" w:type="dxa"/>
            <w:shd w:val="clear" w:color="auto" w:fill="C6D9F1"/>
          </w:tcPr>
          <w:p w14:paraId="6F93D819" w14:textId="77777777" w:rsidR="0025641E" w:rsidRDefault="0025641E" w:rsidP="0066659D">
            <w:pPr>
              <w:rPr>
                <w:rFonts w:eastAsia="Calibri"/>
              </w:rPr>
            </w:pPr>
            <w:r>
              <w:rPr>
                <w:rFonts w:eastAsia="Calibri"/>
              </w:rPr>
              <w:t>Status becomes Pending Supervisor Review if No selected for CSE</w:t>
            </w:r>
          </w:p>
          <w:p w14:paraId="15D63B42" w14:textId="77777777" w:rsidR="0025641E" w:rsidRPr="00627B9F" w:rsidRDefault="0025641E" w:rsidP="0066659D">
            <w:pPr>
              <w:rPr>
                <w:rFonts w:eastAsia="Calibri"/>
              </w:rPr>
            </w:pPr>
            <w:r>
              <w:rPr>
                <w:rFonts w:eastAsia="Calibri"/>
              </w:rPr>
              <w:t>Status becomes Pending Supervisor Review if Yes selected for CSE</w:t>
            </w:r>
          </w:p>
        </w:tc>
      </w:tr>
    </w:tbl>
    <w:p w14:paraId="22E1C666" w14:textId="77777777" w:rsidR="0025641E" w:rsidRDefault="0025641E" w:rsidP="0025641E">
      <w:pPr>
        <w:ind w:left="720" w:firstLine="720"/>
      </w:pPr>
    </w:p>
    <w:p w14:paraId="4A84F2C6" w14:textId="0AAE180A" w:rsidR="0025641E" w:rsidRPr="0026295E" w:rsidRDefault="0025641E" w:rsidP="0025641E">
      <w:pPr>
        <w:spacing w:before="120"/>
        <w:rPr>
          <w:b/>
        </w:rPr>
      </w:pPr>
      <w:r w:rsidRPr="0026295E">
        <w:rPr>
          <w:b/>
        </w:rPr>
        <w:t>3.2.</w:t>
      </w:r>
      <w:r w:rsidR="00DE25E9">
        <w:rPr>
          <w:b/>
        </w:rPr>
        <w:t>5</w:t>
      </w:r>
      <w:r w:rsidRPr="0026295E">
        <w:rPr>
          <w:b/>
        </w:rPr>
        <w:t>.5.3</w:t>
      </w:r>
      <w:r w:rsidRPr="0026295E">
        <w:rPr>
          <w:b/>
        </w:rPr>
        <w:tab/>
      </w:r>
      <w:r>
        <w:rPr>
          <w:b/>
        </w:rPr>
        <w:tab/>
      </w:r>
      <w:r w:rsidRPr="0026295E">
        <w:rPr>
          <w:b/>
        </w:rPr>
        <w:t>Not Manger Review</w:t>
      </w:r>
    </w:p>
    <w:p w14:paraId="696266DA" w14:textId="77777777" w:rsidR="0025641E" w:rsidRDefault="0025641E" w:rsidP="0025641E">
      <w:pPr>
        <w:ind w:left="1440"/>
      </w:pPr>
      <w:r w:rsidRPr="00923EF1">
        <w:t>When the log status is not pending manager review, then display the following:</w:t>
      </w:r>
    </w:p>
    <w:p w14:paraId="7F1099A0" w14:textId="77777777" w:rsidR="0025641E" w:rsidRDefault="0025641E" w:rsidP="0025641E">
      <w:pPr>
        <w:ind w:left="720" w:firstLine="72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6"/>
        <w:gridCol w:w="3278"/>
        <w:gridCol w:w="6126"/>
      </w:tblGrid>
      <w:tr w:rsidR="00843D6C" w:rsidRPr="00A164EA" w14:paraId="6A63BE02" w14:textId="77777777" w:rsidTr="00F0583F">
        <w:trPr>
          <w:trHeight w:val="288"/>
        </w:trPr>
        <w:tc>
          <w:tcPr>
            <w:tcW w:w="316" w:type="dxa"/>
            <w:tcBorders>
              <w:bottom w:val="single" w:sz="4" w:space="0" w:color="auto"/>
            </w:tcBorders>
            <w:shd w:val="clear" w:color="auto" w:fill="4F81BD"/>
            <w:vAlign w:val="bottom"/>
          </w:tcPr>
          <w:p w14:paraId="5A445604" w14:textId="77777777" w:rsidR="00843D6C" w:rsidRPr="00627B9F" w:rsidRDefault="00843D6C" w:rsidP="00F0583F">
            <w:pPr>
              <w:rPr>
                <w:rFonts w:eastAsia="Calibri"/>
                <w:b/>
                <w:color w:val="FFFFFF"/>
              </w:rPr>
            </w:pPr>
            <w:r w:rsidRPr="00627B9F">
              <w:rPr>
                <w:rFonts w:eastAsia="Calibri"/>
                <w:b/>
                <w:color w:val="FFFFFF"/>
              </w:rPr>
              <w:t>#</w:t>
            </w:r>
          </w:p>
        </w:tc>
        <w:tc>
          <w:tcPr>
            <w:tcW w:w="3278" w:type="dxa"/>
            <w:tcBorders>
              <w:bottom w:val="single" w:sz="4" w:space="0" w:color="auto"/>
            </w:tcBorders>
            <w:shd w:val="clear" w:color="auto" w:fill="4F81BD"/>
            <w:vAlign w:val="bottom"/>
          </w:tcPr>
          <w:p w14:paraId="0AA4B27F" w14:textId="77777777" w:rsidR="00843D6C" w:rsidRPr="00627B9F" w:rsidRDefault="00843D6C" w:rsidP="00F0583F">
            <w:pPr>
              <w:rPr>
                <w:rFonts w:eastAsia="Calibri"/>
                <w:b/>
                <w:color w:val="FFFFFF"/>
              </w:rPr>
            </w:pPr>
            <w:r w:rsidRPr="00627B9F">
              <w:rPr>
                <w:rFonts w:eastAsia="Calibri"/>
                <w:b/>
                <w:color w:val="FFFFFF"/>
              </w:rPr>
              <w:t>Field Label/Static Text</w:t>
            </w:r>
          </w:p>
        </w:tc>
        <w:tc>
          <w:tcPr>
            <w:tcW w:w="6126" w:type="dxa"/>
            <w:tcBorders>
              <w:bottom w:val="single" w:sz="4" w:space="0" w:color="auto"/>
            </w:tcBorders>
            <w:shd w:val="clear" w:color="auto" w:fill="4F81BD"/>
            <w:vAlign w:val="bottom"/>
          </w:tcPr>
          <w:p w14:paraId="6B6059D9" w14:textId="77777777" w:rsidR="00843D6C" w:rsidRPr="00627B9F" w:rsidRDefault="00843D6C" w:rsidP="00F0583F">
            <w:pPr>
              <w:rPr>
                <w:rFonts w:eastAsia="Calibri"/>
                <w:b/>
                <w:color w:val="FFFFFF"/>
              </w:rPr>
            </w:pPr>
            <w:r w:rsidRPr="00627B9F">
              <w:rPr>
                <w:rFonts w:eastAsia="Calibri"/>
                <w:b/>
                <w:color w:val="FFFFFF"/>
              </w:rPr>
              <w:t xml:space="preserve">Condition/Value/Description </w:t>
            </w:r>
          </w:p>
        </w:tc>
      </w:tr>
      <w:tr w:rsidR="00843D6C" w:rsidRPr="00A164EA" w14:paraId="1A849B3F" w14:textId="77777777" w:rsidTr="00F0583F">
        <w:tc>
          <w:tcPr>
            <w:tcW w:w="316" w:type="dxa"/>
            <w:tcBorders>
              <w:bottom w:val="single" w:sz="4" w:space="0" w:color="auto"/>
            </w:tcBorders>
            <w:shd w:val="clear" w:color="auto" w:fill="F2F2F2"/>
          </w:tcPr>
          <w:p w14:paraId="0F7D4D63" w14:textId="77777777" w:rsidR="00843D6C" w:rsidRPr="00627B9F" w:rsidRDefault="00843D6C" w:rsidP="00F0583F">
            <w:pPr>
              <w:rPr>
                <w:rFonts w:eastAsia="Calibri"/>
              </w:rPr>
            </w:pPr>
            <w:r w:rsidRPr="00627B9F">
              <w:rPr>
                <w:rFonts w:eastAsia="Calibri"/>
              </w:rPr>
              <w:t>1</w:t>
            </w:r>
          </w:p>
        </w:tc>
        <w:tc>
          <w:tcPr>
            <w:tcW w:w="3278" w:type="dxa"/>
            <w:tcBorders>
              <w:bottom w:val="single" w:sz="4" w:space="0" w:color="auto"/>
            </w:tcBorders>
            <w:shd w:val="clear" w:color="auto" w:fill="F2F2F2"/>
          </w:tcPr>
          <w:p w14:paraId="550E8FB4" w14:textId="77777777" w:rsidR="00843D6C" w:rsidRPr="00627B9F" w:rsidRDefault="00843D6C" w:rsidP="00F0583F">
            <w:pPr>
              <w:rPr>
                <w:rFonts w:eastAsia="Calibri"/>
              </w:rPr>
            </w:pPr>
            <w:r w:rsidRPr="00627B9F">
              <w:rPr>
                <w:rFonts w:eastAsia="Calibri"/>
              </w:rPr>
              <w:t>Details of the behavior being coached:</w:t>
            </w:r>
          </w:p>
        </w:tc>
        <w:tc>
          <w:tcPr>
            <w:tcW w:w="6126" w:type="dxa"/>
            <w:tcBorders>
              <w:bottom w:val="single" w:sz="4" w:space="0" w:color="auto"/>
            </w:tcBorders>
            <w:shd w:val="clear" w:color="auto" w:fill="F2F2F2"/>
          </w:tcPr>
          <w:p w14:paraId="2AABC3D5" w14:textId="77777777" w:rsidR="00843D6C" w:rsidRPr="00627B9F" w:rsidRDefault="00843D6C" w:rsidP="00F0583F">
            <w:pPr>
              <w:rPr>
                <w:rFonts w:eastAsia="Calibri"/>
              </w:rPr>
            </w:pPr>
            <w:r w:rsidRPr="00627B9F">
              <w:rPr>
                <w:rFonts w:eastAsia="Calibri"/>
              </w:rPr>
              <w:t>Display description of the log</w:t>
            </w:r>
          </w:p>
        </w:tc>
      </w:tr>
      <w:tr w:rsidR="00843D6C" w:rsidRPr="00A164EA" w14:paraId="2E47709F" w14:textId="77777777" w:rsidTr="00F0583F">
        <w:tc>
          <w:tcPr>
            <w:tcW w:w="316" w:type="dxa"/>
            <w:tcBorders>
              <w:bottom w:val="single" w:sz="4" w:space="0" w:color="auto"/>
            </w:tcBorders>
            <w:shd w:val="clear" w:color="auto" w:fill="C6D9F1"/>
          </w:tcPr>
          <w:p w14:paraId="6C4483B2" w14:textId="77777777" w:rsidR="00843D6C" w:rsidRPr="00627B9F" w:rsidRDefault="00843D6C" w:rsidP="00F0583F">
            <w:pPr>
              <w:rPr>
                <w:rFonts w:eastAsia="Calibri"/>
              </w:rPr>
            </w:pPr>
            <w:r w:rsidRPr="00627B9F">
              <w:rPr>
                <w:rFonts w:eastAsia="Calibri"/>
              </w:rPr>
              <w:t>2</w:t>
            </w:r>
          </w:p>
        </w:tc>
        <w:tc>
          <w:tcPr>
            <w:tcW w:w="3278" w:type="dxa"/>
            <w:tcBorders>
              <w:bottom w:val="single" w:sz="4" w:space="0" w:color="auto"/>
            </w:tcBorders>
            <w:shd w:val="clear" w:color="auto" w:fill="C6D9F1"/>
          </w:tcPr>
          <w:p w14:paraId="1B7D2C44" w14:textId="77777777" w:rsidR="00843D6C" w:rsidRPr="00627B9F" w:rsidRDefault="00843D6C" w:rsidP="00F0583F">
            <w:pPr>
              <w:rPr>
                <w:rFonts w:eastAsia="Calibri"/>
              </w:rPr>
            </w:pPr>
            <w:r w:rsidRPr="00627B9F">
              <w:rPr>
                <w:rFonts w:eastAsia="Calibri"/>
              </w:rPr>
              <w:t>Notes from Manager:</w:t>
            </w:r>
          </w:p>
        </w:tc>
        <w:tc>
          <w:tcPr>
            <w:tcW w:w="6126" w:type="dxa"/>
            <w:tcBorders>
              <w:bottom w:val="single" w:sz="4" w:space="0" w:color="auto"/>
            </w:tcBorders>
            <w:shd w:val="clear" w:color="auto" w:fill="C6D9F1"/>
          </w:tcPr>
          <w:p w14:paraId="2C17F60F" w14:textId="77777777" w:rsidR="00843D6C" w:rsidRPr="00627B9F" w:rsidRDefault="00843D6C" w:rsidP="00F0583F">
            <w:pPr>
              <w:rPr>
                <w:rFonts w:eastAsia="Calibri"/>
              </w:rPr>
            </w:pPr>
            <w:r w:rsidRPr="00627B9F">
              <w:rPr>
                <w:rFonts w:eastAsia="Calibri"/>
              </w:rPr>
              <w:t>If manager notes of the log exist then display text and manager notes of the log</w:t>
            </w:r>
          </w:p>
        </w:tc>
      </w:tr>
      <w:tr w:rsidR="00843D6C" w:rsidRPr="00A164EA" w14:paraId="5A009845" w14:textId="77777777" w:rsidTr="00F0583F">
        <w:tc>
          <w:tcPr>
            <w:tcW w:w="316" w:type="dxa"/>
            <w:tcBorders>
              <w:bottom w:val="single" w:sz="4" w:space="0" w:color="auto"/>
            </w:tcBorders>
            <w:shd w:val="clear" w:color="auto" w:fill="F2F2F2"/>
          </w:tcPr>
          <w:p w14:paraId="05B84F12" w14:textId="77777777" w:rsidR="00843D6C" w:rsidRPr="00627B9F" w:rsidRDefault="00843D6C" w:rsidP="00F0583F">
            <w:pPr>
              <w:rPr>
                <w:rFonts w:eastAsia="Calibri"/>
              </w:rPr>
            </w:pPr>
            <w:r w:rsidRPr="00627B9F">
              <w:rPr>
                <w:rFonts w:eastAsia="Calibri"/>
              </w:rPr>
              <w:t>3</w:t>
            </w:r>
          </w:p>
        </w:tc>
        <w:tc>
          <w:tcPr>
            <w:tcW w:w="3278" w:type="dxa"/>
            <w:tcBorders>
              <w:bottom w:val="single" w:sz="4" w:space="0" w:color="auto"/>
            </w:tcBorders>
            <w:shd w:val="clear" w:color="auto" w:fill="F2F2F2"/>
          </w:tcPr>
          <w:p w14:paraId="0ABE07B6" w14:textId="77777777" w:rsidR="00843D6C" w:rsidRPr="00627B9F" w:rsidRDefault="00843D6C" w:rsidP="00F0583F">
            <w:pPr>
              <w:rPr>
                <w:rFonts w:eastAsia="Calibri"/>
              </w:rPr>
            </w:pPr>
            <w:r w:rsidRPr="00627B9F">
              <w:rPr>
                <w:rFonts w:eastAsia="Calibri"/>
              </w:rPr>
              <w:t>Coaching Notes:</w:t>
            </w:r>
          </w:p>
        </w:tc>
        <w:tc>
          <w:tcPr>
            <w:tcW w:w="6126" w:type="dxa"/>
            <w:tcBorders>
              <w:bottom w:val="single" w:sz="4" w:space="0" w:color="auto"/>
            </w:tcBorders>
            <w:shd w:val="clear" w:color="auto" w:fill="F2F2F2"/>
          </w:tcPr>
          <w:p w14:paraId="373A7E00" w14:textId="77777777" w:rsidR="00843D6C" w:rsidRPr="00627B9F" w:rsidRDefault="00843D6C" w:rsidP="00F0583F">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43D6C" w:rsidRPr="00895ABE" w14:paraId="4C1155F5" w14:textId="77777777" w:rsidTr="00F0583F">
        <w:tc>
          <w:tcPr>
            <w:tcW w:w="316" w:type="dxa"/>
            <w:vMerge w:val="restart"/>
            <w:tcBorders>
              <w:top w:val="single" w:sz="4" w:space="0" w:color="auto"/>
              <w:left w:val="single" w:sz="4" w:space="0" w:color="auto"/>
              <w:right w:val="single" w:sz="4" w:space="0" w:color="auto"/>
            </w:tcBorders>
            <w:shd w:val="clear" w:color="auto" w:fill="C6D9F1"/>
            <w:vAlign w:val="center"/>
          </w:tcPr>
          <w:p w14:paraId="63DE79D6" w14:textId="77777777" w:rsidR="00843D6C" w:rsidRPr="00627B9F" w:rsidRDefault="00843D6C" w:rsidP="00F0583F">
            <w:pPr>
              <w:rPr>
                <w:rFonts w:eastAsia="Calibri"/>
              </w:rPr>
            </w:pPr>
            <w:r>
              <w:rPr>
                <w:rFonts w:eastAsia="Calibri"/>
              </w:rPr>
              <w:t>4</w:t>
            </w: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68F500B9" w14:textId="77777777" w:rsidR="00843D6C" w:rsidRPr="00627B9F" w:rsidRDefault="00843D6C" w:rsidP="00F0583F">
            <w:pPr>
              <w:rPr>
                <w:rFonts w:eastAsia="Calibri"/>
              </w:rPr>
            </w:pPr>
            <w:r>
              <w:rPr>
                <w:rFonts w:eastAsia="Calibri"/>
              </w:rPr>
              <w:t>Follow-up will occur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1A29AE53" w14:textId="77777777" w:rsidR="00843D6C" w:rsidRPr="00627B9F" w:rsidRDefault="00843D6C" w:rsidP="00F0583F">
            <w:pPr>
              <w:rPr>
                <w:rFonts w:eastAsia="Calibri"/>
              </w:rPr>
            </w:pPr>
            <w:r>
              <w:rPr>
                <w:rFonts w:eastAsia="Calibri"/>
              </w:rPr>
              <w:t>If follow-up required and follow-up coaching notes are blank, then display text and follow-up date.</w:t>
            </w:r>
          </w:p>
        </w:tc>
      </w:tr>
      <w:tr w:rsidR="00843D6C" w:rsidRPr="00895ABE" w14:paraId="0D650910" w14:textId="77777777" w:rsidTr="00F0583F">
        <w:tc>
          <w:tcPr>
            <w:tcW w:w="316" w:type="dxa"/>
            <w:vMerge/>
            <w:tcBorders>
              <w:left w:val="single" w:sz="4" w:space="0" w:color="auto"/>
              <w:bottom w:val="single" w:sz="4" w:space="0" w:color="auto"/>
              <w:right w:val="single" w:sz="4" w:space="0" w:color="auto"/>
            </w:tcBorders>
            <w:shd w:val="clear" w:color="auto" w:fill="C6D9F1"/>
          </w:tcPr>
          <w:p w14:paraId="501B6D7F" w14:textId="77777777" w:rsidR="00843D6C" w:rsidRDefault="00843D6C" w:rsidP="00F0583F">
            <w:pPr>
              <w:rPr>
                <w:rFonts w:eastAsia="Calibri"/>
              </w:rPr>
            </w:pPr>
          </w:p>
        </w:tc>
        <w:tc>
          <w:tcPr>
            <w:tcW w:w="3278" w:type="dxa"/>
            <w:tcBorders>
              <w:top w:val="single" w:sz="4" w:space="0" w:color="auto"/>
              <w:left w:val="single" w:sz="4" w:space="0" w:color="auto"/>
              <w:bottom w:val="single" w:sz="4" w:space="0" w:color="auto"/>
              <w:right w:val="single" w:sz="4" w:space="0" w:color="auto"/>
            </w:tcBorders>
            <w:shd w:val="clear" w:color="auto" w:fill="C6D9F1"/>
          </w:tcPr>
          <w:p w14:paraId="474484A4" w14:textId="77777777" w:rsidR="00843D6C" w:rsidRDefault="00843D6C" w:rsidP="00F0583F">
            <w:pPr>
              <w:rPr>
                <w:rFonts w:eastAsia="Calibri"/>
              </w:rPr>
            </w:pPr>
            <w:r>
              <w:rPr>
                <w:rFonts w:eastAsia="Calibri"/>
              </w:rPr>
              <w:t>Follow-up occurred on:</w:t>
            </w:r>
          </w:p>
        </w:tc>
        <w:tc>
          <w:tcPr>
            <w:tcW w:w="6126" w:type="dxa"/>
            <w:tcBorders>
              <w:top w:val="single" w:sz="4" w:space="0" w:color="auto"/>
              <w:left w:val="single" w:sz="4" w:space="0" w:color="auto"/>
              <w:bottom w:val="single" w:sz="4" w:space="0" w:color="auto"/>
              <w:right w:val="single" w:sz="4" w:space="0" w:color="auto"/>
            </w:tcBorders>
            <w:shd w:val="clear" w:color="auto" w:fill="C6D9F1"/>
          </w:tcPr>
          <w:p w14:paraId="2AA169D0" w14:textId="77777777" w:rsidR="00843D6C" w:rsidRDefault="00843D6C" w:rsidP="00F0583F">
            <w:pPr>
              <w:rPr>
                <w:rFonts w:eastAsia="Calibri"/>
              </w:rPr>
            </w:pPr>
            <w:r>
              <w:rPr>
                <w:rFonts w:eastAsia="Calibri"/>
              </w:rPr>
              <w:t>If follow-up required and follow-up coaching notes are not blank, then display text and follow-up coaching date.</w:t>
            </w:r>
          </w:p>
        </w:tc>
      </w:tr>
      <w:tr w:rsidR="00843D6C" w:rsidRPr="00895ABE" w14:paraId="66C4FE95" w14:textId="77777777" w:rsidTr="00F0583F">
        <w:tc>
          <w:tcPr>
            <w:tcW w:w="316" w:type="dxa"/>
            <w:tcBorders>
              <w:top w:val="single" w:sz="4" w:space="0" w:color="auto"/>
              <w:left w:val="single" w:sz="4" w:space="0" w:color="auto"/>
              <w:bottom w:val="single" w:sz="4" w:space="0" w:color="auto"/>
              <w:right w:val="single" w:sz="4" w:space="0" w:color="auto"/>
            </w:tcBorders>
            <w:shd w:val="clear" w:color="auto" w:fill="F2F2F2"/>
          </w:tcPr>
          <w:p w14:paraId="78195CA3" w14:textId="77777777" w:rsidR="00843D6C" w:rsidRDefault="00843D6C" w:rsidP="00F0583F">
            <w:pPr>
              <w:rPr>
                <w:rFonts w:eastAsia="Calibri"/>
              </w:rPr>
            </w:pPr>
            <w:r>
              <w:rPr>
                <w:rFonts w:eastAsia="Calibri"/>
              </w:rPr>
              <w:t>5</w:t>
            </w:r>
          </w:p>
        </w:tc>
        <w:tc>
          <w:tcPr>
            <w:tcW w:w="3278" w:type="dxa"/>
            <w:tcBorders>
              <w:top w:val="single" w:sz="4" w:space="0" w:color="auto"/>
              <w:left w:val="single" w:sz="4" w:space="0" w:color="auto"/>
              <w:bottom w:val="single" w:sz="4" w:space="0" w:color="auto"/>
              <w:right w:val="single" w:sz="4" w:space="0" w:color="auto"/>
            </w:tcBorders>
            <w:shd w:val="clear" w:color="auto" w:fill="F2F2F2"/>
          </w:tcPr>
          <w:p w14:paraId="0003D167" w14:textId="77777777" w:rsidR="00843D6C" w:rsidRDefault="00843D6C" w:rsidP="00F0583F">
            <w:pPr>
              <w:rPr>
                <w:rFonts w:eastAsia="Calibri"/>
              </w:rPr>
            </w:pPr>
            <w:r>
              <w:rPr>
                <w:rFonts w:eastAsia="Calibri"/>
              </w:rPr>
              <w:t>Follow-up Coaching Notes:</w:t>
            </w:r>
          </w:p>
        </w:tc>
        <w:tc>
          <w:tcPr>
            <w:tcW w:w="6126" w:type="dxa"/>
            <w:tcBorders>
              <w:top w:val="single" w:sz="4" w:space="0" w:color="auto"/>
              <w:left w:val="single" w:sz="4" w:space="0" w:color="auto"/>
              <w:bottom w:val="single" w:sz="4" w:space="0" w:color="auto"/>
              <w:right w:val="single" w:sz="4" w:space="0" w:color="auto"/>
            </w:tcBorders>
            <w:shd w:val="clear" w:color="auto" w:fill="F2F2F2"/>
          </w:tcPr>
          <w:p w14:paraId="2D851D62" w14:textId="77777777" w:rsidR="00843D6C" w:rsidRDefault="00843D6C" w:rsidP="00F0583F">
            <w:pPr>
              <w:rPr>
                <w:rFonts w:eastAsia="Calibri"/>
              </w:rPr>
            </w:pPr>
            <w:r>
              <w:rPr>
                <w:rFonts w:eastAsia="Calibri"/>
              </w:rPr>
              <w:t>If follow-up required and follow-up coaching notes are not blank, then display text and follow-up coaching notes.</w:t>
            </w:r>
          </w:p>
        </w:tc>
      </w:tr>
    </w:tbl>
    <w:p w14:paraId="047380BA" w14:textId="77777777" w:rsidR="0025641E" w:rsidRDefault="0025641E" w:rsidP="0025641E">
      <w:pPr>
        <w:ind w:left="720" w:firstLine="720"/>
      </w:pPr>
    </w:p>
    <w:p w14:paraId="5E1E0E66" w14:textId="77777777" w:rsidR="0025641E" w:rsidRPr="0026295E" w:rsidRDefault="0025641E" w:rsidP="0025641E">
      <w:pPr>
        <w:spacing w:before="120"/>
        <w:rPr>
          <w:b/>
        </w:rPr>
      </w:pPr>
      <w:r w:rsidRPr="0026295E">
        <w:rPr>
          <w:b/>
        </w:rPr>
        <w:t>3.2.</w:t>
      </w:r>
      <w:r>
        <w:rPr>
          <w:b/>
        </w:rPr>
        <w:t>5</w:t>
      </w:r>
      <w:r w:rsidRPr="0026295E">
        <w:rPr>
          <w:b/>
        </w:rPr>
        <w:t>.5.</w:t>
      </w:r>
      <w:r>
        <w:rPr>
          <w:b/>
        </w:rPr>
        <w:t>4</w:t>
      </w:r>
      <w:r w:rsidRPr="0026295E">
        <w:rPr>
          <w:b/>
        </w:rPr>
        <w:tab/>
      </w:r>
      <w:r>
        <w:rPr>
          <w:b/>
        </w:rPr>
        <w:tab/>
        <w:t>Hierarchy Manager</w:t>
      </w:r>
    </w:p>
    <w:p w14:paraId="421B4D0D" w14:textId="77777777" w:rsidR="0025641E" w:rsidRDefault="0025641E" w:rsidP="0025641E">
      <w:pPr>
        <w:ind w:left="1440"/>
        <w:rPr>
          <w:b/>
        </w:rPr>
      </w:pPr>
      <w:r>
        <w:lastRenderedPageBreak/>
        <w:t>The manager in the hierarchy for OMR Low CSAT coaching logs shall be able to view the log, but not be able to offer input or notes unless the hierarchy manager is also the designated reviewing manger or has had the log reassigned to them from another manger.</w:t>
      </w:r>
    </w:p>
    <w:p w14:paraId="2C67B813" w14:textId="77777777" w:rsidR="0025641E" w:rsidRPr="002B4689" w:rsidRDefault="0025641E" w:rsidP="0025641E">
      <w:pPr>
        <w:pStyle w:val="Heading4"/>
        <w:spacing w:before="120" w:after="120"/>
        <w:rPr>
          <w:rFonts w:ascii="Arial" w:hAnsi="Arial"/>
          <w:b/>
          <w:bCs/>
          <w:sz w:val="22"/>
          <w:szCs w:val="22"/>
          <w:u w:val="none"/>
        </w:rPr>
      </w:pPr>
      <w:bookmarkStart w:id="216" w:name="_Toc495311773"/>
      <w:bookmarkStart w:id="217" w:name="_Toc171486"/>
      <w:r w:rsidRPr="002B4689">
        <w:rPr>
          <w:rFonts w:ascii="Arial" w:hAnsi="Arial"/>
          <w:b/>
          <w:bCs/>
          <w:sz w:val="22"/>
          <w:szCs w:val="22"/>
          <w:u w:val="none"/>
        </w:rPr>
        <w:t>3.2.5.6</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Other Reviewers</w:t>
      </w:r>
      <w:bookmarkEnd w:id="216"/>
      <w:bookmarkEnd w:id="217"/>
    </w:p>
    <w:p w14:paraId="220D8E44" w14:textId="1FEE0265" w:rsidR="0025641E" w:rsidRDefault="0025641E" w:rsidP="0025641E">
      <w:pPr>
        <w:ind w:left="1440"/>
      </w:pPr>
      <w:r w:rsidRPr="00923EF1">
        <w:t xml:space="preserve">When someone other than Employee, Supervisor, Manager or Submitter of record or an Employee, Supervisor, Manager or Submitter of the record </w:t>
      </w:r>
      <w:r>
        <w:t xml:space="preserve">or </w:t>
      </w:r>
      <w:r w:rsidRPr="00923EF1">
        <w:t>in a condition other than described above reviews a log</w:t>
      </w:r>
      <w:r w:rsidR="00885EED">
        <w:t xml:space="preserve"> and not Quality Now</w:t>
      </w:r>
      <w:r w:rsidRPr="00923EF1">
        <w:t>, then display the following information:</w:t>
      </w:r>
    </w:p>
    <w:p w14:paraId="7D17869D" w14:textId="77777777" w:rsidR="0025641E" w:rsidRDefault="0025641E" w:rsidP="0025641E">
      <w:pPr>
        <w:ind w:left="1440"/>
      </w:pPr>
    </w:p>
    <w:tbl>
      <w:tblPr>
        <w:tblW w:w="4927" w:type="pct"/>
        <w:tblInd w:w="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55"/>
        <w:gridCol w:w="3404"/>
        <w:gridCol w:w="5961"/>
      </w:tblGrid>
      <w:tr w:rsidR="0025641E" w:rsidRPr="00923EF1" w14:paraId="2BB337A8" w14:textId="77777777" w:rsidTr="0066659D">
        <w:trPr>
          <w:trHeight w:val="288"/>
        </w:trPr>
        <w:tc>
          <w:tcPr>
            <w:tcW w:w="355" w:type="dxa"/>
            <w:tcBorders>
              <w:bottom w:val="single" w:sz="4" w:space="0" w:color="auto"/>
            </w:tcBorders>
            <w:shd w:val="clear" w:color="auto" w:fill="4F81BD"/>
            <w:vAlign w:val="bottom"/>
          </w:tcPr>
          <w:p w14:paraId="0A9432EB" w14:textId="77777777" w:rsidR="0025641E" w:rsidRPr="00627B9F" w:rsidRDefault="0025641E" w:rsidP="0066659D">
            <w:pPr>
              <w:rPr>
                <w:rFonts w:eastAsia="Calibri"/>
                <w:b/>
                <w:color w:val="FFFFFF"/>
              </w:rPr>
            </w:pPr>
            <w:r w:rsidRPr="00627B9F">
              <w:rPr>
                <w:rFonts w:eastAsia="Calibri"/>
                <w:b/>
                <w:color w:val="FFFFFF"/>
              </w:rPr>
              <w:t>#</w:t>
            </w:r>
          </w:p>
        </w:tc>
        <w:tc>
          <w:tcPr>
            <w:tcW w:w="3404" w:type="dxa"/>
            <w:tcBorders>
              <w:bottom w:val="single" w:sz="4" w:space="0" w:color="auto"/>
            </w:tcBorders>
            <w:shd w:val="clear" w:color="auto" w:fill="4F81BD"/>
            <w:vAlign w:val="bottom"/>
          </w:tcPr>
          <w:p w14:paraId="72721AD7" w14:textId="77777777" w:rsidR="0025641E" w:rsidRPr="00627B9F" w:rsidRDefault="0025641E" w:rsidP="0066659D">
            <w:pPr>
              <w:rPr>
                <w:rFonts w:eastAsia="Calibri"/>
                <w:b/>
                <w:color w:val="FFFFFF"/>
              </w:rPr>
            </w:pPr>
            <w:r w:rsidRPr="00627B9F">
              <w:rPr>
                <w:rFonts w:eastAsia="Calibri"/>
                <w:b/>
                <w:color w:val="FFFFFF"/>
              </w:rPr>
              <w:t>Field Label/Static Text</w:t>
            </w:r>
          </w:p>
        </w:tc>
        <w:tc>
          <w:tcPr>
            <w:tcW w:w="5961" w:type="dxa"/>
            <w:tcBorders>
              <w:bottom w:val="single" w:sz="4" w:space="0" w:color="auto"/>
            </w:tcBorders>
            <w:shd w:val="clear" w:color="auto" w:fill="4F81BD"/>
            <w:vAlign w:val="bottom"/>
          </w:tcPr>
          <w:p w14:paraId="1E7C9029" w14:textId="77777777" w:rsidR="0025641E" w:rsidRPr="00627B9F" w:rsidRDefault="0025641E" w:rsidP="0066659D">
            <w:pPr>
              <w:rPr>
                <w:rFonts w:eastAsia="Calibri"/>
                <w:b/>
                <w:color w:val="FFFFFF"/>
              </w:rPr>
            </w:pPr>
            <w:r w:rsidRPr="00627B9F">
              <w:rPr>
                <w:rFonts w:eastAsia="Calibri"/>
                <w:b/>
                <w:color w:val="FFFFFF"/>
              </w:rPr>
              <w:t xml:space="preserve">Condition/Value/Description </w:t>
            </w:r>
          </w:p>
        </w:tc>
      </w:tr>
      <w:tr w:rsidR="0025641E" w:rsidRPr="00923EF1" w14:paraId="4E621C88" w14:textId="77777777" w:rsidTr="0066659D">
        <w:tc>
          <w:tcPr>
            <w:tcW w:w="355" w:type="dxa"/>
            <w:tcBorders>
              <w:bottom w:val="single" w:sz="4" w:space="0" w:color="auto"/>
            </w:tcBorders>
            <w:shd w:val="clear" w:color="auto" w:fill="F2F2F2"/>
          </w:tcPr>
          <w:p w14:paraId="156AFBCE" w14:textId="77777777" w:rsidR="0025641E" w:rsidRPr="00627B9F" w:rsidRDefault="0025641E" w:rsidP="0066659D">
            <w:pPr>
              <w:rPr>
                <w:rFonts w:eastAsia="Calibri"/>
              </w:rPr>
            </w:pPr>
            <w:r w:rsidRPr="00627B9F">
              <w:rPr>
                <w:rFonts w:eastAsia="Calibri"/>
              </w:rPr>
              <w:t>1</w:t>
            </w:r>
          </w:p>
        </w:tc>
        <w:tc>
          <w:tcPr>
            <w:tcW w:w="3404" w:type="dxa"/>
            <w:tcBorders>
              <w:bottom w:val="single" w:sz="4" w:space="0" w:color="auto"/>
            </w:tcBorders>
            <w:shd w:val="clear" w:color="auto" w:fill="F2F2F2"/>
          </w:tcPr>
          <w:p w14:paraId="444AC429" w14:textId="77777777" w:rsidR="0025641E" w:rsidRPr="00627B9F" w:rsidRDefault="0025641E" w:rsidP="0066659D">
            <w:pPr>
              <w:rPr>
                <w:rFonts w:eastAsia="Calibri"/>
              </w:rPr>
            </w:pPr>
            <w:r w:rsidRPr="00627B9F">
              <w:rPr>
                <w:rFonts w:eastAsia="Calibri"/>
              </w:rPr>
              <w:t>Details of the behavior being coached:</w:t>
            </w:r>
          </w:p>
        </w:tc>
        <w:tc>
          <w:tcPr>
            <w:tcW w:w="5961" w:type="dxa"/>
            <w:tcBorders>
              <w:bottom w:val="single" w:sz="4" w:space="0" w:color="auto"/>
            </w:tcBorders>
            <w:shd w:val="clear" w:color="auto" w:fill="F2F2F2"/>
          </w:tcPr>
          <w:p w14:paraId="035426D3" w14:textId="77777777" w:rsidR="0025641E" w:rsidRPr="00627B9F" w:rsidRDefault="0025641E" w:rsidP="0066659D">
            <w:pPr>
              <w:rPr>
                <w:rFonts w:eastAsia="Calibri"/>
              </w:rPr>
            </w:pPr>
            <w:r w:rsidRPr="00627B9F">
              <w:rPr>
                <w:rFonts w:eastAsia="Calibri"/>
              </w:rPr>
              <w:t>Display description of the log</w:t>
            </w:r>
          </w:p>
        </w:tc>
      </w:tr>
      <w:tr w:rsidR="0025641E" w:rsidRPr="00923EF1" w14:paraId="46466B5C" w14:textId="77777777" w:rsidTr="0066659D">
        <w:tc>
          <w:tcPr>
            <w:tcW w:w="355" w:type="dxa"/>
            <w:tcBorders>
              <w:bottom w:val="single" w:sz="4" w:space="0" w:color="auto"/>
            </w:tcBorders>
            <w:shd w:val="clear" w:color="auto" w:fill="C6D9F1"/>
          </w:tcPr>
          <w:p w14:paraId="24ED69DF" w14:textId="77777777" w:rsidR="0025641E" w:rsidRPr="00627B9F" w:rsidRDefault="0025641E" w:rsidP="0066659D">
            <w:pPr>
              <w:rPr>
                <w:rFonts w:eastAsia="Calibri"/>
              </w:rPr>
            </w:pPr>
            <w:r w:rsidRPr="00627B9F">
              <w:rPr>
                <w:rFonts w:eastAsia="Calibri"/>
              </w:rPr>
              <w:t>2</w:t>
            </w:r>
          </w:p>
        </w:tc>
        <w:tc>
          <w:tcPr>
            <w:tcW w:w="3404" w:type="dxa"/>
            <w:tcBorders>
              <w:bottom w:val="single" w:sz="4" w:space="0" w:color="auto"/>
            </w:tcBorders>
            <w:shd w:val="clear" w:color="auto" w:fill="C6D9F1"/>
          </w:tcPr>
          <w:p w14:paraId="43036009" w14:textId="77777777" w:rsidR="0025641E" w:rsidRPr="00627B9F" w:rsidRDefault="0025641E" w:rsidP="0066659D">
            <w:pPr>
              <w:rPr>
                <w:rFonts w:eastAsia="Calibri"/>
              </w:rPr>
            </w:pPr>
            <w:r w:rsidRPr="00627B9F">
              <w:rPr>
                <w:rFonts w:eastAsia="Calibri"/>
              </w:rPr>
              <w:t>Management Notes:</w:t>
            </w:r>
          </w:p>
        </w:tc>
        <w:tc>
          <w:tcPr>
            <w:tcW w:w="5961" w:type="dxa"/>
            <w:tcBorders>
              <w:bottom w:val="single" w:sz="4" w:space="0" w:color="auto"/>
            </w:tcBorders>
            <w:shd w:val="clear" w:color="auto" w:fill="C6D9F1"/>
          </w:tcPr>
          <w:p w14:paraId="738812CE" w14:textId="0F4880A9" w:rsidR="0025641E" w:rsidRPr="00627B9F" w:rsidRDefault="0025641E" w:rsidP="00BD7987">
            <w:pPr>
              <w:rPr>
                <w:rFonts w:eastAsia="Calibri"/>
              </w:rPr>
            </w:pPr>
            <w:r w:rsidRPr="00627B9F">
              <w:rPr>
                <w:rFonts w:eastAsia="Calibri"/>
              </w:rPr>
              <w:t>If manager notes of the log exist then display text and manager notes of the log</w:t>
            </w:r>
          </w:p>
        </w:tc>
      </w:tr>
      <w:tr w:rsidR="0025641E" w:rsidRPr="00923EF1" w14:paraId="3E65CAB5" w14:textId="77777777" w:rsidTr="0066659D">
        <w:tc>
          <w:tcPr>
            <w:tcW w:w="355" w:type="dxa"/>
            <w:tcBorders>
              <w:bottom w:val="single" w:sz="4" w:space="0" w:color="auto"/>
            </w:tcBorders>
            <w:shd w:val="clear" w:color="auto" w:fill="F2F2F2"/>
          </w:tcPr>
          <w:p w14:paraId="16919273" w14:textId="77777777" w:rsidR="0025641E" w:rsidRPr="00627B9F" w:rsidRDefault="0025641E" w:rsidP="0066659D">
            <w:pPr>
              <w:rPr>
                <w:rFonts w:eastAsia="Calibri"/>
              </w:rPr>
            </w:pPr>
            <w:r w:rsidRPr="00627B9F">
              <w:rPr>
                <w:rFonts w:eastAsia="Calibri"/>
              </w:rPr>
              <w:t>3</w:t>
            </w:r>
          </w:p>
        </w:tc>
        <w:tc>
          <w:tcPr>
            <w:tcW w:w="3404" w:type="dxa"/>
            <w:tcBorders>
              <w:bottom w:val="single" w:sz="4" w:space="0" w:color="auto"/>
            </w:tcBorders>
            <w:shd w:val="clear" w:color="auto" w:fill="F2F2F2"/>
          </w:tcPr>
          <w:p w14:paraId="69ABFA13" w14:textId="77777777" w:rsidR="0025641E" w:rsidRPr="00627B9F" w:rsidRDefault="0025641E" w:rsidP="0066659D">
            <w:pPr>
              <w:rPr>
                <w:rFonts w:eastAsia="Calibri"/>
              </w:rPr>
            </w:pPr>
            <w:r w:rsidRPr="00627B9F">
              <w:rPr>
                <w:rFonts w:eastAsia="Calibri"/>
              </w:rPr>
              <w:t>Coaching Opportunity was a confirmed Customer Service Escalation</w:t>
            </w:r>
          </w:p>
        </w:tc>
        <w:tc>
          <w:tcPr>
            <w:tcW w:w="5961" w:type="dxa"/>
            <w:tcBorders>
              <w:bottom w:val="single" w:sz="4" w:space="0" w:color="auto"/>
            </w:tcBorders>
            <w:shd w:val="clear" w:color="auto" w:fill="F2F2F2"/>
          </w:tcPr>
          <w:p w14:paraId="05A5A2DE" w14:textId="77777777" w:rsidR="0025641E" w:rsidRPr="00627B9F" w:rsidRDefault="0025641E" w:rsidP="0066659D">
            <w:pPr>
              <w:rPr>
                <w:rFonts w:eastAsia="Calibri"/>
              </w:rPr>
            </w:pPr>
            <w:r w:rsidRPr="00627B9F">
              <w:rPr>
                <w:rFonts w:eastAsia="Calibri"/>
              </w:rPr>
              <w:t>If log is determined to be a Customer Service Escalation then display text</w:t>
            </w:r>
          </w:p>
        </w:tc>
      </w:tr>
      <w:tr w:rsidR="0025641E" w:rsidRPr="00923EF1" w14:paraId="4CCC714B" w14:textId="77777777" w:rsidTr="0066659D">
        <w:tc>
          <w:tcPr>
            <w:tcW w:w="355" w:type="dxa"/>
            <w:tcBorders>
              <w:bottom w:val="single" w:sz="4" w:space="0" w:color="auto"/>
            </w:tcBorders>
            <w:shd w:val="clear" w:color="auto" w:fill="C6D9F1"/>
          </w:tcPr>
          <w:p w14:paraId="621E5419" w14:textId="77777777" w:rsidR="0025641E" w:rsidRPr="00627B9F" w:rsidRDefault="0025641E" w:rsidP="0066659D">
            <w:pPr>
              <w:rPr>
                <w:rFonts w:eastAsia="Calibri"/>
              </w:rPr>
            </w:pPr>
            <w:r w:rsidRPr="00627B9F">
              <w:rPr>
                <w:rFonts w:eastAsia="Calibri"/>
              </w:rPr>
              <w:t>4</w:t>
            </w:r>
          </w:p>
        </w:tc>
        <w:tc>
          <w:tcPr>
            <w:tcW w:w="3404" w:type="dxa"/>
            <w:tcBorders>
              <w:bottom w:val="single" w:sz="4" w:space="0" w:color="auto"/>
            </w:tcBorders>
            <w:shd w:val="clear" w:color="auto" w:fill="C6D9F1"/>
          </w:tcPr>
          <w:p w14:paraId="408D34D3" w14:textId="77777777" w:rsidR="0025641E" w:rsidRPr="00627B9F" w:rsidRDefault="0025641E" w:rsidP="0066659D">
            <w:pPr>
              <w:rPr>
                <w:rFonts w:eastAsia="Calibri"/>
              </w:rPr>
            </w:pPr>
            <w:r w:rsidRPr="00627B9F">
              <w:rPr>
                <w:rFonts w:eastAsia="Calibri"/>
              </w:rPr>
              <w:t xml:space="preserve">Coaching Opportunity was not a confirmed Customer Service Escalation </w:t>
            </w:r>
          </w:p>
        </w:tc>
        <w:tc>
          <w:tcPr>
            <w:tcW w:w="5961" w:type="dxa"/>
            <w:tcBorders>
              <w:bottom w:val="single" w:sz="4" w:space="0" w:color="auto"/>
            </w:tcBorders>
            <w:shd w:val="clear" w:color="auto" w:fill="C6D9F1"/>
          </w:tcPr>
          <w:p w14:paraId="04305228" w14:textId="77777777" w:rsidR="0025641E" w:rsidRPr="00627B9F" w:rsidRDefault="0025641E" w:rsidP="0066659D">
            <w:pPr>
              <w:rPr>
                <w:rFonts w:eastAsia="Calibri"/>
              </w:rPr>
            </w:pPr>
            <w:r w:rsidRPr="00627B9F">
              <w:rPr>
                <w:rFonts w:eastAsia="Calibri"/>
              </w:rPr>
              <w:t xml:space="preserve">If log is determined not to be a Customer Service Escalation then display text </w:t>
            </w:r>
          </w:p>
        </w:tc>
      </w:tr>
      <w:tr w:rsidR="0025641E" w:rsidRPr="00923EF1" w14:paraId="16920C91" w14:textId="77777777" w:rsidTr="0066659D">
        <w:tc>
          <w:tcPr>
            <w:tcW w:w="355" w:type="dxa"/>
            <w:tcBorders>
              <w:bottom w:val="single" w:sz="4" w:space="0" w:color="auto"/>
            </w:tcBorders>
            <w:shd w:val="clear" w:color="auto" w:fill="F2F2F2"/>
          </w:tcPr>
          <w:p w14:paraId="5A231CE4" w14:textId="77777777" w:rsidR="0025641E" w:rsidRPr="00627B9F" w:rsidRDefault="0025641E" w:rsidP="0066659D">
            <w:pPr>
              <w:rPr>
                <w:rFonts w:eastAsia="Calibri"/>
              </w:rPr>
            </w:pPr>
            <w:r w:rsidRPr="00627B9F">
              <w:rPr>
                <w:rFonts w:eastAsia="Calibri"/>
              </w:rPr>
              <w:t>5</w:t>
            </w:r>
          </w:p>
        </w:tc>
        <w:tc>
          <w:tcPr>
            <w:tcW w:w="3404" w:type="dxa"/>
            <w:tcBorders>
              <w:bottom w:val="single" w:sz="4" w:space="0" w:color="auto"/>
            </w:tcBorders>
            <w:shd w:val="clear" w:color="auto" w:fill="F2F2F2"/>
          </w:tcPr>
          <w:p w14:paraId="10183E15" w14:textId="77777777" w:rsidR="0025641E" w:rsidRPr="00627B9F" w:rsidRDefault="0025641E" w:rsidP="0066659D">
            <w:pPr>
              <w:rPr>
                <w:rFonts w:eastAsia="Calibri"/>
              </w:rPr>
            </w:pPr>
            <w:r w:rsidRPr="00627B9F">
              <w:rPr>
                <w:rFonts w:eastAsia="Calibri"/>
              </w:rPr>
              <w:t>Coaching Notes:</w:t>
            </w:r>
          </w:p>
        </w:tc>
        <w:tc>
          <w:tcPr>
            <w:tcW w:w="5961" w:type="dxa"/>
            <w:tcBorders>
              <w:bottom w:val="single" w:sz="4" w:space="0" w:color="auto"/>
            </w:tcBorders>
            <w:shd w:val="clear" w:color="auto" w:fill="F2F2F2"/>
          </w:tcPr>
          <w:p w14:paraId="0D126AA6" w14:textId="38E7E8A5" w:rsidR="0025641E" w:rsidRPr="00627B9F" w:rsidRDefault="0025641E" w:rsidP="00885EED">
            <w:pPr>
              <w:rPr>
                <w:rFonts w:eastAsia="Calibri"/>
              </w:rPr>
            </w:pPr>
            <w:r w:rsidRPr="00627B9F">
              <w:rPr>
                <w:rFonts w:eastAsia="Calibri"/>
              </w:rPr>
              <w:t>Display the</w:t>
            </w:r>
            <w:r w:rsidR="00885EED">
              <w:rPr>
                <w:rFonts w:eastAsia="Calibri"/>
              </w:rPr>
              <w:t xml:space="preserve"> text and </w:t>
            </w:r>
            <w:r w:rsidRPr="00627B9F">
              <w:rPr>
                <w:rFonts w:eastAsia="Calibri"/>
              </w:rPr>
              <w:t>coaching notes of log</w:t>
            </w:r>
          </w:p>
        </w:tc>
      </w:tr>
      <w:tr w:rsidR="0025641E" w:rsidRPr="00923EF1" w14:paraId="0219D457" w14:textId="77777777" w:rsidTr="0066659D">
        <w:tc>
          <w:tcPr>
            <w:tcW w:w="355" w:type="dxa"/>
            <w:tcBorders>
              <w:bottom w:val="single" w:sz="4" w:space="0" w:color="auto"/>
            </w:tcBorders>
            <w:shd w:val="clear" w:color="auto" w:fill="C6D9F1"/>
          </w:tcPr>
          <w:p w14:paraId="7BF8DB3B" w14:textId="77777777" w:rsidR="0025641E" w:rsidRPr="00627B9F" w:rsidRDefault="0025641E" w:rsidP="0066659D">
            <w:pPr>
              <w:rPr>
                <w:rFonts w:eastAsia="Calibri"/>
              </w:rPr>
            </w:pPr>
            <w:r w:rsidRPr="00627B9F">
              <w:rPr>
                <w:rFonts w:eastAsia="Calibri"/>
              </w:rPr>
              <w:t>6</w:t>
            </w:r>
          </w:p>
        </w:tc>
        <w:tc>
          <w:tcPr>
            <w:tcW w:w="3404" w:type="dxa"/>
            <w:tcBorders>
              <w:bottom w:val="single" w:sz="4" w:space="0" w:color="auto"/>
            </w:tcBorders>
            <w:shd w:val="clear" w:color="auto" w:fill="C6D9F1"/>
          </w:tcPr>
          <w:p w14:paraId="14FF6E5B" w14:textId="77777777" w:rsidR="0025641E" w:rsidRPr="00627B9F" w:rsidRDefault="0025641E" w:rsidP="0066659D">
            <w:pPr>
              <w:rPr>
                <w:rFonts w:eastAsia="Calibri"/>
              </w:rPr>
            </w:pPr>
            <w:r w:rsidRPr="00627B9F">
              <w:rPr>
                <w:rFonts w:eastAsia="Calibri"/>
              </w:rPr>
              <w:t>Employee Review Information:</w:t>
            </w:r>
          </w:p>
        </w:tc>
        <w:tc>
          <w:tcPr>
            <w:tcW w:w="5961" w:type="dxa"/>
            <w:tcBorders>
              <w:bottom w:val="single" w:sz="4" w:space="0" w:color="auto"/>
            </w:tcBorders>
            <w:shd w:val="clear" w:color="auto" w:fill="C6D9F1"/>
          </w:tcPr>
          <w:p w14:paraId="26395FB8" w14:textId="77777777" w:rsidR="0025641E" w:rsidRPr="00627B9F" w:rsidRDefault="0025641E" w:rsidP="0066659D">
            <w:pPr>
              <w:rPr>
                <w:rFonts w:eastAsia="Calibri"/>
              </w:rPr>
            </w:pPr>
            <w:r w:rsidRPr="00627B9F">
              <w:rPr>
                <w:rFonts w:eastAsia="Calibri"/>
              </w:rPr>
              <w:t>Display text and the employee of the log</w:t>
            </w:r>
          </w:p>
        </w:tc>
      </w:tr>
      <w:tr w:rsidR="0025641E" w:rsidRPr="00923EF1" w14:paraId="0C6FCC30" w14:textId="77777777" w:rsidTr="0066659D">
        <w:tc>
          <w:tcPr>
            <w:tcW w:w="355" w:type="dxa"/>
            <w:tcBorders>
              <w:bottom w:val="single" w:sz="4" w:space="0" w:color="auto"/>
            </w:tcBorders>
            <w:shd w:val="clear" w:color="auto" w:fill="F2F2F2"/>
          </w:tcPr>
          <w:p w14:paraId="33F3AD73" w14:textId="77777777" w:rsidR="0025641E" w:rsidRPr="00627B9F" w:rsidRDefault="0025641E" w:rsidP="0066659D">
            <w:pPr>
              <w:rPr>
                <w:rFonts w:eastAsia="Calibri"/>
              </w:rPr>
            </w:pPr>
            <w:r w:rsidRPr="00627B9F">
              <w:rPr>
                <w:rFonts w:eastAsia="Calibri"/>
              </w:rPr>
              <w:t>7</w:t>
            </w:r>
          </w:p>
        </w:tc>
        <w:tc>
          <w:tcPr>
            <w:tcW w:w="3404" w:type="dxa"/>
            <w:tcBorders>
              <w:bottom w:val="single" w:sz="4" w:space="0" w:color="auto"/>
            </w:tcBorders>
            <w:shd w:val="clear" w:color="auto" w:fill="F2F2F2"/>
          </w:tcPr>
          <w:p w14:paraId="2651F630"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315E5F03" w14:textId="77777777" w:rsidR="0025641E" w:rsidRPr="00627B9F" w:rsidRDefault="0025641E" w:rsidP="0066659D">
            <w:pPr>
              <w:rPr>
                <w:rFonts w:eastAsia="Calibri"/>
              </w:rPr>
            </w:pPr>
            <w:r>
              <w:rPr>
                <w:rFonts w:eastAsia="Calibri"/>
              </w:rPr>
              <w:t>D</w:t>
            </w:r>
            <w:r w:rsidRPr="00627B9F">
              <w:rPr>
                <w:rFonts w:eastAsia="Calibri"/>
              </w:rPr>
              <w:t>isplay text and CSR review auto date of log</w:t>
            </w:r>
          </w:p>
        </w:tc>
      </w:tr>
      <w:tr w:rsidR="0025641E" w:rsidRPr="00923EF1" w14:paraId="3D9BC18E" w14:textId="77777777" w:rsidTr="0066659D">
        <w:tc>
          <w:tcPr>
            <w:tcW w:w="355" w:type="dxa"/>
            <w:shd w:val="clear" w:color="auto" w:fill="C6D9F1"/>
            <w:vAlign w:val="center"/>
          </w:tcPr>
          <w:p w14:paraId="37F8F59A" w14:textId="77777777" w:rsidR="0025641E" w:rsidRPr="00627B9F" w:rsidRDefault="0025641E" w:rsidP="0066659D">
            <w:pPr>
              <w:rPr>
                <w:rFonts w:eastAsia="Calibri"/>
              </w:rPr>
            </w:pPr>
            <w:r w:rsidRPr="00627B9F">
              <w:rPr>
                <w:rFonts w:eastAsia="Calibri"/>
              </w:rPr>
              <w:t>8</w:t>
            </w:r>
          </w:p>
        </w:tc>
        <w:tc>
          <w:tcPr>
            <w:tcW w:w="3404" w:type="dxa"/>
            <w:tcBorders>
              <w:bottom w:val="single" w:sz="4" w:space="0" w:color="auto"/>
            </w:tcBorders>
            <w:shd w:val="clear" w:color="auto" w:fill="C6D9F1"/>
          </w:tcPr>
          <w:p w14:paraId="64F2D635" w14:textId="77777777" w:rsidR="0025641E" w:rsidRPr="00627B9F" w:rsidRDefault="0025641E" w:rsidP="0066659D">
            <w:pPr>
              <w:rPr>
                <w:rFonts w:eastAsia="Calibri"/>
              </w:rPr>
            </w:pPr>
            <w:r w:rsidRPr="00627B9F">
              <w:rPr>
                <w:rFonts w:eastAsia="Calibri"/>
              </w:rPr>
              <w:t>Supervisor Review Information:</w:t>
            </w:r>
          </w:p>
        </w:tc>
        <w:tc>
          <w:tcPr>
            <w:tcW w:w="5961" w:type="dxa"/>
            <w:tcBorders>
              <w:bottom w:val="single" w:sz="4" w:space="0" w:color="auto"/>
            </w:tcBorders>
            <w:shd w:val="clear" w:color="auto" w:fill="C6D9F1"/>
          </w:tcPr>
          <w:p w14:paraId="5310911C" w14:textId="77777777" w:rsidR="0025641E" w:rsidRPr="00627B9F" w:rsidRDefault="0025641E" w:rsidP="0066659D">
            <w:pPr>
              <w:rPr>
                <w:rFonts w:eastAsia="Calibri"/>
              </w:rPr>
            </w:pPr>
            <w:r>
              <w:rPr>
                <w:rFonts w:eastAsia="Calibri"/>
              </w:rPr>
              <w:t xml:space="preserve">Display text and the supervisor of the log </w:t>
            </w:r>
          </w:p>
        </w:tc>
      </w:tr>
      <w:tr w:rsidR="0025641E" w:rsidRPr="00923EF1" w14:paraId="71667736" w14:textId="77777777" w:rsidTr="0066659D">
        <w:tc>
          <w:tcPr>
            <w:tcW w:w="355" w:type="dxa"/>
            <w:tcBorders>
              <w:bottom w:val="single" w:sz="4" w:space="0" w:color="auto"/>
            </w:tcBorders>
            <w:shd w:val="clear" w:color="auto" w:fill="F2F2F2"/>
          </w:tcPr>
          <w:p w14:paraId="1B5D2B05" w14:textId="77777777" w:rsidR="0025641E" w:rsidRPr="00627B9F" w:rsidRDefault="0025641E" w:rsidP="0066659D">
            <w:pPr>
              <w:rPr>
                <w:rFonts w:eastAsia="Calibri"/>
              </w:rPr>
            </w:pPr>
            <w:r w:rsidRPr="00627B9F">
              <w:rPr>
                <w:rFonts w:eastAsia="Calibri"/>
              </w:rPr>
              <w:t>9</w:t>
            </w:r>
          </w:p>
        </w:tc>
        <w:tc>
          <w:tcPr>
            <w:tcW w:w="3404" w:type="dxa"/>
            <w:tcBorders>
              <w:bottom w:val="single" w:sz="4" w:space="0" w:color="auto"/>
            </w:tcBorders>
            <w:shd w:val="clear" w:color="auto" w:fill="F2F2F2"/>
          </w:tcPr>
          <w:p w14:paraId="60482EC3" w14:textId="77777777" w:rsidR="0025641E" w:rsidRPr="00627B9F" w:rsidRDefault="0025641E" w:rsidP="0066659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F2F2F2"/>
          </w:tcPr>
          <w:p w14:paraId="4C36E7C6"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25641E" w:rsidRPr="00923EF1" w14:paraId="197E1343" w14:textId="77777777" w:rsidTr="00843D6C">
        <w:tc>
          <w:tcPr>
            <w:tcW w:w="355" w:type="dxa"/>
            <w:tcBorders>
              <w:bottom w:val="single" w:sz="4" w:space="0" w:color="auto"/>
            </w:tcBorders>
            <w:shd w:val="clear" w:color="auto" w:fill="C6D9F1"/>
          </w:tcPr>
          <w:p w14:paraId="02F83C1F" w14:textId="77777777" w:rsidR="0025641E" w:rsidRPr="00627B9F" w:rsidRDefault="0025641E" w:rsidP="0066659D">
            <w:pPr>
              <w:rPr>
                <w:rFonts w:eastAsia="Calibri"/>
              </w:rPr>
            </w:pPr>
            <w:r w:rsidRPr="00627B9F">
              <w:rPr>
                <w:rFonts w:eastAsia="Calibri"/>
              </w:rPr>
              <w:t>1</w:t>
            </w:r>
            <w:r>
              <w:rPr>
                <w:rFonts w:eastAsia="Calibri"/>
              </w:rPr>
              <w:t>0</w:t>
            </w:r>
          </w:p>
        </w:tc>
        <w:tc>
          <w:tcPr>
            <w:tcW w:w="3404" w:type="dxa"/>
            <w:tcBorders>
              <w:bottom w:val="single" w:sz="4" w:space="0" w:color="auto"/>
            </w:tcBorders>
            <w:shd w:val="clear" w:color="auto" w:fill="C6D9F1"/>
          </w:tcPr>
          <w:p w14:paraId="08271B26" w14:textId="77777777" w:rsidR="0025641E" w:rsidRPr="00627B9F" w:rsidRDefault="0025641E" w:rsidP="0066659D">
            <w:pPr>
              <w:rPr>
                <w:rFonts w:eastAsia="Calibri"/>
              </w:rPr>
            </w:pPr>
            <w:r w:rsidRPr="00627B9F">
              <w:rPr>
                <w:rFonts w:eastAsia="Calibri"/>
              </w:rPr>
              <w:t>Employee Comments/Feedback:</w:t>
            </w:r>
          </w:p>
        </w:tc>
        <w:tc>
          <w:tcPr>
            <w:tcW w:w="5961" w:type="dxa"/>
            <w:tcBorders>
              <w:bottom w:val="single" w:sz="4" w:space="0" w:color="auto"/>
            </w:tcBorders>
            <w:shd w:val="clear" w:color="auto" w:fill="C6D9F1"/>
          </w:tcPr>
          <w:p w14:paraId="5F4948E3" w14:textId="77777777" w:rsidR="0025641E" w:rsidRPr="00627B9F" w:rsidRDefault="0025641E" w:rsidP="0066659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43D6C" w:rsidRPr="00923EF1" w14:paraId="23164FF0" w14:textId="77777777" w:rsidTr="00843D6C">
        <w:tc>
          <w:tcPr>
            <w:tcW w:w="355" w:type="dxa"/>
            <w:vMerge w:val="restart"/>
            <w:shd w:val="clear" w:color="auto" w:fill="F2F2F2"/>
            <w:vAlign w:val="center"/>
          </w:tcPr>
          <w:p w14:paraId="3EE8E8AA" w14:textId="669C7B7D" w:rsidR="00843D6C" w:rsidRPr="00627B9F" w:rsidRDefault="00843D6C" w:rsidP="00843D6C">
            <w:pPr>
              <w:rPr>
                <w:rFonts w:eastAsia="Calibri"/>
              </w:rPr>
            </w:pPr>
            <w:r>
              <w:rPr>
                <w:rFonts w:eastAsia="Calibri"/>
              </w:rPr>
              <w:t>11</w:t>
            </w:r>
          </w:p>
        </w:tc>
        <w:tc>
          <w:tcPr>
            <w:tcW w:w="3404" w:type="dxa"/>
            <w:tcBorders>
              <w:bottom w:val="single" w:sz="4" w:space="0" w:color="auto"/>
            </w:tcBorders>
            <w:shd w:val="clear" w:color="auto" w:fill="F2F2F2"/>
          </w:tcPr>
          <w:p w14:paraId="0832941C" w14:textId="1F257A65" w:rsidR="00843D6C" w:rsidRPr="00627B9F" w:rsidRDefault="00843D6C" w:rsidP="00843D6C">
            <w:pPr>
              <w:rPr>
                <w:rFonts w:eastAsia="Calibri"/>
              </w:rPr>
            </w:pPr>
            <w:r>
              <w:rPr>
                <w:rFonts w:eastAsia="Calibri"/>
              </w:rPr>
              <w:t>Follow-up will occur on:</w:t>
            </w:r>
          </w:p>
        </w:tc>
        <w:tc>
          <w:tcPr>
            <w:tcW w:w="5961" w:type="dxa"/>
            <w:tcBorders>
              <w:bottom w:val="single" w:sz="4" w:space="0" w:color="auto"/>
            </w:tcBorders>
            <w:shd w:val="clear" w:color="auto" w:fill="F2F2F2"/>
          </w:tcPr>
          <w:p w14:paraId="17689B30" w14:textId="7BD541F0" w:rsidR="00843D6C" w:rsidRDefault="00843D6C" w:rsidP="00843D6C">
            <w:pPr>
              <w:rPr>
                <w:rFonts w:eastAsia="Calibri"/>
              </w:rPr>
            </w:pPr>
            <w:r>
              <w:rPr>
                <w:rFonts w:eastAsia="Calibri"/>
              </w:rPr>
              <w:t>If follow-up required and follow-up coaching notes are blank, then display text and follow-up date.</w:t>
            </w:r>
          </w:p>
        </w:tc>
      </w:tr>
      <w:tr w:rsidR="00843D6C" w:rsidRPr="00923EF1" w14:paraId="2AB8AC42" w14:textId="77777777" w:rsidTr="00843D6C">
        <w:tc>
          <w:tcPr>
            <w:tcW w:w="355" w:type="dxa"/>
            <w:vMerge/>
            <w:tcBorders>
              <w:bottom w:val="single" w:sz="4" w:space="0" w:color="auto"/>
            </w:tcBorders>
            <w:shd w:val="clear" w:color="auto" w:fill="F2F2F2"/>
          </w:tcPr>
          <w:p w14:paraId="501BF704" w14:textId="77777777" w:rsidR="00843D6C" w:rsidRPr="00627B9F" w:rsidRDefault="00843D6C" w:rsidP="00843D6C">
            <w:pPr>
              <w:rPr>
                <w:rFonts w:eastAsia="Calibri"/>
              </w:rPr>
            </w:pPr>
          </w:p>
        </w:tc>
        <w:tc>
          <w:tcPr>
            <w:tcW w:w="3404" w:type="dxa"/>
            <w:tcBorders>
              <w:bottom w:val="single" w:sz="4" w:space="0" w:color="auto"/>
            </w:tcBorders>
            <w:shd w:val="clear" w:color="auto" w:fill="F2F2F2"/>
          </w:tcPr>
          <w:p w14:paraId="5BE04332" w14:textId="3F4F9ECE" w:rsidR="00843D6C" w:rsidRPr="00627B9F" w:rsidRDefault="00843D6C" w:rsidP="00843D6C">
            <w:pPr>
              <w:rPr>
                <w:rFonts w:eastAsia="Calibri"/>
              </w:rPr>
            </w:pPr>
            <w:r>
              <w:rPr>
                <w:rFonts w:eastAsia="Calibri"/>
              </w:rPr>
              <w:t>Follow-up occurred on:</w:t>
            </w:r>
          </w:p>
        </w:tc>
        <w:tc>
          <w:tcPr>
            <w:tcW w:w="5961" w:type="dxa"/>
            <w:tcBorders>
              <w:bottom w:val="single" w:sz="4" w:space="0" w:color="auto"/>
            </w:tcBorders>
            <w:shd w:val="clear" w:color="auto" w:fill="F2F2F2"/>
          </w:tcPr>
          <w:p w14:paraId="457EC0D6" w14:textId="6C8C202C" w:rsidR="00843D6C" w:rsidRDefault="00843D6C" w:rsidP="00843D6C">
            <w:pPr>
              <w:rPr>
                <w:rFonts w:eastAsia="Calibri"/>
              </w:rPr>
            </w:pPr>
            <w:r>
              <w:rPr>
                <w:rFonts w:eastAsia="Calibri"/>
              </w:rPr>
              <w:t>If follow-up required and follow-up coaching notes are not blank, then display text and follow-up coaching date.</w:t>
            </w:r>
          </w:p>
        </w:tc>
      </w:tr>
      <w:tr w:rsidR="00843D6C" w:rsidRPr="00923EF1" w14:paraId="4456DA15" w14:textId="77777777" w:rsidTr="00843D6C">
        <w:tc>
          <w:tcPr>
            <w:tcW w:w="355" w:type="dxa"/>
            <w:tcBorders>
              <w:bottom w:val="single" w:sz="4" w:space="0" w:color="auto"/>
            </w:tcBorders>
            <w:shd w:val="clear" w:color="auto" w:fill="C6D9F1"/>
          </w:tcPr>
          <w:p w14:paraId="1B7864DA" w14:textId="1C3A5A95" w:rsidR="00843D6C" w:rsidRPr="00627B9F" w:rsidRDefault="00843D6C" w:rsidP="00843D6C">
            <w:pPr>
              <w:rPr>
                <w:rFonts w:eastAsia="Calibri"/>
              </w:rPr>
            </w:pPr>
            <w:r>
              <w:rPr>
                <w:rFonts w:eastAsia="Calibri"/>
              </w:rPr>
              <w:t>12</w:t>
            </w:r>
          </w:p>
        </w:tc>
        <w:tc>
          <w:tcPr>
            <w:tcW w:w="3404" w:type="dxa"/>
            <w:tcBorders>
              <w:bottom w:val="single" w:sz="4" w:space="0" w:color="auto"/>
            </w:tcBorders>
            <w:shd w:val="clear" w:color="auto" w:fill="C6D9F1"/>
          </w:tcPr>
          <w:p w14:paraId="74C1C46D" w14:textId="56BB21EF" w:rsidR="00843D6C" w:rsidRPr="00627B9F" w:rsidRDefault="00843D6C" w:rsidP="00843D6C">
            <w:pPr>
              <w:rPr>
                <w:rFonts w:eastAsia="Calibri"/>
              </w:rPr>
            </w:pPr>
            <w:r>
              <w:rPr>
                <w:rFonts w:eastAsia="Calibri"/>
              </w:rPr>
              <w:t>Follow-up Coaching Notes:</w:t>
            </w:r>
          </w:p>
        </w:tc>
        <w:tc>
          <w:tcPr>
            <w:tcW w:w="5961" w:type="dxa"/>
            <w:tcBorders>
              <w:bottom w:val="single" w:sz="4" w:space="0" w:color="auto"/>
            </w:tcBorders>
            <w:shd w:val="clear" w:color="auto" w:fill="C6D9F1"/>
          </w:tcPr>
          <w:p w14:paraId="48998381" w14:textId="6411A1AB" w:rsidR="00843D6C" w:rsidRDefault="00843D6C" w:rsidP="00843D6C">
            <w:pPr>
              <w:rPr>
                <w:rFonts w:eastAsia="Calibri"/>
              </w:rPr>
            </w:pPr>
            <w:r>
              <w:rPr>
                <w:rFonts w:eastAsia="Calibri"/>
              </w:rPr>
              <w:t>If follow-up required and follow-up coaching notes are not blank, then display text and follow-up coaching notes.</w:t>
            </w:r>
          </w:p>
        </w:tc>
      </w:tr>
      <w:tr w:rsidR="00843D6C" w:rsidRPr="00923EF1" w14:paraId="4131FF31" w14:textId="77777777" w:rsidTr="00843D6C">
        <w:tc>
          <w:tcPr>
            <w:tcW w:w="355" w:type="dxa"/>
            <w:tcBorders>
              <w:bottom w:val="single" w:sz="4" w:space="0" w:color="auto"/>
            </w:tcBorders>
            <w:shd w:val="clear" w:color="auto" w:fill="F2F2F2"/>
            <w:vAlign w:val="center"/>
          </w:tcPr>
          <w:p w14:paraId="0890D0E5" w14:textId="100D31E5" w:rsidR="00843D6C" w:rsidRPr="00627B9F" w:rsidRDefault="00843D6C" w:rsidP="00843D6C">
            <w:pPr>
              <w:rPr>
                <w:rFonts w:eastAsia="Calibri"/>
              </w:rPr>
            </w:pPr>
            <w:r>
              <w:rPr>
                <w:rFonts w:eastAsia="Calibri"/>
              </w:rPr>
              <w:t>13</w:t>
            </w:r>
          </w:p>
        </w:tc>
        <w:tc>
          <w:tcPr>
            <w:tcW w:w="3404" w:type="dxa"/>
            <w:tcBorders>
              <w:bottom w:val="single" w:sz="4" w:space="0" w:color="auto"/>
            </w:tcBorders>
            <w:shd w:val="clear" w:color="auto" w:fill="F2F2F2"/>
          </w:tcPr>
          <w:p w14:paraId="36AA88FB" w14:textId="62534ADD" w:rsidR="00843D6C" w:rsidRPr="00627B9F" w:rsidRDefault="00843D6C" w:rsidP="00843D6C">
            <w:pPr>
              <w:rPr>
                <w:rFonts w:eastAsia="Calibri"/>
              </w:rPr>
            </w:pPr>
            <w:r w:rsidRPr="00627B9F">
              <w:rPr>
                <w:rFonts w:eastAsia="Calibri"/>
              </w:rPr>
              <w:t>Supervisor Review Information:</w:t>
            </w:r>
          </w:p>
        </w:tc>
        <w:tc>
          <w:tcPr>
            <w:tcW w:w="5961" w:type="dxa"/>
            <w:tcBorders>
              <w:bottom w:val="single" w:sz="4" w:space="0" w:color="auto"/>
            </w:tcBorders>
            <w:shd w:val="clear" w:color="auto" w:fill="F2F2F2"/>
          </w:tcPr>
          <w:p w14:paraId="4755C9F8" w14:textId="306BE597" w:rsidR="00843D6C" w:rsidRDefault="00843D6C" w:rsidP="00843D6C">
            <w:pPr>
              <w:rPr>
                <w:rFonts w:eastAsia="Calibri"/>
              </w:rPr>
            </w:pPr>
            <w:r>
              <w:rPr>
                <w:rFonts w:eastAsia="Calibri"/>
              </w:rPr>
              <w:t xml:space="preserve">Display text and the supervisor of the log </w:t>
            </w:r>
          </w:p>
        </w:tc>
      </w:tr>
      <w:tr w:rsidR="00843D6C" w:rsidRPr="00923EF1" w14:paraId="59927F7D" w14:textId="77777777" w:rsidTr="00843D6C">
        <w:tc>
          <w:tcPr>
            <w:tcW w:w="355" w:type="dxa"/>
            <w:tcBorders>
              <w:bottom w:val="single" w:sz="4" w:space="0" w:color="auto"/>
            </w:tcBorders>
            <w:shd w:val="clear" w:color="auto" w:fill="C6D9F1"/>
          </w:tcPr>
          <w:p w14:paraId="7F489C7A" w14:textId="5D49F40F" w:rsidR="00843D6C" w:rsidRPr="00627B9F" w:rsidRDefault="00843D6C" w:rsidP="00843D6C">
            <w:pPr>
              <w:rPr>
                <w:rFonts w:eastAsia="Calibri"/>
              </w:rPr>
            </w:pPr>
            <w:r>
              <w:rPr>
                <w:rFonts w:eastAsia="Calibri"/>
              </w:rPr>
              <w:t>14</w:t>
            </w:r>
          </w:p>
        </w:tc>
        <w:tc>
          <w:tcPr>
            <w:tcW w:w="3404" w:type="dxa"/>
            <w:tcBorders>
              <w:bottom w:val="single" w:sz="4" w:space="0" w:color="auto"/>
            </w:tcBorders>
            <w:shd w:val="clear" w:color="auto" w:fill="C6D9F1"/>
          </w:tcPr>
          <w:p w14:paraId="1FA7FD11" w14:textId="4081B945"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0AA43BB0" w14:textId="4BAD6D3F"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43D6C" w:rsidRPr="00923EF1" w14:paraId="64CE9B31" w14:textId="77777777" w:rsidTr="00843D6C">
        <w:tc>
          <w:tcPr>
            <w:tcW w:w="355" w:type="dxa"/>
            <w:tcBorders>
              <w:bottom w:val="single" w:sz="4" w:space="0" w:color="auto"/>
            </w:tcBorders>
            <w:shd w:val="clear" w:color="auto" w:fill="F2F2F2"/>
          </w:tcPr>
          <w:p w14:paraId="0C5FA6C4" w14:textId="7924C00F" w:rsidR="00843D6C" w:rsidRPr="00627B9F" w:rsidRDefault="00843D6C" w:rsidP="00843D6C">
            <w:pPr>
              <w:rPr>
                <w:rFonts w:eastAsia="Calibri"/>
              </w:rPr>
            </w:pPr>
            <w:r>
              <w:rPr>
                <w:rFonts w:eastAsia="Calibri"/>
              </w:rPr>
              <w:t>15</w:t>
            </w:r>
          </w:p>
        </w:tc>
        <w:tc>
          <w:tcPr>
            <w:tcW w:w="3404" w:type="dxa"/>
            <w:tcBorders>
              <w:bottom w:val="single" w:sz="4" w:space="0" w:color="auto"/>
            </w:tcBorders>
            <w:shd w:val="clear" w:color="auto" w:fill="F2F2F2"/>
          </w:tcPr>
          <w:p w14:paraId="4C8D6240" w14:textId="12E532A5" w:rsidR="00843D6C" w:rsidRPr="00627B9F" w:rsidRDefault="00843D6C" w:rsidP="00843D6C">
            <w:pPr>
              <w:rPr>
                <w:rFonts w:eastAsia="Calibri"/>
              </w:rPr>
            </w:pPr>
            <w:r w:rsidRPr="00627B9F">
              <w:rPr>
                <w:rFonts w:eastAsia="Calibri"/>
              </w:rPr>
              <w:t>Employee Review Information:</w:t>
            </w:r>
          </w:p>
        </w:tc>
        <w:tc>
          <w:tcPr>
            <w:tcW w:w="5961" w:type="dxa"/>
            <w:tcBorders>
              <w:bottom w:val="single" w:sz="4" w:space="0" w:color="auto"/>
            </w:tcBorders>
            <w:shd w:val="clear" w:color="auto" w:fill="F2F2F2"/>
          </w:tcPr>
          <w:p w14:paraId="66FF222A" w14:textId="7DD49205" w:rsidR="00843D6C" w:rsidRDefault="00843D6C" w:rsidP="00843D6C">
            <w:pPr>
              <w:rPr>
                <w:rFonts w:eastAsia="Calibri"/>
              </w:rPr>
            </w:pPr>
            <w:r w:rsidRPr="00627B9F">
              <w:rPr>
                <w:rFonts w:eastAsia="Calibri"/>
              </w:rPr>
              <w:t>Display text and the employee of the log</w:t>
            </w:r>
          </w:p>
        </w:tc>
      </w:tr>
      <w:tr w:rsidR="00843D6C" w:rsidRPr="00923EF1" w14:paraId="280FD13A" w14:textId="77777777" w:rsidTr="00843D6C">
        <w:tc>
          <w:tcPr>
            <w:tcW w:w="355" w:type="dxa"/>
            <w:tcBorders>
              <w:bottom w:val="single" w:sz="4" w:space="0" w:color="auto"/>
            </w:tcBorders>
            <w:shd w:val="clear" w:color="auto" w:fill="C6D9F1"/>
          </w:tcPr>
          <w:p w14:paraId="4282D93F" w14:textId="11E8ECC6" w:rsidR="00843D6C" w:rsidRPr="00627B9F" w:rsidRDefault="00843D6C" w:rsidP="00843D6C">
            <w:pPr>
              <w:rPr>
                <w:rFonts w:eastAsia="Calibri"/>
              </w:rPr>
            </w:pPr>
            <w:r>
              <w:rPr>
                <w:rFonts w:eastAsia="Calibri"/>
              </w:rPr>
              <w:t>16</w:t>
            </w:r>
          </w:p>
        </w:tc>
        <w:tc>
          <w:tcPr>
            <w:tcW w:w="3404" w:type="dxa"/>
            <w:tcBorders>
              <w:bottom w:val="single" w:sz="4" w:space="0" w:color="auto"/>
            </w:tcBorders>
            <w:shd w:val="clear" w:color="auto" w:fill="C6D9F1"/>
          </w:tcPr>
          <w:p w14:paraId="30D51ED4" w14:textId="5EF2BEDA" w:rsidR="00843D6C" w:rsidRPr="00627B9F" w:rsidRDefault="00843D6C" w:rsidP="00843D6C">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61" w:type="dxa"/>
            <w:tcBorders>
              <w:bottom w:val="single" w:sz="4" w:space="0" w:color="auto"/>
            </w:tcBorders>
            <w:shd w:val="clear" w:color="auto" w:fill="C6D9F1"/>
          </w:tcPr>
          <w:p w14:paraId="7B0C75CA" w14:textId="2190A6E9" w:rsidR="00843D6C" w:rsidRDefault="00843D6C" w:rsidP="00843D6C">
            <w:pPr>
              <w:rPr>
                <w:rFonts w:eastAsia="Calibri"/>
              </w:rPr>
            </w:pPr>
            <w:r>
              <w:rPr>
                <w:rFonts w:eastAsia="Calibri"/>
              </w:rPr>
              <w:t>D</w:t>
            </w:r>
            <w:r w:rsidRPr="00627B9F">
              <w:rPr>
                <w:rFonts w:eastAsia="Calibri"/>
              </w:rPr>
              <w:t>isplay text and CSR review auto date of log</w:t>
            </w:r>
          </w:p>
        </w:tc>
      </w:tr>
      <w:tr w:rsidR="00843D6C" w:rsidRPr="00923EF1" w14:paraId="433A6FBB" w14:textId="77777777" w:rsidTr="00843D6C">
        <w:tc>
          <w:tcPr>
            <w:tcW w:w="355" w:type="dxa"/>
            <w:tcBorders>
              <w:bottom w:val="single" w:sz="4" w:space="0" w:color="auto"/>
            </w:tcBorders>
            <w:shd w:val="clear" w:color="auto" w:fill="F2F2F2"/>
          </w:tcPr>
          <w:p w14:paraId="2852E1F0" w14:textId="2FD01C02" w:rsidR="00843D6C" w:rsidRPr="00627B9F" w:rsidRDefault="00843D6C" w:rsidP="00843D6C">
            <w:pPr>
              <w:rPr>
                <w:rFonts w:eastAsia="Calibri"/>
              </w:rPr>
            </w:pPr>
            <w:r>
              <w:rPr>
                <w:rFonts w:eastAsia="Calibri"/>
              </w:rPr>
              <w:t>17</w:t>
            </w:r>
          </w:p>
        </w:tc>
        <w:tc>
          <w:tcPr>
            <w:tcW w:w="3404" w:type="dxa"/>
            <w:tcBorders>
              <w:bottom w:val="single" w:sz="4" w:space="0" w:color="auto"/>
            </w:tcBorders>
            <w:shd w:val="clear" w:color="auto" w:fill="F2F2F2"/>
          </w:tcPr>
          <w:p w14:paraId="0EB28F27" w14:textId="40C7B0EC" w:rsidR="00843D6C" w:rsidRPr="00627B9F" w:rsidRDefault="00843D6C" w:rsidP="00843D6C">
            <w:pPr>
              <w:rPr>
                <w:rFonts w:eastAsia="Calibri"/>
              </w:rPr>
            </w:pPr>
            <w:r w:rsidRPr="00627B9F">
              <w:rPr>
                <w:rFonts w:eastAsia="Calibri"/>
              </w:rPr>
              <w:t>Employee Comments/Feedback:</w:t>
            </w:r>
          </w:p>
        </w:tc>
        <w:tc>
          <w:tcPr>
            <w:tcW w:w="5961" w:type="dxa"/>
            <w:tcBorders>
              <w:bottom w:val="single" w:sz="4" w:space="0" w:color="auto"/>
            </w:tcBorders>
            <w:shd w:val="clear" w:color="auto" w:fill="F2F2F2"/>
          </w:tcPr>
          <w:p w14:paraId="732A9246" w14:textId="47DB32D0" w:rsidR="00843D6C" w:rsidRDefault="00843D6C" w:rsidP="00843D6C">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923EF1" w14:paraId="72569CF3" w14:textId="77777777" w:rsidTr="00843D6C">
        <w:tc>
          <w:tcPr>
            <w:tcW w:w="355" w:type="dxa"/>
            <w:shd w:val="clear" w:color="auto" w:fill="C6D9F1"/>
          </w:tcPr>
          <w:p w14:paraId="58992A19" w14:textId="6BC18640" w:rsidR="00885EED" w:rsidRPr="00627B9F" w:rsidRDefault="00885EED" w:rsidP="00843D6C">
            <w:pPr>
              <w:rPr>
                <w:rFonts w:eastAsia="Calibri"/>
              </w:rPr>
            </w:pPr>
            <w:r>
              <w:rPr>
                <w:rFonts w:eastAsia="Calibri"/>
              </w:rPr>
              <w:t>1</w:t>
            </w:r>
            <w:r w:rsidR="00843D6C">
              <w:rPr>
                <w:rFonts w:eastAsia="Calibri"/>
              </w:rPr>
              <w:t>8</w:t>
            </w:r>
          </w:p>
        </w:tc>
        <w:tc>
          <w:tcPr>
            <w:tcW w:w="3404" w:type="dxa"/>
            <w:shd w:val="clear" w:color="auto" w:fill="C6D9F1"/>
          </w:tcPr>
          <w:p w14:paraId="06F0F72C" w14:textId="6969278E" w:rsidR="00885EED" w:rsidRPr="00627B9F" w:rsidRDefault="00885EED" w:rsidP="0066659D">
            <w:pPr>
              <w:rPr>
                <w:rFonts w:eastAsia="Calibri"/>
              </w:rPr>
            </w:pPr>
            <w:r>
              <w:rPr>
                <w:rFonts w:eastAsia="Calibri"/>
              </w:rPr>
              <w:t>Close</w:t>
            </w:r>
          </w:p>
        </w:tc>
        <w:tc>
          <w:tcPr>
            <w:tcW w:w="5961" w:type="dxa"/>
            <w:shd w:val="clear" w:color="auto" w:fill="C6D9F1"/>
          </w:tcPr>
          <w:p w14:paraId="654710A6" w14:textId="021F592B" w:rsidR="00885EED" w:rsidRDefault="00885EED" w:rsidP="0066659D">
            <w:pPr>
              <w:rPr>
                <w:rFonts w:eastAsia="Calibri"/>
              </w:rPr>
            </w:pPr>
            <w:r>
              <w:rPr>
                <w:rFonts w:eastAsia="Calibri"/>
              </w:rPr>
              <w:t>Button to close the page</w:t>
            </w:r>
          </w:p>
        </w:tc>
      </w:tr>
    </w:tbl>
    <w:p w14:paraId="14B59DA0" w14:textId="77777777" w:rsidR="0025641E" w:rsidRDefault="0025641E" w:rsidP="0025641E">
      <w:pPr>
        <w:ind w:left="720" w:firstLine="720"/>
      </w:pPr>
    </w:p>
    <w:p w14:paraId="166CC404" w14:textId="77777777" w:rsidR="0025641E" w:rsidRPr="002B4689" w:rsidRDefault="0025641E" w:rsidP="0025641E">
      <w:pPr>
        <w:pStyle w:val="Heading4"/>
        <w:spacing w:before="120" w:after="120"/>
        <w:rPr>
          <w:rFonts w:ascii="Arial" w:hAnsi="Arial"/>
          <w:b/>
          <w:bCs/>
          <w:sz w:val="22"/>
          <w:szCs w:val="22"/>
          <w:u w:val="none"/>
        </w:rPr>
      </w:pPr>
      <w:bookmarkStart w:id="218" w:name="_Toc495311774"/>
      <w:bookmarkStart w:id="219" w:name="_Toc171487"/>
      <w:r w:rsidRPr="002B4689">
        <w:rPr>
          <w:rFonts w:ascii="Arial" w:hAnsi="Arial"/>
          <w:b/>
          <w:bCs/>
          <w:sz w:val="22"/>
          <w:szCs w:val="22"/>
          <w:u w:val="none"/>
        </w:rPr>
        <w:t>3.2.5.7</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Unauthorized reviewers</w:t>
      </w:r>
      <w:bookmarkEnd w:id="218"/>
      <w:bookmarkEnd w:id="219"/>
    </w:p>
    <w:p w14:paraId="65A88C77" w14:textId="77777777" w:rsidR="0025641E" w:rsidRDefault="0025641E" w:rsidP="0025641E">
      <w:pPr>
        <w:ind w:left="1440"/>
      </w:pPr>
      <w:r w:rsidRPr="00C905E9">
        <w:t>Anyone who is not the Employee, Supervisor, Manager or submitter of record or otherwise not authorized to review a log shall be displayed an appropriate message and not review the log.</w:t>
      </w:r>
    </w:p>
    <w:p w14:paraId="2CC6607D" w14:textId="77777777" w:rsidR="00885EED" w:rsidRPr="002B4689" w:rsidRDefault="00885EED" w:rsidP="00885EED">
      <w:pPr>
        <w:pStyle w:val="Heading4"/>
        <w:spacing w:before="120" w:after="120"/>
        <w:rPr>
          <w:rFonts w:ascii="Arial" w:hAnsi="Arial"/>
          <w:b/>
          <w:bCs/>
          <w:sz w:val="22"/>
          <w:szCs w:val="22"/>
          <w:u w:val="none"/>
        </w:rPr>
      </w:pPr>
      <w:bookmarkStart w:id="220" w:name="_Toc171488"/>
      <w:r w:rsidRPr="002B4689">
        <w:rPr>
          <w:rFonts w:ascii="Arial" w:hAnsi="Arial"/>
          <w:b/>
          <w:bCs/>
          <w:sz w:val="22"/>
          <w:szCs w:val="22"/>
          <w:u w:val="none"/>
        </w:rPr>
        <w:t>3.2.5.</w:t>
      </w:r>
      <w:r>
        <w:rPr>
          <w:rFonts w:ascii="Arial" w:hAnsi="Arial"/>
          <w:b/>
          <w:bCs/>
          <w:sz w:val="22"/>
          <w:szCs w:val="22"/>
          <w:u w:val="none"/>
        </w:rPr>
        <w:t>8</w:t>
      </w:r>
      <w:r w:rsidRPr="002B4689">
        <w:rPr>
          <w:rFonts w:ascii="Arial" w:hAnsi="Arial"/>
          <w:b/>
          <w:bCs/>
          <w:sz w:val="22"/>
          <w:szCs w:val="22"/>
          <w:u w:val="none"/>
        </w:rPr>
        <w:tab/>
      </w:r>
      <w:r>
        <w:rPr>
          <w:rFonts w:ascii="Arial" w:hAnsi="Arial"/>
          <w:b/>
          <w:bCs/>
          <w:sz w:val="22"/>
          <w:szCs w:val="22"/>
          <w:u w:val="none"/>
        </w:rPr>
        <w:tab/>
        <w:t>Quality Now Log</w:t>
      </w:r>
      <w:bookmarkEnd w:id="220"/>
      <w:r>
        <w:rPr>
          <w:rFonts w:ascii="Arial" w:hAnsi="Arial"/>
          <w:b/>
          <w:bCs/>
          <w:sz w:val="22"/>
          <w:szCs w:val="22"/>
          <w:u w:val="none"/>
        </w:rPr>
        <w:t xml:space="preserve"> </w:t>
      </w:r>
    </w:p>
    <w:p w14:paraId="51705D32" w14:textId="77777777" w:rsidR="00885EED" w:rsidRDefault="00885EED" w:rsidP="00885EED">
      <w:pPr>
        <w:ind w:left="1440"/>
      </w:pPr>
      <w:r>
        <w:t xml:space="preserve">Quality Now logs are generated from quality and supervisor call monitoring evaluations.  Each Quality Now coaching log is associated with a batch of evaluations.  Batches for supervisor records will contain a single call evaluation.  Batches for quality monitors record may contain three to five call evaluations.  </w:t>
      </w:r>
    </w:p>
    <w:p w14:paraId="5EB4336F" w14:textId="77777777" w:rsidR="00885EED" w:rsidRPr="0026295E" w:rsidRDefault="00885EED" w:rsidP="00885EED">
      <w:pPr>
        <w:spacing w:before="120"/>
        <w:rPr>
          <w:b/>
        </w:rPr>
      </w:pPr>
      <w:r>
        <w:rPr>
          <w:b/>
        </w:rPr>
        <w:t>3.2.5</w:t>
      </w:r>
      <w:r w:rsidRPr="0026295E">
        <w:rPr>
          <w:b/>
        </w:rPr>
        <w:t>.</w:t>
      </w:r>
      <w:r>
        <w:rPr>
          <w:b/>
        </w:rPr>
        <w:t>8</w:t>
      </w:r>
      <w:r w:rsidRPr="0026295E">
        <w:rPr>
          <w:b/>
        </w:rPr>
        <w:t>.1</w:t>
      </w:r>
      <w:r w:rsidRPr="0026295E">
        <w:rPr>
          <w:b/>
        </w:rPr>
        <w:tab/>
      </w:r>
      <w:r>
        <w:rPr>
          <w:b/>
        </w:rPr>
        <w:tab/>
        <w:t xml:space="preserve">All Reviewers </w:t>
      </w:r>
    </w:p>
    <w:p w14:paraId="42261539" w14:textId="77777777" w:rsidR="00885EED" w:rsidRDefault="00885EED" w:rsidP="00885EED">
      <w:pPr>
        <w:ind w:left="720" w:firstLine="720"/>
      </w:pPr>
      <w:r w:rsidRPr="008D1F78">
        <w:lastRenderedPageBreak/>
        <w:t xml:space="preserve">Display the following for all reviewers of </w:t>
      </w:r>
      <w:r>
        <w:t xml:space="preserve">Quality Now </w:t>
      </w:r>
      <w:r w:rsidRPr="008D1F78">
        <w:t>coaching:</w:t>
      </w:r>
    </w:p>
    <w:p w14:paraId="4A08F4C3" w14:textId="77777777" w:rsidR="00885EED" w:rsidRPr="0026295E" w:rsidRDefault="00885EED" w:rsidP="00885EED">
      <w:pPr>
        <w:spacing w:before="120"/>
        <w:rPr>
          <w:b/>
        </w:rPr>
      </w:pPr>
      <w:r>
        <w:rPr>
          <w:b/>
        </w:rPr>
        <w:t>3.2.5</w:t>
      </w:r>
      <w:r w:rsidRPr="0026295E">
        <w:rPr>
          <w:b/>
        </w:rPr>
        <w:t>.</w:t>
      </w:r>
      <w:r>
        <w:rPr>
          <w:b/>
        </w:rPr>
        <w:t>8</w:t>
      </w:r>
      <w:r w:rsidRPr="0026295E">
        <w:rPr>
          <w:b/>
        </w:rPr>
        <w:t>.1</w:t>
      </w:r>
      <w:r>
        <w:rPr>
          <w:b/>
        </w:rPr>
        <w:t>.1</w:t>
      </w:r>
      <w:r>
        <w:rPr>
          <w:b/>
        </w:rPr>
        <w:tab/>
        <w:t xml:space="preserve">Common Information  </w:t>
      </w:r>
    </w:p>
    <w:p w14:paraId="54A2BA80" w14:textId="77777777" w:rsidR="00885EED" w:rsidRDefault="00885EED" w:rsidP="00885EED">
      <w:pPr>
        <w:ind w:left="720" w:firstLine="720"/>
      </w:pPr>
      <w:r w:rsidRPr="008D1F78">
        <w:t xml:space="preserve">Display the following </w:t>
      </w:r>
      <w:r>
        <w:t xml:space="preserve">common information </w:t>
      </w:r>
      <w:r w:rsidRPr="008D1F78">
        <w:t xml:space="preserve">for all reviewers of </w:t>
      </w:r>
      <w:r>
        <w:t xml:space="preserve">Quality Now </w:t>
      </w:r>
      <w:r w:rsidRPr="008D1F78">
        <w:t>coaching:</w:t>
      </w:r>
    </w:p>
    <w:p w14:paraId="01D99C4B"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7E3CA8B0" w14:textId="77777777" w:rsidTr="00885EED">
        <w:trPr>
          <w:trHeight w:val="288"/>
        </w:trPr>
        <w:tc>
          <w:tcPr>
            <w:tcW w:w="363" w:type="dxa"/>
            <w:tcBorders>
              <w:bottom w:val="single" w:sz="4" w:space="0" w:color="auto"/>
            </w:tcBorders>
            <w:shd w:val="clear" w:color="auto" w:fill="4F81BD"/>
            <w:vAlign w:val="bottom"/>
          </w:tcPr>
          <w:p w14:paraId="144D89EB" w14:textId="77777777" w:rsidR="00885EED" w:rsidRPr="00627B9F" w:rsidRDefault="00885EED" w:rsidP="00885EED">
            <w:pPr>
              <w:rPr>
                <w:rFonts w:eastAsia="Calibri"/>
                <w:b/>
                <w:color w:val="FFFFFF"/>
              </w:rPr>
            </w:pPr>
            <w:r w:rsidRPr="00627B9F">
              <w:rPr>
                <w:rFonts w:eastAsia="Calibri"/>
                <w:b/>
                <w:color w:val="FFFFFF"/>
              </w:rPr>
              <w:t>#</w:t>
            </w:r>
          </w:p>
        </w:tc>
        <w:tc>
          <w:tcPr>
            <w:tcW w:w="3031" w:type="dxa"/>
            <w:tcBorders>
              <w:bottom w:val="single" w:sz="4" w:space="0" w:color="auto"/>
            </w:tcBorders>
            <w:shd w:val="clear" w:color="auto" w:fill="4F81BD"/>
            <w:vAlign w:val="bottom"/>
          </w:tcPr>
          <w:p w14:paraId="7DB0B757"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6" w:type="dxa"/>
            <w:tcBorders>
              <w:bottom w:val="single" w:sz="4" w:space="0" w:color="auto"/>
            </w:tcBorders>
            <w:shd w:val="clear" w:color="auto" w:fill="4F81BD"/>
            <w:vAlign w:val="bottom"/>
          </w:tcPr>
          <w:p w14:paraId="7F767392"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09CE614F" w14:textId="77777777" w:rsidTr="00885EED">
        <w:tc>
          <w:tcPr>
            <w:tcW w:w="363" w:type="dxa"/>
            <w:tcBorders>
              <w:bottom w:val="single" w:sz="4" w:space="0" w:color="auto"/>
            </w:tcBorders>
            <w:shd w:val="clear" w:color="auto" w:fill="F2F2F2"/>
          </w:tcPr>
          <w:p w14:paraId="7820637E" w14:textId="77777777" w:rsidR="00885EED" w:rsidRPr="00627B9F" w:rsidRDefault="00885EED" w:rsidP="00885EED">
            <w:pPr>
              <w:rPr>
                <w:rFonts w:eastAsia="Calibri"/>
              </w:rPr>
            </w:pPr>
            <w:r w:rsidRPr="00627B9F">
              <w:rPr>
                <w:rFonts w:eastAsia="Calibri"/>
              </w:rPr>
              <w:t>1</w:t>
            </w:r>
          </w:p>
        </w:tc>
        <w:tc>
          <w:tcPr>
            <w:tcW w:w="3031" w:type="dxa"/>
            <w:tcBorders>
              <w:bottom w:val="single" w:sz="4" w:space="0" w:color="auto"/>
            </w:tcBorders>
            <w:shd w:val="clear" w:color="auto" w:fill="F2F2F2"/>
          </w:tcPr>
          <w:p w14:paraId="0D95C6D9" w14:textId="77777777" w:rsidR="00885EED" w:rsidRPr="00627B9F" w:rsidRDefault="00885EED" w:rsidP="00885EED">
            <w:pPr>
              <w:rPr>
                <w:rFonts w:eastAsia="Calibri"/>
              </w:rPr>
            </w:pPr>
          </w:p>
        </w:tc>
        <w:tc>
          <w:tcPr>
            <w:tcW w:w="5906" w:type="dxa"/>
            <w:tcBorders>
              <w:bottom w:val="single" w:sz="4" w:space="0" w:color="auto"/>
            </w:tcBorders>
            <w:shd w:val="clear" w:color="auto" w:fill="F2F2F2"/>
          </w:tcPr>
          <w:p w14:paraId="45FA1FDD" w14:textId="77777777" w:rsidR="00885EED" w:rsidRPr="00627B9F" w:rsidRDefault="00885EED" w:rsidP="00885EED">
            <w:pPr>
              <w:tabs>
                <w:tab w:val="left" w:pos="1800"/>
              </w:tabs>
              <w:rPr>
                <w:rFonts w:eastAsia="Calibri"/>
              </w:rPr>
            </w:pPr>
            <w:r w:rsidRPr="00627B9F">
              <w:rPr>
                <w:rFonts w:eastAsia="Calibri"/>
              </w:rPr>
              <w:t>If the log status contains ‘Pending’, then display “Review”</w:t>
            </w:r>
          </w:p>
          <w:p w14:paraId="27A5417F" w14:textId="77777777" w:rsidR="00885EED" w:rsidRPr="00627B9F" w:rsidRDefault="00885EED" w:rsidP="00885EED">
            <w:pPr>
              <w:rPr>
                <w:rFonts w:eastAsia="Calibri"/>
              </w:rPr>
            </w:pPr>
            <w:r w:rsidRPr="00627B9F">
              <w:rPr>
                <w:rFonts w:eastAsia="Calibri"/>
              </w:rPr>
              <w:t>If the log status is ‘Completed’, then display “Final”</w:t>
            </w:r>
          </w:p>
        </w:tc>
      </w:tr>
      <w:tr w:rsidR="00885EED" w:rsidRPr="008D1F78" w14:paraId="427368AD" w14:textId="77777777" w:rsidTr="00885EED">
        <w:tc>
          <w:tcPr>
            <w:tcW w:w="363" w:type="dxa"/>
            <w:tcBorders>
              <w:bottom w:val="single" w:sz="4" w:space="0" w:color="auto"/>
            </w:tcBorders>
            <w:shd w:val="clear" w:color="auto" w:fill="C6D9F1"/>
          </w:tcPr>
          <w:p w14:paraId="4D77C1B4" w14:textId="77777777" w:rsidR="00885EED" w:rsidRPr="00627B9F" w:rsidRDefault="00885EED" w:rsidP="00885EED">
            <w:pPr>
              <w:rPr>
                <w:rFonts w:eastAsia="Calibri"/>
              </w:rPr>
            </w:pPr>
            <w:r w:rsidRPr="00627B9F">
              <w:rPr>
                <w:rFonts w:eastAsia="Calibri"/>
              </w:rPr>
              <w:t>2</w:t>
            </w:r>
          </w:p>
        </w:tc>
        <w:tc>
          <w:tcPr>
            <w:tcW w:w="3031" w:type="dxa"/>
            <w:tcBorders>
              <w:bottom w:val="single" w:sz="4" w:space="0" w:color="auto"/>
            </w:tcBorders>
            <w:shd w:val="clear" w:color="auto" w:fill="C6D9F1"/>
          </w:tcPr>
          <w:p w14:paraId="064F0477" w14:textId="77777777" w:rsidR="00885EED" w:rsidRPr="00627B9F" w:rsidRDefault="00885EED" w:rsidP="00885EED">
            <w:pPr>
              <w:rPr>
                <w:rFonts w:eastAsia="Calibri"/>
              </w:rPr>
            </w:pPr>
            <w:r>
              <w:rPr>
                <w:rFonts w:eastAsia="Calibri"/>
              </w:rPr>
              <w:t>Log Name</w:t>
            </w:r>
            <w:r w:rsidRPr="00627B9F">
              <w:rPr>
                <w:rFonts w:eastAsia="Calibri"/>
              </w:rPr>
              <w:t>:</w:t>
            </w:r>
          </w:p>
        </w:tc>
        <w:tc>
          <w:tcPr>
            <w:tcW w:w="5906" w:type="dxa"/>
            <w:tcBorders>
              <w:bottom w:val="single" w:sz="4" w:space="0" w:color="auto"/>
            </w:tcBorders>
            <w:shd w:val="clear" w:color="auto" w:fill="C6D9F1"/>
          </w:tcPr>
          <w:p w14:paraId="206AF631" w14:textId="77777777" w:rsidR="00885EED" w:rsidRPr="00627B9F" w:rsidRDefault="00885EED" w:rsidP="00885EED">
            <w:pPr>
              <w:rPr>
                <w:rFonts w:eastAsia="Calibri"/>
              </w:rPr>
            </w:pPr>
            <w:r w:rsidRPr="00627B9F">
              <w:rPr>
                <w:rFonts w:eastAsia="Calibri"/>
              </w:rPr>
              <w:t>Display form name of the log</w:t>
            </w:r>
          </w:p>
        </w:tc>
      </w:tr>
      <w:tr w:rsidR="00885EED" w:rsidRPr="008D1F78" w14:paraId="0F4217B7" w14:textId="77777777" w:rsidTr="00885EED">
        <w:tc>
          <w:tcPr>
            <w:tcW w:w="363" w:type="dxa"/>
            <w:tcBorders>
              <w:bottom w:val="single" w:sz="4" w:space="0" w:color="auto"/>
            </w:tcBorders>
            <w:shd w:val="clear" w:color="auto" w:fill="F2F2F2"/>
          </w:tcPr>
          <w:p w14:paraId="60839B7F" w14:textId="77777777" w:rsidR="00885EED" w:rsidRPr="00627B9F" w:rsidRDefault="00885EED" w:rsidP="00885EED">
            <w:pPr>
              <w:rPr>
                <w:rFonts w:eastAsia="Calibri"/>
              </w:rPr>
            </w:pPr>
            <w:r w:rsidRPr="00627B9F">
              <w:rPr>
                <w:rFonts w:eastAsia="Calibri"/>
              </w:rPr>
              <w:t>3</w:t>
            </w:r>
          </w:p>
        </w:tc>
        <w:tc>
          <w:tcPr>
            <w:tcW w:w="3031" w:type="dxa"/>
            <w:tcBorders>
              <w:bottom w:val="single" w:sz="4" w:space="0" w:color="auto"/>
            </w:tcBorders>
            <w:shd w:val="clear" w:color="auto" w:fill="F2F2F2"/>
          </w:tcPr>
          <w:p w14:paraId="33F1517F" w14:textId="77777777" w:rsidR="00885EED" w:rsidRPr="00627B9F" w:rsidRDefault="00885EED" w:rsidP="00885EED">
            <w:pPr>
              <w:rPr>
                <w:rFonts w:eastAsia="Calibri"/>
              </w:rPr>
            </w:pPr>
            <w:r w:rsidRPr="00627B9F">
              <w:rPr>
                <w:rFonts w:eastAsia="Calibri"/>
              </w:rPr>
              <w:t>Status:</w:t>
            </w:r>
          </w:p>
        </w:tc>
        <w:tc>
          <w:tcPr>
            <w:tcW w:w="5906" w:type="dxa"/>
            <w:tcBorders>
              <w:bottom w:val="single" w:sz="4" w:space="0" w:color="auto"/>
            </w:tcBorders>
            <w:shd w:val="clear" w:color="auto" w:fill="F2F2F2"/>
          </w:tcPr>
          <w:p w14:paraId="4BD0405D" w14:textId="77777777" w:rsidR="00885EED" w:rsidRPr="00627B9F" w:rsidRDefault="00885EED" w:rsidP="00885EED">
            <w:pPr>
              <w:rPr>
                <w:rFonts w:eastAsia="Calibri"/>
              </w:rPr>
            </w:pPr>
            <w:r w:rsidRPr="00627B9F">
              <w:rPr>
                <w:rFonts w:eastAsia="Calibri"/>
              </w:rPr>
              <w:t>Display status of log</w:t>
            </w:r>
          </w:p>
        </w:tc>
      </w:tr>
      <w:tr w:rsidR="00885EED" w:rsidRPr="008D1F78" w14:paraId="093E9391" w14:textId="77777777" w:rsidTr="00885EED">
        <w:tc>
          <w:tcPr>
            <w:tcW w:w="363" w:type="dxa"/>
            <w:tcBorders>
              <w:bottom w:val="single" w:sz="4" w:space="0" w:color="auto"/>
            </w:tcBorders>
            <w:shd w:val="clear" w:color="auto" w:fill="C6D9F1"/>
          </w:tcPr>
          <w:p w14:paraId="7594787B" w14:textId="77777777" w:rsidR="00885EED" w:rsidRPr="00627B9F" w:rsidRDefault="00885EED" w:rsidP="00885EED">
            <w:pPr>
              <w:rPr>
                <w:rFonts w:eastAsia="Calibri"/>
              </w:rPr>
            </w:pPr>
            <w:r w:rsidRPr="00627B9F">
              <w:rPr>
                <w:rFonts w:eastAsia="Calibri"/>
              </w:rPr>
              <w:t>4</w:t>
            </w:r>
          </w:p>
        </w:tc>
        <w:tc>
          <w:tcPr>
            <w:tcW w:w="3031" w:type="dxa"/>
            <w:tcBorders>
              <w:bottom w:val="single" w:sz="4" w:space="0" w:color="auto"/>
            </w:tcBorders>
            <w:shd w:val="clear" w:color="auto" w:fill="C6D9F1"/>
          </w:tcPr>
          <w:p w14:paraId="5BDEFEF1" w14:textId="77777777" w:rsidR="00885EED" w:rsidRPr="00627B9F" w:rsidRDefault="00885EED" w:rsidP="00885EED">
            <w:pPr>
              <w:rPr>
                <w:rFonts w:eastAsia="Calibri"/>
              </w:rPr>
            </w:pPr>
            <w:r w:rsidRPr="00627B9F">
              <w:rPr>
                <w:rFonts w:eastAsia="Calibri"/>
              </w:rPr>
              <w:t>Date Submitted:</w:t>
            </w:r>
          </w:p>
        </w:tc>
        <w:tc>
          <w:tcPr>
            <w:tcW w:w="5906" w:type="dxa"/>
            <w:tcBorders>
              <w:bottom w:val="single" w:sz="4" w:space="0" w:color="auto"/>
            </w:tcBorders>
            <w:shd w:val="clear" w:color="auto" w:fill="C6D9F1"/>
          </w:tcPr>
          <w:p w14:paraId="14E751EC" w14:textId="77777777" w:rsidR="00885EED" w:rsidRPr="00627B9F" w:rsidRDefault="00885EED" w:rsidP="00885EED">
            <w:pPr>
              <w:rPr>
                <w:rFonts w:eastAsia="Calibri"/>
              </w:rPr>
            </w:pPr>
            <w:r w:rsidRPr="00627B9F">
              <w:rPr>
                <w:rFonts w:eastAsia="Calibri"/>
              </w:rPr>
              <w:t>Display submitted date of the log based on Pacific Daylight Time</w:t>
            </w:r>
          </w:p>
        </w:tc>
      </w:tr>
      <w:tr w:rsidR="00885EED" w:rsidRPr="008D1F78" w14:paraId="6972F155" w14:textId="77777777" w:rsidTr="00885EED">
        <w:tc>
          <w:tcPr>
            <w:tcW w:w="363" w:type="dxa"/>
            <w:tcBorders>
              <w:bottom w:val="single" w:sz="4" w:space="0" w:color="auto"/>
            </w:tcBorders>
            <w:shd w:val="clear" w:color="auto" w:fill="F2F2F2"/>
          </w:tcPr>
          <w:p w14:paraId="40AFEA6E" w14:textId="77777777" w:rsidR="00885EED" w:rsidRPr="00627B9F" w:rsidRDefault="00885EED" w:rsidP="00885EED">
            <w:pPr>
              <w:rPr>
                <w:rFonts w:eastAsia="Calibri"/>
              </w:rPr>
            </w:pPr>
            <w:r w:rsidRPr="00627B9F">
              <w:rPr>
                <w:rFonts w:eastAsia="Calibri"/>
              </w:rPr>
              <w:t>5</w:t>
            </w:r>
          </w:p>
        </w:tc>
        <w:tc>
          <w:tcPr>
            <w:tcW w:w="3031" w:type="dxa"/>
            <w:tcBorders>
              <w:bottom w:val="single" w:sz="4" w:space="0" w:color="auto"/>
            </w:tcBorders>
            <w:shd w:val="clear" w:color="auto" w:fill="F2F2F2"/>
          </w:tcPr>
          <w:p w14:paraId="37C1661D" w14:textId="77777777" w:rsidR="00885EED" w:rsidRPr="00627B9F" w:rsidRDefault="00885EED" w:rsidP="00885EED">
            <w:pPr>
              <w:rPr>
                <w:rFonts w:eastAsia="Calibri"/>
              </w:rPr>
            </w:pPr>
            <w:r w:rsidRPr="00627B9F">
              <w:rPr>
                <w:rFonts w:eastAsia="Calibri"/>
              </w:rPr>
              <w:t>Type:</w:t>
            </w:r>
          </w:p>
        </w:tc>
        <w:tc>
          <w:tcPr>
            <w:tcW w:w="5906" w:type="dxa"/>
            <w:tcBorders>
              <w:bottom w:val="single" w:sz="4" w:space="0" w:color="auto"/>
            </w:tcBorders>
            <w:shd w:val="clear" w:color="auto" w:fill="F2F2F2"/>
          </w:tcPr>
          <w:p w14:paraId="11772C72" w14:textId="77777777" w:rsidR="00885EED" w:rsidRPr="00627B9F" w:rsidRDefault="00885EED" w:rsidP="00885EED">
            <w:pPr>
              <w:tabs>
                <w:tab w:val="left" w:pos="1800"/>
              </w:tabs>
              <w:rPr>
                <w:rFonts w:eastAsia="Calibri"/>
              </w:rPr>
            </w:pPr>
            <w:r w:rsidRPr="00627B9F">
              <w:rPr>
                <w:rFonts w:eastAsia="Calibri"/>
              </w:rPr>
              <w:t>If the source of the log is direct, then display “Direct”</w:t>
            </w:r>
          </w:p>
          <w:p w14:paraId="23F0D6F3" w14:textId="77777777" w:rsidR="00885EED" w:rsidRPr="00627B9F" w:rsidRDefault="00885EED" w:rsidP="00885EED">
            <w:pPr>
              <w:rPr>
                <w:rFonts w:eastAsia="Calibri"/>
              </w:rPr>
            </w:pPr>
            <w:r w:rsidRPr="00627B9F">
              <w:rPr>
                <w:rFonts w:eastAsia="Calibri"/>
              </w:rPr>
              <w:t>If the source of the log is indirect, then display “Indirect”</w:t>
            </w:r>
          </w:p>
        </w:tc>
      </w:tr>
      <w:tr w:rsidR="00885EED" w:rsidRPr="008D1F78" w14:paraId="53198868" w14:textId="77777777" w:rsidTr="00885EED">
        <w:tc>
          <w:tcPr>
            <w:tcW w:w="363" w:type="dxa"/>
            <w:shd w:val="clear" w:color="auto" w:fill="C6D9F1"/>
            <w:vAlign w:val="center"/>
          </w:tcPr>
          <w:p w14:paraId="79A12789" w14:textId="77777777" w:rsidR="00885EED" w:rsidRPr="00627B9F" w:rsidRDefault="00885EED" w:rsidP="00885EED">
            <w:pPr>
              <w:rPr>
                <w:rFonts w:eastAsia="Calibri"/>
              </w:rPr>
            </w:pPr>
            <w:r w:rsidRPr="00627B9F">
              <w:rPr>
                <w:rFonts w:eastAsia="Calibri"/>
              </w:rPr>
              <w:t>6</w:t>
            </w:r>
          </w:p>
        </w:tc>
        <w:tc>
          <w:tcPr>
            <w:tcW w:w="3031" w:type="dxa"/>
            <w:shd w:val="clear" w:color="auto" w:fill="C6D9F1"/>
          </w:tcPr>
          <w:p w14:paraId="3676B4EC" w14:textId="77777777" w:rsidR="00885EED" w:rsidRPr="00627B9F" w:rsidRDefault="00885EED" w:rsidP="00885EED">
            <w:pPr>
              <w:rPr>
                <w:rFonts w:eastAsia="Calibri"/>
              </w:rPr>
            </w:pPr>
            <w:r w:rsidRPr="00627B9F">
              <w:rPr>
                <w:rFonts w:eastAsia="Calibri"/>
              </w:rPr>
              <w:t>Source:</w:t>
            </w:r>
          </w:p>
        </w:tc>
        <w:tc>
          <w:tcPr>
            <w:tcW w:w="5906" w:type="dxa"/>
            <w:shd w:val="clear" w:color="auto" w:fill="C6D9F1"/>
          </w:tcPr>
          <w:p w14:paraId="030788D8" w14:textId="77777777" w:rsidR="00885EED" w:rsidRPr="00627B9F" w:rsidRDefault="00885EED" w:rsidP="00885EED">
            <w:pPr>
              <w:tabs>
                <w:tab w:val="left" w:pos="1800"/>
              </w:tabs>
              <w:rPr>
                <w:rFonts w:eastAsia="Calibri"/>
              </w:rPr>
            </w:pPr>
            <w:r w:rsidRPr="00627B9F">
              <w:rPr>
                <w:rFonts w:eastAsia="Calibri"/>
              </w:rPr>
              <w:t>Display the source of the log</w:t>
            </w:r>
          </w:p>
        </w:tc>
      </w:tr>
      <w:tr w:rsidR="00885EED" w:rsidRPr="008D1F78" w14:paraId="5D2495EB" w14:textId="77777777" w:rsidTr="00885EED">
        <w:tc>
          <w:tcPr>
            <w:tcW w:w="363" w:type="dxa"/>
            <w:tcBorders>
              <w:bottom w:val="single" w:sz="4" w:space="0" w:color="auto"/>
            </w:tcBorders>
            <w:shd w:val="clear" w:color="auto" w:fill="F2F2F2"/>
          </w:tcPr>
          <w:p w14:paraId="1592D1A2" w14:textId="77777777" w:rsidR="00885EED" w:rsidRPr="00627B9F" w:rsidRDefault="00885EED" w:rsidP="00885EED">
            <w:pPr>
              <w:rPr>
                <w:rFonts w:eastAsia="Calibri"/>
              </w:rPr>
            </w:pPr>
            <w:r w:rsidRPr="00627B9F">
              <w:rPr>
                <w:rFonts w:eastAsia="Calibri"/>
              </w:rPr>
              <w:t>7</w:t>
            </w:r>
          </w:p>
        </w:tc>
        <w:tc>
          <w:tcPr>
            <w:tcW w:w="3031" w:type="dxa"/>
            <w:tcBorders>
              <w:bottom w:val="single" w:sz="4" w:space="0" w:color="auto"/>
            </w:tcBorders>
            <w:shd w:val="clear" w:color="auto" w:fill="F2F2F2"/>
          </w:tcPr>
          <w:p w14:paraId="3C80E1C8" w14:textId="77777777" w:rsidR="00885EED" w:rsidRPr="00627B9F" w:rsidRDefault="00885EED" w:rsidP="00885EED">
            <w:pPr>
              <w:rPr>
                <w:rFonts w:eastAsia="Calibri"/>
              </w:rPr>
            </w:pPr>
            <w:r w:rsidRPr="00627B9F">
              <w:rPr>
                <w:rFonts w:eastAsia="Calibri"/>
              </w:rPr>
              <w:t>Site:</w:t>
            </w:r>
          </w:p>
        </w:tc>
        <w:tc>
          <w:tcPr>
            <w:tcW w:w="5906" w:type="dxa"/>
            <w:tcBorders>
              <w:bottom w:val="single" w:sz="4" w:space="0" w:color="auto"/>
            </w:tcBorders>
            <w:shd w:val="clear" w:color="auto" w:fill="F2F2F2"/>
          </w:tcPr>
          <w:p w14:paraId="37629CC2" w14:textId="77777777" w:rsidR="00885EED" w:rsidRPr="00627B9F" w:rsidRDefault="00885EED" w:rsidP="00885EED">
            <w:pPr>
              <w:tabs>
                <w:tab w:val="left" w:pos="1800"/>
              </w:tabs>
              <w:rPr>
                <w:rFonts w:eastAsia="Calibri"/>
              </w:rPr>
            </w:pPr>
            <w:r w:rsidRPr="00627B9F">
              <w:rPr>
                <w:rFonts w:eastAsia="Calibri"/>
              </w:rPr>
              <w:t>Display the site or location of the log</w:t>
            </w:r>
          </w:p>
        </w:tc>
      </w:tr>
      <w:tr w:rsidR="00885EED" w:rsidRPr="008D1F78" w14:paraId="5B025404" w14:textId="77777777" w:rsidTr="00885EED">
        <w:tc>
          <w:tcPr>
            <w:tcW w:w="363" w:type="dxa"/>
            <w:tcBorders>
              <w:bottom w:val="single" w:sz="4" w:space="0" w:color="auto"/>
            </w:tcBorders>
            <w:shd w:val="clear" w:color="auto" w:fill="C6D9F1"/>
          </w:tcPr>
          <w:p w14:paraId="5F98313C" w14:textId="77777777" w:rsidR="00885EED" w:rsidRPr="00627B9F" w:rsidRDefault="00885EED" w:rsidP="00885EED">
            <w:pPr>
              <w:rPr>
                <w:rFonts w:eastAsia="Calibri"/>
              </w:rPr>
            </w:pPr>
            <w:r w:rsidRPr="00627B9F">
              <w:rPr>
                <w:rFonts w:eastAsia="Calibri"/>
              </w:rPr>
              <w:t>8</w:t>
            </w:r>
          </w:p>
        </w:tc>
        <w:tc>
          <w:tcPr>
            <w:tcW w:w="3031" w:type="dxa"/>
            <w:tcBorders>
              <w:bottom w:val="single" w:sz="4" w:space="0" w:color="auto"/>
            </w:tcBorders>
            <w:shd w:val="clear" w:color="auto" w:fill="C6D9F1"/>
          </w:tcPr>
          <w:p w14:paraId="6CA5B4F8" w14:textId="77777777" w:rsidR="00885EED" w:rsidRPr="00627B9F" w:rsidRDefault="00885EED" w:rsidP="00885EED">
            <w:pPr>
              <w:rPr>
                <w:rFonts w:eastAsia="Calibri"/>
              </w:rPr>
            </w:pPr>
            <w:r>
              <w:rPr>
                <w:rFonts w:eastAsia="Calibri"/>
              </w:rPr>
              <w:t>Batch ID</w:t>
            </w:r>
            <w:r w:rsidRPr="00627B9F">
              <w:rPr>
                <w:rFonts w:eastAsia="Calibri"/>
              </w:rPr>
              <w:t>:</w:t>
            </w:r>
          </w:p>
        </w:tc>
        <w:tc>
          <w:tcPr>
            <w:tcW w:w="5906" w:type="dxa"/>
            <w:tcBorders>
              <w:bottom w:val="single" w:sz="4" w:space="0" w:color="auto"/>
            </w:tcBorders>
            <w:shd w:val="clear" w:color="auto" w:fill="C6D9F1"/>
          </w:tcPr>
          <w:p w14:paraId="2C1C76B2" w14:textId="77777777" w:rsidR="00885EED" w:rsidRPr="00627B9F" w:rsidRDefault="00885EED" w:rsidP="00885EED">
            <w:pPr>
              <w:tabs>
                <w:tab w:val="left" w:pos="1800"/>
              </w:tabs>
              <w:rPr>
                <w:rFonts w:eastAsia="Calibri"/>
              </w:rPr>
            </w:pPr>
            <w:r>
              <w:rPr>
                <w:rFonts w:eastAsia="Calibri"/>
              </w:rPr>
              <w:t xml:space="preserve">Display the batch id </w:t>
            </w:r>
            <w:r w:rsidRPr="00627B9F">
              <w:rPr>
                <w:rFonts w:eastAsia="Calibri"/>
              </w:rPr>
              <w:t>of the log</w:t>
            </w:r>
          </w:p>
        </w:tc>
      </w:tr>
      <w:tr w:rsidR="00885EED" w:rsidRPr="008D1F78" w14:paraId="1A1F2DD6" w14:textId="77777777" w:rsidTr="00885EED">
        <w:tc>
          <w:tcPr>
            <w:tcW w:w="363" w:type="dxa"/>
            <w:shd w:val="clear" w:color="auto" w:fill="F2F2F2"/>
            <w:vAlign w:val="center"/>
          </w:tcPr>
          <w:p w14:paraId="035E16FE" w14:textId="77777777" w:rsidR="00885EED" w:rsidRPr="00627B9F" w:rsidRDefault="00885EED" w:rsidP="00885EED">
            <w:pPr>
              <w:rPr>
                <w:rFonts w:eastAsia="Calibri"/>
              </w:rPr>
            </w:pPr>
            <w:r w:rsidRPr="00627B9F">
              <w:rPr>
                <w:rFonts w:eastAsia="Calibri"/>
              </w:rPr>
              <w:t>9</w:t>
            </w:r>
          </w:p>
        </w:tc>
        <w:tc>
          <w:tcPr>
            <w:tcW w:w="3031" w:type="dxa"/>
            <w:shd w:val="clear" w:color="auto" w:fill="F2F2F2"/>
          </w:tcPr>
          <w:p w14:paraId="4BA4B336" w14:textId="77777777" w:rsidR="00885EED" w:rsidRPr="00627B9F" w:rsidRDefault="00885EED" w:rsidP="00885EED">
            <w:pPr>
              <w:rPr>
                <w:rFonts w:eastAsia="Calibri"/>
              </w:rPr>
            </w:pPr>
            <w:r w:rsidRPr="00627B9F">
              <w:rPr>
                <w:rFonts w:eastAsia="Calibri"/>
              </w:rPr>
              <w:t>Employee:</w:t>
            </w:r>
          </w:p>
        </w:tc>
        <w:tc>
          <w:tcPr>
            <w:tcW w:w="5906" w:type="dxa"/>
            <w:shd w:val="clear" w:color="auto" w:fill="F2F2F2"/>
          </w:tcPr>
          <w:p w14:paraId="087C0D84" w14:textId="77777777" w:rsidR="00885EED" w:rsidRPr="00627B9F" w:rsidRDefault="00885EED" w:rsidP="00885EED">
            <w:pPr>
              <w:tabs>
                <w:tab w:val="left" w:pos="1800"/>
              </w:tabs>
              <w:rPr>
                <w:rFonts w:eastAsia="Calibri"/>
              </w:rPr>
            </w:pPr>
            <w:r w:rsidRPr="00627B9F">
              <w:rPr>
                <w:rFonts w:eastAsia="Calibri"/>
              </w:rPr>
              <w:t>Display the employee of the log</w:t>
            </w:r>
          </w:p>
        </w:tc>
      </w:tr>
      <w:tr w:rsidR="00885EED" w:rsidRPr="008D1F78" w14:paraId="4F5C5608" w14:textId="77777777" w:rsidTr="00885EED">
        <w:tc>
          <w:tcPr>
            <w:tcW w:w="363" w:type="dxa"/>
            <w:tcBorders>
              <w:bottom w:val="single" w:sz="4" w:space="0" w:color="auto"/>
            </w:tcBorders>
            <w:shd w:val="clear" w:color="auto" w:fill="C5D9F1"/>
          </w:tcPr>
          <w:p w14:paraId="392E3D04" w14:textId="77777777" w:rsidR="00885EED" w:rsidRPr="00627B9F" w:rsidRDefault="00885EED" w:rsidP="00885EED">
            <w:pPr>
              <w:rPr>
                <w:rFonts w:eastAsia="Calibri"/>
              </w:rPr>
            </w:pPr>
            <w:r w:rsidRPr="00627B9F">
              <w:rPr>
                <w:rFonts w:eastAsia="Calibri"/>
              </w:rPr>
              <w:t>1</w:t>
            </w:r>
            <w:r>
              <w:rPr>
                <w:rFonts w:eastAsia="Calibri"/>
              </w:rPr>
              <w:t>0</w:t>
            </w:r>
          </w:p>
        </w:tc>
        <w:tc>
          <w:tcPr>
            <w:tcW w:w="3031" w:type="dxa"/>
            <w:tcBorders>
              <w:bottom w:val="single" w:sz="4" w:space="0" w:color="auto"/>
            </w:tcBorders>
            <w:shd w:val="clear" w:color="auto" w:fill="C5D9F1"/>
          </w:tcPr>
          <w:p w14:paraId="3DE786DD" w14:textId="77777777" w:rsidR="00885EED" w:rsidRPr="00627B9F" w:rsidRDefault="00885EED" w:rsidP="00885EED">
            <w:pPr>
              <w:rPr>
                <w:rFonts w:eastAsia="Calibri"/>
              </w:rPr>
            </w:pPr>
            <w:r w:rsidRPr="00627B9F">
              <w:rPr>
                <w:rFonts w:eastAsia="Calibri"/>
              </w:rPr>
              <w:t>Supervisor:</w:t>
            </w:r>
          </w:p>
        </w:tc>
        <w:tc>
          <w:tcPr>
            <w:tcW w:w="5906" w:type="dxa"/>
            <w:tcBorders>
              <w:bottom w:val="single" w:sz="4" w:space="0" w:color="auto"/>
            </w:tcBorders>
            <w:shd w:val="clear" w:color="auto" w:fill="C5D9F1"/>
          </w:tcPr>
          <w:p w14:paraId="762D9FE7" w14:textId="77777777" w:rsidR="00885EED" w:rsidRPr="00627B9F" w:rsidRDefault="00885EED" w:rsidP="00885EED">
            <w:pPr>
              <w:tabs>
                <w:tab w:val="left" w:pos="1800"/>
              </w:tabs>
              <w:rPr>
                <w:rFonts w:eastAsia="Calibri"/>
              </w:rPr>
            </w:pPr>
            <w:r w:rsidRPr="00627B9F">
              <w:rPr>
                <w:rFonts w:eastAsia="Calibri"/>
              </w:rPr>
              <w:t>Display the supervisor of the employee of the log</w:t>
            </w:r>
          </w:p>
        </w:tc>
      </w:tr>
      <w:tr w:rsidR="00885EED" w:rsidRPr="008D1F78" w14:paraId="5F82DF99" w14:textId="77777777" w:rsidTr="00885EED">
        <w:tc>
          <w:tcPr>
            <w:tcW w:w="363" w:type="dxa"/>
            <w:tcBorders>
              <w:bottom w:val="single" w:sz="4" w:space="0" w:color="auto"/>
            </w:tcBorders>
            <w:shd w:val="clear" w:color="auto" w:fill="F2F2F2"/>
          </w:tcPr>
          <w:p w14:paraId="245D4727" w14:textId="77777777" w:rsidR="00885EED" w:rsidRPr="00627B9F" w:rsidRDefault="00885EED" w:rsidP="00885EED">
            <w:pPr>
              <w:rPr>
                <w:rFonts w:eastAsia="Calibri"/>
              </w:rPr>
            </w:pPr>
            <w:r w:rsidRPr="00627B9F">
              <w:rPr>
                <w:rFonts w:eastAsia="Calibri"/>
              </w:rPr>
              <w:t>1</w:t>
            </w:r>
            <w:r>
              <w:rPr>
                <w:rFonts w:eastAsia="Calibri"/>
              </w:rPr>
              <w:t>1</w:t>
            </w:r>
          </w:p>
        </w:tc>
        <w:tc>
          <w:tcPr>
            <w:tcW w:w="3031" w:type="dxa"/>
            <w:tcBorders>
              <w:bottom w:val="single" w:sz="4" w:space="0" w:color="auto"/>
            </w:tcBorders>
            <w:shd w:val="clear" w:color="auto" w:fill="F2F2F2"/>
          </w:tcPr>
          <w:p w14:paraId="297F5945" w14:textId="77777777" w:rsidR="00885EED" w:rsidRPr="00627B9F" w:rsidRDefault="00885EED" w:rsidP="00885EED">
            <w:pPr>
              <w:rPr>
                <w:rFonts w:eastAsia="Calibri"/>
              </w:rPr>
            </w:pPr>
            <w:r w:rsidRPr="00DC07D4">
              <w:rPr>
                <w:rFonts w:eastAsia="Calibri"/>
              </w:rPr>
              <w:t>Reassigned Supervisor:</w:t>
            </w:r>
          </w:p>
        </w:tc>
        <w:tc>
          <w:tcPr>
            <w:tcW w:w="5906" w:type="dxa"/>
            <w:tcBorders>
              <w:bottom w:val="single" w:sz="4" w:space="0" w:color="auto"/>
            </w:tcBorders>
            <w:shd w:val="clear" w:color="auto" w:fill="F2F2F2"/>
          </w:tcPr>
          <w:p w14:paraId="15906517" w14:textId="77777777" w:rsidR="00885EED" w:rsidRPr="00627B9F" w:rsidRDefault="00885EED" w:rsidP="00885EED">
            <w:pPr>
              <w:tabs>
                <w:tab w:val="left" w:pos="1800"/>
              </w:tabs>
              <w:rPr>
                <w:rFonts w:eastAsia="Calibri"/>
              </w:rPr>
            </w:pPr>
            <w:r>
              <w:rPr>
                <w:rFonts w:eastAsia="Calibri"/>
              </w:rPr>
              <w:t>Display the supervisor the log has been reassigned to or NA</w:t>
            </w:r>
          </w:p>
        </w:tc>
      </w:tr>
      <w:tr w:rsidR="00885EED" w:rsidRPr="008D1F78" w14:paraId="0337D3C5" w14:textId="77777777" w:rsidTr="00885EED">
        <w:tc>
          <w:tcPr>
            <w:tcW w:w="363" w:type="dxa"/>
            <w:tcBorders>
              <w:bottom w:val="single" w:sz="4" w:space="0" w:color="auto"/>
            </w:tcBorders>
            <w:shd w:val="clear" w:color="auto" w:fill="C5D9F1"/>
          </w:tcPr>
          <w:p w14:paraId="3AC8CBEC" w14:textId="77777777" w:rsidR="00885EED" w:rsidRPr="00627B9F" w:rsidRDefault="00885EED" w:rsidP="00885EED">
            <w:pPr>
              <w:rPr>
                <w:rFonts w:eastAsia="Calibri"/>
              </w:rPr>
            </w:pPr>
            <w:r>
              <w:rPr>
                <w:rFonts w:eastAsia="Calibri"/>
              </w:rPr>
              <w:t>12</w:t>
            </w:r>
          </w:p>
        </w:tc>
        <w:tc>
          <w:tcPr>
            <w:tcW w:w="3031" w:type="dxa"/>
            <w:tcBorders>
              <w:bottom w:val="single" w:sz="4" w:space="0" w:color="auto"/>
            </w:tcBorders>
            <w:shd w:val="clear" w:color="auto" w:fill="C5D9F1"/>
          </w:tcPr>
          <w:p w14:paraId="4443E052" w14:textId="77777777" w:rsidR="00885EED" w:rsidRPr="00627B9F" w:rsidRDefault="00885EED" w:rsidP="00885EED">
            <w:pPr>
              <w:rPr>
                <w:rFonts w:eastAsia="Calibri"/>
              </w:rPr>
            </w:pPr>
            <w:r>
              <w:rPr>
                <w:rFonts w:eastAsia="Calibri"/>
              </w:rPr>
              <w:t>Manager:</w:t>
            </w:r>
          </w:p>
        </w:tc>
        <w:tc>
          <w:tcPr>
            <w:tcW w:w="5906" w:type="dxa"/>
            <w:tcBorders>
              <w:bottom w:val="single" w:sz="4" w:space="0" w:color="auto"/>
            </w:tcBorders>
            <w:shd w:val="clear" w:color="auto" w:fill="C5D9F1"/>
          </w:tcPr>
          <w:p w14:paraId="7B017D7B" w14:textId="77777777" w:rsidR="00885EED" w:rsidRPr="00627B9F" w:rsidRDefault="00885EED" w:rsidP="00885EED">
            <w:pPr>
              <w:tabs>
                <w:tab w:val="left" w:pos="1800"/>
              </w:tabs>
              <w:rPr>
                <w:rFonts w:eastAsia="Calibri"/>
              </w:rPr>
            </w:pPr>
            <w:r w:rsidRPr="00627B9F">
              <w:rPr>
                <w:rFonts w:eastAsia="Calibri"/>
              </w:rPr>
              <w:t xml:space="preserve">Display the manager of the employee or assigned reviewer of the log </w:t>
            </w:r>
          </w:p>
        </w:tc>
      </w:tr>
      <w:tr w:rsidR="00885EED" w:rsidRPr="008D1F78" w14:paraId="058C1707" w14:textId="77777777" w:rsidTr="00885EED">
        <w:tc>
          <w:tcPr>
            <w:tcW w:w="363" w:type="dxa"/>
            <w:tcBorders>
              <w:bottom w:val="single" w:sz="4" w:space="0" w:color="auto"/>
            </w:tcBorders>
            <w:shd w:val="clear" w:color="auto" w:fill="F2F2F2"/>
          </w:tcPr>
          <w:p w14:paraId="0FC3D841" w14:textId="77777777" w:rsidR="00885EED" w:rsidRPr="00627B9F" w:rsidRDefault="00885EED" w:rsidP="00885EED">
            <w:pPr>
              <w:rPr>
                <w:rFonts w:eastAsia="Calibri"/>
              </w:rPr>
            </w:pPr>
            <w:r>
              <w:rPr>
                <w:rFonts w:eastAsia="Calibri"/>
              </w:rPr>
              <w:t>13</w:t>
            </w:r>
          </w:p>
        </w:tc>
        <w:tc>
          <w:tcPr>
            <w:tcW w:w="3031" w:type="dxa"/>
            <w:tcBorders>
              <w:bottom w:val="single" w:sz="4" w:space="0" w:color="auto"/>
            </w:tcBorders>
            <w:shd w:val="clear" w:color="auto" w:fill="F2F2F2"/>
          </w:tcPr>
          <w:p w14:paraId="674BE51E" w14:textId="77777777" w:rsidR="00885EED" w:rsidRPr="00627B9F" w:rsidRDefault="00885EED" w:rsidP="00885EED">
            <w:pPr>
              <w:rPr>
                <w:rFonts w:eastAsia="Calibri"/>
              </w:rPr>
            </w:pPr>
            <w:r w:rsidRPr="00DA15B3">
              <w:rPr>
                <w:rFonts w:eastAsia="Calibri"/>
              </w:rPr>
              <w:t>Reassigned Manager:</w:t>
            </w:r>
          </w:p>
        </w:tc>
        <w:tc>
          <w:tcPr>
            <w:tcW w:w="5906" w:type="dxa"/>
            <w:tcBorders>
              <w:bottom w:val="single" w:sz="4" w:space="0" w:color="auto"/>
            </w:tcBorders>
            <w:shd w:val="clear" w:color="auto" w:fill="F2F2F2"/>
          </w:tcPr>
          <w:p w14:paraId="65A1A6E2" w14:textId="77777777" w:rsidR="00885EED" w:rsidRPr="00627B9F" w:rsidRDefault="00885EED" w:rsidP="00885EED">
            <w:pPr>
              <w:tabs>
                <w:tab w:val="left" w:pos="1800"/>
              </w:tabs>
              <w:rPr>
                <w:rFonts w:eastAsia="Calibri"/>
              </w:rPr>
            </w:pPr>
            <w:r>
              <w:rPr>
                <w:rFonts w:eastAsia="Calibri"/>
              </w:rPr>
              <w:t>Display the manager the log has been reassigned to or NA</w:t>
            </w:r>
          </w:p>
        </w:tc>
      </w:tr>
    </w:tbl>
    <w:p w14:paraId="6A5C22BC" w14:textId="77777777" w:rsidR="00885EED" w:rsidRDefault="00885EED" w:rsidP="00885EED"/>
    <w:p w14:paraId="6BAD732A" w14:textId="129649CA" w:rsidR="00885EED" w:rsidRPr="0026295E" w:rsidRDefault="00885EED" w:rsidP="00885EED">
      <w:pPr>
        <w:spacing w:before="120"/>
        <w:rPr>
          <w:b/>
        </w:rPr>
      </w:pPr>
      <w:r>
        <w:rPr>
          <w:b/>
        </w:rPr>
        <w:t>3.2.5</w:t>
      </w:r>
      <w:r w:rsidRPr="0026295E">
        <w:rPr>
          <w:b/>
        </w:rPr>
        <w:t>.</w:t>
      </w:r>
      <w:r>
        <w:rPr>
          <w:b/>
        </w:rPr>
        <w:t>8</w:t>
      </w:r>
      <w:r w:rsidRPr="0026295E">
        <w:rPr>
          <w:b/>
        </w:rPr>
        <w:t>.</w:t>
      </w:r>
      <w:r>
        <w:rPr>
          <w:b/>
        </w:rPr>
        <w:t>1.2</w:t>
      </w:r>
      <w:r>
        <w:rPr>
          <w:b/>
        </w:rPr>
        <w:tab/>
        <w:t xml:space="preserve">Opening Information </w:t>
      </w:r>
    </w:p>
    <w:p w14:paraId="78280F89" w14:textId="77777777" w:rsidR="00885EED" w:rsidRDefault="00885EED" w:rsidP="00885EED">
      <w:pPr>
        <w:ind w:left="720" w:firstLine="720"/>
      </w:pPr>
      <w:r w:rsidRPr="008D1F78">
        <w:t xml:space="preserve">Display the following </w:t>
      </w:r>
      <w:r>
        <w:t xml:space="preserve">opening information </w:t>
      </w:r>
      <w:r w:rsidRPr="008D1F78">
        <w:t xml:space="preserve">for </w:t>
      </w:r>
      <w:r>
        <w:t xml:space="preserve">all </w:t>
      </w:r>
      <w:r w:rsidRPr="008D1F78">
        <w:t xml:space="preserve">reviewers of </w:t>
      </w:r>
      <w:r>
        <w:t xml:space="preserve">Quality Now </w:t>
      </w:r>
      <w:r w:rsidRPr="008D1F78">
        <w:t>coaching:</w:t>
      </w:r>
    </w:p>
    <w:p w14:paraId="33E8EF95"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15"/>
        <w:gridCol w:w="3241"/>
        <w:gridCol w:w="6255"/>
      </w:tblGrid>
      <w:tr w:rsidR="00885EED" w:rsidRPr="00C45BDB" w14:paraId="05EFD31A" w14:textId="77777777" w:rsidTr="00885EED">
        <w:trPr>
          <w:trHeight w:val="288"/>
        </w:trPr>
        <w:tc>
          <w:tcPr>
            <w:tcW w:w="315" w:type="dxa"/>
            <w:tcBorders>
              <w:bottom w:val="single" w:sz="4" w:space="0" w:color="auto"/>
            </w:tcBorders>
            <w:shd w:val="clear" w:color="auto" w:fill="4F81BD"/>
            <w:vAlign w:val="bottom"/>
          </w:tcPr>
          <w:p w14:paraId="0A3C07DD" w14:textId="77777777" w:rsidR="00885EED" w:rsidRPr="00627B9F" w:rsidRDefault="00885EED" w:rsidP="00885EED">
            <w:pPr>
              <w:rPr>
                <w:rFonts w:eastAsia="Calibri"/>
                <w:b/>
                <w:color w:val="FFFFFF"/>
              </w:rPr>
            </w:pPr>
            <w:r w:rsidRPr="00627B9F">
              <w:rPr>
                <w:rFonts w:eastAsia="Calibri"/>
                <w:b/>
                <w:color w:val="FFFFFF"/>
              </w:rPr>
              <w:t>#</w:t>
            </w:r>
          </w:p>
        </w:tc>
        <w:tc>
          <w:tcPr>
            <w:tcW w:w="3241" w:type="dxa"/>
            <w:tcBorders>
              <w:bottom w:val="single" w:sz="4" w:space="0" w:color="auto"/>
            </w:tcBorders>
            <w:shd w:val="clear" w:color="auto" w:fill="4F81BD"/>
            <w:vAlign w:val="bottom"/>
          </w:tcPr>
          <w:p w14:paraId="3C066FD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4" w:type="dxa"/>
            <w:tcBorders>
              <w:bottom w:val="single" w:sz="4" w:space="0" w:color="auto"/>
            </w:tcBorders>
            <w:shd w:val="clear" w:color="auto" w:fill="4F81BD"/>
            <w:vAlign w:val="bottom"/>
          </w:tcPr>
          <w:p w14:paraId="5DFE7588"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1E3335CC" w14:textId="77777777" w:rsidTr="00885EED">
        <w:tc>
          <w:tcPr>
            <w:tcW w:w="315" w:type="dxa"/>
            <w:tcBorders>
              <w:bottom w:val="single" w:sz="4" w:space="0" w:color="auto"/>
            </w:tcBorders>
            <w:shd w:val="clear" w:color="auto" w:fill="F2F2F2"/>
          </w:tcPr>
          <w:p w14:paraId="5C82471D" w14:textId="77777777" w:rsidR="00885EED" w:rsidRPr="00627B9F" w:rsidRDefault="00885EED" w:rsidP="00885EED">
            <w:pPr>
              <w:rPr>
                <w:rFonts w:eastAsia="Calibri"/>
              </w:rPr>
            </w:pPr>
            <w:r w:rsidRPr="00627B9F">
              <w:rPr>
                <w:rFonts w:eastAsia="Calibri"/>
              </w:rPr>
              <w:t>1</w:t>
            </w:r>
          </w:p>
        </w:tc>
        <w:tc>
          <w:tcPr>
            <w:tcW w:w="3241" w:type="dxa"/>
            <w:tcBorders>
              <w:bottom w:val="single" w:sz="4" w:space="0" w:color="auto"/>
            </w:tcBorders>
            <w:shd w:val="clear" w:color="auto" w:fill="F2F2F2"/>
          </w:tcPr>
          <w:p w14:paraId="0CEF05FF" w14:textId="77777777" w:rsidR="00885EED" w:rsidRPr="00627B9F" w:rsidRDefault="00885EED" w:rsidP="00885EED">
            <w:pPr>
              <w:rPr>
                <w:rFonts w:eastAsia="Calibri"/>
                <w:color w:val="FF0000"/>
              </w:rPr>
            </w:pPr>
            <w:r w:rsidRPr="00627B9F">
              <w:rPr>
                <w:rFonts w:eastAsia="Calibri"/>
                <w:color w:val="FF0000"/>
              </w:rPr>
              <w:t>Please do NOT include PII or PHI in the log entry.</w:t>
            </w:r>
          </w:p>
        </w:tc>
        <w:tc>
          <w:tcPr>
            <w:tcW w:w="6254" w:type="dxa"/>
            <w:tcBorders>
              <w:bottom w:val="single" w:sz="4" w:space="0" w:color="auto"/>
            </w:tcBorders>
            <w:shd w:val="clear" w:color="auto" w:fill="F2F2F2"/>
          </w:tcPr>
          <w:p w14:paraId="48C5AEAD" w14:textId="77777777" w:rsidR="00885EED" w:rsidRPr="00627B9F" w:rsidRDefault="00885EED" w:rsidP="00885EED">
            <w:pPr>
              <w:rPr>
                <w:rFonts w:eastAsia="Calibri"/>
              </w:rPr>
            </w:pPr>
            <w:r w:rsidRPr="00627B9F">
              <w:rPr>
                <w:rFonts w:eastAsia="Calibri"/>
              </w:rPr>
              <w:t>When displayed from My Dashboard or My Submissions, display text in red color when eCoaching Log</w:t>
            </w:r>
          </w:p>
          <w:p w14:paraId="62CAEEAC" w14:textId="77777777" w:rsidR="00885EED" w:rsidRPr="00627B9F" w:rsidRDefault="00885EED" w:rsidP="00885EED">
            <w:pPr>
              <w:rPr>
                <w:rFonts w:eastAsia="Calibri"/>
              </w:rPr>
            </w:pPr>
            <w:r w:rsidRPr="00627B9F">
              <w:rPr>
                <w:rFonts w:eastAsia="Calibri"/>
              </w:rPr>
              <w:t>Do not display when Warning log or when displayed from Historical Dashboard</w:t>
            </w:r>
          </w:p>
        </w:tc>
      </w:tr>
      <w:tr w:rsidR="00885EED" w:rsidRPr="00C45BDB" w14:paraId="71C6446F" w14:textId="77777777" w:rsidTr="00885EED">
        <w:tc>
          <w:tcPr>
            <w:tcW w:w="315" w:type="dxa"/>
            <w:shd w:val="clear" w:color="auto" w:fill="C6D9F1"/>
          </w:tcPr>
          <w:p w14:paraId="2DA38982" w14:textId="77777777" w:rsidR="00885EED" w:rsidRPr="00627B9F" w:rsidRDefault="00885EED" w:rsidP="00885EED">
            <w:pPr>
              <w:rPr>
                <w:rFonts w:eastAsia="Calibri"/>
              </w:rPr>
            </w:pPr>
            <w:r w:rsidRPr="00627B9F">
              <w:rPr>
                <w:rFonts w:eastAsia="Calibri"/>
              </w:rPr>
              <w:t>2</w:t>
            </w:r>
          </w:p>
        </w:tc>
        <w:tc>
          <w:tcPr>
            <w:tcW w:w="3241" w:type="dxa"/>
            <w:shd w:val="clear" w:color="auto" w:fill="C6D9F1"/>
          </w:tcPr>
          <w:p w14:paraId="75DF151E" w14:textId="77777777" w:rsidR="00885EED" w:rsidRPr="00627B9F" w:rsidRDefault="00885EED" w:rsidP="00885EED">
            <w:pPr>
              <w:rPr>
                <w:rFonts w:eastAsia="Calibri"/>
              </w:rPr>
            </w:pPr>
            <w:r w:rsidRPr="00627B9F">
              <w:rPr>
                <w:rFonts w:eastAsia="Calibri"/>
              </w:rPr>
              <w:t>Please note that all fields are required. Double-check your work to ensure accuracy.</w:t>
            </w:r>
          </w:p>
        </w:tc>
        <w:tc>
          <w:tcPr>
            <w:tcW w:w="6254" w:type="dxa"/>
            <w:shd w:val="clear" w:color="auto" w:fill="C6D9F1"/>
          </w:tcPr>
          <w:p w14:paraId="0A3A1863" w14:textId="77777777" w:rsidR="00885EED" w:rsidRPr="00627B9F" w:rsidRDefault="00885EED" w:rsidP="00885EED">
            <w:pPr>
              <w:rPr>
                <w:rFonts w:eastAsia="Calibri"/>
              </w:rPr>
            </w:pPr>
            <w:r w:rsidRPr="00627B9F">
              <w:rPr>
                <w:rFonts w:eastAsia="Calibri"/>
              </w:rPr>
              <w:t>Display text</w:t>
            </w:r>
          </w:p>
        </w:tc>
      </w:tr>
    </w:tbl>
    <w:p w14:paraId="5E3C588C" w14:textId="77777777" w:rsidR="00885EED" w:rsidRDefault="00885EED" w:rsidP="00885EED"/>
    <w:p w14:paraId="4C1DE75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1.3</w:t>
      </w:r>
      <w:r>
        <w:rPr>
          <w:b/>
        </w:rPr>
        <w:tab/>
        <w:t xml:space="preserve">Coaching Reasons </w:t>
      </w:r>
    </w:p>
    <w:p w14:paraId="324212A9" w14:textId="77777777" w:rsidR="00885EED" w:rsidRDefault="00885EED" w:rsidP="00885EED">
      <w:pPr>
        <w:ind w:left="720" w:firstLine="720"/>
      </w:pPr>
      <w:r w:rsidRPr="008D1F78">
        <w:t xml:space="preserve">Display the following </w:t>
      </w:r>
      <w:r>
        <w:t xml:space="preserve">coaching reason information </w:t>
      </w:r>
      <w:r w:rsidRPr="008D1F78">
        <w:t xml:space="preserve">for all reviewers of </w:t>
      </w:r>
      <w:r>
        <w:t xml:space="preserve">Quality Now </w:t>
      </w:r>
      <w:r w:rsidRPr="008D1F78">
        <w:t>coaching:</w:t>
      </w:r>
    </w:p>
    <w:p w14:paraId="2BD2AD7F"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26"/>
        <w:gridCol w:w="3227"/>
        <w:gridCol w:w="6258"/>
      </w:tblGrid>
      <w:tr w:rsidR="00885EED" w:rsidRPr="00895ABE" w14:paraId="76E7ACB6" w14:textId="77777777" w:rsidTr="0055368D">
        <w:trPr>
          <w:trHeight w:val="288"/>
        </w:trPr>
        <w:tc>
          <w:tcPr>
            <w:tcW w:w="326" w:type="dxa"/>
            <w:tcBorders>
              <w:bottom w:val="single" w:sz="4" w:space="0" w:color="auto"/>
            </w:tcBorders>
            <w:shd w:val="clear" w:color="auto" w:fill="4F81BD"/>
            <w:vAlign w:val="bottom"/>
          </w:tcPr>
          <w:p w14:paraId="4C569B48" w14:textId="77777777" w:rsidR="00885EED" w:rsidRPr="00627B9F" w:rsidRDefault="00885EED" w:rsidP="00885EED">
            <w:pPr>
              <w:rPr>
                <w:rFonts w:eastAsia="Calibri"/>
                <w:b/>
                <w:color w:val="FFFFFF"/>
              </w:rPr>
            </w:pPr>
            <w:r w:rsidRPr="00627B9F">
              <w:rPr>
                <w:rFonts w:eastAsia="Calibri"/>
                <w:b/>
                <w:color w:val="FFFFFF"/>
              </w:rPr>
              <w:t>#</w:t>
            </w:r>
          </w:p>
        </w:tc>
        <w:tc>
          <w:tcPr>
            <w:tcW w:w="3227" w:type="dxa"/>
            <w:tcBorders>
              <w:bottom w:val="single" w:sz="4" w:space="0" w:color="auto"/>
            </w:tcBorders>
            <w:shd w:val="clear" w:color="auto" w:fill="4F81BD"/>
            <w:vAlign w:val="bottom"/>
          </w:tcPr>
          <w:p w14:paraId="318FF133"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58" w:type="dxa"/>
            <w:tcBorders>
              <w:bottom w:val="single" w:sz="4" w:space="0" w:color="auto"/>
            </w:tcBorders>
            <w:shd w:val="clear" w:color="auto" w:fill="4F81BD"/>
            <w:vAlign w:val="bottom"/>
          </w:tcPr>
          <w:p w14:paraId="7A24F56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95ABE" w14:paraId="526CA989" w14:textId="77777777" w:rsidTr="0055368D">
        <w:tc>
          <w:tcPr>
            <w:tcW w:w="326" w:type="dxa"/>
            <w:tcBorders>
              <w:bottom w:val="single" w:sz="4" w:space="0" w:color="auto"/>
            </w:tcBorders>
            <w:shd w:val="clear" w:color="auto" w:fill="F2F2F2"/>
          </w:tcPr>
          <w:p w14:paraId="30D9ADCA" w14:textId="77777777" w:rsidR="00885EED" w:rsidRPr="00627B9F" w:rsidRDefault="00885EED" w:rsidP="00885EED">
            <w:pPr>
              <w:rPr>
                <w:rFonts w:eastAsia="Calibri"/>
              </w:rPr>
            </w:pPr>
            <w:r w:rsidRPr="00627B9F">
              <w:rPr>
                <w:rFonts w:eastAsia="Calibri"/>
              </w:rPr>
              <w:t>1</w:t>
            </w:r>
          </w:p>
        </w:tc>
        <w:tc>
          <w:tcPr>
            <w:tcW w:w="3227" w:type="dxa"/>
            <w:tcBorders>
              <w:bottom w:val="single" w:sz="4" w:space="0" w:color="auto"/>
            </w:tcBorders>
            <w:shd w:val="clear" w:color="auto" w:fill="F2F2F2"/>
          </w:tcPr>
          <w:p w14:paraId="29ECF8F9" w14:textId="77777777" w:rsidR="00885EED" w:rsidRPr="00627B9F" w:rsidRDefault="00885EED" w:rsidP="00885EED">
            <w:pPr>
              <w:rPr>
                <w:rFonts w:eastAsia="Calibri"/>
              </w:rPr>
            </w:pPr>
            <w:r w:rsidRPr="00627B9F">
              <w:rPr>
                <w:rFonts w:eastAsia="Calibri"/>
              </w:rPr>
              <w:t>Coaching Reason(s)</w:t>
            </w:r>
          </w:p>
        </w:tc>
        <w:tc>
          <w:tcPr>
            <w:tcW w:w="6258" w:type="dxa"/>
            <w:tcBorders>
              <w:bottom w:val="single" w:sz="4" w:space="0" w:color="auto"/>
            </w:tcBorders>
            <w:shd w:val="clear" w:color="auto" w:fill="F2F2F2"/>
          </w:tcPr>
          <w:p w14:paraId="03183317" w14:textId="77777777" w:rsidR="00885EED" w:rsidRPr="00627B9F" w:rsidRDefault="00885EED" w:rsidP="00885EED">
            <w:pPr>
              <w:rPr>
                <w:rFonts w:eastAsia="Calibri"/>
              </w:rPr>
            </w:pPr>
            <w:r w:rsidRPr="00627B9F">
              <w:rPr>
                <w:rFonts w:eastAsia="Calibri"/>
              </w:rPr>
              <w:t>Display text</w:t>
            </w:r>
          </w:p>
        </w:tc>
      </w:tr>
      <w:tr w:rsidR="00885EED" w:rsidRPr="00895ABE" w14:paraId="3C8313DE" w14:textId="77777777" w:rsidTr="0055368D">
        <w:tc>
          <w:tcPr>
            <w:tcW w:w="326" w:type="dxa"/>
            <w:shd w:val="clear" w:color="auto" w:fill="C6D9F1"/>
            <w:vAlign w:val="center"/>
          </w:tcPr>
          <w:p w14:paraId="2DB0BEBF" w14:textId="77777777" w:rsidR="00885EED" w:rsidRPr="00627B9F" w:rsidRDefault="00885EED" w:rsidP="00885EED">
            <w:pPr>
              <w:rPr>
                <w:rFonts w:eastAsia="Calibri"/>
              </w:rPr>
            </w:pPr>
            <w:r w:rsidRPr="00627B9F">
              <w:rPr>
                <w:rFonts w:eastAsia="Calibri"/>
              </w:rPr>
              <w:t>2</w:t>
            </w:r>
          </w:p>
        </w:tc>
        <w:tc>
          <w:tcPr>
            <w:tcW w:w="3227" w:type="dxa"/>
            <w:shd w:val="clear" w:color="auto" w:fill="C6D9F1"/>
          </w:tcPr>
          <w:p w14:paraId="709264EC" w14:textId="77777777" w:rsidR="00885EED" w:rsidRPr="00627B9F" w:rsidRDefault="00885EED" w:rsidP="00885EED">
            <w:pPr>
              <w:rPr>
                <w:rFonts w:eastAsia="Calibri"/>
              </w:rPr>
            </w:pPr>
          </w:p>
        </w:tc>
        <w:tc>
          <w:tcPr>
            <w:tcW w:w="6258" w:type="dxa"/>
            <w:shd w:val="clear" w:color="auto" w:fill="C6D9F1"/>
          </w:tcPr>
          <w:p w14:paraId="3B36B323" w14:textId="3932AB6A" w:rsidR="00885EED" w:rsidRPr="00627B9F" w:rsidRDefault="00885EED" w:rsidP="00244595">
            <w:pPr>
              <w:rPr>
                <w:rFonts w:eastAsia="Calibri"/>
              </w:rPr>
            </w:pPr>
            <w:r>
              <w:rPr>
                <w:rFonts w:eastAsia="Calibri"/>
              </w:rPr>
              <w:t>D</w:t>
            </w:r>
            <w:r w:rsidRPr="00627B9F">
              <w:rPr>
                <w:rFonts w:eastAsia="Calibri"/>
              </w:rPr>
              <w:t>ispl</w:t>
            </w:r>
            <w:r w:rsidR="00244595">
              <w:rPr>
                <w:rFonts w:eastAsia="Calibri"/>
              </w:rPr>
              <w:t xml:space="preserve">ay the related coaching reasons and </w:t>
            </w:r>
            <w:r w:rsidRPr="00627B9F">
              <w:rPr>
                <w:rFonts w:eastAsia="Calibri"/>
              </w:rPr>
              <w:t>coaching sub-reasons</w:t>
            </w:r>
            <w:r w:rsidR="00244595">
              <w:rPr>
                <w:rFonts w:eastAsia="Calibri"/>
              </w:rPr>
              <w:t xml:space="preserve"> </w:t>
            </w:r>
            <w:r w:rsidRPr="00627B9F">
              <w:rPr>
                <w:rFonts w:eastAsia="Calibri"/>
              </w:rPr>
              <w:t>for the coaching log</w:t>
            </w:r>
          </w:p>
        </w:tc>
      </w:tr>
    </w:tbl>
    <w:p w14:paraId="101FAE10" w14:textId="77777777" w:rsidR="00885EED" w:rsidRDefault="00885EED" w:rsidP="00885EED"/>
    <w:p w14:paraId="2A65650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w:t>
      </w:r>
      <w:r w:rsidRPr="0026295E">
        <w:rPr>
          <w:b/>
        </w:rPr>
        <w:tab/>
      </w:r>
      <w:r>
        <w:rPr>
          <w:b/>
        </w:rPr>
        <w:tab/>
        <w:t>Employee of Record</w:t>
      </w:r>
    </w:p>
    <w:p w14:paraId="0EE1360E" w14:textId="77777777" w:rsidR="00885EED" w:rsidRDefault="00885EED" w:rsidP="00885EED">
      <w:pPr>
        <w:ind w:left="1440"/>
      </w:pPr>
      <w:r>
        <w:t>The employee of log is the recipient of the log regardless of job code or module the log is submitted in.</w:t>
      </w:r>
    </w:p>
    <w:p w14:paraId="70E36444" w14:textId="77777777" w:rsidR="00885EED" w:rsidRDefault="00885EED" w:rsidP="00885EED">
      <w:pPr>
        <w:ind w:left="1440"/>
      </w:pPr>
    </w:p>
    <w:p w14:paraId="5E8A72D9" w14:textId="77777777" w:rsidR="00885EED" w:rsidRDefault="00885EED" w:rsidP="00885EED">
      <w:pPr>
        <w:ind w:left="1440"/>
      </w:pPr>
      <w:r w:rsidRPr="00895ABE">
        <w:t xml:space="preserve">When the Employee recipient reviews a </w:t>
      </w:r>
      <w:r>
        <w:t xml:space="preserve">Quality Now </w:t>
      </w:r>
      <w:r w:rsidRPr="00895ABE">
        <w:t>log and the status is not completed</w:t>
      </w:r>
      <w:r>
        <w:t xml:space="preserve">, </w:t>
      </w:r>
      <w:r w:rsidRPr="00895ABE">
        <w:t>then display the following information:</w:t>
      </w:r>
    </w:p>
    <w:p w14:paraId="0064C94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2.1</w:t>
      </w:r>
      <w:r>
        <w:rPr>
          <w:b/>
        </w:rPr>
        <w:tab/>
        <w:t>Evaluation Information</w:t>
      </w:r>
    </w:p>
    <w:p w14:paraId="358A3F1F" w14:textId="5C285CC7" w:rsidR="00885EED" w:rsidRDefault="00885EED" w:rsidP="00885EED">
      <w:pPr>
        <w:ind w:left="1440"/>
      </w:pPr>
      <w:r w:rsidRPr="008D1F78">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A4670D"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3BF48936" w14:textId="77777777" w:rsidTr="00F24AA9">
        <w:trPr>
          <w:trHeight w:val="288"/>
        </w:trPr>
        <w:tc>
          <w:tcPr>
            <w:tcW w:w="382" w:type="dxa"/>
            <w:tcBorders>
              <w:bottom w:val="single" w:sz="4" w:space="0" w:color="auto"/>
            </w:tcBorders>
            <w:shd w:val="clear" w:color="auto" w:fill="4F81BD"/>
            <w:vAlign w:val="bottom"/>
          </w:tcPr>
          <w:p w14:paraId="251216F8"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4207F93E"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6F18E7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8D1F78" w14:paraId="4FF156AB" w14:textId="77777777" w:rsidTr="00F24AA9">
        <w:tc>
          <w:tcPr>
            <w:tcW w:w="382" w:type="dxa"/>
            <w:tcBorders>
              <w:bottom w:val="single" w:sz="4" w:space="0" w:color="auto"/>
            </w:tcBorders>
            <w:shd w:val="clear" w:color="auto" w:fill="C6D9F1"/>
          </w:tcPr>
          <w:p w14:paraId="2F40A5C0" w14:textId="77777777" w:rsidR="00885EED" w:rsidRPr="00627B9F" w:rsidRDefault="00885EED" w:rsidP="00885EED">
            <w:pPr>
              <w:rPr>
                <w:rFonts w:eastAsia="Calibri"/>
              </w:rPr>
            </w:pPr>
            <w:r>
              <w:rPr>
                <w:rFonts w:eastAsia="Calibri"/>
              </w:rPr>
              <w:t>1</w:t>
            </w:r>
          </w:p>
        </w:tc>
        <w:tc>
          <w:tcPr>
            <w:tcW w:w="3198" w:type="dxa"/>
            <w:tcBorders>
              <w:bottom w:val="single" w:sz="4" w:space="0" w:color="auto"/>
            </w:tcBorders>
            <w:shd w:val="clear" w:color="auto" w:fill="C6D9F1"/>
          </w:tcPr>
          <w:p w14:paraId="5E237504" w14:textId="28455DD9" w:rsidR="00885EED" w:rsidRPr="00627B9F" w:rsidRDefault="00F24AA9" w:rsidP="00885EED">
            <w:pPr>
              <w:rPr>
                <w:rFonts w:eastAsia="Calibri"/>
              </w:rPr>
            </w:pPr>
            <w:r>
              <w:rPr>
                <w:rFonts w:eastAsia="Calibri"/>
              </w:rPr>
              <w:t>Evaluation (number)</w:t>
            </w:r>
          </w:p>
        </w:tc>
        <w:tc>
          <w:tcPr>
            <w:tcW w:w="6231" w:type="dxa"/>
            <w:tcBorders>
              <w:bottom w:val="single" w:sz="4" w:space="0" w:color="auto"/>
            </w:tcBorders>
            <w:shd w:val="clear" w:color="auto" w:fill="C6D9F1"/>
          </w:tcPr>
          <w:p w14:paraId="114CF21F" w14:textId="14556469" w:rsidR="00885EED" w:rsidRPr="00627B9F" w:rsidRDefault="00F24AA9" w:rsidP="00F24AA9">
            <w:pPr>
              <w:rPr>
                <w:rFonts w:eastAsia="Calibri"/>
              </w:rPr>
            </w:pPr>
            <w:r>
              <w:rPr>
                <w:rFonts w:eastAsia="Calibri"/>
              </w:rPr>
              <w:t>Calculate and d</w:t>
            </w:r>
            <w:r w:rsidR="00885EED">
              <w:rPr>
                <w:rFonts w:eastAsia="Calibri"/>
              </w:rPr>
              <w:t xml:space="preserve">isplay </w:t>
            </w:r>
            <w:r>
              <w:rPr>
                <w:rFonts w:eastAsia="Calibri"/>
              </w:rPr>
              <w:t xml:space="preserve">the sequential number </w:t>
            </w:r>
            <w:r w:rsidR="00885EED">
              <w:rPr>
                <w:rFonts w:eastAsia="Calibri"/>
              </w:rPr>
              <w:t xml:space="preserve">associated with </w:t>
            </w:r>
            <w:r>
              <w:rPr>
                <w:rFonts w:eastAsia="Calibri"/>
              </w:rPr>
              <w:t xml:space="preserve">each </w:t>
            </w:r>
            <w:r w:rsidR="00885EED">
              <w:rPr>
                <w:rFonts w:eastAsia="Calibri"/>
              </w:rPr>
              <w:t>evaluation</w:t>
            </w:r>
            <w:r>
              <w:rPr>
                <w:rFonts w:eastAsia="Calibri"/>
              </w:rPr>
              <w:t xml:space="preserve"> in a Quality Now batch</w:t>
            </w:r>
          </w:p>
        </w:tc>
      </w:tr>
      <w:tr w:rsidR="00F24AA9" w:rsidRPr="008D1F78" w14:paraId="5BA13449" w14:textId="77777777" w:rsidTr="00F24AA9">
        <w:tc>
          <w:tcPr>
            <w:tcW w:w="382" w:type="dxa"/>
            <w:tcBorders>
              <w:bottom w:val="single" w:sz="4" w:space="0" w:color="auto"/>
            </w:tcBorders>
            <w:shd w:val="clear" w:color="auto" w:fill="F2F2F2"/>
          </w:tcPr>
          <w:p w14:paraId="5C4415AB" w14:textId="2AF9D48F" w:rsidR="00F24AA9" w:rsidRDefault="00F24AA9" w:rsidP="00F24AA9">
            <w:pPr>
              <w:rPr>
                <w:rFonts w:eastAsia="Calibri"/>
              </w:rPr>
            </w:pPr>
            <w:r>
              <w:rPr>
                <w:rFonts w:eastAsia="Calibri"/>
              </w:rPr>
              <w:t>2</w:t>
            </w:r>
          </w:p>
        </w:tc>
        <w:tc>
          <w:tcPr>
            <w:tcW w:w="3198" w:type="dxa"/>
            <w:tcBorders>
              <w:bottom w:val="single" w:sz="4" w:space="0" w:color="auto"/>
            </w:tcBorders>
            <w:shd w:val="clear" w:color="auto" w:fill="F2F2F2"/>
          </w:tcPr>
          <w:p w14:paraId="3B00180A" w14:textId="34DC6411" w:rsidR="00F24AA9" w:rsidRDefault="00F24AA9" w:rsidP="00F24AA9">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0DA70616" w14:textId="4CB89187" w:rsidR="00F24AA9" w:rsidRDefault="00F24AA9" w:rsidP="00F24AA9">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F24AA9" w:rsidRPr="008D1F78" w14:paraId="0EB778FC" w14:textId="77777777" w:rsidTr="00F24AA9">
        <w:tc>
          <w:tcPr>
            <w:tcW w:w="382" w:type="dxa"/>
            <w:tcBorders>
              <w:top w:val="single" w:sz="4" w:space="0" w:color="auto"/>
              <w:left w:val="single" w:sz="4" w:space="0" w:color="auto"/>
              <w:right w:val="single" w:sz="4" w:space="0" w:color="auto"/>
            </w:tcBorders>
            <w:shd w:val="clear" w:color="auto" w:fill="C6D9F1"/>
            <w:vAlign w:val="center"/>
          </w:tcPr>
          <w:p w14:paraId="7896BBEE" w14:textId="65987B4C" w:rsidR="00F24AA9" w:rsidRPr="00627B9F" w:rsidRDefault="00F24AA9" w:rsidP="00F24AA9">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2D19874E" w14:textId="55393BE0" w:rsidR="00F24AA9" w:rsidRPr="00627B9F" w:rsidRDefault="00F24AA9" w:rsidP="006612B9">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47687E06" w14:textId="77777777" w:rsidR="00F24AA9" w:rsidRPr="00627B9F" w:rsidRDefault="00F24AA9" w:rsidP="00F24AA9">
            <w:pPr>
              <w:rPr>
                <w:rFonts w:eastAsia="Calibri"/>
              </w:rPr>
            </w:pPr>
            <w:r w:rsidRPr="00627B9F">
              <w:rPr>
                <w:rFonts w:eastAsia="Calibri"/>
              </w:rPr>
              <w:t>Display the Verint ID of the log</w:t>
            </w:r>
          </w:p>
        </w:tc>
      </w:tr>
      <w:tr w:rsidR="00F24AA9" w:rsidRPr="008D1F78" w14:paraId="5CAE68EA" w14:textId="77777777" w:rsidTr="009B0186">
        <w:tc>
          <w:tcPr>
            <w:tcW w:w="382" w:type="dxa"/>
            <w:tcBorders>
              <w:left w:val="single" w:sz="4" w:space="0" w:color="auto"/>
              <w:bottom w:val="single" w:sz="4" w:space="0" w:color="auto"/>
              <w:right w:val="single" w:sz="4" w:space="0" w:color="auto"/>
            </w:tcBorders>
            <w:shd w:val="clear" w:color="auto" w:fill="F2F2F2"/>
          </w:tcPr>
          <w:p w14:paraId="403DF461" w14:textId="29FBC641" w:rsidR="00F24AA9" w:rsidRPr="00627B9F" w:rsidRDefault="00F24AA9" w:rsidP="00F24AA9">
            <w:pPr>
              <w:rPr>
                <w:rFonts w:eastAsia="Calibri"/>
              </w:rPr>
            </w:pPr>
            <w:r>
              <w:rPr>
                <w:rFonts w:eastAsia="Calibri"/>
              </w:rPr>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23D4FDF0" w14:textId="2B106E66" w:rsidR="00F24AA9" w:rsidRPr="00627B9F" w:rsidRDefault="00F24AA9" w:rsidP="00F24AA9">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3D1EABB7" w14:textId="3067FFA5" w:rsidR="00F24AA9" w:rsidRPr="00627B9F" w:rsidRDefault="00F24AA9" w:rsidP="00F24AA9">
            <w:pPr>
              <w:rPr>
                <w:rFonts w:eastAsia="Calibri"/>
              </w:rPr>
            </w:pPr>
            <w:r>
              <w:rPr>
                <w:rFonts w:eastAsia="Calibri"/>
              </w:rPr>
              <w:t>Display whether log is a coaching monitor or not</w:t>
            </w:r>
          </w:p>
        </w:tc>
      </w:tr>
      <w:tr w:rsidR="00F24AA9" w:rsidRPr="008D1F78" w14:paraId="2C92895F" w14:textId="77777777" w:rsidTr="009B0186">
        <w:tc>
          <w:tcPr>
            <w:tcW w:w="382" w:type="dxa"/>
            <w:tcBorders>
              <w:bottom w:val="single" w:sz="4" w:space="0" w:color="auto"/>
            </w:tcBorders>
            <w:shd w:val="clear" w:color="auto" w:fill="C6D9F1"/>
          </w:tcPr>
          <w:p w14:paraId="2EC6C640" w14:textId="5DA24FEF" w:rsidR="00F24AA9" w:rsidRPr="00627B9F" w:rsidRDefault="00F24AA9" w:rsidP="00F24AA9">
            <w:pPr>
              <w:rPr>
                <w:rFonts w:eastAsia="Calibri"/>
              </w:rPr>
            </w:pPr>
            <w:r>
              <w:rPr>
                <w:rFonts w:eastAsia="Calibri"/>
              </w:rPr>
              <w:t>5</w:t>
            </w:r>
          </w:p>
        </w:tc>
        <w:tc>
          <w:tcPr>
            <w:tcW w:w="3198" w:type="dxa"/>
            <w:tcBorders>
              <w:bottom w:val="single" w:sz="4" w:space="0" w:color="auto"/>
            </w:tcBorders>
            <w:shd w:val="clear" w:color="auto" w:fill="C6D9F1"/>
          </w:tcPr>
          <w:p w14:paraId="1AB05ECB" w14:textId="360E3794" w:rsidR="00F24AA9" w:rsidRPr="00627B9F" w:rsidRDefault="00D76980" w:rsidP="00F24AA9">
            <w:pPr>
              <w:rPr>
                <w:rFonts w:eastAsia="Calibri"/>
              </w:rPr>
            </w:pPr>
            <w:r>
              <w:rPr>
                <w:rFonts w:eastAsia="Calibri"/>
              </w:rPr>
              <w:t>Program</w:t>
            </w:r>
            <w:r w:rsidR="00F24AA9">
              <w:rPr>
                <w:rFonts w:eastAsia="Calibri"/>
              </w:rPr>
              <w:t>:</w:t>
            </w:r>
          </w:p>
        </w:tc>
        <w:tc>
          <w:tcPr>
            <w:tcW w:w="6231" w:type="dxa"/>
            <w:tcBorders>
              <w:bottom w:val="single" w:sz="4" w:space="0" w:color="auto"/>
            </w:tcBorders>
            <w:shd w:val="clear" w:color="auto" w:fill="C6D9F1"/>
          </w:tcPr>
          <w:p w14:paraId="7B31478B" w14:textId="240D5613" w:rsidR="00F24AA9" w:rsidRPr="00627B9F" w:rsidRDefault="00F24AA9"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663B5113" w14:textId="77777777" w:rsidTr="009B0186">
        <w:tc>
          <w:tcPr>
            <w:tcW w:w="382" w:type="dxa"/>
            <w:tcBorders>
              <w:bottom w:val="single" w:sz="4" w:space="0" w:color="auto"/>
            </w:tcBorders>
            <w:shd w:val="clear" w:color="auto" w:fill="F2F2F2"/>
          </w:tcPr>
          <w:p w14:paraId="0CACCE51" w14:textId="0020856F"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5C73B3DE" w14:textId="4165DA15"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DC83F90" w14:textId="7E0C38C8"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27692B" w14:textId="77777777" w:rsidTr="00E30161">
        <w:tc>
          <w:tcPr>
            <w:tcW w:w="382" w:type="dxa"/>
            <w:tcBorders>
              <w:bottom w:val="single" w:sz="4" w:space="0" w:color="auto"/>
            </w:tcBorders>
            <w:shd w:val="clear" w:color="auto" w:fill="C6D9F1"/>
          </w:tcPr>
          <w:p w14:paraId="0CA236F9" w14:textId="23733772"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4623A59B" w14:textId="35EB5E0C"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6094F928" w14:textId="56D9223C" w:rsidR="00D76980" w:rsidRPr="00627B9F" w:rsidRDefault="00D76980" w:rsidP="00D76980">
            <w:pPr>
              <w:tabs>
                <w:tab w:val="left" w:pos="1800"/>
              </w:tabs>
              <w:rPr>
                <w:rFonts w:eastAsia="Calibri"/>
              </w:rPr>
            </w:pPr>
            <w:r w:rsidRPr="00627B9F">
              <w:rPr>
                <w:rFonts w:eastAsia="Calibri"/>
              </w:rPr>
              <w:t>Display the submitter of the log</w:t>
            </w:r>
          </w:p>
        </w:tc>
      </w:tr>
    </w:tbl>
    <w:p w14:paraId="3655503F" w14:textId="77777777" w:rsidR="00885EED" w:rsidRDefault="00885EED" w:rsidP="00885EED"/>
    <w:p w14:paraId="01F43FD5"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2.2</w:t>
      </w:r>
      <w:r>
        <w:rPr>
          <w:b/>
        </w:rPr>
        <w:tab/>
        <w:t>Coaching Information</w:t>
      </w:r>
    </w:p>
    <w:p w14:paraId="124171AC" w14:textId="77777777" w:rsidR="00885EED" w:rsidRDefault="00885EED" w:rsidP="00885EED">
      <w:pPr>
        <w:ind w:left="1440"/>
      </w:pPr>
      <w:r w:rsidRPr="008D1F78">
        <w:t xml:space="preserve">Display the following </w:t>
      </w:r>
      <w:r>
        <w:t>coaching information of Quality Now log</w:t>
      </w:r>
      <w:r w:rsidRPr="008D1F78">
        <w:t>:</w:t>
      </w:r>
    </w:p>
    <w:p w14:paraId="73B29C2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2"/>
        <w:gridCol w:w="3222"/>
        <w:gridCol w:w="6227"/>
      </w:tblGrid>
      <w:tr w:rsidR="00885EED" w:rsidRPr="00C45BDB" w14:paraId="1B73BB36" w14:textId="77777777" w:rsidTr="00EE2012">
        <w:trPr>
          <w:trHeight w:val="288"/>
        </w:trPr>
        <w:tc>
          <w:tcPr>
            <w:tcW w:w="362" w:type="dxa"/>
            <w:tcBorders>
              <w:bottom w:val="single" w:sz="4" w:space="0" w:color="auto"/>
            </w:tcBorders>
            <w:shd w:val="clear" w:color="auto" w:fill="4F81BD"/>
            <w:vAlign w:val="bottom"/>
          </w:tcPr>
          <w:p w14:paraId="261DEF72" w14:textId="77777777" w:rsidR="00885EED" w:rsidRPr="00627B9F" w:rsidRDefault="00885EED" w:rsidP="00885EED">
            <w:pPr>
              <w:rPr>
                <w:rFonts w:eastAsia="Calibri"/>
                <w:b/>
                <w:color w:val="FFFFFF"/>
              </w:rPr>
            </w:pPr>
            <w:r w:rsidRPr="00627B9F">
              <w:rPr>
                <w:rFonts w:eastAsia="Calibri"/>
                <w:b/>
                <w:color w:val="FFFFFF"/>
              </w:rPr>
              <w:t>#</w:t>
            </w:r>
          </w:p>
        </w:tc>
        <w:tc>
          <w:tcPr>
            <w:tcW w:w="3222" w:type="dxa"/>
            <w:tcBorders>
              <w:bottom w:val="single" w:sz="4" w:space="0" w:color="auto"/>
            </w:tcBorders>
            <w:shd w:val="clear" w:color="auto" w:fill="4F81BD"/>
            <w:vAlign w:val="bottom"/>
          </w:tcPr>
          <w:p w14:paraId="6577A960"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27" w:type="dxa"/>
            <w:tcBorders>
              <w:bottom w:val="single" w:sz="4" w:space="0" w:color="auto"/>
            </w:tcBorders>
            <w:shd w:val="clear" w:color="auto" w:fill="4F81BD"/>
            <w:vAlign w:val="bottom"/>
          </w:tcPr>
          <w:p w14:paraId="3AA9B43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7B359D4F" w14:textId="77777777" w:rsidTr="00EE2012">
        <w:tc>
          <w:tcPr>
            <w:tcW w:w="362" w:type="dxa"/>
            <w:tcBorders>
              <w:bottom w:val="single" w:sz="4" w:space="0" w:color="auto"/>
            </w:tcBorders>
            <w:shd w:val="clear" w:color="auto" w:fill="F2F2F2"/>
          </w:tcPr>
          <w:p w14:paraId="41E1CB8D" w14:textId="77777777" w:rsidR="00885EED" w:rsidRPr="00627B9F" w:rsidRDefault="00885EED" w:rsidP="00885EED">
            <w:pPr>
              <w:rPr>
                <w:rFonts w:eastAsia="Calibri"/>
              </w:rPr>
            </w:pPr>
            <w:r w:rsidRPr="00627B9F">
              <w:rPr>
                <w:rFonts w:eastAsia="Calibri"/>
              </w:rPr>
              <w:t>1</w:t>
            </w:r>
          </w:p>
        </w:tc>
        <w:tc>
          <w:tcPr>
            <w:tcW w:w="3222" w:type="dxa"/>
            <w:tcBorders>
              <w:bottom w:val="single" w:sz="4" w:space="0" w:color="auto"/>
            </w:tcBorders>
            <w:shd w:val="clear" w:color="auto" w:fill="F2F2F2"/>
          </w:tcPr>
          <w:p w14:paraId="0E4ABE43" w14:textId="77777777" w:rsidR="00885EED" w:rsidRPr="004608B3" w:rsidRDefault="00885EED" w:rsidP="00885EED">
            <w:pPr>
              <w:rPr>
                <w:rFonts w:eastAsia="Calibri"/>
              </w:rPr>
            </w:pPr>
            <w:r>
              <w:rPr>
                <w:rFonts w:eastAsia="Calibri"/>
              </w:rPr>
              <w:t>Strengths and Opportunities:</w:t>
            </w:r>
          </w:p>
        </w:tc>
        <w:tc>
          <w:tcPr>
            <w:tcW w:w="6227" w:type="dxa"/>
            <w:tcBorders>
              <w:bottom w:val="single" w:sz="4" w:space="0" w:color="auto"/>
            </w:tcBorders>
            <w:shd w:val="clear" w:color="auto" w:fill="F2F2F2"/>
          </w:tcPr>
          <w:p w14:paraId="6471C23D"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1F263C76" w14:textId="77777777" w:rsidTr="00EE2012">
        <w:tc>
          <w:tcPr>
            <w:tcW w:w="362" w:type="dxa"/>
            <w:tcBorders>
              <w:bottom w:val="single" w:sz="4" w:space="0" w:color="auto"/>
            </w:tcBorders>
            <w:shd w:val="clear" w:color="auto" w:fill="C6D9F1"/>
          </w:tcPr>
          <w:p w14:paraId="52E0E944" w14:textId="77777777" w:rsidR="00885EED" w:rsidRPr="00627B9F" w:rsidRDefault="00885EED" w:rsidP="00885EED">
            <w:pPr>
              <w:rPr>
                <w:rFonts w:eastAsia="Calibri"/>
              </w:rPr>
            </w:pPr>
            <w:r w:rsidRPr="00627B9F">
              <w:rPr>
                <w:rFonts w:eastAsia="Calibri"/>
              </w:rPr>
              <w:t>2</w:t>
            </w:r>
          </w:p>
        </w:tc>
        <w:tc>
          <w:tcPr>
            <w:tcW w:w="3222" w:type="dxa"/>
            <w:tcBorders>
              <w:bottom w:val="single" w:sz="4" w:space="0" w:color="auto"/>
            </w:tcBorders>
            <w:shd w:val="clear" w:color="auto" w:fill="C6D9F1"/>
          </w:tcPr>
          <w:p w14:paraId="1961C26D" w14:textId="77777777" w:rsidR="00885EED" w:rsidRPr="00627B9F" w:rsidRDefault="00885EED" w:rsidP="00885EED">
            <w:pPr>
              <w:rPr>
                <w:rFonts w:eastAsia="Calibri"/>
              </w:rPr>
            </w:pPr>
            <w:r>
              <w:rPr>
                <w:rFonts w:eastAsia="Calibri"/>
              </w:rPr>
              <w:t>Notes from Manger:</w:t>
            </w:r>
          </w:p>
        </w:tc>
        <w:tc>
          <w:tcPr>
            <w:tcW w:w="6227" w:type="dxa"/>
            <w:tcBorders>
              <w:bottom w:val="single" w:sz="4" w:space="0" w:color="auto"/>
            </w:tcBorders>
            <w:shd w:val="clear" w:color="auto" w:fill="C6D9F1"/>
          </w:tcPr>
          <w:p w14:paraId="566C9894"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24A243E5" w14:textId="77777777" w:rsidTr="00EE2012">
        <w:tc>
          <w:tcPr>
            <w:tcW w:w="362" w:type="dxa"/>
            <w:shd w:val="clear" w:color="auto" w:fill="F2F2F2"/>
          </w:tcPr>
          <w:p w14:paraId="18EA346A" w14:textId="77777777" w:rsidR="00885EED" w:rsidRPr="00627B9F" w:rsidRDefault="00885EED" w:rsidP="00885EED">
            <w:pPr>
              <w:rPr>
                <w:rFonts w:eastAsia="Calibri"/>
              </w:rPr>
            </w:pPr>
            <w:r>
              <w:rPr>
                <w:rFonts w:eastAsia="Calibri"/>
              </w:rPr>
              <w:t>3</w:t>
            </w:r>
          </w:p>
        </w:tc>
        <w:tc>
          <w:tcPr>
            <w:tcW w:w="3222" w:type="dxa"/>
            <w:shd w:val="clear" w:color="auto" w:fill="F2F2F2"/>
          </w:tcPr>
          <w:p w14:paraId="6BE98D2A" w14:textId="77777777" w:rsidR="00885EED" w:rsidRDefault="00885EED" w:rsidP="00885EED">
            <w:pPr>
              <w:rPr>
                <w:rFonts w:eastAsia="Calibri"/>
              </w:rPr>
            </w:pPr>
            <w:r>
              <w:rPr>
                <w:rFonts w:eastAsia="Calibri"/>
              </w:rPr>
              <w:t>Coaching Notes:</w:t>
            </w:r>
          </w:p>
        </w:tc>
        <w:tc>
          <w:tcPr>
            <w:tcW w:w="6227" w:type="dxa"/>
            <w:shd w:val="clear" w:color="auto" w:fill="F2F2F2"/>
          </w:tcPr>
          <w:p w14:paraId="79D9691C" w14:textId="77777777" w:rsidR="00885EED" w:rsidRPr="00627B9F" w:rsidRDefault="00885EED" w:rsidP="00885EED">
            <w:pPr>
              <w:rPr>
                <w:rFonts w:eastAsia="Calibri"/>
              </w:rPr>
            </w:pPr>
            <w:r w:rsidRPr="00627B9F">
              <w:rPr>
                <w:rFonts w:eastAsia="Calibri"/>
              </w:rPr>
              <w:t xml:space="preserve">Display </w:t>
            </w:r>
            <w:r>
              <w:rPr>
                <w:rFonts w:eastAsia="Calibri"/>
              </w:rPr>
              <w:t xml:space="preserve">text and </w:t>
            </w:r>
            <w:r w:rsidRPr="00627B9F">
              <w:rPr>
                <w:rFonts w:eastAsia="Calibri"/>
              </w:rPr>
              <w:t>the coaching notes of log</w:t>
            </w:r>
          </w:p>
        </w:tc>
      </w:tr>
      <w:tr w:rsidR="00885EED" w:rsidRPr="00C45BDB" w14:paraId="3DF6E5FE" w14:textId="77777777" w:rsidTr="00EE2012">
        <w:tc>
          <w:tcPr>
            <w:tcW w:w="362" w:type="dxa"/>
            <w:tcBorders>
              <w:bottom w:val="single" w:sz="4" w:space="0" w:color="auto"/>
            </w:tcBorders>
            <w:shd w:val="clear" w:color="auto" w:fill="C6D9F1"/>
          </w:tcPr>
          <w:p w14:paraId="00137140" w14:textId="77777777" w:rsidR="00885EED" w:rsidRDefault="00885EED" w:rsidP="00885EED">
            <w:pPr>
              <w:rPr>
                <w:rFonts w:eastAsia="Calibri"/>
              </w:rPr>
            </w:pPr>
            <w:r>
              <w:rPr>
                <w:rFonts w:eastAsia="Calibri"/>
              </w:rPr>
              <w:t>4</w:t>
            </w:r>
          </w:p>
        </w:tc>
        <w:tc>
          <w:tcPr>
            <w:tcW w:w="3222" w:type="dxa"/>
            <w:tcBorders>
              <w:bottom w:val="single" w:sz="4" w:space="0" w:color="auto"/>
            </w:tcBorders>
            <w:shd w:val="clear" w:color="auto" w:fill="C6D9F1"/>
          </w:tcPr>
          <w:p w14:paraId="04EC5B8D" w14:textId="77777777" w:rsidR="00885EED" w:rsidRPr="00627B9F" w:rsidRDefault="00885EED" w:rsidP="00885EED">
            <w:pPr>
              <w:rPr>
                <w:rFonts w:eastAsia="Calibri"/>
              </w:rPr>
            </w:pPr>
            <w:r w:rsidRPr="00627B9F">
              <w:rPr>
                <w:rFonts w:eastAsia="Calibri"/>
              </w:rPr>
              <w:t>1. Check the box below to acknowledge the coaching opportunity:</w:t>
            </w:r>
          </w:p>
        </w:tc>
        <w:tc>
          <w:tcPr>
            <w:tcW w:w="6227" w:type="dxa"/>
            <w:tcBorders>
              <w:bottom w:val="single" w:sz="4" w:space="0" w:color="auto"/>
            </w:tcBorders>
            <w:shd w:val="clear" w:color="auto" w:fill="C6D9F1"/>
          </w:tcPr>
          <w:p w14:paraId="7A80E5A5" w14:textId="77777777" w:rsidR="00885EED" w:rsidRPr="00627B9F" w:rsidRDefault="00885EED" w:rsidP="00885EED">
            <w:pPr>
              <w:rPr>
                <w:rFonts w:eastAsia="Calibri"/>
              </w:rPr>
            </w:pPr>
            <w:r w:rsidRPr="00627B9F">
              <w:rPr>
                <w:rFonts w:eastAsia="Calibri"/>
              </w:rPr>
              <w:t>Display text</w:t>
            </w:r>
          </w:p>
        </w:tc>
      </w:tr>
      <w:tr w:rsidR="00885EED" w:rsidRPr="00C45BDB" w14:paraId="596D9070" w14:textId="77777777" w:rsidTr="00EE2012">
        <w:tc>
          <w:tcPr>
            <w:tcW w:w="362" w:type="dxa"/>
            <w:tcBorders>
              <w:bottom w:val="single" w:sz="4" w:space="0" w:color="auto"/>
            </w:tcBorders>
            <w:shd w:val="clear" w:color="auto" w:fill="F2F2F2"/>
          </w:tcPr>
          <w:p w14:paraId="43E21D10" w14:textId="77777777" w:rsidR="00885EED" w:rsidRDefault="00885EED" w:rsidP="00885EED">
            <w:pPr>
              <w:rPr>
                <w:rFonts w:eastAsia="Calibri"/>
              </w:rPr>
            </w:pPr>
            <w:r>
              <w:rPr>
                <w:rFonts w:eastAsia="Calibri"/>
              </w:rPr>
              <w:t>5</w:t>
            </w:r>
          </w:p>
        </w:tc>
        <w:tc>
          <w:tcPr>
            <w:tcW w:w="3222" w:type="dxa"/>
            <w:tcBorders>
              <w:bottom w:val="single" w:sz="4" w:space="0" w:color="auto"/>
            </w:tcBorders>
            <w:shd w:val="clear" w:color="auto" w:fill="F2F2F2"/>
          </w:tcPr>
          <w:p w14:paraId="5481B5D8" w14:textId="77777777" w:rsidR="00885EED" w:rsidRPr="00627B9F" w:rsidRDefault="00885EED" w:rsidP="00885EED">
            <w:pPr>
              <w:rPr>
                <w:rFonts w:eastAsia="Calibri"/>
              </w:rPr>
            </w:pPr>
          </w:p>
        </w:tc>
        <w:tc>
          <w:tcPr>
            <w:tcW w:w="6227" w:type="dxa"/>
            <w:tcBorders>
              <w:bottom w:val="single" w:sz="4" w:space="0" w:color="auto"/>
            </w:tcBorders>
            <w:shd w:val="clear" w:color="auto" w:fill="F2F2F2"/>
          </w:tcPr>
          <w:p w14:paraId="0F2A00CE" w14:textId="77777777" w:rsidR="00885EED" w:rsidRPr="00627B9F" w:rsidRDefault="00885EED" w:rsidP="00885EED">
            <w:pPr>
              <w:rPr>
                <w:rFonts w:eastAsia="Calibri"/>
              </w:rPr>
            </w:pPr>
            <w:r w:rsidRPr="00627B9F">
              <w:rPr>
                <w:rFonts w:eastAsia="Calibri"/>
              </w:rPr>
              <w:t>Check box data entry</w:t>
            </w:r>
          </w:p>
        </w:tc>
      </w:tr>
      <w:tr w:rsidR="00EE2012" w:rsidRPr="00074E35" w14:paraId="3C0A7CFA" w14:textId="77777777" w:rsidTr="00EE2012">
        <w:tc>
          <w:tcPr>
            <w:tcW w:w="362" w:type="dxa"/>
            <w:tcBorders>
              <w:top w:val="single" w:sz="4" w:space="0" w:color="auto"/>
              <w:left w:val="single" w:sz="4" w:space="0" w:color="auto"/>
              <w:bottom w:val="single" w:sz="4" w:space="0" w:color="auto"/>
              <w:right w:val="single" w:sz="4" w:space="0" w:color="auto"/>
            </w:tcBorders>
            <w:shd w:val="clear" w:color="auto" w:fill="C6D9F1"/>
          </w:tcPr>
          <w:p w14:paraId="71EC94D5" w14:textId="773E6584" w:rsidR="00EE2012" w:rsidRPr="00627B9F" w:rsidRDefault="00EE2012" w:rsidP="00236A87">
            <w:pPr>
              <w:rPr>
                <w:rFonts w:eastAsia="Calibri"/>
              </w:rPr>
            </w:pPr>
            <w:r>
              <w:rPr>
                <w:rFonts w:eastAsia="Calibri"/>
              </w:rPr>
              <w:t>6</w:t>
            </w:r>
          </w:p>
        </w:tc>
        <w:tc>
          <w:tcPr>
            <w:tcW w:w="3222" w:type="dxa"/>
            <w:tcBorders>
              <w:top w:val="single" w:sz="4" w:space="0" w:color="auto"/>
              <w:left w:val="single" w:sz="4" w:space="0" w:color="auto"/>
              <w:bottom w:val="single" w:sz="4" w:space="0" w:color="auto"/>
              <w:right w:val="single" w:sz="4" w:space="0" w:color="auto"/>
            </w:tcBorders>
            <w:shd w:val="clear" w:color="auto" w:fill="C6D9F1"/>
          </w:tcPr>
          <w:p w14:paraId="1C16A265" w14:textId="77777777" w:rsidR="00EE2012" w:rsidRPr="00627B9F" w:rsidRDefault="00EE2012" w:rsidP="00236A87">
            <w:pPr>
              <w:rPr>
                <w:rFonts w:eastAsia="Calibri"/>
              </w:rPr>
            </w:pPr>
            <w:r w:rsidRPr="00627B9F">
              <w:rPr>
                <w:rFonts w:eastAsia="Calibri"/>
              </w:rPr>
              <w:t>I have read and understand all the information provided on this eCoaching Log.</w:t>
            </w:r>
          </w:p>
        </w:tc>
        <w:tc>
          <w:tcPr>
            <w:tcW w:w="6227" w:type="dxa"/>
            <w:tcBorders>
              <w:top w:val="single" w:sz="4" w:space="0" w:color="auto"/>
              <w:left w:val="single" w:sz="4" w:space="0" w:color="auto"/>
              <w:bottom w:val="single" w:sz="4" w:space="0" w:color="auto"/>
              <w:right w:val="single" w:sz="4" w:space="0" w:color="auto"/>
            </w:tcBorders>
            <w:shd w:val="clear" w:color="auto" w:fill="C6D9F1"/>
          </w:tcPr>
          <w:p w14:paraId="2B60CFA3" w14:textId="77777777" w:rsidR="00EE2012" w:rsidRPr="00627B9F" w:rsidRDefault="00EE2012" w:rsidP="00236A87">
            <w:pPr>
              <w:rPr>
                <w:rFonts w:eastAsia="Calibri"/>
              </w:rPr>
            </w:pPr>
            <w:r w:rsidRPr="00627B9F">
              <w:rPr>
                <w:rFonts w:eastAsia="Calibri"/>
              </w:rPr>
              <w:t>Display text</w:t>
            </w:r>
          </w:p>
        </w:tc>
      </w:tr>
      <w:tr w:rsidR="00885EED" w:rsidRPr="00C45BDB" w14:paraId="04F1E9CA" w14:textId="77777777" w:rsidTr="00EE2012">
        <w:tc>
          <w:tcPr>
            <w:tcW w:w="362" w:type="dxa"/>
            <w:tcBorders>
              <w:bottom w:val="single" w:sz="4" w:space="0" w:color="auto"/>
            </w:tcBorders>
            <w:shd w:val="clear" w:color="auto" w:fill="F1F1F1"/>
          </w:tcPr>
          <w:p w14:paraId="5B4AFBF7" w14:textId="5D795974" w:rsidR="00885EED" w:rsidRDefault="00EE2012" w:rsidP="00885EED">
            <w:pPr>
              <w:rPr>
                <w:rFonts w:eastAsia="Calibri"/>
              </w:rPr>
            </w:pPr>
            <w:r>
              <w:rPr>
                <w:rFonts w:eastAsia="Calibri"/>
              </w:rPr>
              <w:t>7</w:t>
            </w:r>
          </w:p>
        </w:tc>
        <w:tc>
          <w:tcPr>
            <w:tcW w:w="3222" w:type="dxa"/>
            <w:tcBorders>
              <w:bottom w:val="single" w:sz="4" w:space="0" w:color="auto"/>
            </w:tcBorders>
            <w:shd w:val="clear" w:color="auto" w:fill="F1F1F1"/>
          </w:tcPr>
          <w:p w14:paraId="66B1266B" w14:textId="77777777" w:rsidR="00885EED" w:rsidRPr="00627B9F" w:rsidRDefault="00885EED" w:rsidP="00885EED">
            <w:pPr>
              <w:rPr>
                <w:rFonts w:eastAsia="Calibri"/>
              </w:rPr>
            </w:pPr>
            <w:r w:rsidRPr="00627B9F">
              <w:rPr>
                <w:rFonts w:eastAsia="Calibri"/>
              </w:rPr>
              <w:t>2. Provide any comments or feedback below:</w:t>
            </w:r>
          </w:p>
        </w:tc>
        <w:tc>
          <w:tcPr>
            <w:tcW w:w="6227" w:type="dxa"/>
            <w:tcBorders>
              <w:bottom w:val="single" w:sz="4" w:space="0" w:color="auto"/>
            </w:tcBorders>
            <w:shd w:val="clear" w:color="auto" w:fill="F1F1F1"/>
          </w:tcPr>
          <w:p w14:paraId="351BC218"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4C24D7CA" w14:textId="77777777" w:rsidTr="00EE2012">
        <w:tc>
          <w:tcPr>
            <w:tcW w:w="362" w:type="dxa"/>
            <w:tcBorders>
              <w:bottom w:val="single" w:sz="4" w:space="0" w:color="auto"/>
            </w:tcBorders>
            <w:shd w:val="clear" w:color="auto" w:fill="C6D9F1"/>
          </w:tcPr>
          <w:p w14:paraId="4FA2A068" w14:textId="795A90FF" w:rsidR="00885EED" w:rsidRDefault="00EE2012" w:rsidP="00885EED">
            <w:pPr>
              <w:rPr>
                <w:rFonts w:eastAsia="Calibri"/>
              </w:rPr>
            </w:pPr>
            <w:r>
              <w:rPr>
                <w:rFonts w:eastAsia="Calibri"/>
              </w:rPr>
              <w:t>8</w:t>
            </w:r>
          </w:p>
        </w:tc>
        <w:tc>
          <w:tcPr>
            <w:tcW w:w="3222" w:type="dxa"/>
            <w:tcBorders>
              <w:bottom w:val="single" w:sz="4" w:space="0" w:color="auto"/>
            </w:tcBorders>
            <w:shd w:val="clear" w:color="auto" w:fill="C6D9F1"/>
          </w:tcPr>
          <w:p w14:paraId="2CF08E33" w14:textId="77777777" w:rsidR="00885EED" w:rsidRPr="00627B9F" w:rsidRDefault="00885EED" w:rsidP="00885EED">
            <w:pPr>
              <w:rPr>
                <w:rFonts w:eastAsia="Calibri"/>
              </w:rPr>
            </w:pPr>
          </w:p>
        </w:tc>
        <w:tc>
          <w:tcPr>
            <w:tcW w:w="6227" w:type="dxa"/>
            <w:tcBorders>
              <w:bottom w:val="single" w:sz="4" w:space="0" w:color="auto"/>
            </w:tcBorders>
            <w:shd w:val="clear" w:color="auto" w:fill="C6D9F1"/>
          </w:tcPr>
          <w:p w14:paraId="238BFAE5" w14:textId="77777777" w:rsidR="00885EED" w:rsidRDefault="00885EED" w:rsidP="00885EED">
            <w:pPr>
              <w:rPr>
                <w:rFonts w:eastAsia="Calibri"/>
              </w:rPr>
            </w:pPr>
            <w:r>
              <w:rPr>
                <w:rFonts w:eastAsia="Calibri"/>
              </w:rPr>
              <w:t>T</w:t>
            </w:r>
            <w:r w:rsidRPr="00627B9F">
              <w:rPr>
                <w:rFonts w:eastAsia="Calibri"/>
              </w:rPr>
              <w:t>ext data entry</w:t>
            </w:r>
          </w:p>
        </w:tc>
      </w:tr>
      <w:tr w:rsidR="00885EED" w:rsidRPr="00C45BDB" w14:paraId="7A5430E8" w14:textId="77777777" w:rsidTr="00EE2012">
        <w:tc>
          <w:tcPr>
            <w:tcW w:w="362" w:type="dxa"/>
            <w:tcBorders>
              <w:bottom w:val="single" w:sz="4" w:space="0" w:color="auto"/>
            </w:tcBorders>
            <w:shd w:val="clear" w:color="auto" w:fill="F1F1F1"/>
          </w:tcPr>
          <w:p w14:paraId="3C774DDB" w14:textId="2B61D5FD" w:rsidR="00885EED" w:rsidRDefault="00EE2012" w:rsidP="00885EED">
            <w:pPr>
              <w:rPr>
                <w:rFonts w:eastAsia="Calibri"/>
              </w:rPr>
            </w:pPr>
            <w:r>
              <w:rPr>
                <w:rFonts w:eastAsia="Calibri"/>
              </w:rPr>
              <w:t>9</w:t>
            </w:r>
          </w:p>
        </w:tc>
        <w:tc>
          <w:tcPr>
            <w:tcW w:w="3222" w:type="dxa"/>
            <w:tcBorders>
              <w:bottom w:val="single" w:sz="4" w:space="0" w:color="auto"/>
            </w:tcBorders>
            <w:shd w:val="clear" w:color="auto" w:fill="F1F1F1"/>
          </w:tcPr>
          <w:p w14:paraId="47F28C7F" w14:textId="77777777" w:rsidR="00885EED" w:rsidRPr="00627B9F" w:rsidRDefault="00885EED" w:rsidP="00885EED">
            <w:pPr>
              <w:tabs>
                <w:tab w:val="left" w:pos="1800"/>
              </w:tabs>
              <w:rPr>
                <w:rFonts w:eastAsia="Calibri"/>
              </w:rPr>
            </w:pPr>
            <w:r w:rsidRPr="00627B9F">
              <w:rPr>
                <w:rFonts w:eastAsia="Calibri"/>
              </w:rPr>
              <w:t>(max length 3,000 chars)</w:t>
            </w:r>
          </w:p>
          <w:p w14:paraId="3F04B7FB" w14:textId="77777777" w:rsidR="00885EED" w:rsidRPr="00627B9F" w:rsidRDefault="00885EED" w:rsidP="00885EED">
            <w:pPr>
              <w:rPr>
                <w:rFonts w:eastAsia="Calibri"/>
              </w:rPr>
            </w:pPr>
            <w:r w:rsidRPr="00627B9F">
              <w:rPr>
                <w:rFonts w:eastAsia="Calibri"/>
              </w:rPr>
              <w:t>Provide as much detail as possible</w:t>
            </w:r>
          </w:p>
        </w:tc>
        <w:tc>
          <w:tcPr>
            <w:tcW w:w="6227" w:type="dxa"/>
            <w:tcBorders>
              <w:bottom w:val="single" w:sz="4" w:space="0" w:color="auto"/>
            </w:tcBorders>
            <w:shd w:val="clear" w:color="auto" w:fill="F1F1F1"/>
          </w:tcPr>
          <w:p w14:paraId="3312FBD7"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220AA94E" w14:textId="77777777" w:rsidTr="00EE2012">
        <w:tc>
          <w:tcPr>
            <w:tcW w:w="362" w:type="dxa"/>
            <w:tcBorders>
              <w:bottom w:val="single" w:sz="4" w:space="0" w:color="auto"/>
            </w:tcBorders>
            <w:shd w:val="clear" w:color="auto" w:fill="C6D9F1"/>
          </w:tcPr>
          <w:p w14:paraId="0AE53144" w14:textId="391F5C9F" w:rsidR="00885EED" w:rsidRDefault="00EE2012" w:rsidP="00885EED">
            <w:pPr>
              <w:rPr>
                <w:rFonts w:eastAsia="Calibri"/>
              </w:rPr>
            </w:pPr>
            <w:r>
              <w:rPr>
                <w:rFonts w:eastAsia="Calibri"/>
              </w:rPr>
              <w:t>10</w:t>
            </w:r>
          </w:p>
        </w:tc>
        <w:tc>
          <w:tcPr>
            <w:tcW w:w="3222" w:type="dxa"/>
            <w:tcBorders>
              <w:bottom w:val="single" w:sz="4" w:space="0" w:color="auto"/>
            </w:tcBorders>
            <w:shd w:val="clear" w:color="auto" w:fill="C6D9F1"/>
          </w:tcPr>
          <w:p w14:paraId="159FB048" w14:textId="77777777" w:rsidR="00885EED" w:rsidRPr="00627B9F" w:rsidRDefault="00885EED" w:rsidP="00885EED">
            <w:pPr>
              <w:tabs>
                <w:tab w:val="left" w:pos="1800"/>
              </w:tabs>
              <w:rPr>
                <w:rFonts w:eastAsia="Calibri"/>
              </w:rPr>
            </w:pPr>
            <w:r>
              <w:rPr>
                <w:rFonts w:eastAsia="Calibri"/>
              </w:rPr>
              <w:t xml:space="preserve">Submit </w:t>
            </w:r>
          </w:p>
        </w:tc>
        <w:tc>
          <w:tcPr>
            <w:tcW w:w="6227" w:type="dxa"/>
            <w:tcBorders>
              <w:bottom w:val="single" w:sz="4" w:space="0" w:color="auto"/>
            </w:tcBorders>
            <w:shd w:val="clear" w:color="auto" w:fill="C6D9F1"/>
          </w:tcPr>
          <w:p w14:paraId="2A3A84F0" w14:textId="77777777" w:rsidR="00885EED" w:rsidRDefault="00885EED" w:rsidP="00885EED">
            <w:pPr>
              <w:rPr>
                <w:rFonts w:eastAsia="Calibri"/>
              </w:rPr>
            </w:pPr>
            <w:r>
              <w:rPr>
                <w:rFonts w:eastAsia="Calibri"/>
              </w:rPr>
              <w:t>Button to save information</w:t>
            </w:r>
          </w:p>
        </w:tc>
      </w:tr>
      <w:tr w:rsidR="00885EED" w:rsidRPr="00C45BDB" w14:paraId="784DB3E2" w14:textId="77777777" w:rsidTr="00EE2012">
        <w:tc>
          <w:tcPr>
            <w:tcW w:w="362" w:type="dxa"/>
            <w:shd w:val="clear" w:color="auto" w:fill="F1F1F1"/>
          </w:tcPr>
          <w:p w14:paraId="0E0DDF12" w14:textId="0F454863" w:rsidR="00885EED" w:rsidRDefault="00885EED" w:rsidP="00885EED">
            <w:pPr>
              <w:rPr>
                <w:rFonts w:eastAsia="Calibri"/>
              </w:rPr>
            </w:pPr>
            <w:r>
              <w:rPr>
                <w:rFonts w:eastAsia="Calibri"/>
              </w:rPr>
              <w:t>1</w:t>
            </w:r>
            <w:r w:rsidR="00EE2012">
              <w:rPr>
                <w:rFonts w:eastAsia="Calibri"/>
              </w:rPr>
              <w:t>1</w:t>
            </w:r>
          </w:p>
        </w:tc>
        <w:tc>
          <w:tcPr>
            <w:tcW w:w="3222" w:type="dxa"/>
            <w:shd w:val="clear" w:color="auto" w:fill="F1F1F1"/>
          </w:tcPr>
          <w:p w14:paraId="45335ED3" w14:textId="77777777" w:rsidR="00885EED" w:rsidRDefault="00885EED" w:rsidP="00885EED">
            <w:pPr>
              <w:tabs>
                <w:tab w:val="left" w:pos="1800"/>
              </w:tabs>
              <w:rPr>
                <w:rFonts w:eastAsia="Calibri"/>
              </w:rPr>
            </w:pPr>
          </w:p>
        </w:tc>
        <w:tc>
          <w:tcPr>
            <w:tcW w:w="6227" w:type="dxa"/>
            <w:shd w:val="clear" w:color="auto" w:fill="F1F1F1"/>
          </w:tcPr>
          <w:p w14:paraId="5EC9A1B6" w14:textId="77777777" w:rsidR="00885EED" w:rsidRDefault="00885EED" w:rsidP="00885EED">
            <w:pPr>
              <w:rPr>
                <w:rFonts w:eastAsia="Calibri"/>
              </w:rPr>
            </w:pPr>
            <w:r>
              <w:rPr>
                <w:rFonts w:eastAsia="Calibri"/>
              </w:rPr>
              <w:t>Status become Completed</w:t>
            </w:r>
          </w:p>
        </w:tc>
      </w:tr>
    </w:tbl>
    <w:p w14:paraId="57FACD1A" w14:textId="77777777" w:rsidR="00885EED" w:rsidRDefault="00885EED" w:rsidP="00885EED">
      <w:pPr>
        <w:ind w:left="1440"/>
      </w:pPr>
    </w:p>
    <w:p w14:paraId="4B9B3CC8"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w:t>
      </w:r>
      <w:r w:rsidRPr="0026295E">
        <w:rPr>
          <w:b/>
        </w:rPr>
        <w:tab/>
      </w:r>
      <w:r>
        <w:rPr>
          <w:b/>
        </w:rPr>
        <w:tab/>
        <w:t>Supervisor of Record</w:t>
      </w:r>
    </w:p>
    <w:p w14:paraId="1D77926F" w14:textId="77777777" w:rsidR="00885EED" w:rsidRDefault="00885EED" w:rsidP="00885EED">
      <w:pPr>
        <w:ind w:left="1440"/>
      </w:pPr>
      <w:r>
        <w:t>The supervisor of record is the immediate supervisor of the employee recipient of the log regardless of job code or module the log is submitted in.</w:t>
      </w:r>
    </w:p>
    <w:p w14:paraId="0F3974A2" w14:textId="77777777" w:rsidR="00885EED" w:rsidRDefault="00885EED" w:rsidP="00885EED">
      <w:pPr>
        <w:ind w:left="1440"/>
      </w:pPr>
    </w:p>
    <w:p w14:paraId="2A3C2932" w14:textId="77777777" w:rsidR="00885EED" w:rsidRDefault="00885EED" w:rsidP="00885EED">
      <w:pPr>
        <w:ind w:left="1440"/>
      </w:pPr>
      <w:r w:rsidRPr="00074E35">
        <w:t xml:space="preserve">When the Supervisor of record reviews a </w:t>
      </w:r>
      <w:r>
        <w:t xml:space="preserve">Quality Now </w:t>
      </w:r>
      <w:r w:rsidRPr="00074E35">
        <w:t>log and the status is not completed, then display the following information:</w:t>
      </w:r>
    </w:p>
    <w:p w14:paraId="61051B6F"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3.1</w:t>
      </w:r>
      <w:r>
        <w:rPr>
          <w:b/>
        </w:rPr>
        <w:tab/>
        <w:t>Evaluation Information</w:t>
      </w:r>
    </w:p>
    <w:p w14:paraId="1BFA5AFA" w14:textId="1DF55CA7" w:rsidR="00885EED" w:rsidRDefault="00885EED" w:rsidP="00885EED">
      <w:pPr>
        <w:ind w:left="1440"/>
      </w:pPr>
      <w:r w:rsidRPr="008D1F78">
        <w:t xml:space="preserve">Display the following </w:t>
      </w:r>
      <w:r>
        <w:t xml:space="preserve">evaluation information </w:t>
      </w:r>
      <w:r w:rsidRPr="008D1F78">
        <w:t xml:space="preserve">for </w:t>
      </w:r>
      <w:r>
        <w:t>each</w:t>
      </w:r>
      <w:r w:rsidR="000A55E9">
        <w:t xml:space="preserve"> active</w:t>
      </w:r>
      <w:r>
        <w:t xml:space="preserve"> call evaluation associated with the Quality Now Batch</w:t>
      </w:r>
      <w:r w:rsidRPr="008D1F78">
        <w:t>:</w:t>
      </w:r>
    </w:p>
    <w:p w14:paraId="6E80E0A4"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01B8827" w14:textId="77777777" w:rsidTr="00BF655E">
        <w:trPr>
          <w:trHeight w:val="288"/>
        </w:trPr>
        <w:tc>
          <w:tcPr>
            <w:tcW w:w="382" w:type="dxa"/>
            <w:tcBorders>
              <w:bottom w:val="single" w:sz="4" w:space="0" w:color="auto"/>
            </w:tcBorders>
            <w:shd w:val="clear" w:color="auto" w:fill="4F81BD"/>
            <w:vAlign w:val="bottom"/>
          </w:tcPr>
          <w:p w14:paraId="6136D9C7"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104D9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0CBB14D9"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9B0186" w:rsidRPr="008D1F78" w14:paraId="789567A9" w14:textId="77777777" w:rsidTr="00BF655E">
        <w:tc>
          <w:tcPr>
            <w:tcW w:w="382" w:type="dxa"/>
            <w:tcBorders>
              <w:bottom w:val="single" w:sz="4" w:space="0" w:color="auto"/>
            </w:tcBorders>
            <w:shd w:val="clear" w:color="auto" w:fill="C6D9F1"/>
          </w:tcPr>
          <w:p w14:paraId="3B42DFF0" w14:textId="77777777" w:rsidR="009B0186" w:rsidRPr="00627B9F" w:rsidRDefault="009B0186" w:rsidP="009B0186">
            <w:pPr>
              <w:rPr>
                <w:rFonts w:eastAsia="Calibri"/>
              </w:rPr>
            </w:pPr>
            <w:r>
              <w:rPr>
                <w:rFonts w:eastAsia="Calibri"/>
              </w:rPr>
              <w:t>1</w:t>
            </w:r>
          </w:p>
        </w:tc>
        <w:tc>
          <w:tcPr>
            <w:tcW w:w="3198" w:type="dxa"/>
            <w:tcBorders>
              <w:bottom w:val="single" w:sz="4" w:space="0" w:color="auto"/>
            </w:tcBorders>
            <w:shd w:val="clear" w:color="auto" w:fill="C6D9F1"/>
          </w:tcPr>
          <w:p w14:paraId="0F95D4A1" w14:textId="4F04B598" w:rsidR="009B0186" w:rsidRPr="00627B9F" w:rsidRDefault="009B0186" w:rsidP="009B0186">
            <w:pPr>
              <w:rPr>
                <w:rFonts w:eastAsia="Calibri"/>
              </w:rPr>
            </w:pPr>
            <w:r>
              <w:rPr>
                <w:rFonts w:eastAsia="Calibri"/>
              </w:rPr>
              <w:t>Evaluation (number)</w:t>
            </w:r>
          </w:p>
        </w:tc>
        <w:tc>
          <w:tcPr>
            <w:tcW w:w="6231" w:type="dxa"/>
            <w:tcBorders>
              <w:bottom w:val="single" w:sz="4" w:space="0" w:color="auto"/>
            </w:tcBorders>
            <w:shd w:val="clear" w:color="auto" w:fill="C6D9F1"/>
          </w:tcPr>
          <w:p w14:paraId="020AEF92" w14:textId="02B772B2" w:rsidR="009B0186" w:rsidRPr="00627B9F" w:rsidRDefault="009B0186" w:rsidP="009B0186">
            <w:pPr>
              <w:rPr>
                <w:rFonts w:eastAsia="Calibri"/>
              </w:rPr>
            </w:pPr>
            <w:r>
              <w:rPr>
                <w:rFonts w:eastAsia="Calibri"/>
              </w:rPr>
              <w:t>Calculate and display the sequential number associated with each evaluation in a Quality Now batch</w:t>
            </w:r>
          </w:p>
        </w:tc>
      </w:tr>
      <w:tr w:rsidR="009B0186" w:rsidRPr="008D1F78" w14:paraId="6E5B8B42" w14:textId="77777777" w:rsidTr="009B0186">
        <w:tc>
          <w:tcPr>
            <w:tcW w:w="382" w:type="dxa"/>
            <w:tcBorders>
              <w:bottom w:val="single" w:sz="4" w:space="0" w:color="auto"/>
            </w:tcBorders>
            <w:shd w:val="clear" w:color="auto" w:fill="F2F2F2"/>
          </w:tcPr>
          <w:p w14:paraId="562F2302" w14:textId="1BD4DDED" w:rsidR="009B0186" w:rsidRDefault="00BF655E" w:rsidP="009B0186">
            <w:pPr>
              <w:rPr>
                <w:rFonts w:eastAsia="Calibri"/>
              </w:rPr>
            </w:pPr>
            <w:r>
              <w:rPr>
                <w:rFonts w:eastAsia="Calibri"/>
              </w:rPr>
              <w:t>2</w:t>
            </w:r>
          </w:p>
        </w:tc>
        <w:tc>
          <w:tcPr>
            <w:tcW w:w="3198" w:type="dxa"/>
            <w:tcBorders>
              <w:bottom w:val="single" w:sz="4" w:space="0" w:color="auto"/>
            </w:tcBorders>
            <w:shd w:val="clear" w:color="auto" w:fill="F2F2F2"/>
          </w:tcPr>
          <w:p w14:paraId="695EDC8D" w14:textId="0D9D8881" w:rsidR="009B0186" w:rsidRDefault="009B0186" w:rsidP="009B0186">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7740070E" w14:textId="43FBD2EE" w:rsidR="009B0186" w:rsidRDefault="009B0186" w:rsidP="009B0186">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D76980" w:rsidRPr="008D1F78" w14:paraId="200C7E4B" w14:textId="77777777" w:rsidTr="009B0186">
        <w:tc>
          <w:tcPr>
            <w:tcW w:w="382" w:type="dxa"/>
            <w:tcBorders>
              <w:top w:val="single" w:sz="4" w:space="0" w:color="auto"/>
              <w:left w:val="single" w:sz="4" w:space="0" w:color="auto"/>
              <w:right w:val="single" w:sz="4" w:space="0" w:color="auto"/>
            </w:tcBorders>
            <w:shd w:val="clear" w:color="auto" w:fill="C6D9F1"/>
            <w:vAlign w:val="center"/>
          </w:tcPr>
          <w:p w14:paraId="16B6C45F" w14:textId="0851F69F" w:rsidR="00D76980" w:rsidRPr="00627B9F" w:rsidRDefault="00D76980" w:rsidP="009B0186">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5D159C0" w14:textId="73AC9CAA" w:rsidR="00D76980" w:rsidRPr="00627B9F" w:rsidRDefault="00D76980"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7B6D02AC" w14:textId="77777777" w:rsidR="00D76980" w:rsidRPr="00627B9F" w:rsidRDefault="00D76980" w:rsidP="009B0186">
            <w:pPr>
              <w:rPr>
                <w:rFonts w:eastAsia="Calibri"/>
              </w:rPr>
            </w:pPr>
            <w:r w:rsidRPr="00627B9F">
              <w:rPr>
                <w:rFonts w:eastAsia="Calibri"/>
              </w:rPr>
              <w:t>Display the Verint ID of the log</w:t>
            </w:r>
          </w:p>
        </w:tc>
      </w:tr>
      <w:tr w:rsidR="009B0186" w:rsidRPr="008D1F78" w14:paraId="2684650D" w14:textId="77777777" w:rsidTr="00BF655E">
        <w:tc>
          <w:tcPr>
            <w:tcW w:w="382" w:type="dxa"/>
            <w:tcBorders>
              <w:left w:val="single" w:sz="4" w:space="0" w:color="auto"/>
              <w:bottom w:val="single" w:sz="4" w:space="0" w:color="auto"/>
              <w:right w:val="single" w:sz="4" w:space="0" w:color="auto"/>
            </w:tcBorders>
            <w:shd w:val="clear" w:color="auto" w:fill="F2F2F2"/>
          </w:tcPr>
          <w:p w14:paraId="14CCA23C" w14:textId="4B6EE337" w:rsidR="009B0186" w:rsidRPr="00627B9F" w:rsidRDefault="00BF655E" w:rsidP="009B0186">
            <w:pPr>
              <w:rPr>
                <w:rFonts w:eastAsia="Calibri"/>
              </w:rPr>
            </w:pPr>
            <w:r>
              <w:rPr>
                <w:rFonts w:eastAsia="Calibri"/>
              </w:rPr>
              <w:lastRenderedPageBreak/>
              <w:t>4</w:t>
            </w:r>
          </w:p>
        </w:tc>
        <w:tc>
          <w:tcPr>
            <w:tcW w:w="3198" w:type="dxa"/>
            <w:tcBorders>
              <w:top w:val="single" w:sz="4" w:space="0" w:color="auto"/>
              <w:left w:val="single" w:sz="4" w:space="0" w:color="auto"/>
              <w:bottom w:val="single" w:sz="4" w:space="0" w:color="auto"/>
              <w:right w:val="single" w:sz="4" w:space="0" w:color="auto"/>
            </w:tcBorders>
            <w:shd w:val="clear" w:color="auto" w:fill="F2F2F2"/>
          </w:tcPr>
          <w:p w14:paraId="0978A26E" w14:textId="7DE116EF" w:rsidR="009B0186" w:rsidRPr="00627B9F" w:rsidRDefault="009B0186" w:rsidP="009B0186">
            <w:pPr>
              <w:rPr>
                <w:rFonts w:eastAsia="Calibri"/>
              </w:rPr>
            </w:pPr>
            <w:r>
              <w:rPr>
                <w:rFonts w:eastAsia="Calibri"/>
              </w:rPr>
              <w:t>Coaching Monitor:</w:t>
            </w:r>
          </w:p>
        </w:tc>
        <w:tc>
          <w:tcPr>
            <w:tcW w:w="6231" w:type="dxa"/>
            <w:tcBorders>
              <w:top w:val="single" w:sz="4" w:space="0" w:color="auto"/>
              <w:left w:val="single" w:sz="4" w:space="0" w:color="auto"/>
              <w:bottom w:val="single" w:sz="4" w:space="0" w:color="auto"/>
              <w:right w:val="single" w:sz="4" w:space="0" w:color="auto"/>
            </w:tcBorders>
            <w:shd w:val="clear" w:color="auto" w:fill="F2F2F2"/>
          </w:tcPr>
          <w:p w14:paraId="73FC0623" w14:textId="3F39D146" w:rsidR="009B0186" w:rsidRPr="00627B9F" w:rsidRDefault="009B0186" w:rsidP="009B0186">
            <w:pPr>
              <w:rPr>
                <w:rFonts w:eastAsia="Calibri"/>
              </w:rPr>
            </w:pPr>
            <w:r>
              <w:rPr>
                <w:rFonts w:eastAsia="Calibri"/>
              </w:rPr>
              <w:t>Display whether log is a coaching monitor or not</w:t>
            </w:r>
          </w:p>
        </w:tc>
      </w:tr>
      <w:tr w:rsidR="009B0186" w:rsidRPr="008D1F78" w14:paraId="59E8DBA9" w14:textId="77777777" w:rsidTr="00BF655E">
        <w:tc>
          <w:tcPr>
            <w:tcW w:w="382" w:type="dxa"/>
            <w:tcBorders>
              <w:bottom w:val="single" w:sz="4" w:space="0" w:color="auto"/>
            </w:tcBorders>
            <w:shd w:val="clear" w:color="auto" w:fill="C6D9F1"/>
          </w:tcPr>
          <w:p w14:paraId="4B4DCD15" w14:textId="073A67B9" w:rsidR="009B0186" w:rsidRPr="00627B9F" w:rsidRDefault="00BF655E" w:rsidP="009B0186">
            <w:pPr>
              <w:rPr>
                <w:rFonts w:eastAsia="Calibri"/>
              </w:rPr>
            </w:pPr>
            <w:r>
              <w:rPr>
                <w:rFonts w:eastAsia="Calibri"/>
              </w:rPr>
              <w:t>5</w:t>
            </w:r>
          </w:p>
        </w:tc>
        <w:tc>
          <w:tcPr>
            <w:tcW w:w="3198" w:type="dxa"/>
            <w:tcBorders>
              <w:bottom w:val="single" w:sz="4" w:space="0" w:color="auto"/>
            </w:tcBorders>
            <w:shd w:val="clear" w:color="auto" w:fill="C6D9F1"/>
          </w:tcPr>
          <w:p w14:paraId="02C17D91" w14:textId="1C26FE31" w:rsidR="009B0186" w:rsidRPr="00627B9F" w:rsidRDefault="00D76980" w:rsidP="009B0186">
            <w:pPr>
              <w:rPr>
                <w:rFonts w:eastAsia="Calibri"/>
              </w:rPr>
            </w:pPr>
            <w:r>
              <w:rPr>
                <w:rFonts w:eastAsia="Calibri"/>
              </w:rPr>
              <w:t>Program</w:t>
            </w:r>
            <w:r w:rsidR="009B0186">
              <w:rPr>
                <w:rFonts w:eastAsia="Calibri"/>
              </w:rPr>
              <w:t>:</w:t>
            </w:r>
          </w:p>
        </w:tc>
        <w:tc>
          <w:tcPr>
            <w:tcW w:w="6231" w:type="dxa"/>
            <w:tcBorders>
              <w:bottom w:val="single" w:sz="4" w:space="0" w:color="auto"/>
            </w:tcBorders>
            <w:shd w:val="clear" w:color="auto" w:fill="C6D9F1"/>
          </w:tcPr>
          <w:p w14:paraId="53FADC78" w14:textId="5083E9B5" w:rsidR="009B0186" w:rsidRPr="00627B9F" w:rsidRDefault="009B0186" w:rsidP="00D76980">
            <w:pPr>
              <w:rPr>
                <w:rFonts w:eastAsia="Calibri"/>
              </w:rPr>
            </w:pPr>
            <w:r w:rsidRPr="00627B9F">
              <w:rPr>
                <w:rFonts w:eastAsia="Calibri"/>
              </w:rPr>
              <w:t xml:space="preserve">Display </w:t>
            </w:r>
            <w:r w:rsidR="00D76980">
              <w:rPr>
                <w:rFonts w:eastAsia="Calibri"/>
              </w:rPr>
              <w:t xml:space="preserve">program associated with the evaluation </w:t>
            </w:r>
          </w:p>
        </w:tc>
      </w:tr>
      <w:tr w:rsidR="00D76980" w:rsidRPr="008D1F78" w14:paraId="7EF884B7" w14:textId="77777777" w:rsidTr="00BF655E">
        <w:tc>
          <w:tcPr>
            <w:tcW w:w="382" w:type="dxa"/>
            <w:tcBorders>
              <w:bottom w:val="single" w:sz="4" w:space="0" w:color="auto"/>
            </w:tcBorders>
            <w:shd w:val="clear" w:color="auto" w:fill="F2F2F2"/>
          </w:tcPr>
          <w:p w14:paraId="553FBABC" w14:textId="1F480948" w:rsidR="00D76980" w:rsidRPr="00627B9F" w:rsidRDefault="00D76980" w:rsidP="00D76980">
            <w:pPr>
              <w:rPr>
                <w:rFonts w:eastAsia="Calibri"/>
              </w:rPr>
            </w:pPr>
            <w:r>
              <w:rPr>
                <w:rFonts w:eastAsia="Calibri"/>
              </w:rPr>
              <w:t>6</w:t>
            </w:r>
          </w:p>
        </w:tc>
        <w:tc>
          <w:tcPr>
            <w:tcW w:w="3198" w:type="dxa"/>
            <w:tcBorders>
              <w:bottom w:val="single" w:sz="4" w:space="0" w:color="auto"/>
            </w:tcBorders>
            <w:shd w:val="clear" w:color="auto" w:fill="F2F2F2"/>
          </w:tcPr>
          <w:p w14:paraId="08EB9E0F" w14:textId="5230FAC7" w:rsidR="00D76980" w:rsidRPr="00627B9F" w:rsidRDefault="00D76980" w:rsidP="00D76980">
            <w:pPr>
              <w:rPr>
                <w:rFonts w:eastAsia="Calibri"/>
              </w:rPr>
            </w:pPr>
            <w:r>
              <w:rPr>
                <w:rFonts w:eastAsia="Calibri"/>
              </w:rPr>
              <w:t>Date of Event:</w:t>
            </w:r>
          </w:p>
        </w:tc>
        <w:tc>
          <w:tcPr>
            <w:tcW w:w="6231" w:type="dxa"/>
            <w:tcBorders>
              <w:bottom w:val="single" w:sz="4" w:space="0" w:color="auto"/>
            </w:tcBorders>
            <w:shd w:val="clear" w:color="auto" w:fill="F2F2F2"/>
          </w:tcPr>
          <w:p w14:paraId="521B5E2B" w14:textId="04FE5D17" w:rsidR="00D76980" w:rsidRPr="00627B9F" w:rsidRDefault="00D76980" w:rsidP="00D76980">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D76980" w:rsidRPr="008D1F78" w14:paraId="4E4E09C1" w14:textId="77777777" w:rsidTr="00381065">
        <w:tc>
          <w:tcPr>
            <w:tcW w:w="382" w:type="dxa"/>
            <w:tcBorders>
              <w:bottom w:val="single" w:sz="4" w:space="0" w:color="auto"/>
            </w:tcBorders>
            <w:shd w:val="clear" w:color="auto" w:fill="C6D9F1"/>
          </w:tcPr>
          <w:p w14:paraId="1F084C4E" w14:textId="64025770" w:rsidR="00D76980" w:rsidRDefault="00D76980" w:rsidP="00D76980">
            <w:pPr>
              <w:rPr>
                <w:rFonts w:eastAsia="Calibri"/>
              </w:rPr>
            </w:pPr>
            <w:r>
              <w:rPr>
                <w:rFonts w:eastAsia="Calibri"/>
              </w:rPr>
              <w:t>7</w:t>
            </w:r>
          </w:p>
        </w:tc>
        <w:tc>
          <w:tcPr>
            <w:tcW w:w="3198" w:type="dxa"/>
            <w:tcBorders>
              <w:bottom w:val="single" w:sz="4" w:space="0" w:color="auto"/>
            </w:tcBorders>
            <w:shd w:val="clear" w:color="auto" w:fill="C6D9F1"/>
          </w:tcPr>
          <w:p w14:paraId="1C640E80" w14:textId="4DDE6986" w:rsidR="00D76980" w:rsidRPr="00627B9F" w:rsidRDefault="00D76980" w:rsidP="00D76980">
            <w:pPr>
              <w:rPr>
                <w:rFonts w:eastAsia="Calibri"/>
              </w:rPr>
            </w:pPr>
            <w:r w:rsidRPr="00627B9F">
              <w:rPr>
                <w:rFonts w:eastAsia="Calibri"/>
              </w:rPr>
              <w:t>Submitter:</w:t>
            </w:r>
          </w:p>
        </w:tc>
        <w:tc>
          <w:tcPr>
            <w:tcW w:w="6231" w:type="dxa"/>
            <w:tcBorders>
              <w:bottom w:val="single" w:sz="4" w:space="0" w:color="auto"/>
            </w:tcBorders>
            <w:shd w:val="clear" w:color="auto" w:fill="C6D9F1"/>
          </w:tcPr>
          <w:p w14:paraId="458D06E3" w14:textId="08EC7758" w:rsidR="00D76980" w:rsidRPr="00627B9F" w:rsidRDefault="00D76980" w:rsidP="00D76980">
            <w:pPr>
              <w:tabs>
                <w:tab w:val="left" w:pos="1800"/>
              </w:tabs>
              <w:rPr>
                <w:rFonts w:eastAsia="Calibri"/>
              </w:rPr>
            </w:pPr>
            <w:r w:rsidRPr="00627B9F">
              <w:rPr>
                <w:rFonts w:eastAsia="Calibri"/>
              </w:rPr>
              <w:t>Display the submitter of the log</w:t>
            </w:r>
          </w:p>
        </w:tc>
      </w:tr>
      <w:tr w:rsidR="009B0186" w:rsidRPr="008D1F78" w14:paraId="118B7B18" w14:textId="77777777" w:rsidTr="00381065">
        <w:tc>
          <w:tcPr>
            <w:tcW w:w="382" w:type="dxa"/>
            <w:tcBorders>
              <w:bottom w:val="single" w:sz="4" w:space="0" w:color="auto"/>
            </w:tcBorders>
            <w:shd w:val="clear" w:color="auto" w:fill="F2F2F2"/>
          </w:tcPr>
          <w:p w14:paraId="3A1B7E23" w14:textId="0D1394F6" w:rsidR="009B0186" w:rsidRDefault="005112B2" w:rsidP="009B0186">
            <w:pPr>
              <w:rPr>
                <w:rFonts w:eastAsia="Calibri"/>
              </w:rPr>
            </w:pPr>
            <w:r>
              <w:rPr>
                <w:rFonts w:eastAsia="Calibri"/>
              </w:rPr>
              <w:t>8</w:t>
            </w:r>
          </w:p>
        </w:tc>
        <w:tc>
          <w:tcPr>
            <w:tcW w:w="3198" w:type="dxa"/>
            <w:tcBorders>
              <w:bottom w:val="single" w:sz="4" w:space="0" w:color="auto"/>
            </w:tcBorders>
            <w:shd w:val="clear" w:color="auto" w:fill="F2F2F2"/>
          </w:tcPr>
          <w:p w14:paraId="4BC2EA64" w14:textId="77777777" w:rsidR="009B0186" w:rsidRPr="00627B9F" w:rsidRDefault="009B0186" w:rsidP="009B0186">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0FA6EAD4" w14:textId="77777777" w:rsidR="009B0186" w:rsidRPr="00627B9F" w:rsidRDefault="009B0186" w:rsidP="009B0186">
            <w:pPr>
              <w:rPr>
                <w:rFonts w:eastAsia="Calibri"/>
              </w:rPr>
            </w:pPr>
            <w:r>
              <w:rPr>
                <w:rFonts w:eastAsia="Calibri"/>
              </w:rPr>
              <w:t xml:space="preserve">Display the business process rating </w:t>
            </w:r>
          </w:p>
        </w:tc>
      </w:tr>
      <w:tr w:rsidR="009B0186" w:rsidRPr="008D1F78" w14:paraId="2542BC85" w14:textId="77777777" w:rsidTr="00381065">
        <w:tc>
          <w:tcPr>
            <w:tcW w:w="382" w:type="dxa"/>
            <w:tcBorders>
              <w:bottom w:val="single" w:sz="4" w:space="0" w:color="auto"/>
            </w:tcBorders>
            <w:shd w:val="clear" w:color="auto" w:fill="C6D9F1"/>
          </w:tcPr>
          <w:p w14:paraId="2EFE0469" w14:textId="64CAFD3F" w:rsidR="009B0186" w:rsidRDefault="005112B2" w:rsidP="005112B2">
            <w:pPr>
              <w:rPr>
                <w:rFonts w:eastAsia="Calibri"/>
              </w:rPr>
            </w:pPr>
            <w:r>
              <w:rPr>
                <w:rFonts w:eastAsia="Calibri"/>
              </w:rPr>
              <w:t>9</w:t>
            </w:r>
          </w:p>
        </w:tc>
        <w:tc>
          <w:tcPr>
            <w:tcW w:w="3198" w:type="dxa"/>
            <w:tcBorders>
              <w:bottom w:val="single" w:sz="4" w:space="0" w:color="auto"/>
            </w:tcBorders>
            <w:shd w:val="clear" w:color="auto" w:fill="C6D9F1"/>
          </w:tcPr>
          <w:p w14:paraId="61FC0EED"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1DD591B0" w14:textId="77777777" w:rsidR="009B0186" w:rsidRPr="00627B9F" w:rsidRDefault="009B0186" w:rsidP="009B0186">
            <w:pPr>
              <w:rPr>
                <w:rFonts w:eastAsia="Calibri"/>
              </w:rPr>
            </w:pPr>
            <w:r>
              <w:rPr>
                <w:rFonts w:eastAsia="Calibri"/>
              </w:rPr>
              <w:t>Display concatenation of business process reason and business process comment</w:t>
            </w:r>
          </w:p>
        </w:tc>
      </w:tr>
      <w:tr w:rsidR="009B0186" w:rsidRPr="008D1F78" w14:paraId="40D24C0D" w14:textId="77777777" w:rsidTr="00381065">
        <w:tc>
          <w:tcPr>
            <w:tcW w:w="382" w:type="dxa"/>
            <w:tcBorders>
              <w:bottom w:val="single" w:sz="4" w:space="0" w:color="auto"/>
            </w:tcBorders>
            <w:shd w:val="clear" w:color="auto" w:fill="F2F2F2"/>
          </w:tcPr>
          <w:p w14:paraId="0C46FAE8" w14:textId="04F1320A" w:rsidR="009B0186" w:rsidRDefault="00BF655E" w:rsidP="005112B2">
            <w:pPr>
              <w:rPr>
                <w:rFonts w:eastAsia="Calibri"/>
              </w:rPr>
            </w:pPr>
            <w:r>
              <w:rPr>
                <w:rFonts w:eastAsia="Calibri"/>
              </w:rPr>
              <w:t>1</w:t>
            </w:r>
            <w:r w:rsidR="005112B2">
              <w:rPr>
                <w:rFonts w:eastAsia="Calibri"/>
              </w:rPr>
              <w:t>0</w:t>
            </w:r>
          </w:p>
        </w:tc>
        <w:tc>
          <w:tcPr>
            <w:tcW w:w="3198" w:type="dxa"/>
            <w:tcBorders>
              <w:bottom w:val="single" w:sz="4" w:space="0" w:color="auto"/>
            </w:tcBorders>
            <w:shd w:val="clear" w:color="auto" w:fill="F2F2F2"/>
          </w:tcPr>
          <w:p w14:paraId="1A145FCA" w14:textId="77777777" w:rsidR="009B0186" w:rsidRPr="00627B9F" w:rsidRDefault="009B0186" w:rsidP="009B0186">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1AAB8321" w14:textId="77777777" w:rsidR="009B0186" w:rsidRPr="00627B9F" w:rsidRDefault="009B0186" w:rsidP="009B0186">
            <w:pPr>
              <w:rPr>
                <w:rFonts w:eastAsia="Calibri"/>
              </w:rPr>
            </w:pPr>
            <w:r>
              <w:rPr>
                <w:rFonts w:eastAsia="Calibri"/>
              </w:rPr>
              <w:t xml:space="preserve">Display the information accuracy rating </w:t>
            </w:r>
          </w:p>
        </w:tc>
      </w:tr>
      <w:tr w:rsidR="009B0186" w:rsidRPr="008D1F78" w14:paraId="775A8999" w14:textId="77777777" w:rsidTr="00381065">
        <w:tc>
          <w:tcPr>
            <w:tcW w:w="382" w:type="dxa"/>
            <w:tcBorders>
              <w:bottom w:val="single" w:sz="4" w:space="0" w:color="auto"/>
            </w:tcBorders>
            <w:shd w:val="clear" w:color="auto" w:fill="C6D9F1"/>
          </w:tcPr>
          <w:p w14:paraId="5EBC5800" w14:textId="4B1E97F7" w:rsidR="009B0186" w:rsidRDefault="00BF655E" w:rsidP="009B0186">
            <w:pPr>
              <w:rPr>
                <w:rFonts w:eastAsia="Calibri"/>
              </w:rPr>
            </w:pPr>
            <w:r>
              <w:rPr>
                <w:rFonts w:eastAsia="Calibri"/>
              </w:rPr>
              <w:t>1</w:t>
            </w:r>
            <w:r w:rsidR="005112B2">
              <w:rPr>
                <w:rFonts w:eastAsia="Calibri"/>
              </w:rPr>
              <w:t>1</w:t>
            </w:r>
          </w:p>
        </w:tc>
        <w:tc>
          <w:tcPr>
            <w:tcW w:w="3198" w:type="dxa"/>
            <w:tcBorders>
              <w:bottom w:val="single" w:sz="4" w:space="0" w:color="auto"/>
            </w:tcBorders>
            <w:shd w:val="clear" w:color="auto" w:fill="C6D9F1"/>
          </w:tcPr>
          <w:p w14:paraId="7A88EA90"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19B8C19" w14:textId="77777777" w:rsidR="009B0186" w:rsidRPr="00627B9F" w:rsidRDefault="009B0186" w:rsidP="009B0186">
            <w:pPr>
              <w:rPr>
                <w:rFonts w:eastAsia="Calibri"/>
              </w:rPr>
            </w:pPr>
            <w:r>
              <w:rPr>
                <w:rFonts w:eastAsia="Calibri"/>
              </w:rPr>
              <w:t>Display concatenation of information accuracy reason and information accuracy comment</w:t>
            </w:r>
          </w:p>
        </w:tc>
      </w:tr>
      <w:tr w:rsidR="009B0186" w:rsidRPr="008D1F78" w14:paraId="40B3A34E" w14:textId="77777777" w:rsidTr="00381065">
        <w:tc>
          <w:tcPr>
            <w:tcW w:w="382" w:type="dxa"/>
            <w:tcBorders>
              <w:bottom w:val="single" w:sz="4" w:space="0" w:color="auto"/>
            </w:tcBorders>
            <w:shd w:val="clear" w:color="auto" w:fill="F2F2F2"/>
          </w:tcPr>
          <w:p w14:paraId="675DAFC9" w14:textId="1DDAFBB6" w:rsidR="009B0186" w:rsidRDefault="00BF655E" w:rsidP="009B0186">
            <w:pPr>
              <w:rPr>
                <w:rFonts w:eastAsia="Calibri"/>
              </w:rPr>
            </w:pPr>
            <w:r>
              <w:rPr>
                <w:rFonts w:eastAsia="Calibri"/>
              </w:rPr>
              <w:t>1</w:t>
            </w:r>
            <w:r w:rsidR="005112B2">
              <w:rPr>
                <w:rFonts w:eastAsia="Calibri"/>
              </w:rPr>
              <w:t>2</w:t>
            </w:r>
          </w:p>
        </w:tc>
        <w:tc>
          <w:tcPr>
            <w:tcW w:w="3198" w:type="dxa"/>
            <w:tcBorders>
              <w:bottom w:val="single" w:sz="4" w:space="0" w:color="auto"/>
            </w:tcBorders>
            <w:shd w:val="clear" w:color="auto" w:fill="F2F2F2"/>
          </w:tcPr>
          <w:p w14:paraId="102D9FF1" w14:textId="77777777" w:rsidR="009B0186" w:rsidRPr="00627B9F" w:rsidRDefault="009B0186" w:rsidP="009B0186">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415DA5EF" w14:textId="77777777" w:rsidR="009B0186" w:rsidRPr="00627B9F" w:rsidRDefault="009B0186" w:rsidP="009B0186">
            <w:pPr>
              <w:rPr>
                <w:rFonts w:eastAsia="Calibri"/>
              </w:rPr>
            </w:pPr>
            <w:r>
              <w:rPr>
                <w:rFonts w:eastAsia="Calibri"/>
              </w:rPr>
              <w:t xml:space="preserve">Display the privacy disclaimers </w:t>
            </w:r>
          </w:p>
        </w:tc>
      </w:tr>
      <w:tr w:rsidR="009B0186" w:rsidRPr="008D1F78" w14:paraId="14ED9A21" w14:textId="77777777" w:rsidTr="00381065">
        <w:tc>
          <w:tcPr>
            <w:tcW w:w="382" w:type="dxa"/>
            <w:tcBorders>
              <w:bottom w:val="single" w:sz="4" w:space="0" w:color="auto"/>
            </w:tcBorders>
            <w:shd w:val="clear" w:color="auto" w:fill="C6D9F1"/>
          </w:tcPr>
          <w:p w14:paraId="468CCD3D" w14:textId="4BEAFDB7" w:rsidR="009B0186" w:rsidRDefault="00BF655E" w:rsidP="009B0186">
            <w:pPr>
              <w:rPr>
                <w:rFonts w:eastAsia="Calibri"/>
              </w:rPr>
            </w:pPr>
            <w:r>
              <w:rPr>
                <w:rFonts w:eastAsia="Calibri"/>
              </w:rPr>
              <w:t>1</w:t>
            </w:r>
            <w:r w:rsidR="005112B2">
              <w:rPr>
                <w:rFonts w:eastAsia="Calibri"/>
              </w:rPr>
              <w:t>3</w:t>
            </w:r>
          </w:p>
        </w:tc>
        <w:tc>
          <w:tcPr>
            <w:tcW w:w="3198" w:type="dxa"/>
            <w:tcBorders>
              <w:bottom w:val="single" w:sz="4" w:space="0" w:color="auto"/>
            </w:tcBorders>
            <w:shd w:val="clear" w:color="auto" w:fill="C6D9F1"/>
          </w:tcPr>
          <w:p w14:paraId="22AA783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0D20A9B" w14:textId="77777777" w:rsidR="009B0186" w:rsidRPr="00627B9F" w:rsidRDefault="009B0186" w:rsidP="009B0186">
            <w:pPr>
              <w:rPr>
                <w:rFonts w:eastAsia="Calibri"/>
              </w:rPr>
            </w:pPr>
            <w:r>
              <w:rPr>
                <w:rFonts w:eastAsia="Calibri"/>
              </w:rPr>
              <w:t>Display concatenation of privacy disclaimers reason and privacy disclaimers comment</w:t>
            </w:r>
          </w:p>
        </w:tc>
      </w:tr>
      <w:tr w:rsidR="009B0186" w:rsidRPr="008D1F78" w14:paraId="32B177BE" w14:textId="77777777" w:rsidTr="00381065">
        <w:tc>
          <w:tcPr>
            <w:tcW w:w="382" w:type="dxa"/>
            <w:tcBorders>
              <w:bottom w:val="single" w:sz="4" w:space="0" w:color="auto"/>
            </w:tcBorders>
            <w:shd w:val="clear" w:color="auto" w:fill="F2F2F2"/>
          </w:tcPr>
          <w:p w14:paraId="7A3E91D8" w14:textId="4D1ABD76" w:rsidR="009B0186" w:rsidRDefault="00BF655E" w:rsidP="009B0186">
            <w:pPr>
              <w:rPr>
                <w:rFonts w:eastAsia="Calibri"/>
              </w:rPr>
            </w:pPr>
            <w:r>
              <w:rPr>
                <w:rFonts w:eastAsia="Calibri"/>
              </w:rPr>
              <w:t>1</w:t>
            </w:r>
            <w:r w:rsidR="005112B2">
              <w:rPr>
                <w:rFonts w:eastAsia="Calibri"/>
              </w:rPr>
              <w:t>4</w:t>
            </w:r>
          </w:p>
        </w:tc>
        <w:tc>
          <w:tcPr>
            <w:tcW w:w="3198" w:type="dxa"/>
            <w:tcBorders>
              <w:bottom w:val="single" w:sz="4" w:space="0" w:color="auto"/>
            </w:tcBorders>
            <w:shd w:val="clear" w:color="auto" w:fill="F2F2F2"/>
          </w:tcPr>
          <w:p w14:paraId="4D6DF71A" w14:textId="77777777" w:rsidR="009B0186" w:rsidRPr="00627B9F" w:rsidRDefault="009B0186" w:rsidP="009B0186">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0EAD8AC6" w14:textId="77777777" w:rsidR="009B0186" w:rsidRPr="00627B9F" w:rsidRDefault="009B0186" w:rsidP="009B0186">
            <w:pPr>
              <w:rPr>
                <w:rFonts w:eastAsia="Calibri"/>
              </w:rPr>
            </w:pPr>
            <w:r>
              <w:rPr>
                <w:rFonts w:eastAsia="Calibri"/>
              </w:rPr>
              <w:t xml:space="preserve">Display the issue resolution competency rating </w:t>
            </w:r>
          </w:p>
        </w:tc>
      </w:tr>
      <w:tr w:rsidR="009B0186" w:rsidRPr="008D1F78" w14:paraId="38434601" w14:textId="77777777" w:rsidTr="00381065">
        <w:tc>
          <w:tcPr>
            <w:tcW w:w="382" w:type="dxa"/>
            <w:tcBorders>
              <w:bottom w:val="single" w:sz="4" w:space="0" w:color="auto"/>
            </w:tcBorders>
            <w:shd w:val="clear" w:color="auto" w:fill="C6D9F1"/>
          </w:tcPr>
          <w:p w14:paraId="5D4B7522" w14:textId="4A8BE0AE" w:rsidR="009B0186" w:rsidRDefault="00BF655E" w:rsidP="009B0186">
            <w:pPr>
              <w:rPr>
                <w:rFonts w:eastAsia="Calibri"/>
              </w:rPr>
            </w:pPr>
            <w:r>
              <w:rPr>
                <w:rFonts w:eastAsia="Calibri"/>
              </w:rPr>
              <w:t>1</w:t>
            </w:r>
            <w:r w:rsidR="005112B2">
              <w:rPr>
                <w:rFonts w:eastAsia="Calibri"/>
              </w:rPr>
              <w:t>5</w:t>
            </w:r>
          </w:p>
        </w:tc>
        <w:tc>
          <w:tcPr>
            <w:tcW w:w="3198" w:type="dxa"/>
            <w:tcBorders>
              <w:bottom w:val="single" w:sz="4" w:space="0" w:color="auto"/>
            </w:tcBorders>
            <w:shd w:val="clear" w:color="auto" w:fill="C6D9F1"/>
          </w:tcPr>
          <w:p w14:paraId="32D993A3"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60019879" w14:textId="77777777" w:rsidR="009B0186" w:rsidRPr="00627B9F" w:rsidRDefault="009B0186" w:rsidP="009B0186">
            <w:pPr>
              <w:rPr>
                <w:rFonts w:eastAsia="Calibri"/>
              </w:rPr>
            </w:pPr>
            <w:r>
              <w:rPr>
                <w:rFonts w:eastAsia="Calibri"/>
              </w:rPr>
              <w:t>Display the issue resolution comment</w:t>
            </w:r>
          </w:p>
        </w:tc>
      </w:tr>
      <w:tr w:rsidR="009B0186" w:rsidRPr="008D1F78" w14:paraId="63351AFC" w14:textId="77777777" w:rsidTr="00381065">
        <w:tc>
          <w:tcPr>
            <w:tcW w:w="382" w:type="dxa"/>
            <w:tcBorders>
              <w:bottom w:val="single" w:sz="4" w:space="0" w:color="auto"/>
            </w:tcBorders>
            <w:shd w:val="clear" w:color="auto" w:fill="F2F2F2"/>
          </w:tcPr>
          <w:p w14:paraId="07E16B5C" w14:textId="2D31AAC6" w:rsidR="009B0186" w:rsidRDefault="00BF655E" w:rsidP="009B0186">
            <w:pPr>
              <w:rPr>
                <w:rFonts w:eastAsia="Calibri"/>
              </w:rPr>
            </w:pPr>
            <w:r>
              <w:rPr>
                <w:rFonts w:eastAsia="Calibri"/>
              </w:rPr>
              <w:t>1</w:t>
            </w:r>
            <w:r w:rsidR="005112B2">
              <w:rPr>
                <w:rFonts w:eastAsia="Calibri"/>
              </w:rPr>
              <w:t>6</w:t>
            </w:r>
          </w:p>
        </w:tc>
        <w:tc>
          <w:tcPr>
            <w:tcW w:w="3198" w:type="dxa"/>
            <w:tcBorders>
              <w:bottom w:val="single" w:sz="4" w:space="0" w:color="auto"/>
            </w:tcBorders>
            <w:shd w:val="clear" w:color="auto" w:fill="F2F2F2"/>
          </w:tcPr>
          <w:p w14:paraId="6DE05779" w14:textId="77777777" w:rsidR="009B0186" w:rsidRPr="00627B9F" w:rsidRDefault="009B0186" w:rsidP="009B0186">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5288BFDB" w14:textId="77777777" w:rsidR="009B0186" w:rsidRPr="00627B9F" w:rsidRDefault="009B0186" w:rsidP="009B0186">
            <w:pPr>
              <w:rPr>
                <w:rFonts w:eastAsia="Calibri"/>
              </w:rPr>
            </w:pPr>
            <w:r>
              <w:rPr>
                <w:rFonts w:eastAsia="Calibri"/>
              </w:rPr>
              <w:t xml:space="preserve">Display the call efficiency rating </w:t>
            </w:r>
          </w:p>
        </w:tc>
      </w:tr>
      <w:tr w:rsidR="009B0186" w:rsidRPr="008D1F78" w14:paraId="60BD6FF6" w14:textId="77777777" w:rsidTr="00381065">
        <w:tc>
          <w:tcPr>
            <w:tcW w:w="382" w:type="dxa"/>
            <w:tcBorders>
              <w:bottom w:val="single" w:sz="4" w:space="0" w:color="auto"/>
            </w:tcBorders>
            <w:shd w:val="clear" w:color="auto" w:fill="C6D9F1"/>
          </w:tcPr>
          <w:p w14:paraId="07591B01" w14:textId="431DC1CB" w:rsidR="009B0186" w:rsidRDefault="00BF655E" w:rsidP="009B0186">
            <w:pPr>
              <w:rPr>
                <w:rFonts w:eastAsia="Calibri"/>
              </w:rPr>
            </w:pPr>
            <w:r>
              <w:rPr>
                <w:rFonts w:eastAsia="Calibri"/>
              </w:rPr>
              <w:t>1</w:t>
            </w:r>
            <w:r w:rsidR="005112B2">
              <w:rPr>
                <w:rFonts w:eastAsia="Calibri"/>
              </w:rPr>
              <w:t>7</w:t>
            </w:r>
          </w:p>
        </w:tc>
        <w:tc>
          <w:tcPr>
            <w:tcW w:w="3198" w:type="dxa"/>
            <w:tcBorders>
              <w:bottom w:val="single" w:sz="4" w:space="0" w:color="auto"/>
            </w:tcBorders>
            <w:shd w:val="clear" w:color="auto" w:fill="C6D9F1"/>
          </w:tcPr>
          <w:p w14:paraId="006DA698"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099CD5A9" w14:textId="77777777" w:rsidR="009B0186" w:rsidRPr="00627B9F" w:rsidRDefault="009B0186" w:rsidP="009B0186">
            <w:pPr>
              <w:rPr>
                <w:rFonts w:eastAsia="Calibri"/>
              </w:rPr>
            </w:pPr>
            <w:r>
              <w:rPr>
                <w:rFonts w:eastAsia="Calibri"/>
              </w:rPr>
              <w:t>Display the call efficiency comment</w:t>
            </w:r>
          </w:p>
        </w:tc>
      </w:tr>
      <w:tr w:rsidR="009B0186" w:rsidRPr="008D1F78" w14:paraId="721A92C9" w14:textId="77777777" w:rsidTr="00381065">
        <w:tc>
          <w:tcPr>
            <w:tcW w:w="382" w:type="dxa"/>
            <w:tcBorders>
              <w:bottom w:val="single" w:sz="4" w:space="0" w:color="auto"/>
            </w:tcBorders>
            <w:shd w:val="clear" w:color="auto" w:fill="F2F2F2"/>
          </w:tcPr>
          <w:p w14:paraId="5E7D2537" w14:textId="0782E380" w:rsidR="009B0186" w:rsidRDefault="005112B2" w:rsidP="009B0186">
            <w:pPr>
              <w:rPr>
                <w:rFonts w:eastAsia="Calibri"/>
              </w:rPr>
            </w:pPr>
            <w:r>
              <w:rPr>
                <w:rFonts w:eastAsia="Calibri"/>
              </w:rPr>
              <w:t>18</w:t>
            </w:r>
          </w:p>
        </w:tc>
        <w:tc>
          <w:tcPr>
            <w:tcW w:w="3198" w:type="dxa"/>
            <w:tcBorders>
              <w:bottom w:val="single" w:sz="4" w:space="0" w:color="auto"/>
            </w:tcBorders>
            <w:shd w:val="clear" w:color="auto" w:fill="F2F2F2"/>
          </w:tcPr>
          <w:p w14:paraId="0209A645" w14:textId="77777777" w:rsidR="009B0186" w:rsidRPr="00627B9F" w:rsidRDefault="009B0186" w:rsidP="009B0186">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73C5F23" w14:textId="77777777" w:rsidR="009B0186" w:rsidRPr="00627B9F" w:rsidRDefault="009B0186" w:rsidP="009B0186">
            <w:pPr>
              <w:rPr>
                <w:rFonts w:eastAsia="Calibri"/>
              </w:rPr>
            </w:pPr>
            <w:r>
              <w:rPr>
                <w:rFonts w:eastAsia="Calibri"/>
              </w:rPr>
              <w:t xml:space="preserve">Display the active listening rating </w:t>
            </w:r>
          </w:p>
        </w:tc>
      </w:tr>
      <w:tr w:rsidR="009B0186" w:rsidRPr="008D1F78" w14:paraId="72653B33" w14:textId="77777777" w:rsidTr="00381065">
        <w:tc>
          <w:tcPr>
            <w:tcW w:w="382" w:type="dxa"/>
            <w:tcBorders>
              <w:bottom w:val="single" w:sz="4" w:space="0" w:color="auto"/>
            </w:tcBorders>
            <w:shd w:val="clear" w:color="auto" w:fill="C6D9F1"/>
          </w:tcPr>
          <w:p w14:paraId="007E2E65" w14:textId="05F00A55" w:rsidR="009B0186" w:rsidRDefault="005112B2" w:rsidP="009B0186">
            <w:pPr>
              <w:rPr>
                <w:rFonts w:eastAsia="Calibri"/>
              </w:rPr>
            </w:pPr>
            <w:r>
              <w:rPr>
                <w:rFonts w:eastAsia="Calibri"/>
              </w:rPr>
              <w:t>19</w:t>
            </w:r>
          </w:p>
        </w:tc>
        <w:tc>
          <w:tcPr>
            <w:tcW w:w="3198" w:type="dxa"/>
            <w:tcBorders>
              <w:bottom w:val="single" w:sz="4" w:space="0" w:color="auto"/>
            </w:tcBorders>
            <w:shd w:val="clear" w:color="auto" w:fill="C6D9F1"/>
          </w:tcPr>
          <w:p w14:paraId="03C69876"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74D38A15" w14:textId="77777777" w:rsidR="009B0186" w:rsidRPr="00627B9F" w:rsidRDefault="009B0186" w:rsidP="009B0186">
            <w:pPr>
              <w:rPr>
                <w:rFonts w:eastAsia="Calibri"/>
              </w:rPr>
            </w:pPr>
            <w:r>
              <w:rPr>
                <w:rFonts w:eastAsia="Calibri"/>
              </w:rPr>
              <w:t>Display the active listening comment</w:t>
            </w:r>
          </w:p>
        </w:tc>
      </w:tr>
      <w:tr w:rsidR="009B0186" w:rsidRPr="008D1F78" w14:paraId="0F5D6A9E" w14:textId="77777777" w:rsidTr="00381065">
        <w:tc>
          <w:tcPr>
            <w:tcW w:w="382" w:type="dxa"/>
            <w:tcBorders>
              <w:bottom w:val="single" w:sz="4" w:space="0" w:color="auto"/>
            </w:tcBorders>
            <w:shd w:val="clear" w:color="auto" w:fill="F2F2F2"/>
          </w:tcPr>
          <w:p w14:paraId="309CFFF3" w14:textId="11C373DF" w:rsidR="009B0186" w:rsidRDefault="00BF655E" w:rsidP="009B0186">
            <w:pPr>
              <w:rPr>
                <w:rFonts w:eastAsia="Calibri"/>
              </w:rPr>
            </w:pPr>
            <w:r>
              <w:rPr>
                <w:rFonts w:eastAsia="Calibri"/>
              </w:rPr>
              <w:t>2</w:t>
            </w:r>
            <w:r w:rsidR="005112B2">
              <w:rPr>
                <w:rFonts w:eastAsia="Calibri"/>
              </w:rPr>
              <w:t>0</w:t>
            </w:r>
          </w:p>
        </w:tc>
        <w:tc>
          <w:tcPr>
            <w:tcW w:w="3198" w:type="dxa"/>
            <w:tcBorders>
              <w:bottom w:val="single" w:sz="4" w:space="0" w:color="auto"/>
            </w:tcBorders>
            <w:shd w:val="clear" w:color="auto" w:fill="F2F2F2"/>
          </w:tcPr>
          <w:p w14:paraId="1213E0D3" w14:textId="77777777" w:rsidR="009B0186" w:rsidRPr="00627B9F" w:rsidRDefault="009B0186" w:rsidP="009B0186">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1FA4C670" w14:textId="77777777" w:rsidR="009B0186" w:rsidRPr="00627B9F" w:rsidRDefault="009B0186" w:rsidP="009B0186">
            <w:pPr>
              <w:rPr>
                <w:rFonts w:eastAsia="Calibri"/>
              </w:rPr>
            </w:pPr>
            <w:r>
              <w:rPr>
                <w:rFonts w:eastAsia="Calibri"/>
              </w:rPr>
              <w:t xml:space="preserve">Display the personality flexing rating </w:t>
            </w:r>
          </w:p>
        </w:tc>
      </w:tr>
      <w:tr w:rsidR="009B0186" w:rsidRPr="008D1F78" w14:paraId="3353ED5A" w14:textId="77777777" w:rsidTr="00381065">
        <w:tc>
          <w:tcPr>
            <w:tcW w:w="382" w:type="dxa"/>
            <w:tcBorders>
              <w:bottom w:val="single" w:sz="4" w:space="0" w:color="auto"/>
            </w:tcBorders>
            <w:shd w:val="clear" w:color="auto" w:fill="C6D9F1"/>
          </w:tcPr>
          <w:p w14:paraId="0DCFDE28" w14:textId="5E7D0069" w:rsidR="009B0186" w:rsidRDefault="00BF655E" w:rsidP="00BF655E">
            <w:pPr>
              <w:rPr>
                <w:rFonts w:eastAsia="Calibri"/>
              </w:rPr>
            </w:pPr>
            <w:r>
              <w:rPr>
                <w:rFonts w:eastAsia="Calibri"/>
              </w:rPr>
              <w:t>2</w:t>
            </w:r>
            <w:r w:rsidR="005112B2">
              <w:rPr>
                <w:rFonts w:eastAsia="Calibri"/>
              </w:rPr>
              <w:t>1</w:t>
            </w:r>
          </w:p>
        </w:tc>
        <w:tc>
          <w:tcPr>
            <w:tcW w:w="3198" w:type="dxa"/>
            <w:tcBorders>
              <w:bottom w:val="single" w:sz="4" w:space="0" w:color="auto"/>
            </w:tcBorders>
            <w:shd w:val="clear" w:color="auto" w:fill="C6D9F1"/>
          </w:tcPr>
          <w:p w14:paraId="7A8A6531"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A58FFA4" w14:textId="77777777" w:rsidR="009B0186" w:rsidRPr="00627B9F" w:rsidRDefault="009B0186" w:rsidP="009B0186">
            <w:pPr>
              <w:rPr>
                <w:rFonts w:eastAsia="Calibri"/>
              </w:rPr>
            </w:pPr>
            <w:r>
              <w:rPr>
                <w:rFonts w:eastAsia="Calibri"/>
              </w:rPr>
              <w:t>Display the personality flexing comment</w:t>
            </w:r>
          </w:p>
        </w:tc>
      </w:tr>
      <w:tr w:rsidR="009B0186" w:rsidRPr="008D1F78" w14:paraId="07670A5E" w14:textId="77777777" w:rsidTr="00381065">
        <w:tc>
          <w:tcPr>
            <w:tcW w:w="382" w:type="dxa"/>
            <w:tcBorders>
              <w:bottom w:val="single" w:sz="4" w:space="0" w:color="auto"/>
            </w:tcBorders>
            <w:shd w:val="clear" w:color="auto" w:fill="F2F2F2"/>
          </w:tcPr>
          <w:p w14:paraId="35C56712" w14:textId="2B64BB65" w:rsidR="009B0186" w:rsidRDefault="00BF655E" w:rsidP="009B0186">
            <w:pPr>
              <w:rPr>
                <w:rFonts w:eastAsia="Calibri"/>
              </w:rPr>
            </w:pPr>
            <w:r>
              <w:rPr>
                <w:rFonts w:eastAsia="Calibri"/>
              </w:rPr>
              <w:t>2</w:t>
            </w:r>
            <w:r w:rsidR="005112B2">
              <w:rPr>
                <w:rFonts w:eastAsia="Calibri"/>
              </w:rPr>
              <w:t>2</w:t>
            </w:r>
          </w:p>
        </w:tc>
        <w:tc>
          <w:tcPr>
            <w:tcW w:w="3198" w:type="dxa"/>
            <w:tcBorders>
              <w:bottom w:val="single" w:sz="4" w:space="0" w:color="auto"/>
            </w:tcBorders>
            <w:shd w:val="clear" w:color="auto" w:fill="F2F2F2"/>
          </w:tcPr>
          <w:p w14:paraId="710FDB0D" w14:textId="77777777" w:rsidR="009B0186" w:rsidRPr="00627B9F" w:rsidRDefault="009B0186" w:rsidP="009B0186">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085386CD" w14:textId="77777777" w:rsidR="009B0186" w:rsidRPr="00627B9F" w:rsidRDefault="009B0186" w:rsidP="009B0186">
            <w:pPr>
              <w:rPr>
                <w:rFonts w:eastAsia="Calibri"/>
              </w:rPr>
            </w:pPr>
            <w:r>
              <w:rPr>
                <w:rFonts w:eastAsia="Calibri"/>
              </w:rPr>
              <w:t>Display the start temperature value</w:t>
            </w:r>
          </w:p>
        </w:tc>
      </w:tr>
      <w:tr w:rsidR="009B0186" w:rsidRPr="008D1F78" w14:paraId="44224655" w14:textId="77777777" w:rsidTr="00381065">
        <w:tc>
          <w:tcPr>
            <w:tcW w:w="382" w:type="dxa"/>
            <w:tcBorders>
              <w:bottom w:val="single" w:sz="4" w:space="0" w:color="auto"/>
            </w:tcBorders>
            <w:shd w:val="clear" w:color="auto" w:fill="C6D9F1"/>
          </w:tcPr>
          <w:p w14:paraId="17056BDA" w14:textId="0CC34128" w:rsidR="009B0186" w:rsidRDefault="00BF655E" w:rsidP="009B0186">
            <w:pPr>
              <w:rPr>
                <w:rFonts w:eastAsia="Calibri"/>
              </w:rPr>
            </w:pPr>
            <w:r>
              <w:rPr>
                <w:rFonts w:eastAsia="Calibri"/>
              </w:rPr>
              <w:t>2</w:t>
            </w:r>
            <w:r w:rsidR="005112B2">
              <w:rPr>
                <w:rFonts w:eastAsia="Calibri"/>
              </w:rPr>
              <w:t>3</w:t>
            </w:r>
          </w:p>
        </w:tc>
        <w:tc>
          <w:tcPr>
            <w:tcW w:w="3198" w:type="dxa"/>
            <w:tcBorders>
              <w:bottom w:val="single" w:sz="4" w:space="0" w:color="auto"/>
            </w:tcBorders>
            <w:shd w:val="clear" w:color="auto" w:fill="C6D9F1"/>
          </w:tcPr>
          <w:p w14:paraId="46074A69" w14:textId="77777777" w:rsidR="009B0186" w:rsidRPr="00627B9F" w:rsidRDefault="009B0186" w:rsidP="009B0186">
            <w:pPr>
              <w:rPr>
                <w:rFonts w:eastAsia="Calibri"/>
              </w:rPr>
            </w:pPr>
          </w:p>
        </w:tc>
        <w:tc>
          <w:tcPr>
            <w:tcW w:w="6231" w:type="dxa"/>
            <w:tcBorders>
              <w:bottom w:val="single" w:sz="4" w:space="0" w:color="auto"/>
            </w:tcBorders>
            <w:shd w:val="clear" w:color="auto" w:fill="C6D9F1"/>
          </w:tcPr>
          <w:p w14:paraId="20BE6B2C" w14:textId="77777777" w:rsidR="009B0186" w:rsidRPr="00627B9F" w:rsidRDefault="009B0186" w:rsidP="009B0186">
            <w:pPr>
              <w:rPr>
                <w:rFonts w:eastAsia="Calibri"/>
              </w:rPr>
            </w:pPr>
            <w:r>
              <w:rPr>
                <w:rFonts w:eastAsia="Calibri"/>
              </w:rPr>
              <w:t>Display the start temperature comment</w:t>
            </w:r>
          </w:p>
        </w:tc>
      </w:tr>
      <w:tr w:rsidR="009B0186" w:rsidRPr="008D1F78" w14:paraId="3ACA482C" w14:textId="77777777" w:rsidTr="00381065">
        <w:tc>
          <w:tcPr>
            <w:tcW w:w="382" w:type="dxa"/>
            <w:tcBorders>
              <w:bottom w:val="single" w:sz="4" w:space="0" w:color="auto"/>
            </w:tcBorders>
            <w:shd w:val="clear" w:color="auto" w:fill="F2F2F2"/>
          </w:tcPr>
          <w:p w14:paraId="71F1126D" w14:textId="63130B73" w:rsidR="009B0186" w:rsidRDefault="00BF655E" w:rsidP="009B0186">
            <w:pPr>
              <w:rPr>
                <w:rFonts w:eastAsia="Calibri"/>
              </w:rPr>
            </w:pPr>
            <w:r>
              <w:rPr>
                <w:rFonts w:eastAsia="Calibri"/>
              </w:rPr>
              <w:t>2</w:t>
            </w:r>
            <w:r w:rsidR="005112B2">
              <w:rPr>
                <w:rFonts w:eastAsia="Calibri"/>
              </w:rPr>
              <w:t>4</w:t>
            </w:r>
          </w:p>
        </w:tc>
        <w:tc>
          <w:tcPr>
            <w:tcW w:w="3198" w:type="dxa"/>
            <w:tcBorders>
              <w:bottom w:val="single" w:sz="4" w:space="0" w:color="auto"/>
            </w:tcBorders>
            <w:shd w:val="clear" w:color="auto" w:fill="F2F2F2"/>
          </w:tcPr>
          <w:p w14:paraId="485CE0D9" w14:textId="77777777" w:rsidR="009B0186" w:rsidRPr="00627B9F" w:rsidRDefault="009B0186" w:rsidP="009B0186">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2E2ACB69" w14:textId="77777777" w:rsidR="009B0186" w:rsidRPr="00627B9F" w:rsidRDefault="009B0186" w:rsidP="009B0186">
            <w:pPr>
              <w:rPr>
                <w:rFonts w:eastAsia="Calibri"/>
              </w:rPr>
            </w:pPr>
            <w:r>
              <w:rPr>
                <w:rFonts w:eastAsia="Calibri"/>
              </w:rPr>
              <w:t>Display the end temperature value</w:t>
            </w:r>
          </w:p>
        </w:tc>
      </w:tr>
      <w:tr w:rsidR="009B0186" w:rsidRPr="008D1F78" w14:paraId="57CAF813" w14:textId="77777777" w:rsidTr="00381065">
        <w:tc>
          <w:tcPr>
            <w:tcW w:w="382" w:type="dxa"/>
            <w:shd w:val="clear" w:color="auto" w:fill="C6D9F1"/>
          </w:tcPr>
          <w:p w14:paraId="7D3F8F54" w14:textId="7A87BFF7" w:rsidR="009B0186" w:rsidRDefault="00BF655E" w:rsidP="009B0186">
            <w:pPr>
              <w:rPr>
                <w:rFonts w:eastAsia="Calibri"/>
              </w:rPr>
            </w:pPr>
            <w:r>
              <w:rPr>
                <w:rFonts w:eastAsia="Calibri"/>
              </w:rPr>
              <w:t>2</w:t>
            </w:r>
            <w:r w:rsidR="005112B2">
              <w:rPr>
                <w:rFonts w:eastAsia="Calibri"/>
              </w:rPr>
              <w:t>5</w:t>
            </w:r>
          </w:p>
        </w:tc>
        <w:tc>
          <w:tcPr>
            <w:tcW w:w="3198" w:type="dxa"/>
            <w:shd w:val="clear" w:color="auto" w:fill="C6D9F1"/>
          </w:tcPr>
          <w:p w14:paraId="0A6A976F" w14:textId="77777777" w:rsidR="009B0186" w:rsidRPr="00627B9F" w:rsidRDefault="009B0186" w:rsidP="009B0186">
            <w:pPr>
              <w:rPr>
                <w:rFonts w:eastAsia="Calibri"/>
              </w:rPr>
            </w:pPr>
          </w:p>
        </w:tc>
        <w:tc>
          <w:tcPr>
            <w:tcW w:w="6231" w:type="dxa"/>
            <w:shd w:val="clear" w:color="auto" w:fill="C6D9F1"/>
          </w:tcPr>
          <w:p w14:paraId="36403200" w14:textId="77777777" w:rsidR="009B0186" w:rsidRPr="00627B9F" w:rsidRDefault="009B0186" w:rsidP="009B0186">
            <w:pPr>
              <w:rPr>
                <w:rFonts w:eastAsia="Calibri"/>
              </w:rPr>
            </w:pPr>
            <w:r>
              <w:rPr>
                <w:rFonts w:eastAsia="Calibri"/>
              </w:rPr>
              <w:t>Display the end temperature comment</w:t>
            </w:r>
          </w:p>
        </w:tc>
      </w:tr>
    </w:tbl>
    <w:p w14:paraId="209BD515" w14:textId="77777777" w:rsidR="00885EED" w:rsidRDefault="00885EED" w:rsidP="00885EED"/>
    <w:p w14:paraId="154A5ADA"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3.2</w:t>
      </w:r>
      <w:r>
        <w:rPr>
          <w:b/>
        </w:rPr>
        <w:tab/>
        <w:t>Coaching Information</w:t>
      </w:r>
    </w:p>
    <w:p w14:paraId="608C16F7"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7959DD4A"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4C021245" w14:textId="77777777" w:rsidTr="00885EED">
        <w:trPr>
          <w:trHeight w:val="288"/>
        </w:trPr>
        <w:tc>
          <w:tcPr>
            <w:tcW w:w="344" w:type="dxa"/>
            <w:tcBorders>
              <w:bottom w:val="single" w:sz="4" w:space="0" w:color="auto"/>
            </w:tcBorders>
            <w:shd w:val="clear" w:color="auto" w:fill="4F81BD"/>
            <w:vAlign w:val="bottom"/>
          </w:tcPr>
          <w:p w14:paraId="078B5EBD"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08BE4012"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05ACA9FD"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400070C0" w14:textId="77777777" w:rsidTr="00885EED">
        <w:tc>
          <w:tcPr>
            <w:tcW w:w="344" w:type="dxa"/>
            <w:tcBorders>
              <w:bottom w:val="single" w:sz="4" w:space="0" w:color="auto"/>
            </w:tcBorders>
            <w:shd w:val="clear" w:color="auto" w:fill="F2F2F2"/>
          </w:tcPr>
          <w:p w14:paraId="0683C639"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0858346E"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3AE00A85"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6BADF9B2" w14:textId="77777777" w:rsidTr="00885EED">
        <w:tc>
          <w:tcPr>
            <w:tcW w:w="344" w:type="dxa"/>
            <w:tcBorders>
              <w:bottom w:val="single" w:sz="4" w:space="0" w:color="auto"/>
            </w:tcBorders>
            <w:shd w:val="clear" w:color="auto" w:fill="C6D9F1"/>
          </w:tcPr>
          <w:p w14:paraId="6BF246D2"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4893D4A9"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6A52204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5E62F296" w14:textId="77777777" w:rsidTr="00885EED">
        <w:tc>
          <w:tcPr>
            <w:tcW w:w="344" w:type="dxa"/>
            <w:shd w:val="clear" w:color="auto" w:fill="F2F2F2"/>
          </w:tcPr>
          <w:p w14:paraId="0C5105B2" w14:textId="77777777" w:rsidR="00885EED" w:rsidRPr="00627B9F" w:rsidRDefault="00885EED" w:rsidP="00885EED">
            <w:pPr>
              <w:rPr>
                <w:rFonts w:eastAsia="Calibri"/>
              </w:rPr>
            </w:pPr>
            <w:r>
              <w:rPr>
                <w:rFonts w:eastAsia="Calibri"/>
              </w:rPr>
              <w:t>3</w:t>
            </w:r>
          </w:p>
        </w:tc>
        <w:tc>
          <w:tcPr>
            <w:tcW w:w="3054" w:type="dxa"/>
            <w:shd w:val="clear" w:color="auto" w:fill="F2F2F2"/>
          </w:tcPr>
          <w:p w14:paraId="1B544406" w14:textId="77777777" w:rsidR="00885EED" w:rsidRPr="000F793C" w:rsidRDefault="00885EED" w:rsidP="00885EED">
            <w:pPr>
              <w:rPr>
                <w:rFonts w:eastAsia="Calibri"/>
              </w:rPr>
            </w:pPr>
            <w:r w:rsidRPr="000F793C">
              <w:rPr>
                <w:rFonts w:eastAsia="Calibri"/>
              </w:rPr>
              <w:t>Enter the date of coaching:</w:t>
            </w:r>
          </w:p>
        </w:tc>
        <w:tc>
          <w:tcPr>
            <w:tcW w:w="5902" w:type="dxa"/>
            <w:shd w:val="clear" w:color="auto" w:fill="F2F2F2"/>
          </w:tcPr>
          <w:p w14:paraId="0AC2632A" w14:textId="77777777" w:rsidR="00885EED" w:rsidRPr="000F793C" w:rsidRDefault="00885EED" w:rsidP="00885EED">
            <w:pPr>
              <w:rPr>
                <w:rFonts w:eastAsia="Calibri"/>
              </w:rPr>
            </w:pPr>
            <w:r>
              <w:rPr>
                <w:rFonts w:eastAsia="Calibri"/>
              </w:rPr>
              <w:t>Display text</w:t>
            </w:r>
          </w:p>
        </w:tc>
      </w:tr>
      <w:tr w:rsidR="00885EED" w:rsidRPr="00C45BDB" w14:paraId="1F1A3BD6" w14:textId="77777777" w:rsidTr="00885EED">
        <w:tc>
          <w:tcPr>
            <w:tcW w:w="344" w:type="dxa"/>
            <w:tcBorders>
              <w:bottom w:val="single" w:sz="4" w:space="0" w:color="auto"/>
            </w:tcBorders>
            <w:shd w:val="clear" w:color="auto" w:fill="C6D9F1"/>
          </w:tcPr>
          <w:p w14:paraId="15014467"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6CA9EA13"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4D85BFC1" w14:textId="77777777" w:rsidR="00885EED" w:rsidRPr="00627B9F" w:rsidRDefault="00885EED" w:rsidP="00885EED">
            <w:pPr>
              <w:rPr>
                <w:rFonts w:eastAsia="Calibri"/>
              </w:rPr>
            </w:pPr>
            <w:r>
              <w:rPr>
                <w:rFonts w:eastAsia="Calibri"/>
              </w:rPr>
              <w:t>Date data entry</w:t>
            </w:r>
          </w:p>
        </w:tc>
      </w:tr>
      <w:tr w:rsidR="00885EED" w:rsidRPr="00C45BDB" w14:paraId="09FDEAE4" w14:textId="77777777" w:rsidTr="00885EED">
        <w:tc>
          <w:tcPr>
            <w:tcW w:w="344" w:type="dxa"/>
            <w:shd w:val="clear" w:color="auto" w:fill="F2F2F2"/>
          </w:tcPr>
          <w:p w14:paraId="4C7649B9" w14:textId="77777777" w:rsidR="00885EED" w:rsidRDefault="00885EED" w:rsidP="00885EED">
            <w:pPr>
              <w:rPr>
                <w:rFonts w:eastAsia="Calibri"/>
              </w:rPr>
            </w:pPr>
            <w:r>
              <w:rPr>
                <w:rFonts w:eastAsia="Calibri"/>
              </w:rPr>
              <w:t>5</w:t>
            </w:r>
          </w:p>
        </w:tc>
        <w:tc>
          <w:tcPr>
            <w:tcW w:w="3054" w:type="dxa"/>
            <w:shd w:val="clear" w:color="auto" w:fill="F2F2F2"/>
          </w:tcPr>
          <w:p w14:paraId="70F714E5" w14:textId="77777777" w:rsidR="00885EED" w:rsidRPr="00627B9F" w:rsidRDefault="00885EED" w:rsidP="00885EED">
            <w:pPr>
              <w:rPr>
                <w:rFonts w:eastAsia="Calibri"/>
              </w:rPr>
            </w:pPr>
            <w:r w:rsidRPr="00627B9F">
              <w:rPr>
                <w:rFonts w:eastAsia="Calibri"/>
              </w:rPr>
              <w:t>Provide the details from the coaching session including action plans developed:</w:t>
            </w:r>
          </w:p>
        </w:tc>
        <w:tc>
          <w:tcPr>
            <w:tcW w:w="5902" w:type="dxa"/>
            <w:shd w:val="clear" w:color="auto" w:fill="F2F2F2"/>
          </w:tcPr>
          <w:p w14:paraId="51E99B76" w14:textId="77777777" w:rsidR="00885EED" w:rsidRPr="00627B9F" w:rsidRDefault="00885EED" w:rsidP="00885EED">
            <w:pPr>
              <w:rPr>
                <w:rFonts w:eastAsia="Calibri"/>
              </w:rPr>
            </w:pPr>
            <w:r w:rsidRPr="00627B9F">
              <w:rPr>
                <w:rFonts w:eastAsia="Calibri"/>
              </w:rPr>
              <w:t xml:space="preserve">Display </w:t>
            </w:r>
            <w:r>
              <w:rPr>
                <w:rFonts w:eastAsia="Calibri"/>
              </w:rPr>
              <w:t>t</w:t>
            </w:r>
            <w:r w:rsidRPr="00627B9F">
              <w:rPr>
                <w:rFonts w:eastAsia="Calibri"/>
              </w:rPr>
              <w:t>ext</w:t>
            </w:r>
          </w:p>
        </w:tc>
      </w:tr>
      <w:tr w:rsidR="00885EED" w:rsidRPr="00C45BDB" w14:paraId="54557ACD" w14:textId="77777777" w:rsidTr="00885EED">
        <w:tc>
          <w:tcPr>
            <w:tcW w:w="344" w:type="dxa"/>
            <w:tcBorders>
              <w:bottom w:val="single" w:sz="4" w:space="0" w:color="auto"/>
            </w:tcBorders>
            <w:shd w:val="clear" w:color="auto" w:fill="C6D9F1"/>
          </w:tcPr>
          <w:p w14:paraId="6D28EB51"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55D86EFF" w14:textId="77777777" w:rsidR="00885EED" w:rsidRPr="00627B9F" w:rsidRDefault="00885EED" w:rsidP="00885EED">
            <w:pPr>
              <w:rPr>
                <w:rFonts w:eastAsia="Calibri"/>
              </w:rPr>
            </w:pPr>
          </w:p>
        </w:tc>
        <w:tc>
          <w:tcPr>
            <w:tcW w:w="5902" w:type="dxa"/>
            <w:tcBorders>
              <w:bottom w:val="single" w:sz="4" w:space="0" w:color="auto"/>
            </w:tcBorders>
            <w:shd w:val="clear" w:color="auto" w:fill="C6D9F1"/>
          </w:tcPr>
          <w:p w14:paraId="6B270E1E" w14:textId="77777777" w:rsidR="00885EED" w:rsidRPr="00627B9F" w:rsidRDefault="00885EED" w:rsidP="00885EED">
            <w:pPr>
              <w:rPr>
                <w:rFonts w:eastAsia="Calibri"/>
              </w:rPr>
            </w:pPr>
            <w:r>
              <w:rPr>
                <w:rFonts w:eastAsia="Calibri"/>
              </w:rPr>
              <w:t>Text data entry</w:t>
            </w:r>
          </w:p>
        </w:tc>
      </w:tr>
      <w:tr w:rsidR="00885EED" w:rsidRPr="00C45BDB" w14:paraId="54192DD8" w14:textId="77777777" w:rsidTr="00885EED">
        <w:tc>
          <w:tcPr>
            <w:tcW w:w="344" w:type="dxa"/>
            <w:shd w:val="clear" w:color="auto" w:fill="F2F2F2"/>
          </w:tcPr>
          <w:p w14:paraId="6E54E582" w14:textId="77777777" w:rsidR="00885EED" w:rsidRDefault="00885EED" w:rsidP="00885EED">
            <w:pPr>
              <w:rPr>
                <w:rFonts w:eastAsia="Calibri"/>
              </w:rPr>
            </w:pPr>
            <w:r>
              <w:rPr>
                <w:rFonts w:eastAsia="Calibri"/>
              </w:rPr>
              <w:t>7</w:t>
            </w:r>
          </w:p>
        </w:tc>
        <w:tc>
          <w:tcPr>
            <w:tcW w:w="3054" w:type="dxa"/>
            <w:shd w:val="clear" w:color="auto" w:fill="F2F2F2"/>
          </w:tcPr>
          <w:p w14:paraId="49F5A0AA" w14:textId="77777777" w:rsidR="00885EED" w:rsidRPr="00627B9F" w:rsidRDefault="00885EED" w:rsidP="00885EED">
            <w:pPr>
              <w:tabs>
                <w:tab w:val="left" w:pos="1800"/>
              </w:tabs>
              <w:rPr>
                <w:rFonts w:eastAsia="Calibri"/>
              </w:rPr>
            </w:pPr>
            <w:r w:rsidRPr="00627B9F">
              <w:rPr>
                <w:rFonts w:eastAsia="Calibri"/>
              </w:rPr>
              <w:t>(max length 3,000 chars)</w:t>
            </w:r>
          </w:p>
          <w:p w14:paraId="6F217E16" w14:textId="77777777" w:rsidR="00885EED" w:rsidRPr="00627B9F" w:rsidRDefault="00885EED" w:rsidP="00885EED">
            <w:pPr>
              <w:rPr>
                <w:rFonts w:eastAsia="Calibri"/>
              </w:rPr>
            </w:pPr>
            <w:r w:rsidRPr="00627B9F">
              <w:rPr>
                <w:rFonts w:eastAsia="Calibri"/>
              </w:rPr>
              <w:t>Provide as much detail as possible</w:t>
            </w:r>
          </w:p>
        </w:tc>
        <w:tc>
          <w:tcPr>
            <w:tcW w:w="5902" w:type="dxa"/>
            <w:shd w:val="clear" w:color="auto" w:fill="F2F2F2"/>
          </w:tcPr>
          <w:p w14:paraId="72EEF425" w14:textId="77777777" w:rsidR="00885EED" w:rsidRPr="00627B9F" w:rsidRDefault="00885EED" w:rsidP="00885EED">
            <w:pPr>
              <w:rPr>
                <w:rFonts w:eastAsia="Calibri"/>
              </w:rPr>
            </w:pPr>
            <w:r>
              <w:rPr>
                <w:rFonts w:eastAsia="Calibri"/>
              </w:rPr>
              <w:t>D</w:t>
            </w:r>
            <w:r w:rsidRPr="00627B9F">
              <w:rPr>
                <w:rFonts w:eastAsia="Calibri"/>
              </w:rPr>
              <w:t>isplay text</w:t>
            </w:r>
          </w:p>
        </w:tc>
      </w:tr>
      <w:tr w:rsidR="00885EED" w:rsidRPr="00C45BDB" w14:paraId="0E67B6C1" w14:textId="77777777" w:rsidTr="00885EED">
        <w:tc>
          <w:tcPr>
            <w:tcW w:w="344" w:type="dxa"/>
            <w:tcBorders>
              <w:bottom w:val="single" w:sz="4" w:space="0" w:color="auto"/>
            </w:tcBorders>
            <w:shd w:val="clear" w:color="auto" w:fill="C6D9F1"/>
          </w:tcPr>
          <w:p w14:paraId="6500A1CA"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644BB8EB" w14:textId="77777777" w:rsidR="00885EED" w:rsidRPr="00627B9F" w:rsidRDefault="00885EED" w:rsidP="00885EED">
            <w:pPr>
              <w:tabs>
                <w:tab w:val="left" w:pos="1800"/>
              </w:tabs>
              <w:rPr>
                <w:rFonts w:eastAsia="Calibri"/>
              </w:rPr>
            </w:pPr>
            <w:r>
              <w:rPr>
                <w:rFonts w:eastAsia="Calibri"/>
              </w:rPr>
              <w:t>Submit</w:t>
            </w:r>
          </w:p>
        </w:tc>
        <w:tc>
          <w:tcPr>
            <w:tcW w:w="5902" w:type="dxa"/>
            <w:tcBorders>
              <w:bottom w:val="single" w:sz="4" w:space="0" w:color="auto"/>
            </w:tcBorders>
            <w:shd w:val="clear" w:color="auto" w:fill="C6D9F1"/>
          </w:tcPr>
          <w:p w14:paraId="4801F6D9" w14:textId="77777777" w:rsidR="00885EED" w:rsidRDefault="00885EED" w:rsidP="00885EED">
            <w:pPr>
              <w:rPr>
                <w:rFonts w:eastAsia="Calibri"/>
              </w:rPr>
            </w:pPr>
            <w:r>
              <w:rPr>
                <w:rFonts w:eastAsia="Calibri"/>
              </w:rPr>
              <w:t>Button to save information</w:t>
            </w:r>
          </w:p>
        </w:tc>
      </w:tr>
      <w:tr w:rsidR="00885EED" w:rsidRPr="00C45BDB" w14:paraId="1FCC14F9" w14:textId="77777777" w:rsidTr="00885EED">
        <w:tc>
          <w:tcPr>
            <w:tcW w:w="344" w:type="dxa"/>
            <w:tcBorders>
              <w:bottom w:val="single" w:sz="4" w:space="0" w:color="auto"/>
            </w:tcBorders>
            <w:shd w:val="clear" w:color="auto" w:fill="F2F2F2"/>
          </w:tcPr>
          <w:p w14:paraId="3BDACE60" w14:textId="77777777" w:rsidR="00885EED" w:rsidRDefault="00885EED" w:rsidP="00885EED">
            <w:pPr>
              <w:rPr>
                <w:rFonts w:eastAsia="Calibri"/>
              </w:rPr>
            </w:pPr>
            <w:r>
              <w:rPr>
                <w:rFonts w:eastAsia="Calibri"/>
              </w:rPr>
              <w:t>9</w:t>
            </w:r>
          </w:p>
        </w:tc>
        <w:tc>
          <w:tcPr>
            <w:tcW w:w="3054" w:type="dxa"/>
            <w:tcBorders>
              <w:bottom w:val="single" w:sz="4" w:space="0" w:color="auto"/>
            </w:tcBorders>
            <w:shd w:val="clear" w:color="auto" w:fill="F2F2F2"/>
          </w:tcPr>
          <w:p w14:paraId="542BFE8F" w14:textId="77777777" w:rsidR="00885EED" w:rsidRDefault="00885EED" w:rsidP="00885EED">
            <w:pPr>
              <w:tabs>
                <w:tab w:val="left" w:pos="1800"/>
              </w:tabs>
              <w:rPr>
                <w:rFonts w:eastAsia="Calibri"/>
              </w:rPr>
            </w:pPr>
          </w:p>
        </w:tc>
        <w:tc>
          <w:tcPr>
            <w:tcW w:w="5902" w:type="dxa"/>
            <w:tcBorders>
              <w:bottom w:val="single" w:sz="4" w:space="0" w:color="auto"/>
            </w:tcBorders>
            <w:shd w:val="clear" w:color="auto" w:fill="F2F2F2"/>
          </w:tcPr>
          <w:p w14:paraId="36D18AF1" w14:textId="77777777" w:rsidR="00885EED" w:rsidRDefault="00885EED" w:rsidP="00885EED">
            <w:pPr>
              <w:rPr>
                <w:rFonts w:eastAsia="Calibri"/>
              </w:rPr>
            </w:pPr>
            <w:r>
              <w:rPr>
                <w:rFonts w:eastAsia="Calibri"/>
              </w:rPr>
              <w:t>Status become Pending Employee Review</w:t>
            </w:r>
          </w:p>
        </w:tc>
      </w:tr>
    </w:tbl>
    <w:p w14:paraId="734D4AA1" w14:textId="77777777" w:rsidR="00885EED" w:rsidRDefault="00885EED" w:rsidP="00885EED">
      <w:pPr>
        <w:ind w:left="1440"/>
      </w:pPr>
    </w:p>
    <w:p w14:paraId="7734E8D6"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w:t>
      </w:r>
      <w:r w:rsidRPr="0026295E">
        <w:rPr>
          <w:b/>
        </w:rPr>
        <w:tab/>
      </w:r>
      <w:r>
        <w:rPr>
          <w:b/>
        </w:rPr>
        <w:tab/>
        <w:t>Managers, Submitters, Other Reviewers</w:t>
      </w:r>
    </w:p>
    <w:p w14:paraId="43D55EBD" w14:textId="77777777" w:rsidR="00885EED" w:rsidRDefault="00885EED" w:rsidP="00885EED">
      <w:pPr>
        <w:ind w:left="1440"/>
      </w:pPr>
      <w:r w:rsidRPr="00923EF1">
        <w:t>When someone other than Employee</w:t>
      </w:r>
      <w:r>
        <w:t xml:space="preserve"> or </w:t>
      </w:r>
      <w:r w:rsidRPr="00923EF1">
        <w:t>Supervisor</w:t>
      </w:r>
      <w:r>
        <w:t xml:space="preserve"> </w:t>
      </w:r>
      <w:r w:rsidRPr="00923EF1">
        <w:t>of record</w:t>
      </w:r>
      <w:r>
        <w:t xml:space="preserve">  (i.e. </w:t>
      </w:r>
      <w:r w:rsidRPr="00923EF1">
        <w:t>Manager</w:t>
      </w:r>
      <w:r>
        <w:t xml:space="preserve">, </w:t>
      </w:r>
      <w:r w:rsidRPr="00923EF1">
        <w:t>Submitter</w:t>
      </w:r>
      <w:r>
        <w:t xml:space="preserve">, Supervisors and above from Historical Dashboard) </w:t>
      </w:r>
      <w:r w:rsidRPr="00923EF1">
        <w:t>or an Employee</w:t>
      </w:r>
      <w:r>
        <w:t xml:space="preserve"> or </w:t>
      </w:r>
      <w:r w:rsidRPr="00923EF1">
        <w:t>Supervisor</w:t>
      </w:r>
      <w:r>
        <w:t xml:space="preserve"> </w:t>
      </w:r>
      <w:r w:rsidRPr="00923EF1">
        <w:t xml:space="preserve">of the record </w:t>
      </w:r>
      <w:r>
        <w:t xml:space="preserve">or </w:t>
      </w:r>
      <w:r w:rsidRPr="00923EF1">
        <w:t xml:space="preserve">in a condition other than described above reviews a </w:t>
      </w:r>
      <w:r>
        <w:t xml:space="preserve">Quality Now </w:t>
      </w:r>
      <w:r w:rsidRPr="00923EF1">
        <w:t>log, then display the following information:</w:t>
      </w:r>
    </w:p>
    <w:p w14:paraId="6BA06262"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4.1</w:t>
      </w:r>
      <w:r>
        <w:rPr>
          <w:b/>
        </w:rPr>
        <w:tab/>
        <w:t>Evaluation Information</w:t>
      </w:r>
    </w:p>
    <w:p w14:paraId="02EB2EC2" w14:textId="5FA0CEDD" w:rsidR="00885EED" w:rsidRDefault="00885EED" w:rsidP="00885EED">
      <w:pPr>
        <w:ind w:left="1440"/>
      </w:pPr>
      <w:r w:rsidRPr="008D1F78">
        <w:lastRenderedPageBreak/>
        <w:t xml:space="preserve">Display the following </w:t>
      </w:r>
      <w:r>
        <w:t xml:space="preserve">evaluation information </w:t>
      </w:r>
      <w:r w:rsidRPr="008D1F78">
        <w:t xml:space="preserve">for </w:t>
      </w:r>
      <w:r>
        <w:t xml:space="preserve">each </w:t>
      </w:r>
      <w:r w:rsidR="000A55E9">
        <w:t xml:space="preserve">active </w:t>
      </w:r>
      <w:r>
        <w:t>call evaluation associated with the Quality Now Batch</w:t>
      </w:r>
      <w:r w:rsidRPr="008D1F78">
        <w:t>:</w:t>
      </w:r>
    </w:p>
    <w:p w14:paraId="136D8459" w14:textId="77777777" w:rsidR="00885EED" w:rsidRDefault="00885EED" w:rsidP="00885EED"/>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82"/>
        <w:gridCol w:w="3198"/>
        <w:gridCol w:w="6231"/>
      </w:tblGrid>
      <w:tr w:rsidR="00885EED" w:rsidRPr="008D1F78" w14:paraId="06E4E2AA" w14:textId="77777777" w:rsidTr="00BF655E">
        <w:trPr>
          <w:trHeight w:val="288"/>
        </w:trPr>
        <w:tc>
          <w:tcPr>
            <w:tcW w:w="382" w:type="dxa"/>
            <w:tcBorders>
              <w:bottom w:val="single" w:sz="4" w:space="0" w:color="auto"/>
            </w:tcBorders>
            <w:shd w:val="clear" w:color="auto" w:fill="4F81BD"/>
            <w:vAlign w:val="bottom"/>
          </w:tcPr>
          <w:p w14:paraId="6B7B02D4" w14:textId="77777777" w:rsidR="00885EED" w:rsidRPr="00627B9F" w:rsidRDefault="00885EED" w:rsidP="00885EED">
            <w:pPr>
              <w:rPr>
                <w:rFonts w:eastAsia="Calibri"/>
                <w:b/>
                <w:color w:val="FFFFFF"/>
              </w:rPr>
            </w:pPr>
            <w:r w:rsidRPr="00627B9F">
              <w:rPr>
                <w:rFonts w:eastAsia="Calibri"/>
                <w:b/>
                <w:color w:val="FFFFFF"/>
              </w:rPr>
              <w:t>#</w:t>
            </w:r>
          </w:p>
        </w:tc>
        <w:tc>
          <w:tcPr>
            <w:tcW w:w="3198" w:type="dxa"/>
            <w:tcBorders>
              <w:bottom w:val="single" w:sz="4" w:space="0" w:color="auto"/>
            </w:tcBorders>
            <w:shd w:val="clear" w:color="auto" w:fill="4F81BD"/>
            <w:vAlign w:val="bottom"/>
          </w:tcPr>
          <w:p w14:paraId="69286E35"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6231" w:type="dxa"/>
            <w:tcBorders>
              <w:bottom w:val="single" w:sz="4" w:space="0" w:color="auto"/>
            </w:tcBorders>
            <w:shd w:val="clear" w:color="auto" w:fill="4F81BD"/>
            <w:vAlign w:val="bottom"/>
          </w:tcPr>
          <w:p w14:paraId="4F18D65F"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BF655E" w:rsidRPr="008D1F78" w14:paraId="6CD691A6" w14:textId="77777777" w:rsidTr="00BF655E">
        <w:tc>
          <w:tcPr>
            <w:tcW w:w="382" w:type="dxa"/>
            <w:tcBorders>
              <w:bottom w:val="single" w:sz="4" w:space="0" w:color="auto"/>
            </w:tcBorders>
            <w:shd w:val="clear" w:color="auto" w:fill="C6D9F1"/>
          </w:tcPr>
          <w:p w14:paraId="15D859AB" w14:textId="77777777" w:rsidR="00BF655E" w:rsidRPr="00627B9F" w:rsidRDefault="00BF655E" w:rsidP="00BF655E">
            <w:pPr>
              <w:rPr>
                <w:rFonts w:eastAsia="Calibri"/>
              </w:rPr>
            </w:pPr>
            <w:r>
              <w:rPr>
                <w:rFonts w:eastAsia="Calibri"/>
              </w:rPr>
              <w:t>1</w:t>
            </w:r>
          </w:p>
        </w:tc>
        <w:tc>
          <w:tcPr>
            <w:tcW w:w="3198" w:type="dxa"/>
            <w:tcBorders>
              <w:bottom w:val="single" w:sz="4" w:space="0" w:color="auto"/>
            </w:tcBorders>
            <w:shd w:val="clear" w:color="auto" w:fill="C6D9F1"/>
          </w:tcPr>
          <w:p w14:paraId="27F4BAA8" w14:textId="42F432A1" w:rsidR="00BF655E" w:rsidRPr="00627B9F" w:rsidRDefault="00BF655E" w:rsidP="00BF655E">
            <w:pPr>
              <w:rPr>
                <w:rFonts w:eastAsia="Calibri"/>
              </w:rPr>
            </w:pPr>
            <w:r>
              <w:rPr>
                <w:rFonts w:eastAsia="Calibri"/>
              </w:rPr>
              <w:t>Evaluation (number)</w:t>
            </w:r>
          </w:p>
        </w:tc>
        <w:tc>
          <w:tcPr>
            <w:tcW w:w="6231" w:type="dxa"/>
            <w:tcBorders>
              <w:bottom w:val="single" w:sz="4" w:space="0" w:color="auto"/>
            </w:tcBorders>
            <w:shd w:val="clear" w:color="auto" w:fill="C6D9F1"/>
          </w:tcPr>
          <w:p w14:paraId="72A98815" w14:textId="1C9D03F3" w:rsidR="00BF655E" w:rsidRPr="00627B9F" w:rsidRDefault="00BF655E" w:rsidP="00BF655E">
            <w:pPr>
              <w:rPr>
                <w:rFonts w:eastAsia="Calibri"/>
              </w:rPr>
            </w:pPr>
            <w:r>
              <w:rPr>
                <w:rFonts w:eastAsia="Calibri"/>
              </w:rPr>
              <w:t>Calculate and display the sequential number associated with each evaluation in a Quality Now batch</w:t>
            </w:r>
          </w:p>
        </w:tc>
      </w:tr>
      <w:tr w:rsidR="00BF655E" w:rsidRPr="008D1F78" w14:paraId="6DAD5938" w14:textId="77777777" w:rsidTr="00BF655E">
        <w:tc>
          <w:tcPr>
            <w:tcW w:w="382" w:type="dxa"/>
            <w:tcBorders>
              <w:bottom w:val="single" w:sz="4" w:space="0" w:color="auto"/>
            </w:tcBorders>
            <w:shd w:val="clear" w:color="auto" w:fill="F2F2F2"/>
          </w:tcPr>
          <w:p w14:paraId="596DE308" w14:textId="42DC1AC2" w:rsidR="00BF655E" w:rsidRDefault="00BF655E" w:rsidP="00BF655E">
            <w:pPr>
              <w:rPr>
                <w:rFonts w:eastAsia="Calibri"/>
              </w:rPr>
            </w:pPr>
            <w:r>
              <w:rPr>
                <w:rFonts w:eastAsia="Calibri"/>
              </w:rPr>
              <w:t>2</w:t>
            </w:r>
          </w:p>
        </w:tc>
        <w:tc>
          <w:tcPr>
            <w:tcW w:w="3198" w:type="dxa"/>
            <w:tcBorders>
              <w:bottom w:val="single" w:sz="4" w:space="0" w:color="auto"/>
            </w:tcBorders>
            <w:shd w:val="clear" w:color="auto" w:fill="F2F2F2"/>
          </w:tcPr>
          <w:p w14:paraId="67AB93ED" w14:textId="4EAD4563" w:rsidR="00BF655E" w:rsidRDefault="00BF655E" w:rsidP="00BF655E">
            <w:pPr>
              <w:rPr>
                <w:rFonts w:eastAsia="Calibri"/>
              </w:rPr>
            </w:pPr>
            <w:r>
              <w:rPr>
                <w:rFonts w:eastAsia="Calibri"/>
              </w:rPr>
              <w:t>Form Name</w:t>
            </w:r>
            <w:r w:rsidRPr="00627B9F">
              <w:rPr>
                <w:rFonts w:eastAsia="Calibri"/>
              </w:rPr>
              <w:t>:</w:t>
            </w:r>
          </w:p>
        </w:tc>
        <w:tc>
          <w:tcPr>
            <w:tcW w:w="6231" w:type="dxa"/>
            <w:tcBorders>
              <w:bottom w:val="single" w:sz="4" w:space="0" w:color="auto"/>
            </w:tcBorders>
            <w:shd w:val="clear" w:color="auto" w:fill="F2F2F2"/>
          </w:tcPr>
          <w:p w14:paraId="3C56EC20" w14:textId="684BC513" w:rsidR="00BF655E" w:rsidRDefault="00BF655E" w:rsidP="00BF655E">
            <w:pPr>
              <w:rPr>
                <w:rFonts w:eastAsia="Calibri"/>
              </w:rPr>
            </w:pPr>
            <w:r>
              <w:rPr>
                <w:rFonts w:eastAsia="Calibri"/>
              </w:rPr>
              <w:t xml:space="preserve">Display form </w:t>
            </w:r>
            <w:r w:rsidRPr="00627B9F">
              <w:rPr>
                <w:rFonts w:eastAsia="Calibri"/>
              </w:rPr>
              <w:t xml:space="preserve">name </w:t>
            </w:r>
            <w:r>
              <w:rPr>
                <w:rFonts w:eastAsia="Calibri"/>
              </w:rPr>
              <w:t xml:space="preserve">associated with the evaluation </w:t>
            </w:r>
          </w:p>
        </w:tc>
      </w:tr>
      <w:tr w:rsidR="00885EED" w:rsidRPr="008D1F78" w14:paraId="171F6C69" w14:textId="77777777" w:rsidTr="00BF655E">
        <w:tc>
          <w:tcPr>
            <w:tcW w:w="382" w:type="dxa"/>
            <w:tcBorders>
              <w:top w:val="single" w:sz="4" w:space="0" w:color="auto"/>
              <w:left w:val="single" w:sz="4" w:space="0" w:color="auto"/>
              <w:right w:val="single" w:sz="4" w:space="0" w:color="auto"/>
            </w:tcBorders>
            <w:shd w:val="clear" w:color="auto" w:fill="C6D9F1"/>
            <w:vAlign w:val="center"/>
          </w:tcPr>
          <w:p w14:paraId="7E9E8F9A" w14:textId="13D47854" w:rsidR="00885EED" w:rsidRPr="00627B9F" w:rsidRDefault="00BF655E" w:rsidP="00885EED">
            <w:pPr>
              <w:rPr>
                <w:rFonts w:eastAsia="Calibri"/>
              </w:rPr>
            </w:pPr>
            <w:r>
              <w:rPr>
                <w:rFonts w:eastAsia="Calibri"/>
              </w:rPr>
              <w:t>3</w:t>
            </w:r>
          </w:p>
        </w:tc>
        <w:tc>
          <w:tcPr>
            <w:tcW w:w="3198" w:type="dxa"/>
            <w:tcBorders>
              <w:top w:val="single" w:sz="4" w:space="0" w:color="auto"/>
              <w:left w:val="single" w:sz="4" w:space="0" w:color="auto"/>
              <w:bottom w:val="single" w:sz="4" w:space="0" w:color="auto"/>
              <w:right w:val="single" w:sz="4" w:space="0" w:color="auto"/>
            </w:tcBorders>
            <w:shd w:val="clear" w:color="auto" w:fill="C6D9F1"/>
          </w:tcPr>
          <w:p w14:paraId="7C7F16D3" w14:textId="5D2A2184" w:rsidR="00885EED" w:rsidRPr="00627B9F" w:rsidRDefault="00885EED" w:rsidP="00D76980">
            <w:pPr>
              <w:rPr>
                <w:rFonts w:eastAsia="Calibri"/>
              </w:rPr>
            </w:pPr>
            <w:r w:rsidRPr="00627B9F">
              <w:rPr>
                <w:rFonts w:eastAsia="Calibri"/>
              </w:rPr>
              <w:t>Verint:</w:t>
            </w:r>
          </w:p>
        </w:tc>
        <w:tc>
          <w:tcPr>
            <w:tcW w:w="6231" w:type="dxa"/>
            <w:tcBorders>
              <w:top w:val="single" w:sz="4" w:space="0" w:color="auto"/>
              <w:left w:val="single" w:sz="4" w:space="0" w:color="auto"/>
              <w:bottom w:val="single" w:sz="4" w:space="0" w:color="auto"/>
              <w:right w:val="single" w:sz="4" w:space="0" w:color="auto"/>
            </w:tcBorders>
            <w:shd w:val="clear" w:color="auto" w:fill="C6D9F1"/>
          </w:tcPr>
          <w:p w14:paraId="329B9E94" w14:textId="77777777" w:rsidR="00885EED" w:rsidRPr="00627B9F" w:rsidRDefault="00885EED" w:rsidP="00885EED">
            <w:pPr>
              <w:rPr>
                <w:rFonts w:eastAsia="Calibri"/>
              </w:rPr>
            </w:pPr>
            <w:r w:rsidRPr="00627B9F">
              <w:rPr>
                <w:rFonts w:eastAsia="Calibri"/>
              </w:rPr>
              <w:t>Display the Verint ID of the log</w:t>
            </w:r>
          </w:p>
        </w:tc>
      </w:tr>
      <w:tr w:rsidR="00BF655E" w:rsidRPr="008D1F78" w14:paraId="6E1289AD" w14:textId="77777777" w:rsidTr="00BF655E">
        <w:tc>
          <w:tcPr>
            <w:tcW w:w="382" w:type="dxa"/>
            <w:tcBorders>
              <w:bottom w:val="single" w:sz="4" w:space="0" w:color="auto"/>
            </w:tcBorders>
            <w:shd w:val="clear" w:color="auto" w:fill="F2F2F2"/>
          </w:tcPr>
          <w:p w14:paraId="65BDF402" w14:textId="2C298D5C" w:rsidR="00BF655E" w:rsidRPr="00627B9F" w:rsidRDefault="00BF655E" w:rsidP="00BF655E">
            <w:pPr>
              <w:rPr>
                <w:rFonts w:eastAsia="Calibri"/>
              </w:rPr>
            </w:pPr>
            <w:r>
              <w:rPr>
                <w:rFonts w:eastAsia="Calibri"/>
              </w:rPr>
              <w:t>4</w:t>
            </w:r>
          </w:p>
        </w:tc>
        <w:tc>
          <w:tcPr>
            <w:tcW w:w="3198" w:type="dxa"/>
            <w:tcBorders>
              <w:bottom w:val="single" w:sz="4" w:space="0" w:color="auto"/>
            </w:tcBorders>
            <w:shd w:val="clear" w:color="auto" w:fill="F2F2F2"/>
          </w:tcPr>
          <w:p w14:paraId="4346EE3B" w14:textId="262709DF" w:rsidR="00BF655E" w:rsidRPr="00627B9F" w:rsidRDefault="00BF655E" w:rsidP="00BF655E">
            <w:pPr>
              <w:rPr>
                <w:rFonts w:eastAsia="Calibri"/>
              </w:rPr>
            </w:pPr>
            <w:r>
              <w:rPr>
                <w:rFonts w:eastAsia="Calibri"/>
              </w:rPr>
              <w:t>Coaching Monitor:</w:t>
            </w:r>
          </w:p>
        </w:tc>
        <w:tc>
          <w:tcPr>
            <w:tcW w:w="6231" w:type="dxa"/>
            <w:tcBorders>
              <w:bottom w:val="single" w:sz="4" w:space="0" w:color="auto"/>
            </w:tcBorders>
            <w:shd w:val="clear" w:color="auto" w:fill="F2F2F2"/>
          </w:tcPr>
          <w:p w14:paraId="132E30CB" w14:textId="42B2716D" w:rsidR="00BF655E" w:rsidRPr="00627B9F" w:rsidRDefault="00BF655E" w:rsidP="00BF655E">
            <w:pPr>
              <w:rPr>
                <w:rFonts w:eastAsia="Calibri"/>
              </w:rPr>
            </w:pPr>
            <w:r>
              <w:rPr>
                <w:rFonts w:eastAsia="Calibri"/>
              </w:rPr>
              <w:t>Display whether log is a coaching monitor or not</w:t>
            </w:r>
          </w:p>
        </w:tc>
      </w:tr>
      <w:tr w:rsidR="00BF655E" w:rsidRPr="008D1F78" w14:paraId="52E0505C" w14:textId="77777777" w:rsidTr="00BF655E">
        <w:tc>
          <w:tcPr>
            <w:tcW w:w="382" w:type="dxa"/>
            <w:tcBorders>
              <w:bottom w:val="single" w:sz="4" w:space="0" w:color="auto"/>
            </w:tcBorders>
            <w:shd w:val="clear" w:color="auto" w:fill="C6D9F1"/>
          </w:tcPr>
          <w:p w14:paraId="2285052B" w14:textId="5120C46F" w:rsidR="00BF655E" w:rsidRPr="00627B9F" w:rsidRDefault="00BF655E" w:rsidP="00BF655E">
            <w:pPr>
              <w:rPr>
                <w:rFonts w:eastAsia="Calibri"/>
              </w:rPr>
            </w:pPr>
            <w:r>
              <w:rPr>
                <w:rFonts w:eastAsia="Calibri"/>
              </w:rPr>
              <w:t>5</w:t>
            </w:r>
          </w:p>
        </w:tc>
        <w:tc>
          <w:tcPr>
            <w:tcW w:w="3198" w:type="dxa"/>
            <w:tcBorders>
              <w:bottom w:val="single" w:sz="4" w:space="0" w:color="auto"/>
            </w:tcBorders>
            <w:shd w:val="clear" w:color="auto" w:fill="C6D9F1"/>
          </w:tcPr>
          <w:p w14:paraId="642410EB" w14:textId="4829531E" w:rsidR="00BF655E" w:rsidRDefault="00BC53C2" w:rsidP="00BF655E">
            <w:pPr>
              <w:rPr>
                <w:rFonts w:eastAsia="Calibri"/>
              </w:rPr>
            </w:pPr>
            <w:r>
              <w:rPr>
                <w:rFonts w:eastAsia="Calibri"/>
              </w:rPr>
              <w:t>Program</w:t>
            </w:r>
            <w:r w:rsidR="00BF655E">
              <w:rPr>
                <w:rFonts w:eastAsia="Calibri"/>
              </w:rPr>
              <w:t>:</w:t>
            </w:r>
          </w:p>
        </w:tc>
        <w:tc>
          <w:tcPr>
            <w:tcW w:w="6231" w:type="dxa"/>
            <w:tcBorders>
              <w:bottom w:val="single" w:sz="4" w:space="0" w:color="auto"/>
            </w:tcBorders>
            <w:shd w:val="clear" w:color="auto" w:fill="C6D9F1"/>
          </w:tcPr>
          <w:p w14:paraId="56AA0074" w14:textId="1A9B85B6" w:rsidR="00BF655E" w:rsidRPr="00627B9F" w:rsidRDefault="00BF655E" w:rsidP="00BC53C2">
            <w:pPr>
              <w:rPr>
                <w:rFonts w:eastAsia="Calibri"/>
              </w:rPr>
            </w:pPr>
            <w:r w:rsidRPr="00627B9F">
              <w:rPr>
                <w:rFonts w:eastAsia="Calibri"/>
              </w:rPr>
              <w:t xml:space="preserve">Display </w:t>
            </w:r>
            <w:r w:rsidR="00BC53C2">
              <w:rPr>
                <w:rFonts w:eastAsia="Calibri"/>
              </w:rPr>
              <w:t xml:space="preserve">program associated with evaluation </w:t>
            </w:r>
          </w:p>
        </w:tc>
      </w:tr>
      <w:tr w:rsidR="00BC53C2" w:rsidRPr="008D1F78" w14:paraId="663CE9ED" w14:textId="77777777" w:rsidTr="00BF655E">
        <w:tc>
          <w:tcPr>
            <w:tcW w:w="382" w:type="dxa"/>
            <w:tcBorders>
              <w:bottom w:val="single" w:sz="4" w:space="0" w:color="auto"/>
            </w:tcBorders>
            <w:shd w:val="clear" w:color="auto" w:fill="F2F2F2"/>
          </w:tcPr>
          <w:p w14:paraId="583898F3" w14:textId="74C46B3F" w:rsidR="00BC53C2" w:rsidRPr="00627B9F" w:rsidRDefault="00BC53C2" w:rsidP="00BC53C2">
            <w:pPr>
              <w:rPr>
                <w:rFonts w:eastAsia="Calibri"/>
              </w:rPr>
            </w:pPr>
            <w:r>
              <w:rPr>
                <w:rFonts w:eastAsia="Calibri"/>
              </w:rPr>
              <w:t>6</w:t>
            </w:r>
          </w:p>
        </w:tc>
        <w:tc>
          <w:tcPr>
            <w:tcW w:w="3198" w:type="dxa"/>
            <w:tcBorders>
              <w:bottom w:val="single" w:sz="4" w:space="0" w:color="auto"/>
            </w:tcBorders>
            <w:shd w:val="clear" w:color="auto" w:fill="F2F2F2"/>
          </w:tcPr>
          <w:p w14:paraId="0E5079B9" w14:textId="0F41F02E" w:rsidR="00BC53C2" w:rsidRPr="00627B9F" w:rsidRDefault="00BC53C2" w:rsidP="00BC53C2">
            <w:pPr>
              <w:rPr>
                <w:rFonts w:eastAsia="Calibri"/>
              </w:rPr>
            </w:pPr>
            <w:r>
              <w:rPr>
                <w:rFonts w:eastAsia="Calibri"/>
              </w:rPr>
              <w:t>Date of Event:</w:t>
            </w:r>
          </w:p>
        </w:tc>
        <w:tc>
          <w:tcPr>
            <w:tcW w:w="6231" w:type="dxa"/>
            <w:tcBorders>
              <w:bottom w:val="single" w:sz="4" w:space="0" w:color="auto"/>
            </w:tcBorders>
            <w:shd w:val="clear" w:color="auto" w:fill="F2F2F2"/>
          </w:tcPr>
          <w:p w14:paraId="405A60B6" w14:textId="13D71E2E" w:rsidR="00BC53C2" w:rsidRPr="00627B9F" w:rsidRDefault="00BC53C2" w:rsidP="00BC53C2">
            <w:pPr>
              <w:tabs>
                <w:tab w:val="left" w:pos="1800"/>
              </w:tabs>
              <w:rPr>
                <w:rFonts w:eastAsia="Calibri"/>
                <w:b/>
              </w:rPr>
            </w:pPr>
            <w:r w:rsidRPr="00627B9F">
              <w:rPr>
                <w:rFonts w:eastAsia="Calibri"/>
              </w:rPr>
              <w:t xml:space="preserve">Display </w:t>
            </w:r>
            <w:r>
              <w:rPr>
                <w:rFonts w:eastAsia="Calibri"/>
              </w:rPr>
              <w:t xml:space="preserve">event </w:t>
            </w:r>
            <w:r w:rsidRPr="00627B9F">
              <w:rPr>
                <w:rFonts w:eastAsia="Calibri"/>
              </w:rPr>
              <w:t xml:space="preserve">date of the </w:t>
            </w:r>
            <w:r>
              <w:rPr>
                <w:rFonts w:eastAsia="Calibri"/>
              </w:rPr>
              <w:t xml:space="preserve">evaluation </w:t>
            </w:r>
            <w:r w:rsidRPr="00627B9F">
              <w:rPr>
                <w:rFonts w:eastAsia="Calibri"/>
              </w:rPr>
              <w:t>based on Pacific Daylight Time</w:t>
            </w:r>
          </w:p>
        </w:tc>
      </w:tr>
      <w:tr w:rsidR="00BC53C2" w:rsidRPr="008D1F78" w14:paraId="7785823B" w14:textId="77777777" w:rsidTr="00381065">
        <w:tc>
          <w:tcPr>
            <w:tcW w:w="382" w:type="dxa"/>
            <w:tcBorders>
              <w:bottom w:val="single" w:sz="4" w:space="0" w:color="auto"/>
            </w:tcBorders>
            <w:shd w:val="clear" w:color="auto" w:fill="C6D9F1"/>
          </w:tcPr>
          <w:p w14:paraId="49E711B3" w14:textId="4ADE6F00" w:rsidR="00BC53C2" w:rsidRDefault="00BC53C2" w:rsidP="00BC53C2">
            <w:pPr>
              <w:rPr>
                <w:rFonts w:eastAsia="Calibri"/>
              </w:rPr>
            </w:pPr>
            <w:r>
              <w:rPr>
                <w:rFonts w:eastAsia="Calibri"/>
              </w:rPr>
              <w:t>7</w:t>
            </w:r>
          </w:p>
        </w:tc>
        <w:tc>
          <w:tcPr>
            <w:tcW w:w="3198" w:type="dxa"/>
            <w:tcBorders>
              <w:bottom w:val="single" w:sz="4" w:space="0" w:color="auto"/>
            </w:tcBorders>
            <w:shd w:val="clear" w:color="auto" w:fill="C6D9F1"/>
          </w:tcPr>
          <w:p w14:paraId="409EC962" w14:textId="3EAD87C7" w:rsidR="00BC53C2" w:rsidRPr="00627B9F" w:rsidRDefault="00BC53C2" w:rsidP="00BC53C2">
            <w:pPr>
              <w:rPr>
                <w:rFonts w:eastAsia="Calibri"/>
              </w:rPr>
            </w:pPr>
            <w:r w:rsidRPr="00627B9F">
              <w:rPr>
                <w:rFonts w:eastAsia="Calibri"/>
              </w:rPr>
              <w:t>Submitter:</w:t>
            </w:r>
          </w:p>
        </w:tc>
        <w:tc>
          <w:tcPr>
            <w:tcW w:w="6231" w:type="dxa"/>
            <w:tcBorders>
              <w:bottom w:val="single" w:sz="4" w:space="0" w:color="auto"/>
            </w:tcBorders>
            <w:shd w:val="clear" w:color="auto" w:fill="C6D9F1"/>
          </w:tcPr>
          <w:p w14:paraId="26A087C6" w14:textId="223EB88F" w:rsidR="00BC53C2" w:rsidRPr="00627B9F" w:rsidRDefault="00BC53C2" w:rsidP="00BC53C2">
            <w:pPr>
              <w:tabs>
                <w:tab w:val="left" w:pos="1800"/>
              </w:tabs>
              <w:rPr>
                <w:rFonts w:eastAsia="Calibri"/>
              </w:rPr>
            </w:pPr>
            <w:r w:rsidRPr="00627B9F">
              <w:rPr>
                <w:rFonts w:eastAsia="Calibri"/>
              </w:rPr>
              <w:t>Display the submitter of the log</w:t>
            </w:r>
          </w:p>
        </w:tc>
      </w:tr>
      <w:tr w:rsidR="00BF655E" w:rsidRPr="008D1F78" w14:paraId="0447E38B" w14:textId="77777777" w:rsidTr="00381065">
        <w:tc>
          <w:tcPr>
            <w:tcW w:w="382" w:type="dxa"/>
            <w:tcBorders>
              <w:bottom w:val="single" w:sz="4" w:space="0" w:color="auto"/>
            </w:tcBorders>
            <w:shd w:val="clear" w:color="auto" w:fill="F2F2F2"/>
          </w:tcPr>
          <w:p w14:paraId="27BAF389" w14:textId="30FDCAC7" w:rsidR="00BF655E" w:rsidRDefault="00980B59" w:rsidP="00BF655E">
            <w:pPr>
              <w:rPr>
                <w:rFonts w:eastAsia="Calibri"/>
              </w:rPr>
            </w:pPr>
            <w:r>
              <w:rPr>
                <w:rFonts w:eastAsia="Calibri"/>
              </w:rPr>
              <w:t>8</w:t>
            </w:r>
          </w:p>
        </w:tc>
        <w:tc>
          <w:tcPr>
            <w:tcW w:w="3198" w:type="dxa"/>
            <w:tcBorders>
              <w:bottom w:val="single" w:sz="4" w:space="0" w:color="auto"/>
            </w:tcBorders>
            <w:shd w:val="clear" w:color="auto" w:fill="F2F2F2"/>
          </w:tcPr>
          <w:p w14:paraId="4A1D9D85" w14:textId="77777777" w:rsidR="00BF655E" w:rsidRPr="00627B9F" w:rsidRDefault="00BF655E" w:rsidP="00BF655E">
            <w:pPr>
              <w:rPr>
                <w:rFonts w:eastAsia="Calibri"/>
              </w:rPr>
            </w:pPr>
            <w:r w:rsidRPr="00D43E7D">
              <w:rPr>
                <w:rFonts w:eastAsia="Calibri"/>
              </w:rPr>
              <w:t>Business Process:</w:t>
            </w:r>
          </w:p>
        </w:tc>
        <w:tc>
          <w:tcPr>
            <w:tcW w:w="6231" w:type="dxa"/>
            <w:tcBorders>
              <w:bottom w:val="single" w:sz="4" w:space="0" w:color="auto"/>
            </w:tcBorders>
            <w:shd w:val="clear" w:color="auto" w:fill="F2F2F2"/>
          </w:tcPr>
          <w:p w14:paraId="6D30CD7B" w14:textId="77777777" w:rsidR="00BF655E" w:rsidRPr="00627B9F" w:rsidRDefault="00BF655E" w:rsidP="00BF655E">
            <w:pPr>
              <w:rPr>
                <w:rFonts w:eastAsia="Calibri"/>
              </w:rPr>
            </w:pPr>
            <w:r>
              <w:rPr>
                <w:rFonts w:eastAsia="Calibri"/>
              </w:rPr>
              <w:t>Display the business process rating</w:t>
            </w:r>
          </w:p>
        </w:tc>
      </w:tr>
      <w:tr w:rsidR="00BF655E" w:rsidRPr="008D1F78" w14:paraId="461078D3" w14:textId="77777777" w:rsidTr="00381065">
        <w:tc>
          <w:tcPr>
            <w:tcW w:w="382" w:type="dxa"/>
            <w:tcBorders>
              <w:bottom w:val="single" w:sz="4" w:space="0" w:color="auto"/>
            </w:tcBorders>
            <w:shd w:val="clear" w:color="auto" w:fill="C6D9F1"/>
          </w:tcPr>
          <w:p w14:paraId="54F108B6" w14:textId="61DD495F" w:rsidR="00BF655E" w:rsidRDefault="00980B59" w:rsidP="00980B59">
            <w:pPr>
              <w:rPr>
                <w:rFonts w:eastAsia="Calibri"/>
              </w:rPr>
            </w:pPr>
            <w:r>
              <w:rPr>
                <w:rFonts w:eastAsia="Calibri"/>
              </w:rPr>
              <w:t>9</w:t>
            </w:r>
          </w:p>
        </w:tc>
        <w:tc>
          <w:tcPr>
            <w:tcW w:w="3198" w:type="dxa"/>
            <w:tcBorders>
              <w:bottom w:val="single" w:sz="4" w:space="0" w:color="auto"/>
            </w:tcBorders>
            <w:shd w:val="clear" w:color="auto" w:fill="C6D9F1"/>
          </w:tcPr>
          <w:p w14:paraId="3DE81751"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3592B" w14:textId="77777777" w:rsidR="00BF655E" w:rsidRPr="00627B9F" w:rsidRDefault="00BF655E" w:rsidP="00BF655E">
            <w:pPr>
              <w:rPr>
                <w:rFonts w:eastAsia="Calibri"/>
              </w:rPr>
            </w:pPr>
            <w:r>
              <w:rPr>
                <w:rFonts w:eastAsia="Calibri"/>
              </w:rPr>
              <w:t>Display concatenation of business process reason and business process comment</w:t>
            </w:r>
          </w:p>
        </w:tc>
      </w:tr>
      <w:tr w:rsidR="00BF655E" w:rsidRPr="008D1F78" w14:paraId="2BD9CA4D" w14:textId="77777777" w:rsidTr="00381065">
        <w:tc>
          <w:tcPr>
            <w:tcW w:w="382" w:type="dxa"/>
            <w:tcBorders>
              <w:bottom w:val="single" w:sz="4" w:space="0" w:color="auto"/>
            </w:tcBorders>
            <w:shd w:val="clear" w:color="auto" w:fill="F2F2F2"/>
          </w:tcPr>
          <w:p w14:paraId="00F804F5" w14:textId="2967D45F" w:rsidR="00BF655E" w:rsidRDefault="00BF655E" w:rsidP="00980B59">
            <w:pPr>
              <w:rPr>
                <w:rFonts w:eastAsia="Calibri"/>
              </w:rPr>
            </w:pPr>
            <w:r>
              <w:rPr>
                <w:rFonts w:eastAsia="Calibri"/>
              </w:rPr>
              <w:t>1</w:t>
            </w:r>
            <w:r w:rsidR="00980B59">
              <w:rPr>
                <w:rFonts w:eastAsia="Calibri"/>
              </w:rPr>
              <w:t>0</w:t>
            </w:r>
          </w:p>
        </w:tc>
        <w:tc>
          <w:tcPr>
            <w:tcW w:w="3198" w:type="dxa"/>
            <w:tcBorders>
              <w:bottom w:val="single" w:sz="4" w:space="0" w:color="auto"/>
            </w:tcBorders>
            <w:shd w:val="clear" w:color="auto" w:fill="F2F2F2"/>
          </w:tcPr>
          <w:p w14:paraId="45E2D75D" w14:textId="77777777" w:rsidR="00BF655E" w:rsidRPr="00627B9F" w:rsidRDefault="00BF655E" w:rsidP="00BF655E">
            <w:pPr>
              <w:rPr>
                <w:rFonts w:eastAsia="Calibri"/>
              </w:rPr>
            </w:pPr>
            <w:r>
              <w:rPr>
                <w:rFonts w:eastAsia="Calibri"/>
              </w:rPr>
              <w:t>Information Accuracy</w:t>
            </w:r>
            <w:r w:rsidRPr="00D43E7D">
              <w:rPr>
                <w:rFonts w:eastAsia="Calibri"/>
              </w:rPr>
              <w:t>:</w:t>
            </w:r>
          </w:p>
        </w:tc>
        <w:tc>
          <w:tcPr>
            <w:tcW w:w="6231" w:type="dxa"/>
            <w:tcBorders>
              <w:bottom w:val="single" w:sz="4" w:space="0" w:color="auto"/>
            </w:tcBorders>
            <w:shd w:val="clear" w:color="auto" w:fill="F2F2F2"/>
          </w:tcPr>
          <w:p w14:paraId="2A6CD2A5" w14:textId="77777777" w:rsidR="00BF655E" w:rsidRPr="00627B9F" w:rsidRDefault="00BF655E" w:rsidP="00BF655E">
            <w:pPr>
              <w:rPr>
                <w:rFonts w:eastAsia="Calibri"/>
              </w:rPr>
            </w:pPr>
            <w:r>
              <w:rPr>
                <w:rFonts w:eastAsia="Calibri"/>
              </w:rPr>
              <w:t xml:space="preserve">Display the information accuracy rating </w:t>
            </w:r>
          </w:p>
        </w:tc>
      </w:tr>
      <w:tr w:rsidR="00BF655E" w:rsidRPr="008D1F78" w14:paraId="37131B0B" w14:textId="77777777" w:rsidTr="00381065">
        <w:tc>
          <w:tcPr>
            <w:tcW w:w="382" w:type="dxa"/>
            <w:tcBorders>
              <w:bottom w:val="single" w:sz="4" w:space="0" w:color="auto"/>
            </w:tcBorders>
            <w:shd w:val="clear" w:color="auto" w:fill="C6D9F1"/>
          </w:tcPr>
          <w:p w14:paraId="5D32B4F4" w14:textId="4EDFF023" w:rsidR="00BF655E" w:rsidRDefault="00BF655E" w:rsidP="00BF655E">
            <w:pPr>
              <w:rPr>
                <w:rFonts w:eastAsia="Calibri"/>
              </w:rPr>
            </w:pPr>
            <w:r>
              <w:rPr>
                <w:rFonts w:eastAsia="Calibri"/>
              </w:rPr>
              <w:t>1</w:t>
            </w:r>
            <w:r w:rsidR="00980B59">
              <w:rPr>
                <w:rFonts w:eastAsia="Calibri"/>
              </w:rPr>
              <w:t>1</w:t>
            </w:r>
          </w:p>
        </w:tc>
        <w:tc>
          <w:tcPr>
            <w:tcW w:w="3198" w:type="dxa"/>
            <w:tcBorders>
              <w:bottom w:val="single" w:sz="4" w:space="0" w:color="auto"/>
            </w:tcBorders>
            <w:shd w:val="clear" w:color="auto" w:fill="C6D9F1"/>
          </w:tcPr>
          <w:p w14:paraId="7D54CB54"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9095BCA" w14:textId="77777777" w:rsidR="00BF655E" w:rsidRPr="00627B9F" w:rsidRDefault="00BF655E" w:rsidP="00BF655E">
            <w:pPr>
              <w:rPr>
                <w:rFonts w:eastAsia="Calibri"/>
              </w:rPr>
            </w:pPr>
            <w:r>
              <w:rPr>
                <w:rFonts w:eastAsia="Calibri"/>
              </w:rPr>
              <w:t>Display concatenation of information accuracy reason and information accuracy comment</w:t>
            </w:r>
          </w:p>
        </w:tc>
      </w:tr>
      <w:tr w:rsidR="00BF655E" w:rsidRPr="008D1F78" w14:paraId="69617BA3" w14:textId="77777777" w:rsidTr="00381065">
        <w:tc>
          <w:tcPr>
            <w:tcW w:w="382" w:type="dxa"/>
            <w:tcBorders>
              <w:bottom w:val="single" w:sz="4" w:space="0" w:color="auto"/>
            </w:tcBorders>
            <w:shd w:val="clear" w:color="auto" w:fill="F2F2F2"/>
          </w:tcPr>
          <w:p w14:paraId="7301337C" w14:textId="71CB36D8" w:rsidR="00BF655E" w:rsidRDefault="00BF655E" w:rsidP="00BF655E">
            <w:pPr>
              <w:rPr>
                <w:rFonts w:eastAsia="Calibri"/>
              </w:rPr>
            </w:pPr>
            <w:r>
              <w:rPr>
                <w:rFonts w:eastAsia="Calibri"/>
              </w:rPr>
              <w:t>1</w:t>
            </w:r>
            <w:r w:rsidR="00980B59">
              <w:rPr>
                <w:rFonts w:eastAsia="Calibri"/>
              </w:rPr>
              <w:t>2</w:t>
            </w:r>
          </w:p>
        </w:tc>
        <w:tc>
          <w:tcPr>
            <w:tcW w:w="3198" w:type="dxa"/>
            <w:tcBorders>
              <w:bottom w:val="single" w:sz="4" w:space="0" w:color="auto"/>
            </w:tcBorders>
            <w:shd w:val="clear" w:color="auto" w:fill="F2F2F2"/>
          </w:tcPr>
          <w:p w14:paraId="1021089F" w14:textId="77777777" w:rsidR="00BF655E" w:rsidRPr="00627B9F" w:rsidRDefault="00BF655E" w:rsidP="00BF655E">
            <w:pPr>
              <w:rPr>
                <w:rFonts w:eastAsia="Calibri"/>
              </w:rPr>
            </w:pPr>
            <w:r>
              <w:rPr>
                <w:rFonts w:eastAsia="Calibri"/>
              </w:rPr>
              <w:t>Privacy Disclaimers</w:t>
            </w:r>
            <w:r w:rsidRPr="00D43E7D">
              <w:rPr>
                <w:rFonts w:eastAsia="Calibri"/>
              </w:rPr>
              <w:t>:</w:t>
            </w:r>
          </w:p>
        </w:tc>
        <w:tc>
          <w:tcPr>
            <w:tcW w:w="6231" w:type="dxa"/>
            <w:tcBorders>
              <w:bottom w:val="single" w:sz="4" w:space="0" w:color="auto"/>
            </w:tcBorders>
            <w:shd w:val="clear" w:color="auto" w:fill="F2F2F2"/>
          </w:tcPr>
          <w:p w14:paraId="5E5476E1" w14:textId="77777777" w:rsidR="00BF655E" w:rsidRPr="00627B9F" w:rsidRDefault="00BF655E" w:rsidP="00BF655E">
            <w:pPr>
              <w:rPr>
                <w:rFonts w:eastAsia="Calibri"/>
              </w:rPr>
            </w:pPr>
            <w:r>
              <w:rPr>
                <w:rFonts w:eastAsia="Calibri"/>
              </w:rPr>
              <w:t xml:space="preserve">Display the privacy disclaimers </w:t>
            </w:r>
          </w:p>
        </w:tc>
      </w:tr>
      <w:tr w:rsidR="00BF655E" w:rsidRPr="008D1F78" w14:paraId="246C64F0" w14:textId="77777777" w:rsidTr="00381065">
        <w:tc>
          <w:tcPr>
            <w:tcW w:w="382" w:type="dxa"/>
            <w:tcBorders>
              <w:bottom w:val="single" w:sz="4" w:space="0" w:color="auto"/>
            </w:tcBorders>
            <w:shd w:val="clear" w:color="auto" w:fill="C6D9F1"/>
          </w:tcPr>
          <w:p w14:paraId="5BD11D9D" w14:textId="5D88CE51" w:rsidR="00BF655E" w:rsidRDefault="00BF655E" w:rsidP="00BF655E">
            <w:pPr>
              <w:rPr>
                <w:rFonts w:eastAsia="Calibri"/>
              </w:rPr>
            </w:pPr>
            <w:r>
              <w:rPr>
                <w:rFonts w:eastAsia="Calibri"/>
              </w:rPr>
              <w:t>1</w:t>
            </w:r>
            <w:r w:rsidR="00980B59">
              <w:rPr>
                <w:rFonts w:eastAsia="Calibri"/>
              </w:rPr>
              <w:t>3</w:t>
            </w:r>
          </w:p>
        </w:tc>
        <w:tc>
          <w:tcPr>
            <w:tcW w:w="3198" w:type="dxa"/>
            <w:tcBorders>
              <w:bottom w:val="single" w:sz="4" w:space="0" w:color="auto"/>
            </w:tcBorders>
            <w:shd w:val="clear" w:color="auto" w:fill="C6D9F1"/>
          </w:tcPr>
          <w:p w14:paraId="006A047A"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3A7A22" w14:textId="77777777" w:rsidR="00BF655E" w:rsidRPr="00627B9F" w:rsidRDefault="00BF655E" w:rsidP="00BF655E">
            <w:pPr>
              <w:rPr>
                <w:rFonts w:eastAsia="Calibri"/>
              </w:rPr>
            </w:pPr>
            <w:r>
              <w:rPr>
                <w:rFonts w:eastAsia="Calibri"/>
              </w:rPr>
              <w:t>Display concatenation of privacy disclaimers reason and privacy disclaimers comment</w:t>
            </w:r>
          </w:p>
        </w:tc>
      </w:tr>
      <w:tr w:rsidR="00BF655E" w:rsidRPr="008D1F78" w14:paraId="6C993CB3" w14:textId="77777777" w:rsidTr="00381065">
        <w:tc>
          <w:tcPr>
            <w:tcW w:w="382" w:type="dxa"/>
            <w:tcBorders>
              <w:bottom w:val="single" w:sz="4" w:space="0" w:color="auto"/>
            </w:tcBorders>
            <w:shd w:val="clear" w:color="auto" w:fill="F2F2F2"/>
          </w:tcPr>
          <w:p w14:paraId="6D691357" w14:textId="502C5057" w:rsidR="00BF655E" w:rsidRDefault="00BF655E" w:rsidP="00BF655E">
            <w:pPr>
              <w:rPr>
                <w:rFonts w:eastAsia="Calibri"/>
              </w:rPr>
            </w:pPr>
            <w:r>
              <w:rPr>
                <w:rFonts w:eastAsia="Calibri"/>
              </w:rPr>
              <w:t>1</w:t>
            </w:r>
            <w:r w:rsidR="00980B59">
              <w:rPr>
                <w:rFonts w:eastAsia="Calibri"/>
              </w:rPr>
              <w:t>4</w:t>
            </w:r>
          </w:p>
        </w:tc>
        <w:tc>
          <w:tcPr>
            <w:tcW w:w="3198" w:type="dxa"/>
            <w:tcBorders>
              <w:bottom w:val="single" w:sz="4" w:space="0" w:color="auto"/>
            </w:tcBorders>
            <w:shd w:val="clear" w:color="auto" w:fill="F2F2F2"/>
          </w:tcPr>
          <w:p w14:paraId="7317EDBC" w14:textId="77777777" w:rsidR="00BF655E" w:rsidRPr="00627B9F" w:rsidRDefault="00BF655E" w:rsidP="00BF655E">
            <w:pPr>
              <w:rPr>
                <w:rFonts w:eastAsia="Calibri"/>
              </w:rPr>
            </w:pPr>
            <w:r>
              <w:rPr>
                <w:rFonts w:eastAsia="Calibri"/>
              </w:rPr>
              <w:t>Issue Resolution</w:t>
            </w:r>
            <w:r w:rsidRPr="00D43E7D">
              <w:rPr>
                <w:rFonts w:eastAsia="Calibri"/>
              </w:rPr>
              <w:t>:</w:t>
            </w:r>
          </w:p>
        </w:tc>
        <w:tc>
          <w:tcPr>
            <w:tcW w:w="6231" w:type="dxa"/>
            <w:tcBorders>
              <w:bottom w:val="single" w:sz="4" w:space="0" w:color="auto"/>
            </w:tcBorders>
            <w:shd w:val="clear" w:color="auto" w:fill="F2F2F2"/>
          </w:tcPr>
          <w:p w14:paraId="78082C52" w14:textId="77777777" w:rsidR="00BF655E" w:rsidRPr="00627B9F" w:rsidRDefault="00BF655E" w:rsidP="00BF655E">
            <w:pPr>
              <w:rPr>
                <w:rFonts w:eastAsia="Calibri"/>
              </w:rPr>
            </w:pPr>
            <w:r>
              <w:rPr>
                <w:rFonts w:eastAsia="Calibri"/>
              </w:rPr>
              <w:t xml:space="preserve">Display the issue resolution competency rating </w:t>
            </w:r>
          </w:p>
        </w:tc>
      </w:tr>
      <w:tr w:rsidR="00BF655E" w:rsidRPr="008D1F78" w14:paraId="3F0A0D67" w14:textId="77777777" w:rsidTr="00381065">
        <w:tc>
          <w:tcPr>
            <w:tcW w:w="382" w:type="dxa"/>
            <w:tcBorders>
              <w:bottom w:val="single" w:sz="4" w:space="0" w:color="auto"/>
            </w:tcBorders>
            <w:shd w:val="clear" w:color="auto" w:fill="C6D9F1"/>
          </w:tcPr>
          <w:p w14:paraId="4DBA830E" w14:textId="289BA55A" w:rsidR="00BF655E" w:rsidRDefault="00BF655E" w:rsidP="00BF655E">
            <w:pPr>
              <w:rPr>
                <w:rFonts w:eastAsia="Calibri"/>
              </w:rPr>
            </w:pPr>
            <w:r>
              <w:rPr>
                <w:rFonts w:eastAsia="Calibri"/>
              </w:rPr>
              <w:t>1</w:t>
            </w:r>
            <w:r w:rsidR="00980B59">
              <w:rPr>
                <w:rFonts w:eastAsia="Calibri"/>
              </w:rPr>
              <w:t>5</w:t>
            </w:r>
          </w:p>
        </w:tc>
        <w:tc>
          <w:tcPr>
            <w:tcW w:w="3198" w:type="dxa"/>
            <w:tcBorders>
              <w:bottom w:val="single" w:sz="4" w:space="0" w:color="auto"/>
            </w:tcBorders>
            <w:shd w:val="clear" w:color="auto" w:fill="C6D9F1"/>
          </w:tcPr>
          <w:p w14:paraId="07429CD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21867A2E" w14:textId="77777777" w:rsidR="00BF655E" w:rsidRPr="00627B9F" w:rsidRDefault="00BF655E" w:rsidP="00BF655E">
            <w:pPr>
              <w:rPr>
                <w:rFonts w:eastAsia="Calibri"/>
              </w:rPr>
            </w:pPr>
            <w:r>
              <w:rPr>
                <w:rFonts w:eastAsia="Calibri"/>
              </w:rPr>
              <w:t>Display the issue resolution comment</w:t>
            </w:r>
          </w:p>
        </w:tc>
      </w:tr>
      <w:tr w:rsidR="00BF655E" w:rsidRPr="008D1F78" w14:paraId="1DF41730" w14:textId="77777777" w:rsidTr="00381065">
        <w:tc>
          <w:tcPr>
            <w:tcW w:w="382" w:type="dxa"/>
            <w:tcBorders>
              <w:bottom w:val="single" w:sz="4" w:space="0" w:color="auto"/>
            </w:tcBorders>
            <w:shd w:val="clear" w:color="auto" w:fill="F2F2F2"/>
          </w:tcPr>
          <w:p w14:paraId="7FB10853" w14:textId="3D99BCB3" w:rsidR="00BF655E" w:rsidRDefault="00BF655E" w:rsidP="00BF655E">
            <w:pPr>
              <w:rPr>
                <w:rFonts w:eastAsia="Calibri"/>
              </w:rPr>
            </w:pPr>
            <w:r>
              <w:rPr>
                <w:rFonts w:eastAsia="Calibri"/>
              </w:rPr>
              <w:t>1</w:t>
            </w:r>
            <w:r w:rsidR="00980B59">
              <w:rPr>
                <w:rFonts w:eastAsia="Calibri"/>
              </w:rPr>
              <w:t>6</w:t>
            </w:r>
          </w:p>
        </w:tc>
        <w:tc>
          <w:tcPr>
            <w:tcW w:w="3198" w:type="dxa"/>
            <w:tcBorders>
              <w:bottom w:val="single" w:sz="4" w:space="0" w:color="auto"/>
            </w:tcBorders>
            <w:shd w:val="clear" w:color="auto" w:fill="F2F2F2"/>
          </w:tcPr>
          <w:p w14:paraId="4599452C" w14:textId="77777777" w:rsidR="00BF655E" w:rsidRPr="00627B9F" w:rsidRDefault="00BF655E" w:rsidP="00BF655E">
            <w:pPr>
              <w:rPr>
                <w:rFonts w:eastAsia="Calibri"/>
              </w:rPr>
            </w:pPr>
            <w:r>
              <w:rPr>
                <w:rFonts w:eastAsia="Calibri"/>
              </w:rPr>
              <w:t>Call Efficiency</w:t>
            </w:r>
            <w:r w:rsidRPr="00D43E7D">
              <w:rPr>
                <w:rFonts w:eastAsia="Calibri"/>
              </w:rPr>
              <w:t>:</w:t>
            </w:r>
          </w:p>
        </w:tc>
        <w:tc>
          <w:tcPr>
            <w:tcW w:w="6231" w:type="dxa"/>
            <w:tcBorders>
              <w:bottom w:val="single" w:sz="4" w:space="0" w:color="auto"/>
            </w:tcBorders>
            <w:shd w:val="clear" w:color="auto" w:fill="F2F2F2"/>
          </w:tcPr>
          <w:p w14:paraId="23FF8DEA" w14:textId="77777777" w:rsidR="00BF655E" w:rsidRPr="00627B9F" w:rsidRDefault="00BF655E" w:rsidP="00BF655E">
            <w:pPr>
              <w:rPr>
                <w:rFonts w:eastAsia="Calibri"/>
              </w:rPr>
            </w:pPr>
            <w:r>
              <w:rPr>
                <w:rFonts w:eastAsia="Calibri"/>
              </w:rPr>
              <w:t xml:space="preserve">Display the call efficiency rating </w:t>
            </w:r>
          </w:p>
        </w:tc>
      </w:tr>
      <w:tr w:rsidR="00BF655E" w:rsidRPr="008D1F78" w14:paraId="2E83B480" w14:textId="77777777" w:rsidTr="00381065">
        <w:tc>
          <w:tcPr>
            <w:tcW w:w="382" w:type="dxa"/>
            <w:tcBorders>
              <w:bottom w:val="single" w:sz="4" w:space="0" w:color="auto"/>
            </w:tcBorders>
            <w:shd w:val="clear" w:color="auto" w:fill="C6D9F1"/>
          </w:tcPr>
          <w:p w14:paraId="382A435C" w14:textId="7C0240F1" w:rsidR="00BF655E" w:rsidRDefault="00BF655E" w:rsidP="00BF655E">
            <w:pPr>
              <w:rPr>
                <w:rFonts w:eastAsia="Calibri"/>
              </w:rPr>
            </w:pPr>
            <w:r>
              <w:rPr>
                <w:rFonts w:eastAsia="Calibri"/>
              </w:rPr>
              <w:t>1</w:t>
            </w:r>
            <w:r w:rsidR="00980B59">
              <w:rPr>
                <w:rFonts w:eastAsia="Calibri"/>
              </w:rPr>
              <w:t>7</w:t>
            </w:r>
          </w:p>
        </w:tc>
        <w:tc>
          <w:tcPr>
            <w:tcW w:w="3198" w:type="dxa"/>
            <w:tcBorders>
              <w:bottom w:val="single" w:sz="4" w:space="0" w:color="auto"/>
            </w:tcBorders>
            <w:shd w:val="clear" w:color="auto" w:fill="C6D9F1"/>
          </w:tcPr>
          <w:p w14:paraId="4866FFBB"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326D8492" w14:textId="77777777" w:rsidR="00BF655E" w:rsidRPr="00627B9F" w:rsidRDefault="00BF655E" w:rsidP="00BF655E">
            <w:pPr>
              <w:rPr>
                <w:rFonts w:eastAsia="Calibri"/>
              </w:rPr>
            </w:pPr>
            <w:r>
              <w:rPr>
                <w:rFonts w:eastAsia="Calibri"/>
              </w:rPr>
              <w:t>Display the call efficiency comment</w:t>
            </w:r>
          </w:p>
        </w:tc>
      </w:tr>
      <w:tr w:rsidR="00BF655E" w:rsidRPr="008D1F78" w14:paraId="6AF1B410" w14:textId="77777777" w:rsidTr="00381065">
        <w:tc>
          <w:tcPr>
            <w:tcW w:w="382" w:type="dxa"/>
            <w:tcBorders>
              <w:bottom w:val="single" w:sz="4" w:space="0" w:color="auto"/>
            </w:tcBorders>
            <w:shd w:val="clear" w:color="auto" w:fill="F2F2F2"/>
          </w:tcPr>
          <w:p w14:paraId="0DB055B7" w14:textId="17F288C1" w:rsidR="00BF655E" w:rsidRDefault="00980B59" w:rsidP="00980B59">
            <w:pPr>
              <w:rPr>
                <w:rFonts w:eastAsia="Calibri"/>
              </w:rPr>
            </w:pPr>
            <w:r>
              <w:rPr>
                <w:rFonts w:eastAsia="Calibri"/>
              </w:rPr>
              <w:t>18</w:t>
            </w:r>
          </w:p>
        </w:tc>
        <w:tc>
          <w:tcPr>
            <w:tcW w:w="3198" w:type="dxa"/>
            <w:tcBorders>
              <w:bottom w:val="single" w:sz="4" w:space="0" w:color="auto"/>
            </w:tcBorders>
            <w:shd w:val="clear" w:color="auto" w:fill="F2F2F2"/>
          </w:tcPr>
          <w:p w14:paraId="40D4FE56" w14:textId="77777777" w:rsidR="00BF655E" w:rsidRPr="00627B9F" w:rsidRDefault="00BF655E" w:rsidP="00BF655E">
            <w:pPr>
              <w:rPr>
                <w:rFonts w:eastAsia="Calibri"/>
              </w:rPr>
            </w:pPr>
            <w:r>
              <w:rPr>
                <w:rFonts w:eastAsia="Calibri"/>
              </w:rPr>
              <w:t>Active Listening</w:t>
            </w:r>
            <w:r w:rsidRPr="00D43E7D">
              <w:rPr>
                <w:rFonts w:eastAsia="Calibri"/>
              </w:rPr>
              <w:t>:</w:t>
            </w:r>
          </w:p>
        </w:tc>
        <w:tc>
          <w:tcPr>
            <w:tcW w:w="6231" w:type="dxa"/>
            <w:tcBorders>
              <w:bottom w:val="single" w:sz="4" w:space="0" w:color="auto"/>
            </w:tcBorders>
            <w:shd w:val="clear" w:color="auto" w:fill="F2F2F2"/>
          </w:tcPr>
          <w:p w14:paraId="462DED34" w14:textId="77777777" w:rsidR="00BF655E" w:rsidRPr="00627B9F" w:rsidRDefault="00BF655E" w:rsidP="00BF655E">
            <w:pPr>
              <w:rPr>
                <w:rFonts w:eastAsia="Calibri"/>
              </w:rPr>
            </w:pPr>
            <w:r>
              <w:rPr>
                <w:rFonts w:eastAsia="Calibri"/>
              </w:rPr>
              <w:t xml:space="preserve">Display the active listening rating </w:t>
            </w:r>
          </w:p>
        </w:tc>
      </w:tr>
      <w:tr w:rsidR="00BF655E" w:rsidRPr="008D1F78" w14:paraId="672054A7" w14:textId="77777777" w:rsidTr="00381065">
        <w:tc>
          <w:tcPr>
            <w:tcW w:w="382" w:type="dxa"/>
            <w:tcBorders>
              <w:bottom w:val="single" w:sz="4" w:space="0" w:color="auto"/>
            </w:tcBorders>
            <w:shd w:val="clear" w:color="auto" w:fill="C6D9F1"/>
          </w:tcPr>
          <w:p w14:paraId="5595B14A" w14:textId="70F4FC42" w:rsidR="00BF655E" w:rsidRDefault="00980B59" w:rsidP="00BF655E">
            <w:pPr>
              <w:rPr>
                <w:rFonts w:eastAsia="Calibri"/>
              </w:rPr>
            </w:pPr>
            <w:r>
              <w:rPr>
                <w:rFonts w:eastAsia="Calibri"/>
              </w:rPr>
              <w:t>19</w:t>
            </w:r>
          </w:p>
        </w:tc>
        <w:tc>
          <w:tcPr>
            <w:tcW w:w="3198" w:type="dxa"/>
            <w:tcBorders>
              <w:bottom w:val="single" w:sz="4" w:space="0" w:color="auto"/>
            </w:tcBorders>
            <w:shd w:val="clear" w:color="auto" w:fill="C6D9F1"/>
          </w:tcPr>
          <w:p w14:paraId="6ABF37E0"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44CF7DF7" w14:textId="77777777" w:rsidR="00BF655E" w:rsidRPr="00627B9F" w:rsidRDefault="00BF655E" w:rsidP="00BF655E">
            <w:pPr>
              <w:rPr>
                <w:rFonts w:eastAsia="Calibri"/>
              </w:rPr>
            </w:pPr>
            <w:r>
              <w:rPr>
                <w:rFonts w:eastAsia="Calibri"/>
              </w:rPr>
              <w:t>Display the active listening comment</w:t>
            </w:r>
          </w:p>
        </w:tc>
      </w:tr>
      <w:tr w:rsidR="00BF655E" w:rsidRPr="008D1F78" w14:paraId="7770D343" w14:textId="77777777" w:rsidTr="00381065">
        <w:tc>
          <w:tcPr>
            <w:tcW w:w="382" w:type="dxa"/>
            <w:tcBorders>
              <w:bottom w:val="single" w:sz="4" w:space="0" w:color="auto"/>
            </w:tcBorders>
            <w:shd w:val="clear" w:color="auto" w:fill="F2F2F2"/>
          </w:tcPr>
          <w:p w14:paraId="5E5C8865" w14:textId="6A8B677D" w:rsidR="00BF655E" w:rsidRDefault="00BF655E" w:rsidP="00BF655E">
            <w:pPr>
              <w:rPr>
                <w:rFonts w:eastAsia="Calibri"/>
              </w:rPr>
            </w:pPr>
            <w:r>
              <w:rPr>
                <w:rFonts w:eastAsia="Calibri"/>
              </w:rPr>
              <w:t>2</w:t>
            </w:r>
            <w:r w:rsidR="00980B59">
              <w:rPr>
                <w:rFonts w:eastAsia="Calibri"/>
              </w:rPr>
              <w:t>0</w:t>
            </w:r>
          </w:p>
        </w:tc>
        <w:tc>
          <w:tcPr>
            <w:tcW w:w="3198" w:type="dxa"/>
            <w:tcBorders>
              <w:bottom w:val="single" w:sz="4" w:space="0" w:color="auto"/>
            </w:tcBorders>
            <w:shd w:val="clear" w:color="auto" w:fill="F2F2F2"/>
          </w:tcPr>
          <w:p w14:paraId="1EE982F4" w14:textId="77777777" w:rsidR="00BF655E" w:rsidRPr="00627B9F" w:rsidRDefault="00BF655E" w:rsidP="00BF655E">
            <w:pPr>
              <w:rPr>
                <w:rFonts w:eastAsia="Calibri"/>
              </w:rPr>
            </w:pPr>
            <w:r>
              <w:rPr>
                <w:rFonts w:eastAsia="Calibri"/>
              </w:rPr>
              <w:t>Personality Flexing</w:t>
            </w:r>
            <w:r w:rsidRPr="00D43E7D">
              <w:rPr>
                <w:rFonts w:eastAsia="Calibri"/>
              </w:rPr>
              <w:t>:</w:t>
            </w:r>
          </w:p>
        </w:tc>
        <w:tc>
          <w:tcPr>
            <w:tcW w:w="6231" w:type="dxa"/>
            <w:tcBorders>
              <w:bottom w:val="single" w:sz="4" w:space="0" w:color="auto"/>
            </w:tcBorders>
            <w:shd w:val="clear" w:color="auto" w:fill="F2F2F2"/>
          </w:tcPr>
          <w:p w14:paraId="7F519291" w14:textId="77777777" w:rsidR="00BF655E" w:rsidRPr="00627B9F" w:rsidRDefault="00BF655E" w:rsidP="00BF655E">
            <w:pPr>
              <w:rPr>
                <w:rFonts w:eastAsia="Calibri"/>
              </w:rPr>
            </w:pPr>
            <w:r>
              <w:rPr>
                <w:rFonts w:eastAsia="Calibri"/>
              </w:rPr>
              <w:t xml:space="preserve">Display the personality flexing rating </w:t>
            </w:r>
          </w:p>
        </w:tc>
      </w:tr>
      <w:tr w:rsidR="00BF655E" w:rsidRPr="008D1F78" w14:paraId="116FD255" w14:textId="77777777" w:rsidTr="00381065">
        <w:tc>
          <w:tcPr>
            <w:tcW w:w="382" w:type="dxa"/>
            <w:tcBorders>
              <w:bottom w:val="single" w:sz="4" w:space="0" w:color="auto"/>
            </w:tcBorders>
            <w:shd w:val="clear" w:color="auto" w:fill="C6D9F1"/>
          </w:tcPr>
          <w:p w14:paraId="3E65A4A8" w14:textId="1717503C" w:rsidR="00BF655E" w:rsidRDefault="00BF655E" w:rsidP="00BF655E">
            <w:pPr>
              <w:rPr>
                <w:rFonts w:eastAsia="Calibri"/>
              </w:rPr>
            </w:pPr>
            <w:r>
              <w:rPr>
                <w:rFonts w:eastAsia="Calibri"/>
              </w:rPr>
              <w:t>2</w:t>
            </w:r>
            <w:r w:rsidR="00980B59">
              <w:rPr>
                <w:rFonts w:eastAsia="Calibri"/>
              </w:rPr>
              <w:t>1</w:t>
            </w:r>
          </w:p>
        </w:tc>
        <w:tc>
          <w:tcPr>
            <w:tcW w:w="3198" w:type="dxa"/>
            <w:tcBorders>
              <w:bottom w:val="single" w:sz="4" w:space="0" w:color="auto"/>
            </w:tcBorders>
            <w:shd w:val="clear" w:color="auto" w:fill="C6D9F1"/>
          </w:tcPr>
          <w:p w14:paraId="5C6A897C"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7E294CAF" w14:textId="77777777" w:rsidR="00BF655E" w:rsidRPr="00627B9F" w:rsidRDefault="00BF655E" w:rsidP="00BF655E">
            <w:pPr>
              <w:rPr>
                <w:rFonts w:eastAsia="Calibri"/>
              </w:rPr>
            </w:pPr>
            <w:r>
              <w:rPr>
                <w:rFonts w:eastAsia="Calibri"/>
              </w:rPr>
              <w:t>Display the personality flexing comment</w:t>
            </w:r>
          </w:p>
        </w:tc>
      </w:tr>
      <w:tr w:rsidR="00BF655E" w:rsidRPr="008D1F78" w14:paraId="726A8464" w14:textId="77777777" w:rsidTr="00381065">
        <w:tc>
          <w:tcPr>
            <w:tcW w:w="382" w:type="dxa"/>
            <w:tcBorders>
              <w:bottom w:val="single" w:sz="4" w:space="0" w:color="auto"/>
            </w:tcBorders>
            <w:shd w:val="clear" w:color="auto" w:fill="F2F2F2"/>
          </w:tcPr>
          <w:p w14:paraId="09E4CAFE" w14:textId="3293AC7B" w:rsidR="00BF655E" w:rsidRDefault="00BF655E" w:rsidP="00BF655E">
            <w:pPr>
              <w:rPr>
                <w:rFonts w:eastAsia="Calibri"/>
              </w:rPr>
            </w:pPr>
            <w:r>
              <w:rPr>
                <w:rFonts w:eastAsia="Calibri"/>
              </w:rPr>
              <w:t>2</w:t>
            </w:r>
            <w:r w:rsidR="00980B59">
              <w:rPr>
                <w:rFonts w:eastAsia="Calibri"/>
              </w:rPr>
              <w:t>2</w:t>
            </w:r>
          </w:p>
        </w:tc>
        <w:tc>
          <w:tcPr>
            <w:tcW w:w="3198" w:type="dxa"/>
            <w:tcBorders>
              <w:bottom w:val="single" w:sz="4" w:space="0" w:color="auto"/>
            </w:tcBorders>
            <w:shd w:val="clear" w:color="auto" w:fill="F2F2F2"/>
          </w:tcPr>
          <w:p w14:paraId="294C2A06" w14:textId="77777777" w:rsidR="00BF655E" w:rsidRPr="00627B9F" w:rsidRDefault="00BF655E" w:rsidP="00BF655E">
            <w:pPr>
              <w:rPr>
                <w:rFonts w:eastAsia="Calibri"/>
              </w:rPr>
            </w:pPr>
            <w:r>
              <w:rPr>
                <w:rFonts w:eastAsia="Calibri"/>
              </w:rPr>
              <w:t>Start Temperature</w:t>
            </w:r>
            <w:r w:rsidRPr="00D43E7D">
              <w:rPr>
                <w:rFonts w:eastAsia="Calibri"/>
              </w:rPr>
              <w:t>:</w:t>
            </w:r>
          </w:p>
        </w:tc>
        <w:tc>
          <w:tcPr>
            <w:tcW w:w="6231" w:type="dxa"/>
            <w:tcBorders>
              <w:bottom w:val="single" w:sz="4" w:space="0" w:color="auto"/>
            </w:tcBorders>
            <w:shd w:val="clear" w:color="auto" w:fill="F2F2F2"/>
          </w:tcPr>
          <w:p w14:paraId="69F4E10C" w14:textId="77777777" w:rsidR="00BF655E" w:rsidRPr="00627B9F" w:rsidRDefault="00BF655E" w:rsidP="00BF655E">
            <w:pPr>
              <w:rPr>
                <w:rFonts w:eastAsia="Calibri"/>
              </w:rPr>
            </w:pPr>
            <w:r>
              <w:rPr>
                <w:rFonts w:eastAsia="Calibri"/>
              </w:rPr>
              <w:t>Display the start temperature value</w:t>
            </w:r>
          </w:p>
        </w:tc>
      </w:tr>
      <w:tr w:rsidR="00BF655E" w:rsidRPr="008D1F78" w14:paraId="0596CA91" w14:textId="77777777" w:rsidTr="00381065">
        <w:tc>
          <w:tcPr>
            <w:tcW w:w="382" w:type="dxa"/>
            <w:tcBorders>
              <w:bottom w:val="single" w:sz="4" w:space="0" w:color="auto"/>
            </w:tcBorders>
            <w:shd w:val="clear" w:color="auto" w:fill="C6D9F1"/>
          </w:tcPr>
          <w:p w14:paraId="7B65D3E8" w14:textId="2ADF918F" w:rsidR="00BF655E" w:rsidRDefault="00BF655E" w:rsidP="00BF655E">
            <w:pPr>
              <w:rPr>
                <w:rFonts w:eastAsia="Calibri"/>
              </w:rPr>
            </w:pPr>
            <w:r>
              <w:rPr>
                <w:rFonts w:eastAsia="Calibri"/>
              </w:rPr>
              <w:t>2</w:t>
            </w:r>
            <w:r w:rsidR="00980B59">
              <w:rPr>
                <w:rFonts w:eastAsia="Calibri"/>
              </w:rPr>
              <w:t>3</w:t>
            </w:r>
          </w:p>
        </w:tc>
        <w:tc>
          <w:tcPr>
            <w:tcW w:w="3198" w:type="dxa"/>
            <w:tcBorders>
              <w:bottom w:val="single" w:sz="4" w:space="0" w:color="auto"/>
            </w:tcBorders>
            <w:shd w:val="clear" w:color="auto" w:fill="C6D9F1"/>
          </w:tcPr>
          <w:p w14:paraId="0C7F548F" w14:textId="77777777" w:rsidR="00BF655E" w:rsidRPr="00627B9F" w:rsidRDefault="00BF655E" w:rsidP="00BF655E">
            <w:pPr>
              <w:rPr>
                <w:rFonts w:eastAsia="Calibri"/>
              </w:rPr>
            </w:pPr>
          </w:p>
        </w:tc>
        <w:tc>
          <w:tcPr>
            <w:tcW w:w="6231" w:type="dxa"/>
            <w:tcBorders>
              <w:bottom w:val="single" w:sz="4" w:space="0" w:color="auto"/>
            </w:tcBorders>
            <w:shd w:val="clear" w:color="auto" w:fill="C6D9F1"/>
          </w:tcPr>
          <w:p w14:paraId="0BDBAD5F" w14:textId="77777777" w:rsidR="00BF655E" w:rsidRPr="00627B9F" w:rsidRDefault="00BF655E" w:rsidP="00BF655E">
            <w:pPr>
              <w:rPr>
                <w:rFonts w:eastAsia="Calibri"/>
              </w:rPr>
            </w:pPr>
            <w:r>
              <w:rPr>
                <w:rFonts w:eastAsia="Calibri"/>
              </w:rPr>
              <w:t>Display the start temperature comment</w:t>
            </w:r>
          </w:p>
        </w:tc>
      </w:tr>
      <w:tr w:rsidR="00BF655E" w:rsidRPr="008D1F78" w14:paraId="3C9DDB13" w14:textId="77777777" w:rsidTr="00381065">
        <w:tc>
          <w:tcPr>
            <w:tcW w:w="382" w:type="dxa"/>
            <w:tcBorders>
              <w:bottom w:val="single" w:sz="4" w:space="0" w:color="auto"/>
            </w:tcBorders>
            <w:shd w:val="clear" w:color="auto" w:fill="F2F2F2"/>
          </w:tcPr>
          <w:p w14:paraId="04E5C0DF" w14:textId="71ED1001" w:rsidR="00BF655E" w:rsidRDefault="00BF655E" w:rsidP="00BF655E">
            <w:pPr>
              <w:rPr>
                <w:rFonts w:eastAsia="Calibri"/>
              </w:rPr>
            </w:pPr>
            <w:r>
              <w:rPr>
                <w:rFonts w:eastAsia="Calibri"/>
              </w:rPr>
              <w:t>2</w:t>
            </w:r>
            <w:r w:rsidR="00980B59">
              <w:rPr>
                <w:rFonts w:eastAsia="Calibri"/>
              </w:rPr>
              <w:t>4</w:t>
            </w:r>
          </w:p>
        </w:tc>
        <w:tc>
          <w:tcPr>
            <w:tcW w:w="3198" w:type="dxa"/>
            <w:tcBorders>
              <w:bottom w:val="single" w:sz="4" w:space="0" w:color="auto"/>
            </w:tcBorders>
            <w:shd w:val="clear" w:color="auto" w:fill="F2F2F2"/>
          </w:tcPr>
          <w:p w14:paraId="7D24D438" w14:textId="77777777" w:rsidR="00BF655E" w:rsidRPr="00627B9F" w:rsidRDefault="00BF655E" w:rsidP="00BF655E">
            <w:pPr>
              <w:rPr>
                <w:rFonts w:eastAsia="Calibri"/>
              </w:rPr>
            </w:pPr>
            <w:r>
              <w:rPr>
                <w:rFonts w:eastAsia="Calibri"/>
              </w:rPr>
              <w:t>End Temperature</w:t>
            </w:r>
            <w:r w:rsidRPr="00D43E7D">
              <w:rPr>
                <w:rFonts w:eastAsia="Calibri"/>
              </w:rPr>
              <w:t>:</w:t>
            </w:r>
          </w:p>
        </w:tc>
        <w:tc>
          <w:tcPr>
            <w:tcW w:w="6231" w:type="dxa"/>
            <w:tcBorders>
              <w:bottom w:val="single" w:sz="4" w:space="0" w:color="auto"/>
            </w:tcBorders>
            <w:shd w:val="clear" w:color="auto" w:fill="F2F2F2"/>
          </w:tcPr>
          <w:p w14:paraId="08EE64CE" w14:textId="77777777" w:rsidR="00BF655E" w:rsidRPr="00627B9F" w:rsidRDefault="00BF655E" w:rsidP="00BF655E">
            <w:pPr>
              <w:rPr>
                <w:rFonts w:eastAsia="Calibri"/>
              </w:rPr>
            </w:pPr>
            <w:r>
              <w:rPr>
                <w:rFonts w:eastAsia="Calibri"/>
              </w:rPr>
              <w:t xml:space="preserve">Display the end temperature value </w:t>
            </w:r>
          </w:p>
        </w:tc>
      </w:tr>
      <w:tr w:rsidR="00BF655E" w:rsidRPr="008D1F78" w14:paraId="34A954A9" w14:textId="77777777" w:rsidTr="00381065">
        <w:tc>
          <w:tcPr>
            <w:tcW w:w="382" w:type="dxa"/>
            <w:shd w:val="clear" w:color="auto" w:fill="C6D9F1"/>
          </w:tcPr>
          <w:p w14:paraId="0EEA3023" w14:textId="46FE12C6" w:rsidR="00BF655E" w:rsidRDefault="00BF655E" w:rsidP="00BF655E">
            <w:pPr>
              <w:rPr>
                <w:rFonts w:eastAsia="Calibri"/>
              </w:rPr>
            </w:pPr>
            <w:r>
              <w:rPr>
                <w:rFonts w:eastAsia="Calibri"/>
              </w:rPr>
              <w:t>2</w:t>
            </w:r>
            <w:r w:rsidR="00980B59">
              <w:rPr>
                <w:rFonts w:eastAsia="Calibri"/>
              </w:rPr>
              <w:t>5</w:t>
            </w:r>
          </w:p>
        </w:tc>
        <w:tc>
          <w:tcPr>
            <w:tcW w:w="3198" w:type="dxa"/>
            <w:shd w:val="clear" w:color="auto" w:fill="C6D9F1"/>
          </w:tcPr>
          <w:p w14:paraId="49456616" w14:textId="77777777" w:rsidR="00BF655E" w:rsidRPr="00627B9F" w:rsidRDefault="00BF655E" w:rsidP="00BF655E">
            <w:pPr>
              <w:rPr>
                <w:rFonts w:eastAsia="Calibri"/>
              </w:rPr>
            </w:pPr>
          </w:p>
        </w:tc>
        <w:tc>
          <w:tcPr>
            <w:tcW w:w="6231" w:type="dxa"/>
            <w:shd w:val="clear" w:color="auto" w:fill="C6D9F1"/>
          </w:tcPr>
          <w:p w14:paraId="066A3CC0" w14:textId="77777777" w:rsidR="00BF655E" w:rsidRPr="00627B9F" w:rsidRDefault="00BF655E" w:rsidP="00BF655E">
            <w:pPr>
              <w:rPr>
                <w:rFonts w:eastAsia="Calibri"/>
              </w:rPr>
            </w:pPr>
            <w:r>
              <w:rPr>
                <w:rFonts w:eastAsia="Calibri"/>
              </w:rPr>
              <w:t>Display the end temperature comment</w:t>
            </w:r>
          </w:p>
        </w:tc>
      </w:tr>
    </w:tbl>
    <w:p w14:paraId="5F21B919" w14:textId="77777777" w:rsidR="00885EED" w:rsidRDefault="00885EED" w:rsidP="00885EED"/>
    <w:p w14:paraId="2BC6EEE4" w14:textId="77777777" w:rsidR="00885EED" w:rsidRPr="0026295E" w:rsidRDefault="00885EED" w:rsidP="00885EED">
      <w:pPr>
        <w:spacing w:before="120"/>
        <w:rPr>
          <w:b/>
        </w:rPr>
      </w:pPr>
      <w:r>
        <w:rPr>
          <w:b/>
        </w:rPr>
        <w:t>3.2.5</w:t>
      </w:r>
      <w:r w:rsidRPr="0026295E">
        <w:rPr>
          <w:b/>
        </w:rPr>
        <w:t>.</w:t>
      </w:r>
      <w:r>
        <w:rPr>
          <w:b/>
        </w:rPr>
        <w:t>8</w:t>
      </w:r>
      <w:r w:rsidRPr="0026295E">
        <w:rPr>
          <w:b/>
        </w:rPr>
        <w:t>.</w:t>
      </w:r>
      <w:r>
        <w:rPr>
          <w:b/>
        </w:rPr>
        <w:t>4.2</w:t>
      </w:r>
      <w:r>
        <w:rPr>
          <w:b/>
        </w:rPr>
        <w:tab/>
        <w:t>Coaching Information</w:t>
      </w:r>
    </w:p>
    <w:p w14:paraId="09C76F82" w14:textId="77777777" w:rsidR="00885EED" w:rsidRDefault="00885EED" w:rsidP="00885EED">
      <w:pPr>
        <w:ind w:left="1440"/>
      </w:pPr>
      <w:r w:rsidRPr="008D1F78">
        <w:t xml:space="preserve">Display the following </w:t>
      </w:r>
      <w:r>
        <w:t xml:space="preserve">coaching information </w:t>
      </w:r>
      <w:r w:rsidRPr="008D1F78">
        <w:t xml:space="preserve">of </w:t>
      </w:r>
      <w:r>
        <w:t>Quality Now log</w:t>
      </w:r>
      <w:r w:rsidRPr="008D1F78">
        <w:t>:</w:t>
      </w:r>
    </w:p>
    <w:p w14:paraId="430D7710" w14:textId="77777777" w:rsidR="00885EED" w:rsidRDefault="00885EED" w:rsidP="00885EED">
      <w:pPr>
        <w:ind w:left="1440"/>
      </w:pPr>
    </w:p>
    <w:tbl>
      <w:tblPr>
        <w:tblW w:w="4973" w:type="pct"/>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14" w:type="dxa"/>
          <w:left w:w="72" w:type="dxa"/>
          <w:bottom w:w="14" w:type="dxa"/>
          <w:right w:w="72" w:type="dxa"/>
        </w:tblCellMar>
        <w:tblLook w:val="04A0" w:firstRow="1" w:lastRow="0" w:firstColumn="1" w:lastColumn="0" w:noHBand="0" w:noVBand="1"/>
      </w:tblPr>
      <w:tblGrid>
        <w:gridCol w:w="363"/>
        <w:gridCol w:w="3222"/>
        <w:gridCol w:w="6226"/>
      </w:tblGrid>
      <w:tr w:rsidR="00885EED" w:rsidRPr="00C45BDB" w14:paraId="10D60821" w14:textId="77777777" w:rsidTr="00885EED">
        <w:trPr>
          <w:trHeight w:val="288"/>
        </w:trPr>
        <w:tc>
          <w:tcPr>
            <w:tcW w:w="344" w:type="dxa"/>
            <w:tcBorders>
              <w:bottom w:val="single" w:sz="4" w:space="0" w:color="auto"/>
            </w:tcBorders>
            <w:shd w:val="clear" w:color="auto" w:fill="4F81BD"/>
            <w:vAlign w:val="bottom"/>
          </w:tcPr>
          <w:p w14:paraId="769D7A6C" w14:textId="77777777" w:rsidR="00885EED" w:rsidRPr="00627B9F" w:rsidRDefault="00885EED" w:rsidP="00885EED">
            <w:pPr>
              <w:rPr>
                <w:rFonts w:eastAsia="Calibri"/>
                <w:b/>
                <w:color w:val="FFFFFF"/>
              </w:rPr>
            </w:pPr>
            <w:r w:rsidRPr="00627B9F">
              <w:rPr>
                <w:rFonts w:eastAsia="Calibri"/>
                <w:b/>
                <w:color w:val="FFFFFF"/>
              </w:rPr>
              <w:t>#</w:t>
            </w:r>
          </w:p>
        </w:tc>
        <w:tc>
          <w:tcPr>
            <w:tcW w:w="3054" w:type="dxa"/>
            <w:tcBorders>
              <w:bottom w:val="single" w:sz="4" w:space="0" w:color="auto"/>
            </w:tcBorders>
            <w:shd w:val="clear" w:color="auto" w:fill="4F81BD"/>
            <w:vAlign w:val="bottom"/>
          </w:tcPr>
          <w:p w14:paraId="126E8ABB" w14:textId="77777777" w:rsidR="00885EED" w:rsidRPr="00627B9F" w:rsidRDefault="00885EED" w:rsidP="00885EED">
            <w:pPr>
              <w:rPr>
                <w:rFonts w:eastAsia="Calibri"/>
                <w:b/>
                <w:color w:val="FFFFFF"/>
              </w:rPr>
            </w:pPr>
            <w:r w:rsidRPr="00627B9F">
              <w:rPr>
                <w:rFonts w:eastAsia="Calibri"/>
                <w:b/>
                <w:color w:val="FFFFFF"/>
              </w:rPr>
              <w:t>Field Label/Static Text</w:t>
            </w:r>
          </w:p>
        </w:tc>
        <w:tc>
          <w:tcPr>
            <w:tcW w:w="5902" w:type="dxa"/>
            <w:tcBorders>
              <w:bottom w:val="single" w:sz="4" w:space="0" w:color="auto"/>
            </w:tcBorders>
            <w:shd w:val="clear" w:color="auto" w:fill="4F81BD"/>
            <w:vAlign w:val="bottom"/>
          </w:tcPr>
          <w:p w14:paraId="35CCE766" w14:textId="77777777" w:rsidR="00885EED" w:rsidRPr="00627B9F" w:rsidRDefault="00885EED" w:rsidP="00885EED">
            <w:pPr>
              <w:rPr>
                <w:rFonts w:eastAsia="Calibri"/>
                <w:b/>
                <w:color w:val="FFFFFF"/>
              </w:rPr>
            </w:pPr>
            <w:r w:rsidRPr="00627B9F">
              <w:rPr>
                <w:rFonts w:eastAsia="Calibri"/>
                <w:b/>
                <w:color w:val="FFFFFF"/>
              </w:rPr>
              <w:t xml:space="preserve">Condition/Value/Description </w:t>
            </w:r>
          </w:p>
        </w:tc>
      </w:tr>
      <w:tr w:rsidR="00885EED" w:rsidRPr="00C45BDB" w14:paraId="276C023E" w14:textId="77777777" w:rsidTr="00885EED">
        <w:tc>
          <w:tcPr>
            <w:tcW w:w="344" w:type="dxa"/>
            <w:tcBorders>
              <w:bottom w:val="single" w:sz="4" w:space="0" w:color="auto"/>
            </w:tcBorders>
            <w:shd w:val="clear" w:color="auto" w:fill="F2F2F2"/>
          </w:tcPr>
          <w:p w14:paraId="7E0285D1" w14:textId="77777777" w:rsidR="00885EED" w:rsidRPr="00627B9F" w:rsidRDefault="00885EED" w:rsidP="00885EED">
            <w:pPr>
              <w:rPr>
                <w:rFonts w:eastAsia="Calibri"/>
              </w:rPr>
            </w:pPr>
            <w:r w:rsidRPr="00627B9F">
              <w:rPr>
                <w:rFonts w:eastAsia="Calibri"/>
              </w:rPr>
              <w:t>1</w:t>
            </w:r>
          </w:p>
        </w:tc>
        <w:tc>
          <w:tcPr>
            <w:tcW w:w="3054" w:type="dxa"/>
            <w:tcBorders>
              <w:bottom w:val="single" w:sz="4" w:space="0" w:color="auto"/>
            </w:tcBorders>
            <w:shd w:val="clear" w:color="auto" w:fill="F2F2F2"/>
          </w:tcPr>
          <w:p w14:paraId="41D4AD18" w14:textId="77777777" w:rsidR="00885EED" w:rsidRPr="004608B3" w:rsidRDefault="00885EED" w:rsidP="00885EED">
            <w:pPr>
              <w:rPr>
                <w:rFonts w:eastAsia="Calibri"/>
              </w:rPr>
            </w:pPr>
            <w:r>
              <w:rPr>
                <w:rFonts w:eastAsia="Calibri"/>
              </w:rPr>
              <w:t>Strengths and Opportunities:</w:t>
            </w:r>
          </w:p>
        </w:tc>
        <w:tc>
          <w:tcPr>
            <w:tcW w:w="5902" w:type="dxa"/>
            <w:tcBorders>
              <w:bottom w:val="single" w:sz="4" w:space="0" w:color="auto"/>
            </w:tcBorders>
            <w:shd w:val="clear" w:color="auto" w:fill="F2F2F2"/>
          </w:tcPr>
          <w:p w14:paraId="17014976" w14:textId="77777777" w:rsidR="00885EED" w:rsidRPr="00627B9F" w:rsidRDefault="00885EED" w:rsidP="00885EED">
            <w:pPr>
              <w:rPr>
                <w:rFonts w:eastAsia="Calibri"/>
              </w:rPr>
            </w:pPr>
            <w:r>
              <w:rPr>
                <w:rFonts w:eastAsia="Calibri"/>
              </w:rPr>
              <w:t>Display the strengths and opportunities of the log</w:t>
            </w:r>
          </w:p>
        </w:tc>
      </w:tr>
      <w:tr w:rsidR="00885EED" w:rsidRPr="00C45BDB" w14:paraId="5C0E9B02" w14:textId="77777777" w:rsidTr="00885EED">
        <w:tc>
          <w:tcPr>
            <w:tcW w:w="344" w:type="dxa"/>
            <w:tcBorders>
              <w:bottom w:val="single" w:sz="4" w:space="0" w:color="auto"/>
            </w:tcBorders>
            <w:shd w:val="clear" w:color="auto" w:fill="C6D9F1"/>
          </w:tcPr>
          <w:p w14:paraId="759EDE36" w14:textId="77777777" w:rsidR="00885EED" w:rsidRPr="00627B9F" w:rsidRDefault="00885EED" w:rsidP="00885EED">
            <w:pPr>
              <w:rPr>
                <w:rFonts w:eastAsia="Calibri"/>
              </w:rPr>
            </w:pPr>
            <w:r w:rsidRPr="00627B9F">
              <w:rPr>
                <w:rFonts w:eastAsia="Calibri"/>
              </w:rPr>
              <w:t>2</w:t>
            </w:r>
          </w:p>
        </w:tc>
        <w:tc>
          <w:tcPr>
            <w:tcW w:w="3054" w:type="dxa"/>
            <w:tcBorders>
              <w:bottom w:val="single" w:sz="4" w:space="0" w:color="auto"/>
            </w:tcBorders>
            <w:shd w:val="clear" w:color="auto" w:fill="C6D9F1"/>
          </w:tcPr>
          <w:p w14:paraId="6ABFA7B7" w14:textId="77777777" w:rsidR="00885EED" w:rsidRPr="00627B9F" w:rsidRDefault="00885EED" w:rsidP="00885EED">
            <w:pPr>
              <w:rPr>
                <w:rFonts w:eastAsia="Calibri"/>
              </w:rPr>
            </w:pPr>
            <w:r>
              <w:rPr>
                <w:rFonts w:eastAsia="Calibri"/>
              </w:rPr>
              <w:t>Notes from Manger:</w:t>
            </w:r>
          </w:p>
        </w:tc>
        <w:tc>
          <w:tcPr>
            <w:tcW w:w="5902" w:type="dxa"/>
            <w:tcBorders>
              <w:bottom w:val="single" w:sz="4" w:space="0" w:color="auto"/>
            </w:tcBorders>
            <w:shd w:val="clear" w:color="auto" w:fill="C6D9F1"/>
          </w:tcPr>
          <w:p w14:paraId="5591F91C" w14:textId="77777777" w:rsidR="00885EED" w:rsidRPr="00627B9F" w:rsidRDefault="00885EED" w:rsidP="00885EED">
            <w:pPr>
              <w:rPr>
                <w:rFonts w:eastAsia="Calibri"/>
              </w:rPr>
            </w:pPr>
            <w:r w:rsidRPr="00627B9F">
              <w:rPr>
                <w:rFonts w:eastAsia="Calibri"/>
              </w:rPr>
              <w:t>If manager notes of the log exist then display text and manager notes of the log</w:t>
            </w:r>
          </w:p>
        </w:tc>
      </w:tr>
      <w:tr w:rsidR="00885EED" w:rsidRPr="00C45BDB" w14:paraId="03F7C431" w14:textId="77777777" w:rsidTr="00885EED">
        <w:tc>
          <w:tcPr>
            <w:tcW w:w="344" w:type="dxa"/>
            <w:shd w:val="clear" w:color="auto" w:fill="F2F2F2"/>
          </w:tcPr>
          <w:p w14:paraId="375D94E3" w14:textId="77777777" w:rsidR="00885EED" w:rsidRPr="00627B9F" w:rsidRDefault="00885EED" w:rsidP="00885EED">
            <w:pPr>
              <w:rPr>
                <w:rFonts w:eastAsia="Calibri"/>
              </w:rPr>
            </w:pPr>
            <w:r>
              <w:rPr>
                <w:rFonts w:eastAsia="Calibri"/>
              </w:rPr>
              <w:t>3</w:t>
            </w:r>
          </w:p>
        </w:tc>
        <w:tc>
          <w:tcPr>
            <w:tcW w:w="3054" w:type="dxa"/>
            <w:shd w:val="clear" w:color="auto" w:fill="F2F2F2"/>
          </w:tcPr>
          <w:p w14:paraId="1C25974B" w14:textId="77777777" w:rsidR="00885EED" w:rsidRPr="00627B9F" w:rsidRDefault="00885EED" w:rsidP="00885EED">
            <w:pPr>
              <w:rPr>
                <w:rFonts w:eastAsia="Calibri"/>
              </w:rPr>
            </w:pPr>
            <w:r w:rsidRPr="00627B9F">
              <w:rPr>
                <w:rFonts w:eastAsia="Calibri"/>
              </w:rPr>
              <w:t>Coaching Notes:</w:t>
            </w:r>
          </w:p>
        </w:tc>
        <w:tc>
          <w:tcPr>
            <w:tcW w:w="5902" w:type="dxa"/>
            <w:shd w:val="clear" w:color="auto" w:fill="F2F2F2"/>
          </w:tcPr>
          <w:p w14:paraId="6929CF04" w14:textId="77777777" w:rsidR="00885EED" w:rsidRPr="00627B9F" w:rsidRDefault="00885EED" w:rsidP="00885EED">
            <w:pPr>
              <w:rPr>
                <w:rFonts w:eastAsia="Calibri"/>
              </w:rPr>
            </w:pPr>
            <w:r w:rsidRPr="00627B9F">
              <w:rPr>
                <w:rFonts w:eastAsia="Calibri"/>
              </w:rPr>
              <w:t xml:space="preserve">Display the </w:t>
            </w:r>
            <w:r>
              <w:rPr>
                <w:rFonts w:eastAsia="Calibri"/>
              </w:rPr>
              <w:t xml:space="preserve">text and </w:t>
            </w:r>
            <w:r w:rsidRPr="00627B9F">
              <w:rPr>
                <w:rFonts w:eastAsia="Calibri"/>
              </w:rPr>
              <w:t>coaching notes of log</w:t>
            </w:r>
          </w:p>
        </w:tc>
      </w:tr>
      <w:tr w:rsidR="00885EED" w:rsidRPr="00C45BDB" w14:paraId="4CFAEB28" w14:textId="77777777" w:rsidTr="00885EED">
        <w:tc>
          <w:tcPr>
            <w:tcW w:w="344" w:type="dxa"/>
            <w:tcBorders>
              <w:bottom w:val="single" w:sz="4" w:space="0" w:color="auto"/>
            </w:tcBorders>
            <w:shd w:val="clear" w:color="auto" w:fill="C6D9F1"/>
          </w:tcPr>
          <w:p w14:paraId="532E4951" w14:textId="77777777" w:rsidR="00885EED" w:rsidRDefault="00885EED" w:rsidP="00885EED">
            <w:pPr>
              <w:rPr>
                <w:rFonts w:eastAsia="Calibri"/>
              </w:rPr>
            </w:pPr>
            <w:r>
              <w:rPr>
                <w:rFonts w:eastAsia="Calibri"/>
              </w:rPr>
              <w:t>4</w:t>
            </w:r>
          </w:p>
        </w:tc>
        <w:tc>
          <w:tcPr>
            <w:tcW w:w="3054" w:type="dxa"/>
            <w:tcBorders>
              <w:bottom w:val="single" w:sz="4" w:space="0" w:color="auto"/>
            </w:tcBorders>
            <w:shd w:val="clear" w:color="auto" w:fill="C6D9F1"/>
          </w:tcPr>
          <w:p w14:paraId="31BF8723" w14:textId="290A820C" w:rsidR="00885EED" w:rsidRPr="00627B9F" w:rsidRDefault="005112B2" w:rsidP="00885EED">
            <w:pPr>
              <w:rPr>
                <w:rFonts w:eastAsia="Calibri"/>
              </w:rPr>
            </w:pPr>
            <w:r w:rsidRPr="00627B9F">
              <w:rPr>
                <w:rFonts w:eastAsia="Calibri"/>
              </w:rPr>
              <w:t>Supervisor Review Information:</w:t>
            </w:r>
          </w:p>
        </w:tc>
        <w:tc>
          <w:tcPr>
            <w:tcW w:w="5902" w:type="dxa"/>
            <w:tcBorders>
              <w:bottom w:val="single" w:sz="4" w:space="0" w:color="auto"/>
            </w:tcBorders>
            <w:shd w:val="clear" w:color="auto" w:fill="C6D9F1"/>
          </w:tcPr>
          <w:p w14:paraId="1BB013F9" w14:textId="000FED9E" w:rsidR="00885EED" w:rsidRPr="00627B9F" w:rsidRDefault="005112B2" w:rsidP="00885EED">
            <w:pPr>
              <w:rPr>
                <w:rFonts w:eastAsia="Calibri"/>
              </w:rPr>
            </w:pPr>
            <w:r>
              <w:rPr>
                <w:rFonts w:eastAsia="Calibri"/>
              </w:rPr>
              <w:t>Display text and the supervisor of the log</w:t>
            </w:r>
          </w:p>
        </w:tc>
      </w:tr>
      <w:tr w:rsidR="00885EED" w:rsidRPr="00C45BDB" w14:paraId="3EF6CAED" w14:textId="77777777" w:rsidTr="00885EED">
        <w:tc>
          <w:tcPr>
            <w:tcW w:w="344" w:type="dxa"/>
            <w:shd w:val="clear" w:color="auto" w:fill="F2F2F2"/>
          </w:tcPr>
          <w:p w14:paraId="511C441B" w14:textId="77777777" w:rsidR="00885EED" w:rsidRDefault="00885EED" w:rsidP="00885EED">
            <w:pPr>
              <w:rPr>
                <w:rFonts w:eastAsia="Calibri"/>
              </w:rPr>
            </w:pPr>
            <w:r>
              <w:rPr>
                <w:rFonts w:eastAsia="Calibri"/>
              </w:rPr>
              <w:t>5</w:t>
            </w:r>
          </w:p>
        </w:tc>
        <w:tc>
          <w:tcPr>
            <w:tcW w:w="3054" w:type="dxa"/>
            <w:shd w:val="clear" w:color="auto" w:fill="F2F2F2"/>
          </w:tcPr>
          <w:p w14:paraId="446DB333"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3F807AE0" w14:textId="220B6727" w:rsidR="00885EED" w:rsidRPr="00627B9F" w:rsidRDefault="005112B2" w:rsidP="00885EED">
            <w:pPr>
              <w:rPr>
                <w:rFonts w:eastAsia="Calibri"/>
              </w:rPr>
            </w:pPr>
            <w:r>
              <w:rPr>
                <w:rFonts w:eastAsia="Calibri"/>
              </w:rPr>
              <w:t>D</w:t>
            </w:r>
            <w:r w:rsidRPr="00627B9F">
              <w:rPr>
                <w:rFonts w:eastAsia="Calibri"/>
              </w:rPr>
              <w:t xml:space="preserve">isplay text and </w:t>
            </w:r>
            <w:r>
              <w:rPr>
                <w:rFonts w:eastAsia="Calibri"/>
              </w:rPr>
              <w:t xml:space="preserve">supervisor </w:t>
            </w:r>
            <w:r w:rsidRPr="00627B9F">
              <w:rPr>
                <w:rFonts w:eastAsia="Calibri"/>
              </w:rPr>
              <w:t>review auto date of log</w:t>
            </w:r>
          </w:p>
        </w:tc>
      </w:tr>
      <w:tr w:rsidR="00885EED" w:rsidRPr="00C45BDB" w14:paraId="753FDE20" w14:textId="77777777" w:rsidTr="00885EED">
        <w:tc>
          <w:tcPr>
            <w:tcW w:w="344" w:type="dxa"/>
            <w:tcBorders>
              <w:bottom w:val="single" w:sz="4" w:space="0" w:color="auto"/>
            </w:tcBorders>
            <w:shd w:val="clear" w:color="auto" w:fill="C6D9F1"/>
          </w:tcPr>
          <w:p w14:paraId="1CD3C0FD" w14:textId="77777777" w:rsidR="00885EED" w:rsidRDefault="00885EED" w:rsidP="00885EED">
            <w:pPr>
              <w:rPr>
                <w:rFonts w:eastAsia="Calibri"/>
              </w:rPr>
            </w:pPr>
            <w:r>
              <w:rPr>
                <w:rFonts w:eastAsia="Calibri"/>
              </w:rPr>
              <w:t>6</w:t>
            </w:r>
          </w:p>
        </w:tc>
        <w:tc>
          <w:tcPr>
            <w:tcW w:w="3054" w:type="dxa"/>
            <w:tcBorders>
              <w:bottom w:val="single" w:sz="4" w:space="0" w:color="auto"/>
            </w:tcBorders>
            <w:shd w:val="clear" w:color="auto" w:fill="C6D9F1"/>
          </w:tcPr>
          <w:p w14:paraId="029F6A0E" w14:textId="132BDF3A" w:rsidR="00885EED" w:rsidRPr="00627B9F" w:rsidRDefault="005112B2" w:rsidP="00885EED">
            <w:pPr>
              <w:rPr>
                <w:rFonts w:eastAsia="Calibri"/>
              </w:rPr>
            </w:pPr>
            <w:r w:rsidRPr="00627B9F">
              <w:rPr>
                <w:rFonts w:eastAsia="Calibri"/>
              </w:rPr>
              <w:t>Employee Review Information:</w:t>
            </w:r>
          </w:p>
        </w:tc>
        <w:tc>
          <w:tcPr>
            <w:tcW w:w="5902" w:type="dxa"/>
            <w:tcBorders>
              <w:bottom w:val="single" w:sz="4" w:space="0" w:color="auto"/>
            </w:tcBorders>
            <w:shd w:val="clear" w:color="auto" w:fill="C6D9F1"/>
          </w:tcPr>
          <w:p w14:paraId="38B43AC8" w14:textId="7E1B724E" w:rsidR="00885EED" w:rsidRPr="00627B9F" w:rsidRDefault="005112B2" w:rsidP="00885EED">
            <w:pPr>
              <w:rPr>
                <w:rFonts w:eastAsia="Calibri"/>
              </w:rPr>
            </w:pPr>
            <w:r w:rsidRPr="00627B9F">
              <w:rPr>
                <w:rFonts w:eastAsia="Calibri"/>
              </w:rPr>
              <w:t>Display text and the employee of the log</w:t>
            </w:r>
          </w:p>
        </w:tc>
      </w:tr>
      <w:tr w:rsidR="00885EED" w:rsidRPr="00C45BDB" w14:paraId="06E99F6B" w14:textId="77777777" w:rsidTr="00885EED">
        <w:tc>
          <w:tcPr>
            <w:tcW w:w="344" w:type="dxa"/>
            <w:shd w:val="clear" w:color="auto" w:fill="F2F2F2"/>
          </w:tcPr>
          <w:p w14:paraId="2E396FCE" w14:textId="77777777" w:rsidR="00885EED" w:rsidRDefault="00885EED" w:rsidP="00885EED">
            <w:pPr>
              <w:rPr>
                <w:rFonts w:eastAsia="Calibri"/>
              </w:rPr>
            </w:pPr>
            <w:r>
              <w:rPr>
                <w:rFonts w:eastAsia="Calibri"/>
              </w:rPr>
              <w:t>7</w:t>
            </w:r>
          </w:p>
        </w:tc>
        <w:tc>
          <w:tcPr>
            <w:tcW w:w="3054" w:type="dxa"/>
            <w:shd w:val="clear" w:color="auto" w:fill="F2F2F2"/>
          </w:tcPr>
          <w:p w14:paraId="6C83072D" w14:textId="77777777" w:rsidR="00885EED" w:rsidRPr="00627B9F" w:rsidRDefault="00885EED" w:rsidP="00885EED">
            <w:pPr>
              <w:rPr>
                <w:rFonts w:eastAsia="Calibri"/>
              </w:rPr>
            </w:pPr>
            <w:r w:rsidRPr="00627B9F">
              <w:rPr>
                <w:rFonts w:eastAsia="Calibri"/>
              </w:rPr>
              <w:t xml:space="preserve">Reviewed and acknowledged </w:t>
            </w:r>
            <w:r>
              <w:rPr>
                <w:rFonts w:eastAsia="Calibri"/>
              </w:rPr>
              <w:t xml:space="preserve">coaching </w:t>
            </w:r>
            <w:r w:rsidRPr="00627B9F">
              <w:rPr>
                <w:rFonts w:eastAsia="Calibri"/>
              </w:rPr>
              <w:t>on</w:t>
            </w:r>
          </w:p>
        </w:tc>
        <w:tc>
          <w:tcPr>
            <w:tcW w:w="5902" w:type="dxa"/>
            <w:shd w:val="clear" w:color="auto" w:fill="F2F2F2"/>
          </w:tcPr>
          <w:p w14:paraId="79B74547" w14:textId="2A811A50" w:rsidR="00885EED" w:rsidRPr="00627B9F" w:rsidRDefault="005112B2" w:rsidP="00885EED">
            <w:pPr>
              <w:rPr>
                <w:rFonts w:eastAsia="Calibri"/>
              </w:rPr>
            </w:pPr>
            <w:r>
              <w:rPr>
                <w:rFonts w:eastAsia="Calibri"/>
              </w:rPr>
              <w:t>D</w:t>
            </w:r>
            <w:r w:rsidRPr="00627B9F">
              <w:rPr>
                <w:rFonts w:eastAsia="Calibri"/>
              </w:rPr>
              <w:t>isplay text and CSR review auto date of log</w:t>
            </w:r>
          </w:p>
        </w:tc>
      </w:tr>
      <w:tr w:rsidR="00885EED" w:rsidRPr="00C45BDB" w14:paraId="62ADB1D0" w14:textId="77777777" w:rsidTr="00885EED">
        <w:tc>
          <w:tcPr>
            <w:tcW w:w="344" w:type="dxa"/>
            <w:tcBorders>
              <w:bottom w:val="single" w:sz="4" w:space="0" w:color="auto"/>
            </w:tcBorders>
            <w:shd w:val="clear" w:color="auto" w:fill="C6D9F1"/>
          </w:tcPr>
          <w:p w14:paraId="4B9591A1" w14:textId="77777777" w:rsidR="00885EED" w:rsidRDefault="00885EED" w:rsidP="00885EED">
            <w:pPr>
              <w:rPr>
                <w:rFonts w:eastAsia="Calibri"/>
              </w:rPr>
            </w:pPr>
            <w:r>
              <w:rPr>
                <w:rFonts w:eastAsia="Calibri"/>
              </w:rPr>
              <w:t>8</w:t>
            </w:r>
          </w:p>
        </w:tc>
        <w:tc>
          <w:tcPr>
            <w:tcW w:w="3054" w:type="dxa"/>
            <w:tcBorders>
              <w:bottom w:val="single" w:sz="4" w:space="0" w:color="auto"/>
            </w:tcBorders>
            <w:shd w:val="clear" w:color="auto" w:fill="C6D9F1"/>
          </w:tcPr>
          <w:p w14:paraId="4400AB73" w14:textId="77777777" w:rsidR="00885EED" w:rsidRPr="00627B9F" w:rsidRDefault="00885EED" w:rsidP="00885EED">
            <w:pPr>
              <w:rPr>
                <w:rFonts w:eastAsia="Calibri"/>
              </w:rPr>
            </w:pPr>
            <w:r w:rsidRPr="00627B9F">
              <w:rPr>
                <w:rFonts w:eastAsia="Calibri"/>
              </w:rPr>
              <w:t>Employee Comments/Feedback:</w:t>
            </w:r>
          </w:p>
        </w:tc>
        <w:tc>
          <w:tcPr>
            <w:tcW w:w="5902" w:type="dxa"/>
            <w:tcBorders>
              <w:bottom w:val="single" w:sz="4" w:space="0" w:color="auto"/>
            </w:tcBorders>
            <w:shd w:val="clear" w:color="auto" w:fill="C6D9F1"/>
          </w:tcPr>
          <w:p w14:paraId="68BE2C13" w14:textId="77777777" w:rsidR="00885EED" w:rsidRPr="00627B9F" w:rsidRDefault="00885EED" w:rsidP="00885EED">
            <w:pPr>
              <w:rPr>
                <w:rFonts w:eastAsia="Calibri"/>
              </w:rPr>
            </w:pPr>
            <w:r>
              <w:rPr>
                <w:rFonts w:eastAsia="Calibri"/>
              </w:rPr>
              <w:t>D</w:t>
            </w:r>
            <w:r w:rsidRPr="00627B9F">
              <w:rPr>
                <w:rFonts w:eastAsia="Calibri"/>
              </w:rPr>
              <w:t xml:space="preserve">isplay text and </w:t>
            </w:r>
            <w:r>
              <w:rPr>
                <w:rFonts w:eastAsia="Calibri"/>
              </w:rPr>
              <w:t>the employee comments/feedback of log</w:t>
            </w:r>
          </w:p>
        </w:tc>
      </w:tr>
      <w:tr w:rsidR="00885EED" w:rsidRPr="00C45BDB" w14:paraId="27F0E7F2" w14:textId="77777777" w:rsidTr="00885EED">
        <w:tc>
          <w:tcPr>
            <w:tcW w:w="344" w:type="dxa"/>
            <w:tcBorders>
              <w:bottom w:val="single" w:sz="4" w:space="0" w:color="auto"/>
            </w:tcBorders>
            <w:shd w:val="clear" w:color="auto" w:fill="F2F2F2"/>
          </w:tcPr>
          <w:p w14:paraId="3C8B5B65" w14:textId="77777777" w:rsidR="00885EED" w:rsidRDefault="00885EED" w:rsidP="00885EED">
            <w:pPr>
              <w:rPr>
                <w:rFonts w:eastAsia="Calibri"/>
              </w:rPr>
            </w:pPr>
            <w:r>
              <w:rPr>
                <w:rFonts w:eastAsia="Calibri"/>
              </w:rPr>
              <w:lastRenderedPageBreak/>
              <w:t>9</w:t>
            </w:r>
          </w:p>
        </w:tc>
        <w:tc>
          <w:tcPr>
            <w:tcW w:w="3054" w:type="dxa"/>
            <w:tcBorders>
              <w:bottom w:val="single" w:sz="4" w:space="0" w:color="auto"/>
            </w:tcBorders>
            <w:shd w:val="clear" w:color="auto" w:fill="F2F2F2"/>
          </w:tcPr>
          <w:p w14:paraId="493DFB92" w14:textId="77777777" w:rsidR="00885EED" w:rsidRPr="00627B9F" w:rsidRDefault="00885EED" w:rsidP="00885EED">
            <w:pPr>
              <w:rPr>
                <w:rFonts w:eastAsia="Calibri"/>
              </w:rPr>
            </w:pPr>
            <w:r>
              <w:rPr>
                <w:rFonts w:eastAsia="Calibri"/>
              </w:rPr>
              <w:t>Close</w:t>
            </w:r>
          </w:p>
        </w:tc>
        <w:tc>
          <w:tcPr>
            <w:tcW w:w="5902" w:type="dxa"/>
            <w:tcBorders>
              <w:bottom w:val="single" w:sz="4" w:space="0" w:color="auto"/>
            </w:tcBorders>
            <w:shd w:val="clear" w:color="auto" w:fill="F2F2F2"/>
          </w:tcPr>
          <w:p w14:paraId="69E8ED9F" w14:textId="77777777" w:rsidR="00885EED" w:rsidRDefault="00885EED" w:rsidP="00885EED">
            <w:pPr>
              <w:rPr>
                <w:rFonts w:eastAsia="Calibri"/>
              </w:rPr>
            </w:pPr>
            <w:r>
              <w:rPr>
                <w:rFonts w:eastAsia="Calibri"/>
              </w:rPr>
              <w:t>Button to close the log page</w:t>
            </w:r>
          </w:p>
        </w:tc>
      </w:tr>
    </w:tbl>
    <w:p w14:paraId="5FFEFA11" w14:textId="77777777" w:rsidR="00885EED" w:rsidRDefault="00885EED" w:rsidP="00885EED">
      <w:pPr>
        <w:ind w:left="1440"/>
      </w:pPr>
    </w:p>
    <w:p w14:paraId="3C3F30E7" w14:textId="77777777" w:rsidR="0025641E" w:rsidRPr="001E2ED2" w:rsidRDefault="0025641E" w:rsidP="0025641E">
      <w:pPr>
        <w:pStyle w:val="Heading3"/>
        <w:rPr>
          <w:rFonts w:ascii="Arial" w:hAnsi="Arial"/>
          <w:bCs/>
          <w:sz w:val="20"/>
          <w:u w:val="none"/>
        </w:rPr>
      </w:pPr>
      <w:bookmarkStart w:id="221" w:name="_Toc495311775"/>
      <w:bookmarkStart w:id="222" w:name="_Toc171489"/>
      <w:r w:rsidRPr="001E2ED2">
        <w:rPr>
          <w:rFonts w:ascii="Arial" w:hAnsi="Arial"/>
          <w:bCs/>
          <w:sz w:val="20"/>
          <w:u w:val="none"/>
        </w:rPr>
        <w:t>3.2.</w:t>
      </w:r>
      <w:r>
        <w:rPr>
          <w:rFonts w:ascii="Arial" w:hAnsi="Arial"/>
          <w:bCs/>
          <w:sz w:val="20"/>
          <w:u w:val="none"/>
        </w:rPr>
        <w:t>6</w:t>
      </w:r>
      <w:r w:rsidRPr="001E2ED2">
        <w:rPr>
          <w:rFonts w:ascii="Arial" w:hAnsi="Arial"/>
          <w:bCs/>
          <w:sz w:val="20"/>
          <w:u w:val="none"/>
        </w:rPr>
        <w:tab/>
      </w:r>
      <w:r>
        <w:rPr>
          <w:rFonts w:ascii="Arial" w:hAnsi="Arial"/>
          <w:bCs/>
          <w:sz w:val="20"/>
          <w:u w:val="none"/>
        </w:rPr>
        <w:t>Employee Information</w:t>
      </w:r>
      <w:bookmarkEnd w:id="221"/>
      <w:bookmarkEnd w:id="222"/>
    </w:p>
    <w:p w14:paraId="5F43EF79" w14:textId="77777777" w:rsidR="0025641E" w:rsidRPr="008E2828" w:rsidRDefault="0025641E" w:rsidP="0025641E">
      <w:pPr>
        <w:ind w:left="720"/>
      </w:pPr>
      <w:r>
        <w:t>Information for employees will be imported into the eCoaching Log system.</w:t>
      </w:r>
    </w:p>
    <w:p w14:paraId="4C46E1D4" w14:textId="77777777" w:rsidR="0025641E" w:rsidRPr="002B4689" w:rsidRDefault="0025641E" w:rsidP="0025641E">
      <w:pPr>
        <w:pStyle w:val="Heading4"/>
        <w:spacing w:before="120" w:after="120"/>
        <w:rPr>
          <w:rFonts w:ascii="Arial" w:hAnsi="Arial"/>
          <w:b/>
          <w:bCs/>
          <w:sz w:val="22"/>
          <w:szCs w:val="22"/>
          <w:u w:val="none"/>
        </w:rPr>
      </w:pPr>
      <w:bookmarkStart w:id="223" w:name="_Toc495311776"/>
      <w:bookmarkStart w:id="224" w:name="_Toc171490"/>
      <w:r w:rsidRPr="002B4689">
        <w:rPr>
          <w:rFonts w:ascii="Arial" w:hAnsi="Arial"/>
          <w:b/>
          <w:bCs/>
          <w:sz w:val="22"/>
          <w:szCs w:val="22"/>
          <w:u w:val="none"/>
        </w:rPr>
        <w:t>3.2.6.1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Information</w:t>
      </w:r>
      <w:bookmarkEnd w:id="223"/>
      <w:bookmarkEnd w:id="224"/>
    </w:p>
    <w:p w14:paraId="565258EE" w14:textId="77777777" w:rsidR="0025641E" w:rsidRDefault="0025641E" w:rsidP="0025641E">
      <w:pPr>
        <w:ind w:left="1440"/>
      </w:pPr>
      <w:r w:rsidRPr="0030406B">
        <w:t>A record will be kept for each employee.</w:t>
      </w:r>
      <w:r>
        <w:t xml:space="preserve">  eCoaching employees shall be those in the following departments:</w:t>
      </w:r>
    </w:p>
    <w:p w14:paraId="302A9747" w14:textId="77777777" w:rsidR="0025641E" w:rsidRDefault="0025641E" w:rsidP="0025641E">
      <w:pPr>
        <w:ind w:left="1440"/>
      </w:pPr>
      <w:r>
        <w:tab/>
        <w:t>W282304 – HCS_HS_CO_FHA-CDC</w:t>
      </w:r>
    </w:p>
    <w:p w14:paraId="6CFA3916" w14:textId="77777777" w:rsidR="0025641E" w:rsidRDefault="0025641E" w:rsidP="0025641E">
      <w:pPr>
        <w:ind w:left="1440" w:firstLine="720"/>
      </w:pPr>
      <w:r>
        <w:t>W282318 – HCS_HS_CL_CCO Ops-Call-Ctr</w:t>
      </w:r>
    </w:p>
    <w:p w14:paraId="566CE6F8" w14:textId="77777777" w:rsidR="0025641E" w:rsidRPr="0026295E" w:rsidRDefault="0025641E" w:rsidP="0025641E">
      <w:pPr>
        <w:spacing w:before="120"/>
        <w:rPr>
          <w:b/>
        </w:rPr>
      </w:pPr>
      <w:r>
        <w:rPr>
          <w:b/>
        </w:rPr>
        <w:t>3.2.6</w:t>
      </w:r>
      <w:r w:rsidRPr="0026295E">
        <w:rPr>
          <w:b/>
        </w:rPr>
        <w:t>.1.1</w:t>
      </w:r>
      <w:r w:rsidRPr="0026295E">
        <w:rPr>
          <w:b/>
        </w:rPr>
        <w:tab/>
      </w:r>
      <w:r>
        <w:rPr>
          <w:b/>
        </w:rPr>
        <w:tab/>
      </w:r>
      <w:r w:rsidRPr="0026295E">
        <w:rPr>
          <w:b/>
        </w:rPr>
        <w:t>Employee Hierarchy</w:t>
      </w:r>
    </w:p>
    <w:p w14:paraId="2AE59A2D" w14:textId="1B9FDA8A" w:rsidR="0025641E" w:rsidRDefault="0025641E" w:rsidP="0025641E">
      <w:pPr>
        <w:ind w:left="1440"/>
      </w:pPr>
      <w:r w:rsidRPr="0020320E">
        <w:t>Employee hierarchy will be maintained such that each employee is associated with their immediate supervisor</w:t>
      </w:r>
      <w:r w:rsidR="008770D6">
        <w:t xml:space="preserve">.  For CSRs this is </w:t>
      </w:r>
      <w:r w:rsidRPr="0020320E">
        <w:t xml:space="preserve">identified in Aspect eWFM. </w:t>
      </w:r>
      <w:r w:rsidR="008770D6">
        <w:t>For t</w:t>
      </w:r>
      <w:r w:rsidR="008770D6" w:rsidRPr="0020320E">
        <w:t>he employee</w:t>
      </w:r>
      <w:r w:rsidR="008770D6">
        <w:t>’</w:t>
      </w:r>
      <w:r w:rsidR="008770D6" w:rsidRPr="0020320E">
        <w:t xml:space="preserve">s manager </w:t>
      </w:r>
      <w:r w:rsidR="008770D6">
        <w:t xml:space="preserve">and all other employee hierarchy </w:t>
      </w:r>
      <w:r w:rsidRPr="0020320E">
        <w:t>value</w:t>
      </w:r>
      <w:r w:rsidR="008770D6">
        <w:t xml:space="preserve">s, it </w:t>
      </w:r>
      <w:r w:rsidRPr="0020320E">
        <w:t xml:space="preserve">is obtained from </w:t>
      </w:r>
      <w:r w:rsidR="005517D9">
        <w:t>human resource/capital system</w:t>
      </w:r>
      <w:r w:rsidRPr="0020320E">
        <w:t>.</w:t>
      </w:r>
    </w:p>
    <w:p w14:paraId="45588145" w14:textId="77777777" w:rsidR="0025641E" w:rsidRPr="002B4689" w:rsidRDefault="0025641E" w:rsidP="0025641E">
      <w:pPr>
        <w:pStyle w:val="Heading4"/>
        <w:spacing w:before="120" w:after="120"/>
        <w:rPr>
          <w:rFonts w:ascii="Arial" w:hAnsi="Arial"/>
          <w:b/>
          <w:bCs/>
          <w:sz w:val="22"/>
          <w:szCs w:val="22"/>
          <w:u w:val="none"/>
        </w:rPr>
      </w:pPr>
      <w:bookmarkStart w:id="225" w:name="_Toc495311777"/>
      <w:bookmarkStart w:id="226" w:name="_Toc171491"/>
      <w:r w:rsidRPr="002B4689">
        <w:rPr>
          <w:rFonts w:ascii="Arial" w:hAnsi="Arial"/>
          <w:b/>
          <w:bCs/>
          <w:sz w:val="22"/>
          <w:szCs w:val="22"/>
          <w:u w:val="none"/>
        </w:rPr>
        <w:t>3.2.6.2</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Employee Data Feed</w:t>
      </w:r>
      <w:bookmarkEnd w:id="225"/>
      <w:bookmarkEnd w:id="226"/>
    </w:p>
    <w:p w14:paraId="6F64147F" w14:textId="77777777" w:rsidR="0025641E" w:rsidRDefault="0025641E" w:rsidP="0025641E">
      <w:pPr>
        <w:ind w:left="1440"/>
      </w:pPr>
      <w:r w:rsidRPr="0020320E">
        <w:t>Employee information will populated from data feeds.</w:t>
      </w:r>
      <w:r>
        <w:t xml:space="preserve">  A separate file will be obtained for Human Resource employees.</w:t>
      </w:r>
    </w:p>
    <w:p w14:paraId="6D734392" w14:textId="45A2D365" w:rsidR="0025641E" w:rsidRPr="0026295E" w:rsidRDefault="0025641E" w:rsidP="0025641E">
      <w:pPr>
        <w:spacing w:before="120"/>
        <w:rPr>
          <w:b/>
        </w:rPr>
      </w:pPr>
      <w:r>
        <w:rPr>
          <w:b/>
        </w:rPr>
        <w:t>3.2.6</w:t>
      </w:r>
      <w:r w:rsidRPr="0026295E">
        <w:rPr>
          <w:b/>
        </w:rPr>
        <w:t>.2.1</w:t>
      </w:r>
      <w:r>
        <w:rPr>
          <w:b/>
        </w:rPr>
        <w:tab/>
      </w:r>
      <w:r w:rsidRPr="0026295E">
        <w:rPr>
          <w:b/>
        </w:rPr>
        <w:tab/>
        <w:t>Employee Information</w:t>
      </w:r>
      <w:r w:rsidR="005517D9">
        <w:rPr>
          <w:b/>
        </w:rPr>
        <w:t xml:space="preserve"> from Human Resource/Capital</w:t>
      </w:r>
    </w:p>
    <w:p w14:paraId="79F4268E" w14:textId="7DE25FEC" w:rsidR="0025641E" w:rsidRDefault="0025641E" w:rsidP="0025641E">
      <w:pPr>
        <w:ind w:left="1440"/>
      </w:pPr>
      <w:r w:rsidRPr="0020320E">
        <w:t xml:space="preserve">Employee information will be received daily at around 4:30 AM EST from </w:t>
      </w:r>
      <w:r w:rsidR="00CC583A">
        <w:t>the h</w:t>
      </w:r>
      <w:r w:rsidRPr="0020320E">
        <w:t xml:space="preserve">uman </w:t>
      </w:r>
      <w:r w:rsidR="00CC583A">
        <w:t>r</w:t>
      </w:r>
      <w:r w:rsidRPr="0020320E">
        <w:t>esource</w:t>
      </w:r>
      <w:r w:rsidR="005517D9">
        <w:t>/</w:t>
      </w:r>
      <w:r w:rsidR="00CC583A">
        <w:t>c</w:t>
      </w:r>
      <w:r w:rsidR="005517D9">
        <w:t>apital</w:t>
      </w:r>
      <w:r w:rsidR="00CC583A">
        <w:t xml:space="preserve"> system</w:t>
      </w:r>
      <w:r w:rsidRPr="0020320E">
        <w:t xml:space="preserve">.  The source of the data is </w:t>
      </w:r>
      <w:r w:rsidR="005517D9">
        <w:t xml:space="preserve">the employee system </w:t>
      </w:r>
      <w:r w:rsidRPr="0020320E">
        <w:t xml:space="preserve">is maintained by </w:t>
      </w:r>
      <w:r w:rsidR="0017316A">
        <w:t xml:space="preserve">the </w:t>
      </w:r>
      <w:r w:rsidR="00BD002D">
        <w:t>H</w:t>
      </w:r>
      <w:r w:rsidRPr="0020320E">
        <w:t xml:space="preserve">uman </w:t>
      </w:r>
      <w:r w:rsidR="00BD002D">
        <w:t>R</w:t>
      </w:r>
      <w:r w:rsidRPr="0020320E">
        <w:t>esource</w:t>
      </w:r>
      <w:r w:rsidR="005517D9">
        <w:t>/</w:t>
      </w:r>
      <w:r w:rsidR="00BD002D">
        <w:t>C</w:t>
      </w:r>
      <w:r w:rsidR="005517D9">
        <w:t>apital</w:t>
      </w:r>
      <w:r w:rsidR="00BD002D">
        <w:t xml:space="preserve"> department. </w:t>
      </w:r>
    </w:p>
    <w:p w14:paraId="267812CB" w14:textId="77777777" w:rsidR="0025641E" w:rsidRPr="0026295E" w:rsidRDefault="0025641E" w:rsidP="0025641E">
      <w:pPr>
        <w:spacing w:before="120"/>
        <w:rPr>
          <w:b/>
        </w:rPr>
      </w:pPr>
      <w:r>
        <w:rPr>
          <w:b/>
        </w:rPr>
        <w:t>3.2.6</w:t>
      </w:r>
      <w:r w:rsidRPr="0026295E">
        <w:rPr>
          <w:b/>
        </w:rPr>
        <w:t>.2.1.1</w:t>
      </w:r>
      <w:r w:rsidRPr="0026295E">
        <w:rPr>
          <w:b/>
        </w:rPr>
        <w:tab/>
        <w:t>File Location and Name</w:t>
      </w:r>
    </w:p>
    <w:p w14:paraId="6775BD4D" w14:textId="2FFDC472" w:rsidR="0025641E" w:rsidRDefault="0025641E" w:rsidP="0025641E">
      <w:pPr>
        <w:ind w:left="1440"/>
      </w:pPr>
      <w:r>
        <w:t>The location of the employee and HR files will be: \\</w:t>
      </w:r>
      <w:r w:rsidRPr="007D7337">
        <w:t>F3420-ECLDBP01\Data</w:t>
      </w:r>
      <w:r>
        <w:t>\Coaching\HRInfo\</w:t>
      </w:r>
      <w:r w:rsidR="0013581A" w:rsidRPr="0013581A">
        <w:t>Encrypt_In</w:t>
      </w:r>
    </w:p>
    <w:p w14:paraId="2AEC1EB9" w14:textId="77777777" w:rsidR="0025641E" w:rsidRDefault="0025641E" w:rsidP="0025641E">
      <w:pPr>
        <w:ind w:left="1440"/>
      </w:pPr>
    </w:p>
    <w:p w14:paraId="3F635A53" w14:textId="77777777" w:rsidR="0025641E" w:rsidRDefault="0025641E" w:rsidP="0025641E">
      <w:pPr>
        <w:ind w:left="1440"/>
      </w:pPr>
      <w:r>
        <w:t>The name of the employee file will be PS_Employee_Information_mmddyyyy.csv</w:t>
      </w:r>
    </w:p>
    <w:p w14:paraId="618D080E" w14:textId="77777777" w:rsidR="0025641E" w:rsidRDefault="0025641E" w:rsidP="0025641E">
      <w:pPr>
        <w:ind w:left="1440" w:firstLine="720"/>
      </w:pPr>
      <w:r>
        <w:t>Where mmddyyyy is the date in month, day, year.</w:t>
      </w:r>
    </w:p>
    <w:p w14:paraId="7A7ADC1F" w14:textId="77777777" w:rsidR="0025641E" w:rsidRDefault="0025641E" w:rsidP="0025641E">
      <w:pPr>
        <w:ind w:left="1440"/>
      </w:pPr>
    </w:p>
    <w:p w14:paraId="565B85B3" w14:textId="77777777" w:rsidR="0025641E" w:rsidRDefault="0025641E" w:rsidP="0025641E">
      <w:pPr>
        <w:ind w:left="1440"/>
      </w:pPr>
      <w:r>
        <w:t>The name of the HR employee file will be HR_Employee_Information.csv</w:t>
      </w:r>
    </w:p>
    <w:p w14:paraId="1025085C" w14:textId="77777777" w:rsidR="0025641E" w:rsidRDefault="0025641E" w:rsidP="0025641E">
      <w:pPr>
        <w:ind w:left="1440"/>
      </w:pPr>
    </w:p>
    <w:p w14:paraId="77BE6D36" w14:textId="77777777" w:rsidR="0025641E" w:rsidRDefault="0025641E" w:rsidP="0025641E">
      <w:pPr>
        <w:ind w:left="1440"/>
      </w:pPr>
      <w:r w:rsidRPr="00B94448">
        <w:t xml:space="preserve">Note: </w:t>
      </w:r>
    </w:p>
    <w:p w14:paraId="6C756FD6" w14:textId="118A8764" w:rsidR="0013581A" w:rsidRDefault="0013581A" w:rsidP="0025641E">
      <w:pPr>
        <w:ind w:left="1440"/>
      </w:pPr>
      <w:r w:rsidRPr="0013581A">
        <w:t>The file will be encrypted and placed in Encrypt_Out folder and decrypted for processing</w:t>
      </w:r>
    </w:p>
    <w:p w14:paraId="5F70AEDF" w14:textId="77777777" w:rsidR="0025641E" w:rsidRDefault="0025641E" w:rsidP="0025641E">
      <w:pPr>
        <w:ind w:left="1440"/>
      </w:pPr>
      <w:r>
        <w:t>T</w:t>
      </w:r>
      <w:r w:rsidRPr="00B94448">
        <w:t>he file</w:t>
      </w:r>
      <w:r>
        <w:t>s</w:t>
      </w:r>
      <w:r w:rsidRPr="00B94448">
        <w:t xml:space="preserve"> will be encrypted and will have .zip.encrypt appended to the name</w:t>
      </w:r>
    </w:p>
    <w:p w14:paraId="00F17D67" w14:textId="3FBB5029"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B648A78" w14:textId="439CABBE"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6B210452" w14:textId="77777777" w:rsidR="0025641E" w:rsidRPr="0026295E" w:rsidRDefault="0025641E" w:rsidP="0025641E">
      <w:pPr>
        <w:spacing w:before="120"/>
        <w:rPr>
          <w:b/>
        </w:rPr>
      </w:pPr>
      <w:r>
        <w:rPr>
          <w:b/>
        </w:rPr>
        <w:t>3.2.6</w:t>
      </w:r>
      <w:r w:rsidRPr="0026295E">
        <w:rPr>
          <w:b/>
        </w:rPr>
        <w:t>.2.1.2</w:t>
      </w:r>
      <w:r w:rsidRPr="0026295E">
        <w:rPr>
          <w:b/>
        </w:rPr>
        <w:tab/>
        <w:t>File Format and Layout</w:t>
      </w:r>
    </w:p>
    <w:p w14:paraId="6CAFA437" w14:textId="77777777" w:rsidR="0025641E" w:rsidRDefault="0025641E" w:rsidP="0025641E">
      <w:pPr>
        <w:ind w:left="1440"/>
      </w:pPr>
      <w:r w:rsidRPr="0020320E">
        <w:t>The file shall be in a comma separated value (csv) format.  The data file layout</w:t>
      </w:r>
      <w:r>
        <w:t>s</w:t>
      </w:r>
      <w:r w:rsidRPr="0020320E">
        <w:t xml:space="preserve"> </w:t>
      </w:r>
      <w:r>
        <w:t>are</w:t>
      </w:r>
      <w:r w:rsidRPr="0020320E">
        <w:t xml:space="preserve"> described in CCO_eCoaching_Log_User_File_Layout.docx.</w:t>
      </w:r>
    </w:p>
    <w:p w14:paraId="293BB783" w14:textId="77777777" w:rsidR="0025641E" w:rsidRPr="0026295E" w:rsidRDefault="0025641E" w:rsidP="0025641E">
      <w:pPr>
        <w:spacing w:before="120"/>
        <w:rPr>
          <w:b/>
        </w:rPr>
      </w:pPr>
      <w:r>
        <w:rPr>
          <w:b/>
        </w:rPr>
        <w:t>3.2.6</w:t>
      </w:r>
      <w:r w:rsidRPr="0026295E">
        <w:rPr>
          <w:b/>
        </w:rPr>
        <w:t>.2.1.3</w:t>
      </w:r>
      <w:r w:rsidRPr="0026295E">
        <w:rPr>
          <w:b/>
        </w:rPr>
        <w:tab/>
        <w:t>Load Schedule</w:t>
      </w:r>
    </w:p>
    <w:p w14:paraId="72FBD4DC" w14:textId="3652B70E" w:rsidR="0025641E" w:rsidRDefault="0025641E" w:rsidP="0025641E">
      <w:pPr>
        <w:ind w:left="1440"/>
      </w:pPr>
      <w:r w:rsidRPr="0020320E">
        <w:t xml:space="preserve">The data load is scheduled to run daily at </w:t>
      </w:r>
      <w:r w:rsidR="008770D6">
        <w:t>7</w:t>
      </w:r>
      <w:r w:rsidRPr="0020320E">
        <w:t>:00 PM EST.</w:t>
      </w:r>
    </w:p>
    <w:p w14:paraId="4221E592" w14:textId="77777777" w:rsidR="0025641E" w:rsidRPr="0026295E" w:rsidRDefault="0025641E" w:rsidP="0025641E">
      <w:pPr>
        <w:spacing w:before="120"/>
        <w:rPr>
          <w:b/>
        </w:rPr>
      </w:pPr>
      <w:r>
        <w:rPr>
          <w:b/>
        </w:rPr>
        <w:t>3.2.6</w:t>
      </w:r>
      <w:r w:rsidRPr="0026295E">
        <w:rPr>
          <w:b/>
        </w:rPr>
        <w:t>.2.2</w:t>
      </w:r>
      <w:r w:rsidRPr="0026295E">
        <w:rPr>
          <w:b/>
        </w:rPr>
        <w:tab/>
      </w:r>
      <w:r>
        <w:rPr>
          <w:b/>
        </w:rPr>
        <w:tab/>
      </w:r>
      <w:r w:rsidRPr="0026295E">
        <w:rPr>
          <w:b/>
        </w:rPr>
        <w:t>Aspect Employee Information with program</w:t>
      </w:r>
    </w:p>
    <w:p w14:paraId="2970F060" w14:textId="77777777" w:rsidR="0025641E" w:rsidRDefault="0025641E" w:rsidP="0025641E">
      <w:pPr>
        <w:ind w:left="1440"/>
      </w:pPr>
      <w:r w:rsidRPr="0020320E">
        <w:t>Employee information will be received daily at around 6:00 AM EST from GDIT Work Force Management.  The source of the data is Aspect/eWFM which is maintained by Strategic Workforce Planning.</w:t>
      </w:r>
    </w:p>
    <w:p w14:paraId="6CC260A6" w14:textId="77777777" w:rsidR="0025641E" w:rsidRPr="0026295E" w:rsidRDefault="0025641E" w:rsidP="0025641E">
      <w:pPr>
        <w:spacing w:before="120"/>
        <w:rPr>
          <w:b/>
        </w:rPr>
      </w:pPr>
      <w:r>
        <w:rPr>
          <w:b/>
        </w:rPr>
        <w:t>3.2.6</w:t>
      </w:r>
      <w:r w:rsidRPr="0026295E">
        <w:rPr>
          <w:b/>
        </w:rPr>
        <w:t>.2.2.1</w:t>
      </w:r>
      <w:r w:rsidRPr="0026295E">
        <w:rPr>
          <w:b/>
        </w:rPr>
        <w:tab/>
        <w:t>File Location and Name</w:t>
      </w:r>
    </w:p>
    <w:p w14:paraId="7802AEF8" w14:textId="75BF3A6E" w:rsidR="0025641E" w:rsidRDefault="0025641E" w:rsidP="0025641E">
      <w:pPr>
        <w:ind w:left="720" w:firstLine="720"/>
      </w:pPr>
      <w:r>
        <w:t>The location of the file will be: \\</w:t>
      </w:r>
      <w:r w:rsidRPr="007D7337">
        <w:t>F3420-ECLDBP01\Data</w:t>
      </w:r>
      <w:r>
        <w:t>\Coaching\</w:t>
      </w:r>
      <w:r w:rsidRPr="007D7337">
        <w:t>HR</w:t>
      </w:r>
      <w:r>
        <w:t>Info\</w:t>
      </w:r>
      <w:r w:rsidR="0013581A" w:rsidRPr="0013581A">
        <w:t>Encrypt_In</w:t>
      </w:r>
    </w:p>
    <w:p w14:paraId="19FF6B3D" w14:textId="77777777" w:rsidR="0025641E" w:rsidRDefault="0025641E" w:rsidP="0025641E">
      <w:pPr>
        <w:ind w:left="720" w:firstLine="720"/>
      </w:pPr>
    </w:p>
    <w:p w14:paraId="76C1C279" w14:textId="77777777" w:rsidR="0025641E" w:rsidRDefault="0025641E" w:rsidP="0025641E">
      <w:pPr>
        <w:ind w:left="720" w:firstLine="720"/>
      </w:pPr>
      <w:r>
        <w:t>The name of the file will be Employee_information_WithProgram.csv</w:t>
      </w:r>
    </w:p>
    <w:p w14:paraId="024E8875" w14:textId="77777777" w:rsidR="0025641E" w:rsidRDefault="0025641E" w:rsidP="0025641E">
      <w:pPr>
        <w:ind w:left="720" w:firstLine="720"/>
      </w:pPr>
    </w:p>
    <w:p w14:paraId="19D5A495" w14:textId="77777777" w:rsidR="0025641E" w:rsidRDefault="0025641E" w:rsidP="0025641E">
      <w:pPr>
        <w:ind w:left="720" w:firstLine="720"/>
      </w:pPr>
      <w:r w:rsidRPr="00B94448">
        <w:t xml:space="preserve">Note: </w:t>
      </w:r>
    </w:p>
    <w:p w14:paraId="025C9A3C" w14:textId="467D9EEF" w:rsidR="0013581A" w:rsidRDefault="0013581A" w:rsidP="0025641E">
      <w:pPr>
        <w:ind w:left="720" w:firstLine="720"/>
      </w:pPr>
      <w:r w:rsidRPr="0013581A">
        <w:t>The file will be encrypted and placed in Encrypt_Out folder and decrypted for processing</w:t>
      </w:r>
    </w:p>
    <w:p w14:paraId="3417A4D3" w14:textId="77777777" w:rsidR="0025641E" w:rsidRDefault="0025641E" w:rsidP="0025641E">
      <w:pPr>
        <w:ind w:left="720" w:firstLine="720"/>
      </w:pPr>
      <w:r>
        <w:t>T</w:t>
      </w:r>
      <w:r w:rsidRPr="00B94448">
        <w:t>he file will be encrypted and will have .zip.encrypt appended to the name</w:t>
      </w:r>
    </w:p>
    <w:p w14:paraId="0A1B0214" w14:textId="4C7C970F" w:rsidR="0025641E" w:rsidRDefault="0025641E" w:rsidP="0025641E">
      <w:pPr>
        <w:ind w:left="1440"/>
      </w:pPr>
      <w:r>
        <w:t xml:space="preserve">The location for the development environment is: </w:t>
      </w:r>
      <w:r w:rsidRPr="007D7337">
        <w:t>\\F3420-ECLDBD01\Data\Coaching\HRInfo</w:t>
      </w:r>
      <w:r>
        <w:t>\</w:t>
      </w:r>
      <w:r w:rsidR="0013581A" w:rsidRPr="0013581A">
        <w:t>Encrypt_In</w:t>
      </w:r>
    </w:p>
    <w:p w14:paraId="492B816C" w14:textId="34145EAC" w:rsidR="0025641E" w:rsidRDefault="0025641E" w:rsidP="0025641E">
      <w:pPr>
        <w:ind w:left="1440"/>
      </w:pPr>
      <w:r>
        <w:t xml:space="preserve">The location for the test environment is: </w:t>
      </w:r>
      <w:r w:rsidRPr="007D7337">
        <w:t>\\F3420-ECLDBT01\Data\Coaching\HRInfo</w:t>
      </w:r>
      <w:r>
        <w:t>\</w:t>
      </w:r>
      <w:r w:rsidR="0013581A" w:rsidRPr="0013581A">
        <w:t>Encrypt_In</w:t>
      </w:r>
    </w:p>
    <w:p w14:paraId="2510E301" w14:textId="77777777" w:rsidR="0025641E" w:rsidRPr="0026295E" w:rsidRDefault="0025641E" w:rsidP="0025641E">
      <w:pPr>
        <w:spacing w:before="120"/>
        <w:rPr>
          <w:b/>
        </w:rPr>
      </w:pPr>
      <w:r>
        <w:rPr>
          <w:b/>
        </w:rPr>
        <w:t>3.2.6</w:t>
      </w:r>
      <w:r w:rsidRPr="0026295E">
        <w:rPr>
          <w:b/>
        </w:rPr>
        <w:t>.2.2.2</w:t>
      </w:r>
      <w:r w:rsidRPr="0026295E">
        <w:rPr>
          <w:b/>
        </w:rPr>
        <w:tab/>
        <w:t>File Format and Layout</w:t>
      </w:r>
    </w:p>
    <w:p w14:paraId="13E15DE1" w14:textId="77777777" w:rsidR="0025641E" w:rsidRDefault="0025641E" w:rsidP="0025641E">
      <w:pPr>
        <w:ind w:left="1440"/>
      </w:pPr>
      <w:r w:rsidRPr="0020320E">
        <w:t>The file shall be in a comma separated value (csv) format.  The data file layout is described in CCO_eCoaching_Log_User_File_Layout.docx.</w:t>
      </w:r>
    </w:p>
    <w:p w14:paraId="47DB4346" w14:textId="77777777" w:rsidR="0025641E" w:rsidRPr="0026295E" w:rsidRDefault="0025641E" w:rsidP="0025641E">
      <w:pPr>
        <w:spacing w:before="120"/>
        <w:rPr>
          <w:b/>
        </w:rPr>
      </w:pPr>
      <w:r>
        <w:rPr>
          <w:b/>
        </w:rPr>
        <w:t>3.2.6</w:t>
      </w:r>
      <w:r w:rsidRPr="0026295E">
        <w:rPr>
          <w:b/>
        </w:rPr>
        <w:t>.2.2.3</w:t>
      </w:r>
      <w:r w:rsidRPr="0026295E">
        <w:rPr>
          <w:b/>
        </w:rPr>
        <w:tab/>
        <w:t>Load Schedule</w:t>
      </w:r>
    </w:p>
    <w:p w14:paraId="41B0B9A8" w14:textId="77777777" w:rsidR="0025641E" w:rsidRDefault="0025641E" w:rsidP="0025641E">
      <w:pPr>
        <w:ind w:left="1440"/>
      </w:pPr>
      <w:r w:rsidRPr="0020320E">
        <w:t>The data load is scheduled to run daily at 8:00 PM EST.</w:t>
      </w:r>
    </w:p>
    <w:p w14:paraId="33CF4B15" w14:textId="77777777" w:rsidR="0025641E" w:rsidRPr="0026295E" w:rsidRDefault="0025641E" w:rsidP="0025641E">
      <w:pPr>
        <w:spacing w:before="120"/>
        <w:rPr>
          <w:b/>
        </w:rPr>
      </w:pPr>
      <w:r>
        <w:rPr>
          <w:b/>
        </w:rPr>
        <w:t>3.2.6</w:t>
      </w:r>
      <w:r w:rsidRPr="0026295E">
        <w:rPr>
          <w:b/>
        </w:rPr>
        <w:t>.2.3</w:t>
      </w:r>
      <w:r w:rsidRPr="0026295E">
        <w:rPr>
          <w:b/>
        </w:rPr>
        <w:tab/>
      </w:r>
      <w:r>
        <w:rPr>
          <w:b/>
        </w:rPr>
        <w:tab/>
      </w:r>
      <w:r w:rsidRPr="0026295E">
        <w:rPr>
          <w:b/>
        </w:rPr>
        <w:t>Special Handling</w:t>
      </w:r>
    </w:p>
    <w:p w14:paraId="3280316E" w14:textId="77777777" w:rsidR="0025641E" w:rsidRDefault="0025641E" w:rsidP="0025641E">
      <w:pPr>
        <w:ind w:left="1440"/>
      </w:pPr>
      <w:r w:rsidRPr="0020320E">
        <w:t>Values contained in the data files require special handling.</w:t>
      </w:r>
    </w:p>
    <w:p w14:paraId="7AF529C4" w14:textId="77777777" w:rsidR="0025641E" w:rsidRPr="0026295E" w:rsidRDefault="0025641E" w:rsidP="0025641E">
      <w:pPr>
        <w:spacing w:before="120"/>
        <w:rPr>
          <w:b/>
        </w:rPr>
      </w:pPr>
      <w:r>
        <w:rPr>
          <w:b/>
        </w:rPr>
        <w:t>3.2.6</w:t>
      </w:r>
      <w:r w:rsidRPr="0026295E">
        <w:rPr>
          <w:b/>
        </w:rPr>
        <w:t>.2.3.1</w:t>
      </w:r>
      <w:r w:rsidRPr="0026295E">
        <w:rPr>
          <w:b/>
        </w:rPr>
        <w:tab/>
        <w:t>Apostrophes</w:t>
      </w:r>
    </w:p>
    <w:p w14:paraId="2A50381E" w14:textId="77777777" w:rsidR="0025641E" w:rsidRDefault="0025641E" w:rsidP="0025641E">
      <w:pPr>
        <w:ind w:left="1440"/>
      </w:pPr>
      <w:r w:rsidRPr="0020320E">
        <w:t>Employee names containing apostrophes will have them removed prior to inserting into the database.  However, email addresses will retain apostrophes for eCoaching Log notifications.</w:t>
      </w:r>
    </w:p>
    <w:p w14:paraId="6285B0BC" w14:textId="77777777" w:rsidR="0025641E" w:rsidRPr="0026295E" w:rsidRDefault="0025641E" w:rsidP="0025641E">
      <w:pPr>
        <w:spacing w:before="120"/>
        <w:rPr>
          <w:b/>
        </w:rPr>
      </w:pPr>
      <w:r>
        <w:rPr>
          <w:b/>
        </w:rPr>
        <w:t>3.2.6</w:t>
      </w:r>
      <w:r w:rsidRPr="0026295E">
        <w:rPr>
          <w:b/>
        </w:rPr>
        <w:t>.2.3.2</w:t>
      </w:r>
      <w:r w:rsidRPr="0026295E">
        <w:rPr>
          <w:b/>
        </w:rPr>
        <w:tab/>
        <w:t xml:space="preserve">Reused </w:t>
      </w:r>
      <w:r>
        <w:rPr>
          <w:b/>
        </w:rPr>
        <w:t>Employee Information</w:t>
      </w:r>
    </w:p>
    <w:p w14:paraId="3DDA1455" w14:textId="77777777" w:rsidR="0025641E" w:rsidRDefault="0025641E" w:rsidP="0025641E">
      <w:pPr>
        <w:ind w:left="1440"/>
      </w:pPr>
      <w:r w:rsidRPr="00942BC5">
        <w:t>Employee information may be reused</w:t>
      </w:r>
      <w:r>
        <w:t xml:space="preserve">, duplicated, </w:t>
      </w:r>
      <w:r w:rsidRPr="00942BC5">
        <w:t>or re-issued to rehired or new employees.  eCoaching Logs of previous unrelated employees should not be combined or displayed with new employees.  This information includes but is not limited to first and last names</w:t>
      </w:r>
      <w:r>
        <w:t>, middle initial</w:t>
      </w:r>
      <w:r w:rsidRPr="00942BC5">
        <w:t>, employee ids, and LAN IDs.</w:t>
      </w:r>
    </w:p>
    <w:p w14:paraId="724ADA44" w14:textId="77777777" w:rsidR="0025641E" w:rsidRPr="0026295E" w:rsidRDefault="0025641E" w:rsidP="0025641E">
      <w:pPr>
        <w:spacing w:before="120"/>
        <w:rPr>
          <w:b/>
        </w:rPr>
      </w:pPr>
      <w:r>
        <w:rPr>
          <w:b/>
        </w:rPr>
        <w:t>3.2.6</w:t>
      </w:r>
      <w:r w:rsidRPr="0026295E">
        <w:rPr>
          <w:b/>
        </w:rPr>
        <w:t>.2.3.3</w:t>
      </w:r>
      <w:r w:rsidRPr="0026295E">
        <w:rPr>
          <w:b/>
        </w:rPr>
        <w:tab/>
        <w:t>Employee IDs with spaces</w:t>
      </w:r>
    </w:p>
    <w:p w14:paraId="3CA4574B" w14:textId="77777777" w:rsidR="0025641E" w:rsidRDefault="0025641E" w:rsidP="0025641E">
      <w:pPr>
        <w:ind w:left="1440"/>
      </w:pPr>
      <w:r w:rsidRPr="000C114E">
        <w:t>Leading and trailing spaces will be removed from employee id fields before storing.</w:t>
      </w:r>
    </w:p>
    <w:p w14:paraId="07B5A401" w14:textId="77777777" w:rsidR="0025641E" w:rsidRPr="0026295E" w:rsidRDefault="0025641E" w:rsidP="0025641E">
      <w:pPr>
        <w:spacing w:before="120"/>
        <w:rPr>
          <w:b/>
        </w:rPr>
      </w:pPr>
      <w:r>
        <w:rPr>
          <w:b/>
        </w:rPr>
        <w:t>3.2.6</w:t>
      </w:r>
      <w:r w:rsidRPr="0026295E">
        <w:rPr>
          <w:b/>
        </w:rPr>
        <w:t>.2.3.</w:t>
      </w:r>
      <w:r>
        <w:rPr>
          <w:b/>
        </w:rPr>
        <w:t>4</w:t>
      </w:r>
      <w:r w:rsidRPr="0026295E">
        <w:rPr>
          <w:b/>
        </w:rPr>
        <w:tab/>
      </w:r>
      <w:r>
        <w:rPr>
          <w:b/>
        </w:rPr>
        <w:t xml:space="preserve">No Employee Data </w:t>
      </w:r>
    </w:p>
    <w:p w14:paraId="5E615FFA" w14:textId="77777777" w:rsidR="0025641E" w:rsidRDefault="0025641E" w:rsidP="0025641E">
      <w:pPr>
        <w:ind w:left="1440"/>
      </w:pPr>
      <w:r>
        <w:t>Stop processing if any of the files do not contain data</w:t>
      </w:r>
      <w:r w:rsidRPr="000C114E">
        <w:t>.</w:t>
      </w:r>
    </w:p>
    <w:p w14:paraId="58ABDAB4" w14:textId="77777777" w:rsidR="0025641E" w:rsidRPr="0026295E" w:rsidRDefault="0025641E" w:rsidP="0025641E">
      <w:pPr>
        <w:spacing w:before="120"/>
        <w:rPr>
          <w:b/>
        </w:rPr>
      </w:pPr>
      <w:r>
        <w:rPr>
          <w:b/>
        </w:rPr>
        <w:t>3.2.6</w:t>
      </w:r>
      <w:r w:rsidRPr="0026295E">
        <w:rPr>
          <w:b/>
        </w:rPr>
        <w:t>.2.3.</w:t>
      </w:r>
      <w:r>
        <w:rPr>
          <w:b/>
        </w:rPr>
        <w:t>5</w:t>
      </w:r>
      <w:r w:rsidRPr="0026295E">
        <w:rPr>
          <w:b/>
        </w:rPr>
        <w:tab/>
      </w:r>
      <w:r>
        <w:rPr>
          <w:b/>
        </w:rPr>
        <w:t>Preferred Name</w:t>
      </w:r>
    </w:p>
    <w:p w14:paraId="53F1FFE9" w14:textId="77777777" w:rsidR="0025641E" w:rsidRDefault="0025641E" w:rsidP="0025641E">
      <w:pPr>
        <w:ind w:left="1440"/>
      </w:pPr>
      <w:r>
        <w:t xml:space="preserve">The employee name used in eCoaching shall be the preferred name from HR (rather than the legal name), if such name exists. </w:t>
      </w:r>
    </w:p>
    <w:p w14:paraId="227298A4" w14:textId="2FC1EF92" w:rsidR="00C5605D" w:rsidRPr="0026295E" w:rsidRDefault="00C5605D" w:rsidP="00C5605D">
      <w:pPr>
        <w:spacing w:before="120"/>
        <w:rPr>
          <w:b/>
        </w:rPr>
      </w:pPr>
      <w:r>
        <w:rPr>
          <w:b/>
        </w:rPr>
        <w:t>3.2.6</w:t>
      </w:r>
      <w:r w:rsidRPr="0026295E">
        <w:rPr>
          <w:b/>
        </w:rPr>
        <w:t>.2.3.</w:t>
      </w:r>
      <w:r>
        <w:rPr>
          <w:b/>
        </w:rPr>
        <w:t>6</w:t>
      </w:r>
      <w:r w:rsidRPr="0026295E">
        <w:rPr>
          <w:b/>
        </w:rPr>
        <w:tab/>
      </w:r>
      <w:r>
        <w:rPr>
          <w:b/>
        </w:rPr>
        <w:t xml:space="preserve">Case Insensitivity </w:t>
      </w:r>
    </w:p>
    <w:p w14:paraId="273E7747" w14:textId="158B3987" w:rsidR="00C5605D" w:rsidRDefault="00C5605D" w:rsidP="00C5605D">
      <w:pPr>
        <w:ind w:left="1440"/>
      </w:pPr>
      <w:r>
        <w:t>The Employee ID shall be process in such a way that alpha characters are case insensitive – i.e. upper and lower case versions of a letter is considered the same or equal</w:t>
      </w:r>
      <w:r w:rsidR="00283C34">
        <w:t>.</w:t>
      </w:r>
    </w:p>
    <w:p w14:paraId="05F3634B" w14:textId="77777777" w:rsidR="0025641E" w:rsidRPr="002B4689" w:rsidRDefault="0025641E" w:rsidP="0025641E">
      <w:pPr>
        <w:pStyle w:val="Heading4"/>
        <w:spacing w:before="120" w:after="120"/>
        <w:rPr>
          <w:rFonts w:ascii="Arial" w:hAnsi="Arial"/>
          <w:b/>
          <w:bCs/>
          <w:sz w:val="22"/>
          <w:szCs w:val="22"/>
          <w:u w:val="none"/>
        </w:rPr>
      </w:pPr>
      <w:bookmarkStart w:id="227" w:name="_Toc495311778"/>
      <w:bookmarkStart w:id="228" w:name="_Toc171492"/>
      <w:r w:rsidRPr="002B4689">
        <w:rPr>
          <w:rFonts w:ascii="Arial" w:hAnsi="Arial"/>
          <w:b/>
          <w:bCs/>
          <w:sz w:val="22"/>
          <w:szCs w:val="22"/>
          <w:u w:val="none"/>
        </w:rPr>
        <w:t>3.2.6.3</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Log Inactivation</w:t>
      </w:r>
      <w:bookmarkEnd w:id="227"/>
      <w:bookmarkEnd w:id="228"/>
      <w:r w:rsidRPr="002B4689">
        <w:rPr>
          <w:rFonts w:ascii="Arial" w:hAnsi="Arial"/>
          <w:b/>
          <w:bCs/>
          <w:sz w:val="22"/>
          <w:szCs w:val="22"/>
          <w:u w:val="none"/>
        </w:rPr>
        <w:t xml:space="preserve"> </w:t>
      </w:r>
    </w:p>
    <w:p w14:paraId="6534D8F6" w14:textId="77777777" w:rsidR="0025641E" w:rsidRDefault="0025641E" w:rsidP="0025641E">
      <w:pPr>
        <w:ind w:left="720" w:firstLine="720"/>
      </w:pPr>
      <w:r w:rsidRPr="000C114E">
        <w:t>Coaching and Warning logs will be inactivated based on employee status.</w:t>
      </w:r>
    </w:p>
    <w:p w14:paraId="37742F5B" w14:textId="77777777" w:rsidR="0025641E" w:rsidRPr="0026295E" w:rsidRDefault="0025641E" w:rsidP="0025641E">
      <w:pPr>
        <w:spacing w:before="120"/>
        <w:rPr>
          <w:b/>
        </w:rPr>
      </w:pPr>
      <w:r>
        <w:rPr>
          <w:b/>
        </w:rPr>
        <w:t>3.2.6</w:t>
      </w:r>
      <w:r w:rsidRPr="0026295E">
        <w:rPr>
          <w:b/>
        </w:rPr>
        <w:t>.3.1</w:t>
      </w:r>
      <w:r w:rsidRPr="0026295E">
        <w:rPr>
          <w:b/>
        </w:rPr>
        <w:tab/>
      </w:r>
      <w:r>
        <w:rPr>
          <w:b/>
        </w:rPr>
        <w:tab/>
      </w:r>
      <w:r w:rsidRPr="0026295E">
        <w:rPr>
          <w:b/>
        </w:rPr>
        <w:t>Inactivate Coaching Logs</w:t>
      </w:r>
    </w:p>
    <w:p w14:paraId="7F4995AA" w14:textId="77777777" w:rsidR="0025641E" w:rsidRPr="0026295E" w:rsidRDefault="0025641E" w:rsidP="0025641E">
      <w:pPr>
        <w:spacing w:before="120"/>
        <w:rPr>
          <w:b/>
        </w:rPr>
      </w:pPr>
      <w:r>
        <w:rPr>
          <w:b/>
        </w:rPr>
        <w:t>3.2.6</w:t>
      </w:r>
      <w:r w:rsidRPr="0026295E">
        <w:rPr>
          <w:b/>
        </w:rPr>
        <w:t>.3.1.1</w:t>
      </w:r>
      <w:r w:rsidRPr="0026295E">
        <w:rPr>
          <w:b/>
        </w:rPr>
        <w:tab/>
        <w:t>Employee Status</w:t>
      </w:r>
    </w:p>
    <w:p w14:paraId="44FF9245" w14:textId="14503A8B" w:rsidR="0025641E" w:rsidRDefault="0025641E" w:rsidP="0025641E">
      <w:pPr>
        <w:ind w:left="1440"/>
      </w:pPr>
      <w:r w:rsidRPr="000C114E">
        <w:t xml:space="preserve">Employees that have an Active status of T (termed) or D (deceased) in </w:t>
      </w:r>
      <w:r w:rsidR="005517D9">
        <w:t>the human resource/capital system</w:t>
      </w:r>
      <w:r w:rsidRPr="000C114E">
        <w:t xml:space="preserve">, will have their uncompleted eCoaching Logs set to “Inactive” status immediately after receiving and processing the Active status change.  </w:t>
      </w:r>
      <w:r>
        <w:t>Uncompleted Surveys will also be inactivated.</w:t>
      </w:r>
    </w:p>
    <w:p w14:paraId="1B9B301E" w14:textId="77777777" w:rsidR="0025641E" w:rsidRDefault="0025641E" w:rsidP="0025641E">
      <w:pPr>
        <w:ind w:left="1440"/>
      </w:pPr>
    </w:p>
    <w:p w14:paraId="2B91BA94" w14:textId="77777777" w:rsidR="0025641E" w:rsidRDefault="0025641E" w:rsidP="0025641E">
      <w:pPr>
        <w:ind w:left="1440"/>
      </w:pPr>
      <w:r w:rsidRPr="000C114E">
        <w:t>Employees that have a status of EA (Extended Absence) in Aspect eWFM, will have their uncompleted eCoaching Logs set to “Inactive” status immediately after receiving and processing the status change.</w:t>
      </w:r>
    </w:p>
    <w:p w14:paraId="10AF84C7" w14:textId="77777777" w:rsidR="0025641E" w:rsidRDefault="0025641E" w:rsidP="0025641E">
      <w:pPr>
        <w:ind w:left="1440"/>
      </w:pPr>
    </w:p>
    <w:p w14:paraId="735FCE91" w14:textId="77777777" w:rsidR="000430A7" w:rsidRDefault="000430A7" w:rsidP="000430A7">
      <w:pPr>
        <w:ind w:left="1440"/>
      </w:pPr>
      <w:r w:rsidRPr="00BC2B30">
        <w:t>If the current employee status is ‘L’ or ‘P’ and Aspect status is 'RFT' ,'RPT, 'TFT','TPT' then the status of the employee is set to the value from Aspect.</w:t>
      </w:r>
    </w:p>
    <w:p w14:paraId="4B937798" w14:textId="77777777" w:rsidR="000430A7" w:rsidRDefault="000430A7" w:rsidP="0025641E">
      <w:pPr>
        <w:ind w:left="1440"/>
      </w:pPr>
    </w:p>
    <w:p w14:paraId="388584EF" w14:textId="4DBB8E57" w:rsidR="0025641E" w:rsidRDefault="0025641E" w:rsidP="0025641E">
      <w:pPr>
        <w:ind w:left="1440"/>
      </w:pPr>
      <w:r>
        <w:t xml:space="preserve">Note: Actual employee status is determined from </w:t>
      </w:r>
      <w:r w:rsidR="005517D9">
        <w:t>the human resource/capital system</w:t>
      </w:r>
      <w:r>
        <w:t>.</w:t>
      </w:r>
    </w:p>
    <w:p w14:paraId="754998F7" w14:textId="77777777" w:rsidR="0025641E" w:rsidRPr="0026295E" w:rsidRDefault="0025641E" w:rsidP="0025641E">
      <w:pPr>
        <w:spacing w:before="120"/>
        <w:rPr>
          <w:b/>
        </w:rPr>
      </w:pPr>
      <w:r>
        <w:rPr>
          <w:b/>
        </w:rPr>
        <w:lastRenderedPageBreak/>
        <w:t>3.2.6</w:t>
      </w:r>
      <w:r w:rsidRPr="0026295E">
        <w:rPr>
          <w:b/>
        </w:rPr>
        <w:t>.3.1.1</w:t>
      </w:r>
      <w:r>
        <w:rPr>
          <w:b/>
        </w:rPr>
        <w:t>.1</w:t>
      </w:r>
      <w:r>
        <w:rPr>
          <w:b/>
        </w:rPr>
        <w:tab/>
        <w:t>Logging Information</w:t>
      </w:r>
    </w:p>
    <w:p w14:paraId="237E3B43" w14:textId="77777777" w:rsidR="0025641E" w:rsidRDefault="0025641E" w:rsidP="0025641E">
      <w:pPr>
        <w:ind w:left="1440"/>
      </w:pPr>
      <w:r>
        <w:t>The following information will be saved each time an eCoaching Log is inactivated.</w:t>
      </w:r>
    </w:p>
    <w:p w14:paraId="3CB432CF" w14:textId="77777777" w:rsidR="0025641E" w:rsidRDefault="0025641E" w:rsidP="0025641E">
      <w:pPr>
        <w:ind w:left="1440"/>
      </w:pPr>
      <w:r>
        <w:tab/>
        <w:t>999998 will be the Employee ID of the person inactivating the log</w:t>
      </w:r>
    </w:p>
    <w:p w14:paraId="680E1540" w14:textId="77777777" w:rsidR="0025641E" w:rsidRDefault="0025641E" w:rsidP="0025641E">
      <w:pPr>
        <w:ind w:left="1440"/>
      </w:pPr>
      <w:r>
        <w:tab/>
        <w:t>The date and time the log is inactivated</w:t>
      </w:r>
    </w:p>
    <w:p w14:paraId="7F522139" w14:textId="77777777" w:rsidR="0025641E" w:rsidRDefault="0025641E" w:rsidP="0025641E">
      <w:r w:rsidRPr="00D25669">
        <w:tab/>
      </w:r>
      <w:r w:rsidRPr="00D25669">
        <w:tab/>
      </w:r>
      <w:r w:rsidRPr="00D25669">
        <w:tab/>
        <w:t>Status of the log</w:t>
      </w:r>
      <w:r>
        <w:t xml:space="preserve"> at the time it is inactivated</w:t>
      </w:r>
    </w:p>
    <w:p w14:paraId="0CD173E8" w14:textId="77777777" w:rsidR="0025641E" w:rsidRPr="00D25669" w:rsidRDefault="0025641E" w:rsidP="0025641E">
      <w:pPr>
        <w:ind w:left="2160"/>
      </w:pPr>
      <w:r>
        <w:t xml:space="preserve">Information indicating the log is being inactivated because </w:t>
      </w:r>
      <w:r w:rsidRPr="00B00592">
        <w:t xml:space="preserve">Employee Inactive, Employee on EA, </w:t>
      </w:r>
      <w:r>
        <w:t xml:space="preserve">or </w:t>
      </w:r>
      <w:r w:rsidRPr="00B00592">
        <w:t>Employee not in feed</w:t>
      </w:r>
      <w:r>
        <w:t xml:space="preserve"> from </w:t>
      </w:r>
      <w:r w:rsidRPr="00B00592">
        <w:t>Employee Hierarchy Load</w:t>
      </w:r>
    </w:p>
    <w:p w14:paraId="5A5849D8" w14:textId="77777777" w:rsidR="0025641E" w:rsidRPr="0026295E" w:rsidRDefault="0025641E" w:rsidP="0025641E">
      <w:pPr>
        <w:spacing w:before="120"/>
        <w:rPr>
          <w:b/>
        </w:rPr>
      </w:pPr>
      <w:r>
        <w:rPr>
          <w:b/>
        </w:rPr>
        <w:t>3.2.6</w:t>
      </w:r>
      <w:r w:rsidRPr="0026295E">
        <w:rPr>
          <w:b/>
        </w:rPr>
        <w:t>.3.1.2</w:t>
      </w:r>
      <w:r w:rsidRPr="0026295E">
        <w:rPr>
          <w:b/>
        </w:rPr>
        <w:tab/>
        <w:t>Missing Record</w:t>
      </w:r>
    </w:p>
    <w:p w14:paraId="0815D703" w14:textId="3751B7B8" w:rsidR="0025641E" w:rsidRDefault="0025641E" w:rsidP="0025641E">
      <w:pPr>
        <w:ind w:left="1440"/>
      </w:pPr>
      <w:r w:rsidRPr="000C114E">
        <w:t xml:space="preserve">eCoaching Logs for employees which are missing from the data feed are set to “Inactive” status, immediately after receiving and processing the employee data feed from </w:t>
      </w:r>
      <w:r w:rsidR="005517D9">
        <w:t>the human resource/capital system</w:t>
      </w:r>
      <w:r w:rsidRPr="000C114E">
        <w:t>.</w:t>
      </w:r>
      <w:r>
        <w:t xml:space="preserve">  Employee status is set to ‘T’.</w:t>
      </w:r>
    </w:p>
    <w:p w14:paraId="48E64503" w14:textId="77777777" w:rsidR="0025641E" w:rsidRPr="0026295E" w:rsidRDefault="0025641E" w:rsidP="0025641E">
      <w:pPr>
        <w:spacing w:before="120"/>
        <w:rPr>
          <w:b/>
        </w:rPr>
      </w:pPr>
      <w:r>
        <w:rPr>
          <w:b/>
        </w:rPr>
        <w:t>3.2.6</w:t>
      </w:r>
      <w:r w:rsidRPr="0026295E">
        <w:rPr>
          <w:b/>
        </w:rPr>
        <w:t>.3.2</w:t>
      </w:r>
      <w:r w:rsidRPr="0026295E">
        <w:rPr>
          <w:b/>
        </w:rPr>
        <w:tab/>
      </w:r>
      <w:r>
        <w:rPr>
          <w:b/>
        </w:rPr>
        <w:tab/>
      </w:r>
      <w:r w:rsidRPr="0026295E">
        <w:rPr>
          <w:b/>
        </w:rPr>
        <w:t>Inactivate Warning Logs</w:t>
      </w:r>
    </w:p>
    <w:p w14:paraId="44F26366" w14:textId="77777777" w:rsidR="0025641E" w:rsidRPr="0026295E" w:rsidRDefault="0025641E" w:rsidP="0025641E">
      <w:pPr>
        <w:spacing w:before="120"/>
        <w:rPr>
          <w:b/>
        </w:rPr>
      </w:pPr>
      <w:r>
        <w:rPr>
          <w:b/>
        </w:rPr>
        <w:t>3.2.6</w:t>
      </w:r>
      <w:r w:rsidRPr="0026295E">
        <w:rPr>
          <w:b/>
        </w:rPr>
        <w:t>.3.2.1</w:t>
      </w:r>
      <w:r w:rsidRPr="0026295E">
        <w:rPr>
          <w:b/>
        </w:rPr>
        <w:tab/>
        <w:t>Employee Status</w:t>
      </w:r>
    </w:p>
    <w:p w14:paraId="21DC1BB2" w14:textId="3A82374E" w:rsidR="0025641E" w:rsidRDefault="0025641E" w:rsidP="0025641E">
      <w:pPr>
        <w:ind w:left="1440"/>
      </w:pPr>
      <w:r w:rsidRPr="000C114E">
        <w:t xml:space="preserve">Employees that have an Active status of D (deceased) in </w:t>
      </w:r>
      <w:r w:rsidR="005517D9">
        <w:t>the human resource/capital system</w:t>
      </w:r>
      <w:r w:rsidRPr="000C114E">
        <w:t xml:space="preserve">, will have their uncompleted eCoaching </w:t>
      </w:r>
      <w:r>
        <w:t xml:space="preserve">Warning </w:t>
      </w:r>
      <w:r w:rsidRPr="000C114E">
        <w:t>Logs set to “Inactive” status immediately after receiving and processing the Active status change.</w:t>
      </w:r>
    </w:p>
    <w:p w14:paraId="141F34C3" w14:textId="77777777" w:rsidR="0025641E" w:rsidRPr="0026295E" w:rsidRDefault="0025641E" w:rsidP="0025641E">
      <w:pPr>
        <w:spacing w:before="120"/>
        <w:rPr>
          <w:b/>
        </w:rPr>
      </w:pPr>
      <w:r>
        <w:rPr>
          <w:b/>
        </w:rPr>
        <w:t>3.2.6</w:t>
      </w:r>
      <w:r w:rsidRPr="0026295E">
        <w:rPr>
          <w:b/>
        </w:rPr>
        <w:t>.3.2.1</w:t>
      </w:r>
      <w:r>
        <w:rPr>
          <w:b/>
        </w:rPr>
        <w:t>.1</w:t>
      </w:r>
      <w:r>
        <w:rPr>
          <w:b/>
        </w:rPr>
        <w:tab/>
        <w:t>Logging Information</w:t>
      </w:r>
    </w:p>
    <w:p w14:paraId="0C37E00E" w14:textId="77777777" w:rsidR="0025641E" w:rsidRDefault="0025641E" w:rsidP="0025641E">
      <w:pPr>
        <w:ind w:left="1440"/>
      </w:pPr>
      <w:r>
        <w:t>The following information will be saved each time a Warning Log is inactivated.</w:t>
      </w:r>
    </w:p>
    <w:p w14:paraId="569B29F0" w14:textId="77777777" w:rsidR="0025641E" w:rsidRDefault="0025641E" w:rsidP="0025641E">
      <w:pPr>
        <w:ind w:left="1440"/>
      </w:pPr>
      <w:r>
        <w:tab/>
        <w:t>999998 will be the Employee ID of the person inactivating the log</w:t>
      </w:r>
    </w:p>
    <w:p w14:paraId="19A4C683" w14:textId="77777777" w:rsidR="0025641E" w:rsidRDefault="0025641E" w:rsidP="0025641E">
      <w:pPr>
        <w:ind w:left="1440"/>
      </w:pPr>
      <w:r>
        <w:tab/>
        <w:t>The date and time the log is inactivated</w:t>
      </w:r>
    </w:p>
    <w:p w14:paraId="61605FC3" w14:textId="77777777" w:rsidR="0025641E" w:rsidRDefault="0025641E" w:rsidP="0025641E">
      <w:r w:rsidRPr="00D25669">
        <w:tab/>
      </w:r>
      <w:r w:rsidRPr="00D25669">
        <w:tab/>
      </w:r>
      <w:r w:rsidRPr="00D25669">
        <w:tab/>
        <w:t>Status of the log</w:t>
      </w:r>
      <w:r>
        <w:t xml:space="preserve"> at the time it is inactivated</w:t>
      </w:r>
    </w:p>
    <w:p w14:paraId="4946A351" w14:textId="77777777" w:rsidR="0025641E" w:rsidRPr="00D25669" w:rsidRDefault="0025641E" w:rsidP="0025641E">
      <w:pPr>
        <w:ind w:left="2160"/>
      </w:pPr>
      <w:r>
        <w:t xml:space="preserve">Information indicating the log is being inactivated because </w:t>
      </w:r>
      <w:r w:rsidRPr="00B00592">
        <w:t xml:space="preserve">Employee Inactive, </w:t>
      </w:r>
      <w:r>
        <w:t xml:space="preserve">or </w:t>
      </w:r>
      <w:r w:rsidRPr="00B00592">
        <w:t>Employee not in feed</w:t>
      </w:r>
      <w:r>
        <w:t xml:space="preserve"> from </w:t>
      </w:r>
      <w:r w:rsidRPr="00B00592">
        <w:t>Employee Hierarchy Load</w:t>
      </w:r>
    </w:p>
    <w:p w14:paraId="35F42E59" w14:textId="77777777" w:rsidR="0025641E" w:rsidRPr="0026295E" w:rsidRDefault="0025641E" w:rsidP="0025641E">
      <w:pPr>
        <w:spacing w:before="120"/>
        <w:rPr>
          <w:b/>
        </w:rPr>
      </w:pPr>
      <w:r>
        <w:rPr>
          <w:b/>
        </w:rPr>
        <w:t>3.2.6</w:t>
      </w:r>
      <w:r w:rsidRPr="0026295E">
        <w:rPr>
          <w:b/>
        </w:rPr>
        <w:t>.3.2.2</w:t>
      </w:r>
      <w:r w:rsidRPr="0026295E">
        <w:rPr>
          <w:b/>
        </w:rPr>
        <w:tab/>
        <w:t>Expired</w:t>
      </w:r>
    </w:p>
    <w:p w14:paraId="73A2D097" w14:textId="77777777" w:rsidR="0025641E" w:rsidRDefault="0025641E" w:rsidP="0025641E">
      <w:pPr>
        <w:ind w:left="1440"/>
      </w:pPr>
      <w:r w:rsidRPr="000C114E">
        <w:t>eCoaching Warning Logs for employees will be modified to set “Active” flag to False 13 weeks (91 days) after the date the warning was given.</w:t>
      </w:r>
    </w:p>
    <w:p w14:paraId="48291CE7" w14:textId="77777777" w:rsidR="0025641E" w:rsidRDefault="0025641E" w:rsidP="0025641E">
      <w:pPr>
        <w:ind w:left="1440"/>
      </w:pPr>
    </w:p>
    <w:p w14:paraId="6C46A10F" w14:textId="77777777" w:rsidR="0025641E" w:rsidRPr="002E3181" w:rsidRDefault="0025641E" w:rsidP="0025641E">
      <w:pPr>
        <w:pStyle w:val="Heading3"/>
        <w:rPr>
          <w:rFonts w:ascii="Arial" w:hAnsi="Arial"/>
          <w:bCs/>
          <w:sz w:val="20"/>
          <w:u w:val="none"/>
        </w:rPr>
      </w:pPr>
      <w:bookmarkStart w:id="229" w:name="_Toc495311779"/>
      <w:bookmarkStart w:id="230" w:name="_Toc171493"/>
      <w:r w:rsidRPr="001E2ED2">
        <w:rPr>
          <w:rFonts w:ascii="Arial" w:hAnsi="Arial"/>
          <w:bCs/>
          <w:sz w:val="20"/>
          <w:u w:val="none"/>
        </w:rPr>
        <w:t>3.2.</w:t>
      </w:r>
      <w:r>
        <w:rPr>
          <w:rFonts w:ascii="Arial" w:hAnsi="Arial"/>
          <w:bCs/>
          <w:sz w:val="20"/>
          <w:u w:val="none"/>
        </w:rPr>
        <w:t>7</w:t>
      </w:r>
      <w:r w:rsidRPr="001E2ED2">
        <w:rPr>
          <w:rFonts w:ascii="Arial" w:hAnsi="Arial"/>
          <w:bCs/>
          <w:sz w:val="20"/>
          <w:u w:val="none"/>
        </w:rPr>
        <w:tab/>
      </w:r>
      <w:r>
        <w:rPr>
          <w:rFonts w:ascii="Arial" w:hAnsi="Arial"/>
          <w:bCs/>
          <w:sz w:val="20"/>
          <w:u w:val="none"/>
        </w:rPr>
        <w:t>Administration Functions</w:t>
      </w:r>
      <w:bookmarkEnd w:id="229"/>
      <w:bookmarkEnd w:id="230"/>
    </w:p>
    <w:p w14:paraId="6C9D9FCD" w14:textId="77777777" w:rsidR="0025641E" w:rsidRPr="008E2828" w:rsidRDefault="0025641E" w:rsidP="0025641E">
      <w:pPr>
        <w:ind w:left="720"/>
      </w:pPr>
      <w:r>
        <w:t>Provide for administrative functions.</w:t>
      </w:r>
    </w:p>
    <w:p w14:paraId="76087647" w14:textId="77777777" w:rsidR="0025641E" w:rsidRPr="002B4689" w:rsidRDefault="0025641E" w:rsidP="0025641E">
      <w:pPr>
        <w:pStyle w:val="Heading4"/>
        <w:spacing w:before="120" w:after="120"/>
        <w:rPr>
          <w:rFonts w:ascii="Arial" w:hAnsi="Arial"/>
          <w:b/>
          <w:bCs/>
          <w:sz w:val="22"/>
          <w:szCs w:val="22"/>
          <w:u w:val="none"/>
        </w:rPr>
      </w:pPr>
      <w:bookmarkStart w:id="231" w:name="_Toc495311780"/>
      <w:bookmarkStart w:id="232" w:name="_Toc171494"/>
      <w:r w:rsidRPr="002B4689">
        <w:rPr>
          <w:rFonts w:ascii="Arial" w:hAnsi="Arial"/>
          <w:b/>
          <w:bCs/>
          <w:sz w:val="22"/>
          <w:szCs w:val="22"/>
          <w:u w:val="none"/>
        </w:rPr>
        <w:t>3.2.7.1</w:t>
      </w:r>
      <w:r w:rsidRPr="002B4689">
        <w:rPr>
          <w:rFonts w:ascii="Arial" w:hAnsi="Arial"/>
          <w:b/>
          <w:bCs/>
          <w:sz w:val="22"/>
          <w:szCs w:val="22"/>
          <w:u w:val="none"/>
        </w:rPr>
        <w:tab/>
      </w:r>
      <w:r>
        <w:rPr>
          <w:rFonts w:ascii="Arial" w:hAnsi="Arial"/>
          <w:b/>
          <w:bCs/>
          <w:sz w:val="22"/>
          <w:szCs w:val="22"/>
          <w:u w:val="none"/>
        </w:rPr>
        <w:tab/>
      </w:r>
      <w:r w:rsidRPr="002B4689">
        <w:rPr>
          <w:rFonts w:ascii="Arial" w:hAnsi="Arial"/>
          <w:b/>
          <w:bCs/>
          <w:sz w:val="22"/>
          <w:szCs w:val="22"/>
          <w:u w:val="none"/>
        </w:rPr>
        <w:t>Access Control List</w:t>
      </w:r>
      <w:bookmarkEnd w:id="231"/>
      <w:bookmarkEnd w:id="232"/>
    </w:p>
    <w:p w14:paraId="3DAE76E8" w14:textId="77777777" w:rsidR="0025641E" w:rsidRDefault="0025641E" w:rsidP="0025641E">
      <w:pPr>
        <w:ind w:left="1440"/>
      </w:pPr>
      <w:r>
        <w:t>Another component of the historical dashboard is the eCL Access Control interface.  It allows the administrators of the eCL to give specific people certain functionality within the system.</w:t>
      </w:r>
    </w:p>
    <w:p w14:paraId="69147886" w14:textId="77777777" w:rsidR="0025641E" w:rsidRPr="004E4DE2" w:rsidRDefault="0025641E" w:rsidP="0025641E">
      <w:pPr>
        <w:spacing w:before="120"/>
        <w:rPr>
          <w:b/>
        </w:rPr>
      </w:pPr>
      <w:r w:rsidRPr="004E4DE2">
        <w:rPr>
          <w:b/>
        </w:rPr>
        <w:t>3.2.</w:t>
      </w:r>
      <w:r>
        <w:rPr>
          <w:b/>
        </w:rPr>
        <w:t>7</w:t>
      </w:r>
      <w:r w:rsidRPr="004E4DE2">
        <w:rPr>
          <w:b/>
        </w:rPr>
        <w:t>.1.1</w:t>
      </w:r>
      <w:r w:rsidRPr="004E4DE2">
        <w:rPr>
          <w:b/>
        </w:rPr>
        <w:tab/>
      </w:r>
      <w:r>
        <w:rPr>
          <w:b/>
        </w:rPr>
        <w:tab/>
      </w:r>
      <w:r w:rsidRPr="004E4DE2">
        <w:rPr>
          <w:b/>
        </w:rPr>
        <w:t>Add Users</w:t>
      </w:r>
    </w:p>
    <w:p w14:paraId="51608924" w14:textId="77777777" w:rsidR="0025641E" w:rsidRDefault="0025641E" w:rsidP="0025641E">
      <w:pPr>
        <w:ind w:left="1440"/>
      </w:pPr>
      <w:r>
        <w:t>Allow for adding users to the access control list (ACL).</w:t>
      </w:r>
    </w:p>
    <w:p w14:paraId="7F7A0975" w14:textId="77777777" w:rsidR="0025641E" w:rsidRPr="004E4DE2" w:rsidRDefault="0025641E" w:rsidP="0025641E">
      <w:pPr>
        <w:spacing w:before="120"/>
        <w:rPr>
          <w:b/>
        </w:rPr>
      </w:pPr>
      <w:r>
        <w:rPr>
          <w:b/>
        </w:rPr>
        <w:t>3.2.7</w:t>
      </w:r>
      <w:r w:rsidRPr="004E4DE2">
        <w:rPr>
          <w:b/>
        </w:rPr>
        <w:t>.1.1.1</w:t>
      </w:r>
      <w:r w:rsidRPr="004E4DE2">
        <w:rPr>
          <w:b/>
        </w:rPr>
        <w:tab/>
        <w:t>Role</w:t>
      </w:r>
    </w:p>
    <w:p w14:paraId="07C9D67A" w14:textId="77777777" w:rsidR="0025641E" w:rsidRDefault="0025641E" w:rsidP="0025641E">
      <w:pPr>
        <w:ind w:left="1440"/>
      </w:pPr>
      <w:r>
        <w:t>Designate the role of the user being added as one of the following:</w:t>
      </w:r>
    </w:p>
    <w:p w14:paraId="6535BB4B" w14:textId="77777777" w:rsidR="0025641E" w:rsidRDefault="0025641E" w:rsidP="0025641E">
      <w:pPr>
        <w:ind w:left="1440"/>
      </w:pPr>
      <w:r>
        <w:tab/>
        <w:t>Historical Dashboard Exception (ECL)</w:t>
      </w:r>
    </w:p>
    <w:p w14:paraId="595F1632" w14:textId="77777777" w:rsidR="0025641E" w:rsidRDefault="0025641E" w:rsidP="0025641E">
      <w:pPr>
        <w:ind w:left="1440"/>
      </w:pPr>
      <w:r>
        <w:tab/>
        <w:t>Advanced Resolution Center (ARC)</w:t>
      </w:r>
    </w:p>
    <w:p w14:paraId="6420890F" w14:textId="4F4F5389" w:rsidR="00AD4CC0" w:rsidRDefault="00AD4CC0" w:rsidP="0025641E">
      <w:pPr>
        <w:ind w:left="1440"/>
      </w:pPr>
      <w:r>
        <w:tab/>
        <w:t>Director level employees (DIR)</w:t>
      </w:r>
    </w:p>
    <w:p w14:paraId="2FE34FDC" w14:textId="77777777" w:rsidR="0025641E" w:rsidRPr="004E4DE2" w:rsidRDefault="0025641E" w:rsidP="0025641E">
      <w:pPr>
        <w:spacing w:before="120"/>
        <w:rPr>
          <w:b/>
        </w:rPr>
      </w:pPr>
      <w:r>
        <w:rPr>
          <w:b/>
        </w:rPr>
        <w:t>3.2.7</w:t>
      </w:r>
      <w:r w:rsidRPr="004E4DE2">
        <w:rPr>
          <w:b/>
        </w:rPr>
        <w:t>.1.1.1.1</w:t>
      </w:r>
      <w:r w:rsidRPr="004E4DE2">
        <w:rPr>
          <w:b/>
        </w:rPr>
        <w:tab/>
        <w:t>Historical Dashboard Exception</w:t>
      </w:r>
    </w:p>
    <w:p w14:paraId="3E7B80A4" w14:textId="77777777" w:rsidR="0025641E" w:rsidRDefault="0025641E" w:rsidP="0025641E">
      <w:pPr>
        <w:ind w:left="1440"/>
      </w:pPr>
      <w:r>
        <w:t>Historical Dashboard Exception (ECL) users are granted access to open any record from the eCL historical dashboard, even if they are not included in the hierarchy of the particular log.</w:t>
      </w:r>
    </w:p>
    <w:p w14:paraId="2302E5A0" w14:textId="77777777" w:rsidR="0025641E" w:rsidRPr="004E4DE2" w:rsidRDefault="0025641E" w:rsidP="0025641E">
      <w:pPr>
        <w:spacing w:before="120"/>
        <w:rPr>
          <w:b/>
        </w:rPr>
      </w:pPr>
      <w:r>
        <w:rPr>
          <w:b/>
        </w:rPr>
        <w:t>3.2.7</w:t>
      </w:r>
      <w:r w:rsidRPr="004E4DE2">
        <w:rPr>
          <w:b/>
        </w:rPr>
        <w:t>.1.1.1.2</w:t>
      </w:r>
      <w:r w:rsidRPr="004E4DE2">
        <w:rPr>
          <w:b/>
        </w:rPr>
        <w:tab/>
        <w:t>Advanced Resolution Center</w:t>
      </w:r>
    </w:p>
    <w:p w14:paraId="413000FE" w14:textId="77777777" w:rsidR="0025641E" w:rsidRDefault="0025641E" w:rsidP="0025641E">
      <w:pPr>
        <w:ind w:left="1440"/>
      </w:pPr>
      <w:r>
        <w:t>Administrators can also designate specific users as ARC users which allow them to submit eCLs as Indirect which escalates items directly to Supervisors.   ARC CSRs will not have access to the “Review” page from the My Submitted Dashboard even if the user is the submitter.</w:t>
      </w:r>
    </w:p>
    <w:p w14:paraId="69A2F041" w14:textId="2CF2709D" w:rsidR="0025641E" w:rsidRPr="004E4DE2" w:rsidRDefault="0025641E" w:rsidP="0025641E">
      <w:pPr>
        <w:spacing w:before="120"/>
        <w:rPr>
          <w:b/>
        </w:rPr>
      </w:pPr>
      <w:r>
        <w:rPr>
          <w:b/>
        </w:rPr>
        <w:t>3.2.7</w:t>
      </w:r>
      <w:r w:rsidRPr="004E4DE2">
        <w:rPr>
          <w:b/>
        </w:rPr>
        <w:t>.1.1.1.3</w:t>
      </w:r>
      <w:r w:rsidRPr="004E4DE2">
        <w:rPr>
          <w:b/>
        </w:rPr>
        <w:tab/>
      </w:r>
      <w:r w:rsidR="00AD4CC0">
        <w:rPr>
          <w:b/>
        </w:rPr>
        <w:t>Director level employees</w:t>
      </w:r>
    </w:p>
    <w:p w14:paraId="2AE7E19B" w14:textId="12107E1A" w:rsidR="0025641E" w:rsidRDefault="00AD4CC0" w:rsidP="0025641E">
      <w:pPr>
        <w:ind w:left="1440"/>
      </w:pPr>
      <w:r>
        <w:lastRenderedPageBreak/>
        <w:t>Administrators can also designate specific users as DIR users which allow them to access eCL My Dashboard and review all logs within their hierarchy.</w:t>
      </w:r>
    </w:p>
    <w:p w14:paraId="1CC6B1AE" w14:textId="77777777" w:rsidR="0025641E" w:rsidRPr="004E4DE2" w:rsidRDefault="0025641E" w:rsidP="0025641E">
      <w:pPr>
        <w:spacing w:before="120"/>
        <w:rPr>
          <w:b/>
        </w:rPr>
      </w:pPr>
      <w:r>
        <w:rPr>
          <w:b/>
        </w:rPr>
        <w:t>3.2.7</w:t>
      </w:r>
      <w:r w:rsidRPr="004E4DE2">
        <w:rPr>
          <w:b/>
        </w:rPr>
        <w:t>.1.1.2</w:t>
      </w:r>
      <w:r w:rsidRPr="004E4DE2">
        <w:rPr>
          <w:b/>
        </w:rPr>
        <w:tab/>
        <w:t xml:space="preserve">User </w:t>
      </w:r>
      <w:r>
        <w:rPr>
          <w:b/>
        </w:rPr>
        <w:t>Site</w:t>
      </w:r>
    </w:p>
    <w:p w14:paraId="0D9B26CC" w14:textId="77777777" w:rsidR="0025641E" w:rsidRDefault="0025641E" w:rsidP="0025641E">
      <w:pPr>
        <w:ind w:left="1440"/>
      </w:pPr>
      <w:r>
        <w:t>Allow for selecting the user’s site or location.</w:t>
      </w:r>
    </w:p>
    <w:p w14:paraId="142C17A2" w14:textId="77777777" w:rsidR="0025641E" w:rsidRPr="004E4DE2" w:rsidRDefault="0025641E" w:rsidP="0025641E">
      <w:pPr>
        <w:spacing w:before="120"/>
        <w:rPr>
          <w:b/>
        </w:rPr>
      </w:pPr>
      <w:r>
        <w:rPr>
          <w:b/>
        </w:rPr>
        <w:t>3.2.7</w:t>
      </w:r>
      <w:r w:rsidRPr="004E4DE2">
        <w:rPr>
          <w:b/>
        </w:rPr>
        <w:t>.1.1.3</w:t>
      </w:r>
      <w:r w:rsidRPr="004E4DE2">
        <w:rPr>
          <w:b/>
        </w:rPr>
        <w:tab/>
        <w:t xml:space="preserve">User </w:t>
      </w:r>
      <w:r>
        <w:rPr>
          <w:b/>
        </w:rPr>
        <w:t>Name</w:t>
      </w:r>
    </w:p>
    <w:p w14:paraId="7A936C2D" w14:textId="77777777" w:rsidR="0025641E" w:rsidRDefault="0025641E" w:rsidP="0025641E">
      <w:pPr>
        <w:ind w:left="1440"/>
      </w:pPr>
      <w:r>
        <w:t>Allow for selecting the user’s name.</w:t>
      </w:r>
    </w:p>
    <w:p w14:paraId="04AA01BF" w14:textId="77777777" w:rsidR="0025641E" w:rsidRPr="004E4DE2" w:rsidRDefault="0025641E" w:rsidP="0025641E">
      <w:pPr>
        <w:spacing w:before="120"/>
        <w:rPr>
          <w:b/>
        </w:rPr>
      </w:pPr>
      <w:r>
        <w:rPr>
          <w:b/>
        </w:rPr>
        <w:t>3.2.7</w:t>
      </w:r>
      <w:r w:rsidRPr="004E4DE2">
        <w:rPr>
          <w:b/>
        </w:rPr>
        <w:t>.1.2</w:t>
      </w:r>
      <w:r>
        <w:rPr>
          <w:b/>
        </w:rPr>
        <w:tab/>
      </w:r>
      <w:r w:rsidRPr="004E4DE2">
        <w:rPr>
          <w:b/>
        </w:rPr>
        <w:tab/>
        <w:t>Remove Users</w:t>
      </w:r>
    </w:p>
    <w:p w14:paraId="0911B88F" w14:textId="77777777" w:rsidR="0025641E" w:rsidRDefault="0025641E" w:rsidP="0025641E">
      <w:pPr>
        <w:ind w:left="1440"/>
      </w:pPr>
      <w:r>
        <w:t>Allow for removing users from the access control list (ACL).</w:t>
      </w:r>
    </w:p>
    <w:p w14:paraId="51CC7ECE" w14:textId="4E074203" w:rsidR="000D4447" w:rsidRPr="004E4DE2" w:rsidRDefault="000D4447" w:rsidP="000D4447">
      <w:pPr>
        <w:spacing w:before="120"/>
        <w:rPr>
          <w:b/>
        </w:rPr>
      </w:pPr>
      <w:r>
        <w:rPr>
          <w:b/>
        </w:rPr>
        <w:t>3.2.7</w:t>
      </w:r>
      <w:r w:rsidRPr="004E4DE2">
        <w:rPr>
          <w:b/>
        </w:rPr>
        <w:t>.</w:t>
      </w:r>
      <w:r>
        <w:rPr>
          <w:b/>
        </w:rPr>
        <w:t>1</w:t>
      </w:r>
      <w:r w:rsidRPr="004E4DE2">
        <w:rPr>
          <w:b/>
        </w:rPr>
        <w:t>.</w:t>
      </w:r>
      <w:r>
        <w:rPr>
          <w:b/>
        </w:rPr>
        <w:t>3</w:t>
      </w:r>
      <w:r>
        <w:rPr>
          <w:b/>
        </w:rPr>
        <w:tab/>
      </w:r>
      <w:r w:rsidRPr="004E4DE2">
        <w:rPr>
          <w:b/>
        </w:rPr>
        <w:tab/>
        <w:t xml:space="preserve">Permissions </w:t>
      </w:r>
      <w:r>
        <w:rPr>
          <w:b/>
        </w:rPr>
        <w:t>for User Access Control List</w:t>
      </w:r>
    </w:p>
    <w:p w14:paraId="282FEE0F" w14:textId="1431CCF8" w:rsidR="000D4447" w:rsidRDefault="000D4447" w:rsidP="0025641E">
      <w:pPr>
        <w:ind w:left="1440"/>
      </w:pPr>
      <w:r>
        <w:t>Permissions for the User Access Control List shall be those designated by the program manager.</w:t>
      </w:r>
    </w:p>
    <w:p w14:paraId="07E1F3F5" w14:textId="77777777" w:rsidR="0025641E" w:rsidRPr="00837A4D" w:rsidRDefault="0025641E" w:rsidP="0025641E">
      <w:pPr>
        <w:pStyle w:val="Heading4"/>
        <w:spacing w:before="120" w:after="120"/>
        <w:rPr>
          <w:rFonts w:ascii="Arial" w:hAnsi="Arial"/>
          <w:b/>
          <w:bCs/>
          <w:sz w:val="22"/>
          <w:szCs w:val="22"/>
          <w:u w:val="none"/>
        </w:rPr>
      </w:pPr>
      <w:bookmarkStart w:id="233" w:name="_Toc495311781"/>
      <w:bookmarkStart w:id="234" w:name="_Toc171495"/>
      <w:r w:rsidRPr="00837A4D">
        <w:rPr>
          <w:rFonts w:ascii="Arial" w:hAnsi="Arial"/>
          <w:b/>
          <w:bCs/>
          <w:sz w:val="22"/>
          <w:szCs w:val="22"/>
          <w:u w:val="none"/>
        </w:rPr>
        <w:t>3.2.7.2</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Delete Records</w:t>
      </w:r>
      <w:bookmarkEnd w:id="233"/>
      <w:bookmarkEnd w:id="234"/>
    </w:p>
    <w:p w14:paraId="0258C5B7" w14:textId="77777777" w:rsidR="0025641E" w:rsidRDefault="0025641E" w:rsidP="0025641E">
      <w:pPr>
        <w:ind w:left="1440"/>
      </w:pPr>
      <w:r w:rsidRPr="00767C43">
        <w:t>Provide a means of deleting coaching or warning records when directed by the Program Manager.  Program Manager will receive request from Human Resources.</w:t>
      </w:r>
    </w:p>
    <w:p w14:paraId="22A5AA71" w14:textId="77777777" w:rsidR="0025641E" w:rsidRPr="004E4DE2" w:rsidRDefault="0025641E" w:rsidP="0025641E">
      <w:pPr>
        <w:spacing w:before="120"/>
        <w:rPr>
          <w:b/>
        </w:rPr>
      </w:pPr>
      <w:r>
        <w:rPr>
          <w:b/>
        </w:rPr>
        <w:t>3.2.7</w:t>
      </w:r>
      <w:r w:rsidRPr="004E4DE2">
        <w:rPr>
          <w:b/>
        </w:rPr>
        <w:t>.</w:t>
      </w:r>
      <w:r>
        <w:rPr>
          <w:b/>
        </w:rPr>
        <w:t>2</w:t>
      </w:r>
      <w:r w:rsidRPr="004E4DE2">
        <w:rPr>
          <w:b/>
        </w:rPr>
        <w:t>.1</w:t>
      </w:r>
      <w:r w:rsidRPr="004E4DE2">
        <w:rPr>
          <w:b/>
        </w:rPr>
        <w:tab/>
      </w:r>
      <w:r>
        <w:rPr>
          <w:b/>
        </w:rPr>
        <w:tab/>
      </w:r>
      <w:r w:rsidRPr="004E4DE2">
        <w:rPr>
          <w:b/>
        </w:rPr>
        <w:t>Application</w:t>
      </w:r>
    </w:p>
    <w:p w14:paraId="488863EE" w14:textId="77777777" w:rsidR="0025641E" w:rsidRDefault="0025641E" w:rsidP="0025641E">
      <w:pPr>
        <w:ind w:left="1440"/>
      </w:pPr>
      <w:r w:rsidRPr="00767C43">
        <w:t xml:space="preserve">The process to delete coaching or warning logs shall be </w:t>
      </w:r>
      <w:r>
        <w:t>included within the administration tool</w:t>
      </w:r>
      <w:r w:rsidRPr="00767C43">
        <w:t>.</w:t>
      </w:r>
    </w:p>
    <w:p w14:paraId="336E78C1" w14:textId="77777777" w:rsidR="0025641E" w:rsidRPr="004E4DE2" w:rsidRDefault="0025641E" w:rsidP="0025641E">
      <w:pPr>
        <w:spacing w:before="120"/>
        <w:rPr>
          <w:b/>
        </w:rPr>
      </w:pPr>
      <w:r>
        <w:rPr>
          <w:b/>
        </w:rPr>
        <w:t>3.2.7</w:t>
      </w:r>
      <w:r w:rsidRPr="004E4DE2">
        <w:rPr>
          <w:b/>
        </w:rPr>
        <w:t>.</w:t>
      </w:r>
      <w:r>
        <w:rPr>
          <w:b/>
        </w:rPr>
        <w:t>2</w:t>
      </w:r>
      <w:r w:rsidRPr="004E4DE2">
        <w:rPr>
          <w:b/>
        </w:rPr>
        <w:t>.1.1</w:t>
      </w:r>
      <w:r w:rsidRPr="004E4DE2">
        <w:rPr>
          <w:b/>
        </w:rPr>
        <w:tab/>
        <w:t>Permissions to Delete</w:t>
      </w:r>
    </w:p>
    <w:p w14:paraId="301B4F0B" w14:textId="77777777" w:rsidR="0025641E" w:rsidRDefault="0025641E" w:rsidP="0025641E">
      <w:pPr>
        <w:ind w:left="1440"/>
      </w:pPr>
      <w:r w:rsidRPr="00767C43">
        <w:t>Program Manager will be the only one who will have permissions to delete coaching or warning logs in the production environment.</w:t>
      </w:r>
    </w:p>
    <w:p w14:paraId="22B4250D" w14:textId="77777777" w:rsidR="0025641E" w:rsidRPr="004E4DE2" w:rsidRDefault="0025641E" w:rsidP="0025641E">
      <w:pPr>
        <w:spacing w:before="120"/>
        <w:rPr>
          <w:b/>
        </w:rPr>
      </w:pPr>
      <w:r>
        <w:rPr>
          <w:b/>
        </w:rPr>
        <w:t>3.2.7</w:t>
      </w:r>
      <w:r w:rsidRPr="004E4DE2">
        <w:rPr>
          <w:b/>
        </w:rPr>
        <w:t>.</w:t>
      </w:r>
      <w:r>
        <w:rPr>
          <w:b/>
        </w:rPr>
        <w:t>2</w:t>
      </w:r>
      <w:r w:rsidRPr="004E4DE2">
        <w:rPr>
          <w:b/>
        </w:rPr>
        <w:t>.1.2</w:t>
      </w:r>
      <w:r w:rsidRPr="004E4DE2">
        <w:rPr>
          <w:b/>
        </w:rPr>
        <w:tab/>
        <w:t>Search for Log</w:t>
      </w:r>
    </w:p>
    <w:p w14:paraId="73FE2535" w14:textId="77777777" w:rsidR="0025641E" w:rsidRDefault="0025641E" w:rsidP="0025641E">
      <w:pPr>
        <w:ind w:left="1440"/>
      </w:pPr>
      <w:r w:rsidRPr="00767C43">
        <w:t>Allow for searching for a coaching or warning log by form name.</w:t>
      </w:r>
    </w:p>
    <w:p w14:paraId="77E65903" w14:textId="77777777" w:rsidR="0025641E" w:rsidRPr="004E4DE2" w:rsidRDefault="0025641E" w:rsidP="0025641E">
      <w:pPr>
        <w:spacing w:before="120"/>
        <w:rPr>
          <w:b/>
        </w:rPr>
      </w:pPr>
      <w:r w:rsidRPr="004E4DE2">
        <w:rPr>
          <w:b/>
        </w:rPr>
        <w:t>3.2.</w:t>
      </w:r>
      <w:r>
        <w:rPr>
          <w:b/>
        </w:rPr>
        <w:t>7.2</w:t>
      </w:r>
      <w:r w:rsidRPr="004E4DE2">
        <w:rPr>
          <w:b/>
        </w:rPr>
        <w:t>.1.3</w:t>
      </w:r>
      <w:r w:rsidRPr="004E4DE2">
        <w:rPr>
          <w:b/>
        </w:rPr>
        <w:tab/>
        <w:t>Display Information</w:t>
      </w:r>
    </w:p>
    <w:p w14:paraId="5AF1C48B" w14:textId="77777777" w:rsidR="0025641E" w:rsidRDefault="0025641E" w:rsidP="0025641E">
      <w:pPr>
        <w:ind w:left="1440"/>
      </w:pPr>
      <w:r w:rsidRPr="00767C43">
        <w:t>When log is found, display the form name, employee/recipient LAN ID, and employee/recipient employee ID.  If log is not found then display an appropriate error message.</w:t>
      </w:r>
    </w:p>
    <w:p w14:paraId="080DFD77" w14:textId="77777777" w:rsidR="0025641E" w:rsidRPr="004E4DE2" w:rsidRDefault="0025641E" w:rsidP="0025641E">
      <w:pPr>
        <w:spacing w:before="120"/>
        <w:rPr>
          <w:b/>
        </w:rPr>
      </w:pPr>
      <w:r w:rsidRPr="004E4DE2">
        <w:rPr>
          <w:b/>
        </w:rPr>
        <w:t>3.2.</w:t>
      </w:r>
      <w:r>
        <w:rPr>
          <w:b/>
        </w:rPr>
        <w:t>7.2</w:t>
      </w:r>
      <w:r w:rsidRPr="004E4DE2">
        <w:rPr>
          <w:b/>
        </w:rPr>
        <w:t>.1.4</w:t>
      </w:r>
      <w:r w:rsidRPr="004E4DE2">
        <w:rPr>
          <w:b/>
        </w:rPr>
        <w:tab/>
        <w:t>Review Log</w:t>
      </w:r>
    </w:p>
    <w:p w14:paraId="1BC1601A" w14:textId="77777777" w:rsidR="0025641E" w:rsidRDefault="0025641E" w:rsidP="0025641E">
      <w:pPr>
        <w:ind w:left="1440"/>
      </w:pPr>
      <w:r w:rsidRPr="00767C43">
        <w:t>Provide for displaying and reviewing the information contained in the log.</w:t>
      </w:r>
    </w:p>
    <w:p w14:paraId="64907CD1" w14:textId="77777777" w:rsidR="0025641E" w:rsidRPr="004E4DE2" w:rsidRDefault="0025641E" w:rsidP="0025641E">
      <w:pPr>
        <w:spacing w:before="120"/>
        <w:rPr>
          <w:b/>
        </w:rPr>
      </w:pPr>
      <w:r w:rsidRPr="004E4DE2">
        <w:rPr>
          <w:b/>
        </w:rPr>
        <w:t>3.2.</w:t>
      </w:r>
      <w:r>
        <w:rPr>
          <w:b/>
        </w:rPr>
        <w:t>7.2</w:t>
      </w:r>
      <w:r w:rsidRPr="004E4DE2">
        <w:rPr>
          <w:b/>
        </w:rPr>
        <w:t>.1.5</w:t>
      </w:r>
      <w:r w:rsidRPr="004E4DE2">
        <w:rPr>
          <w:b/>
        </w:rPr>
        <w:tab/>
        <w:t>Confirmation</w:t>
      </w:r>
    </w:p>
    <w:p w14:paraId="161140AF" w14:textId="77777777" w:rsidR="0025641E" w:rsidRDefault="0025641E" w:rsidP="0025641E">
      <w:pPr>
        <w:ind w:left="1440"/>
      </w:pPr>
      <w:r w:rsidRPr="008859D2">
        <w:t>When coaching or warning log is selected for deletion, require the user to provide confirmation of yes to delete or no/cancel to return to previous screen.</w:t>
      </w:r>
    </w:p>
    <w:p w14:paraId="2EEB3C7D" w14:textId="77777777" w:rsidR="0025641E" w:rsidRPr="004E4DE2" w:rsidRDefault="0025641E" w:rsidP="0025641E">
      <w:pPr>
        <w:spacing w:before="120"/>
        <w:rPr>
          <w:b/>
        </w:rPr>
      </w:pPr>
      <w:r w:rsidRPr="004E4DE2">
        <w:rPr>
          <w:b/>
        </w:rPr>
        <w:t>3.2.</w:t>
      </w:r>
      <w:r>
        <w:rPr>
          <w:b/>
        </w:rPr>
        <w:t>7.1.2</w:t>
      </w:r>
      <w:r w:rsidRPr="004E4DE2">
        <w:rPr>
          <w:b/>
        </w:rPr>
        <w:t>.1.6</w:t>
      </w:r>
      <w:r w:rsidRPr="004E4DE2">
        <w:rPr>
          <w:b/>
        </w:rPr>
        <w:tab/>
        <w:t>Delete Log</w:t>
      </w:r>
    </w:p>
    <w:p w14:paraId="117C42C2" w14:textId="77777777" w:rsidR="0025641E" w:rsidRDefault="0025641E" w:rsidP="0025641E">
      <w:pPr>
        <w:ind w:left="1440"/>
      </w:pPr>
      <w:r w:rsidRPr="008859D2">
        <w:t>Upon confirmation, physically delete the coaching or warning log along with corresponding reason information.  Display a message upon successful deletion or an error message if not successful.</w:t>
      </w:r>
    </w:p>
    <w:p w14:paraId="6719BA8E" w14:textId="77777777" w:rsidR="0025641E" w:rsidRPr="004E4DE2" w:rsidRDefault="0025641E" w:rsidP="0025641E">
      <w:pPr>
        <w:spacing w:before="120"/>
        <w:rPr>
          <w:b/>
        </w:rPr>
      </w:pPr>
      <w:r w:rsidRPr="004E4DE2">
        <w:rPr>
          <w:b/>
        </w:rPr>
        <w:t>3.2.</w:t>
      </w:r>
      <w:r>
        <w:rPr>
          <w:b/>
        </w:rPr>
        <w:t>7.2</w:t>
      </w:r>
      <w:r w:rsidRPr="004E4DE2">
        <w:rPr>
          <w:b/>
        </w:rPr>
        <w:t>.1.7</w:t>
      </w:r>
      <w:r w:rsidRPr="004E4DE2">
        <w:rPr>
          <w:b/>
        </w:rPr>
        <w:tab/>
        <w:t>Backup</w:t>
      </w:r>
    </w:p>
    <w:p w14:paraId="6116CE9F" w14:textId="77777777" w:rsidR="0025641E" w:rsidRDefault="0025641E" w:rsidP="0025641E">
      <w:pPr>
        <w:ind w:left="1440"/>
      </w:pPr>
      <w:r w:rsidRPr="008859D2">
        <w:t>There will be no copy, backup, or logging information related to the deletion.</w:t>
      </w:r>
    </w:p>
    <w:p w14:paraId="43019F53" w14:textId="77777777" w:rsidR="0025641E" w:rsidRPr="00837A4D" w:rsidRDefault="0025641E" w:rsidP="0025641E">
      <w:pPr>
        <w:pStyle w:val="Heading4"/>
        <w:spacing w:before="120" w:after="120"/>
        <w:rPr>
          <w:rFonts w:ascii="Arial" w:hAnsi="Arial"/>
          <w:b/>
          <w:bCs/>
          <w:sz w:val="22"/>
          <w:szCs w:val="22"/>
          <w:u w:val="none"/>
        </w:rPr>
      </w:pPr>
      <w:bookmarkStart w:id="235" w:name="_Toc495311782"/>
      <w:bookmarkStart w:id="236" w:name="_Toc171496"/>
      <w:r w:rsidRPr="00837A4D">
        <w:rPr>
          <w:rFonts w:ascii="Arial" w:hAnsi="Arial"/>
          <w:b/>
          <w:bCs/>
          <w:sz w:val="22"/>
          <w:szCs w:val="22"/>
          <w:u w:val="none"/>
        </w:rPr>
        <w:t>3.2.7.3</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Inactivate Records</w:t>
      </w:r>
      <w:bookmarkEnd w:id="235"/>
      <w:bookmarkEnd w:id="236"/>
    </w:p>
    <w:p w14:paraId="304A0CC5" w14:textId="77777777" w:rsidR="0025641E" w:rsidRDefault="0025641E" w:rsidP="0025641E">
      <w:pPr>
        <w:ind w:left="1440"/>
      </w:pPr>
      <w:r w:rsidRPr="008859D2">
        <w:t xml:space="preserve">Provide a means of inactivating </w:t>
      </w:r>
      <w:r>
        <w:t>eC</w:t>
      </w:r>
      <w:r w:rsidRPr="008859D2">
        <w:t xml:space="preserve">oaching </w:t>
      </w:r>
      <w:r>
        <w:t xml:space="preserve">Logs </w:t>
      </w:r>
      <w:r w:rsidRPr="008859D2">
        <w:t xml:space="preserve">or </w:t>
      </w:r>
      <w:r>
        <w:t>W</w:t>
      </w:r>
      <w:r w:rsidRPr="008859D2">
        <w:t xml:space="preserve">arning </w:t>
      </w:r>
      <w:r>
        <w:t>Logs</w:t>
      </w:r>
      <w:r w:rsidRPr="008859D2">
        <w:t>.</w:t>
      </w:r>
    </w:p>
    <w:p w14:paraId="23D89E56" w14:textId="77777777" w:rsidR="0025641E" w:rsidRPr="004E4DE2" w:rsidRDefault="0025641E" w:rsidP="0025641E">
      <w:pPr>
        <w:spacing w:before="120"/>
        <w:rPr>
          <w:b/>
        </w:rPr>
      </w:pPr>
      <w:r w:rsidRPr="004E4DE2">
        <w:rPr>
          <w:b/>
        </w:rPr>
        <w:t>3.2.</w:t>
      </w:r>
      <w:r>
        <w:rPr>
          <w:b/>
        </w:rPr>
        <w:t>7.3</w:t>
      </w:r>
      <w:r w:rsidRPr="004E4DE2">
        <w:rPr>
          <w:b/>
        </w:rPr>
        <w:t>.1</w:t>
      </w:r>
      <w:r w:rsidRPr="004E4DE2">
        <w:rPr>
          <w:b/>
        </w:rPr>
        <w:tab/>
      </w:r>
      <w:r>
        <w:rPr>
          <w:b/>
        </w:rPr>
        <w:tab/>
      </w:r>
      <w:r w:rsidRPr="004E4DE2">
        <w:rPr>
          <w:b/>
        </w:rPr>
        <w:t>Manual Process</w:t>
      </w:r>
    </w:p>
    <w:p w14:paraId="483F08A2" w14:textId="77777777" w:rsidR="0025641E" w:rsidRDefault="0025641E" w:rsidP="0025641E">
      <w:pPr>
        <w:ind w:left="1440"/>
      </w:pPr>
      <w:r>
        <w:t>One or more active eCoaching Logs or Warning logs may be inactivated by users with the appropriate permissions</w:t>
      </w:r>
      <w:r w:rsidRPr="008859D2">
        <w:t>.</w:t>
      </w:r>
    </w:p>
    <w:p w14:paraId="353AFBF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sidRPr="004E4DE2">
        <w:rPr>
          <w:b/>
        </w:rPr>
        <w:tab/>
      </w:r>
      <w:r>
        <w:rPr>
          <w:b/>
        </w:rPr>
        <w:t>Logging Information</w:t>
      </w:r>
    </w:p>
    <w:p w14:paraId="32E095F6" w14:textId="77777777" w:rsidR="0025641E" w:rsidRDefault="0025641E" w:rsidP="0025641E">
      <w:pPr>
        <w:ind w:left="1440"/>
      </w:pPr>
      <w:r>
        <w:t>The following information will be saved each time an eCoaching Log or Warning Log is inactivated.</w:t>
      </w:r>
    </w:p>
    <w:p w14:paraId="6CE5BB6E" w14:textId="77777777" w:rsidR="0025641E" w:rsidRDefault="0025641E" w:rsidP="0025641E">
      <w:pPr>
        <w:ind w:left="1440"/>
      </w:pPr>
      <w:r>
        <w:tab/>
        <w:t>Employee ID of the person inactivating the log</w:t>
      </w:r>
    </w:p>
    <w:p w14:paraId="44546C96" w14:textId="77777777" w:rsidR="0025641E" w:rsidRDefault="0025641E" w:rsidP="0025641E">
      <w:pPr>
        <w:ind w:left="1440"/>
      </w:pPr>
      <w:r>
        <w:tab/>
        <w:t>The date and time the log is inactivated</w:t>
      </w:r>
    </w:p>
    <w:p w14:paraId="75D6999F" w14:textId="77777777" w:rsidR="0025641E" w:rsidRDefault="0025641E" w:rsidP="0025641E">
      <w:r w:rsidRPr="00D25669">
        <w:tab/>
      </w:r>
      <w:r w:rsidRPr="00D25669">
        <w:tab/>
      </w:r>
      <w:r w:rsidRPr="00D25669">
        <w:tab/>
        <w:t>Status of the log</w:t>
      </w:r>
      <w:r>
        <w:t xml:space="preserve"> at the time it is inactivated</w:t>
      </w:r>
    </w:p>
    <w:p w14:paraId="44D04E84" w14:textId="77777777" w:rsidR="0025641E" w:rsidRPr="00D25669" w:rsidRDefault="0025641E" w:rsidP="0025641E">
      <w:r>
        <w:tab/>
      </w:r>
      <w:r>
        <w:tab/>
      </w:r>
      <w:r>
        <w:tab/>
        <w:t>Information indicating why the log is being inactivated</w:t>
      </w:r>
    </w:p>
    <w:p w14:paraId="0660EB35"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.1</w:t>
      </w:r>
      <w:r w:rsidRPr="004E4DE2">
        <w:rPr>
          <w:b/>
        </w:rPr>
        <w:tab/>
      </w:r>
      <w:r>
        <w:rPr>
          <w:b/>
        </w:rPr>
        <w:t>List of Reasons for eCoaching Logs</w:t>
      </w:r>
    </w:p>
    <w:p w14:paraId="4F2C0E25" w14:textId="77777777" w:rsidR="0025641E" w:rsidRDefault="0025641E" w:rsidP="0025641E">
      <w:pPr>
        <w:ind w:left="1440"/>
      </w:pPr>
      <w:r>
        <w:lastRenderedPageBreak/>
        <w:t>The following is a list of reasons which can be selected to indicate why an eCoaching log is being inactivated:</w:t>
      </w:r>
    </w:p>
    <w:p w14:paraId="68277CA1" w14:textId="77777777" w:rsidR="0025641E" w:rsidRDefault="0025641E" w:rsidP="0025641E">
      <w:pPr>
        <w:ind w:left="1440"/>
      </w:pPr>
      <w:r>
        <w:tab/>
        <w:t>Error in submission</w:t>
      </w:r>
    </w:p>
    <w:p w14:paraId="4DE50880" w14:textId="77777777" w:rsidR="0025641E" w:rsidRDefault="0025641E" w:rsidP="0025641E">
      <w:pPr>
        <w:ind w:left="1440" w:firstLine="720"/>
      </w:pPr>
      <w:r>
        <w:t>Extended Absence</w:t>
      </w:r>
    </w:p>
    <w:p w14:paraId="6683F26F" w14:textId="77777777" w:rsidR="0025641E" w:rsidRDefault="0025641E" w:rsidP="0025641E">
      <w:pPr>
        <w:ind w:left="1440" w:firstLine="720"/>
      </w:pPr>
      <w:r>
        <w:t>Termed</w:t>
      </w:r>
    </w:p>
    <w:p w14:paraId="6EF887A7" w14:textId="77777777" w:rsidR="0025641E" w:rsidRDefault="0025641E" w:rsidP="0025641E">
      <w:pPr>
        <w:ind w:left="1440" w:firstLine="720"/>
      </w:pPr>
      <w:r>
        <w:t>Other</w:t>
      </w:r>
    </w:p>
    <w:p w14:paraId="4F79111F"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.2</w:t>
      </w:r>
      <w:r w:rsidRPr="004E4DE2">
        <w:rPr>
          <w:b/>
        </w:rPr>
        <w:tab/>
      </w:r>
      <w:r>
        <w:rPr>
          <w:b/>
        </w:rPr>
        <w:t>List of Reasons for Warning Logs</w:t>
      </w:r>
    </w:p>
    <w:p w14:paraId="7292AB0D" w14:textId="77777777" w:rsidR="0025641E" w:rsidRDefault="0025641E" w:rsidP="0025641E">
      <w:pPr>
        <w:ind w:left="1440"/>
      </w:pPr>
      <w:r>
        <w:t>The following is a list of reasons which can be selected to indicate why a Warning log is being inactivated:</w:t>
      </w:r>
    </w:p>
    <w:p w14:paraId="7FB8F4ED" w14:textId="77777777" w:rsidR="0025641E" w:rsidRDefault="0025641E" w:rsidP="0025641E">
      <w:pPr>
        <w:ind w:left="1440" w:firstLine="720"/>
      </w:pPr>
      <w:r>
        <w:t>Error in submission</w:t>
      </w:r>
    </w:p>
    <w:p w14:paraId="759914D1" w14:textId="77777777" w:rsidR="0025641E" w:rsidRDefault="0025641E" w:rsidP="0025641E">
      <w:pPr>
        <w:ind w:left="1440" w:firstLine="720"/>
      </w:pPr>
      <w:r>
        <w:t>HR request</w:t>
      </w:r>
    </w:p>
    <w:p w14:paraId="0CC08559" w14:textId="77777777" w:rsidR="0025641E" w:rsidRDefault="0025641E" w:rsidP="0025641E">
      <w:pPr>
        <w:ind w:left="1440" w:firstLine="720"/>
      </w:pPr>
      <w:r>
        <w:t>Other</w:t>
      </w:r>
    </w:p>
    <w:p w14:paraId="50C85EB4" w14:textId="77777777" w:rsidR="0025641E" w:rsidRPr="004E4DE2" w:rsidRDefault="0025641E" w:rsidP="0025641E">
      <w:pPr>
        <w:spacing w:before="120"/>
        <w:rPr>
          <w:b/>
        </w:rPr>
      </w:pPr>
      <w:r w:rsidRPr="004E4DE2">
        <w:rPr>
          <w:b/>
        </w:rPr>
        <w:t>3.2.</w:t>
      </w:r>
      <w:r>
        <w:rPr>
          <w:b/>
        </w:rPr>
        <w:t>7.3</w:t>
      </w:r>
      <w:r w:rsidRPr="004E4DE2">
        <w:rPr>
          <w:b/>
        </w:rPr>
        <w:t>.</w:t>
      </w:r>
      <w:r>
        <w:rPr>
          <w:b/>
        </w:rPr>
        <w:t>1</w:t>
      </w:r>
      <w:r w:rsidRPr="004E4DE2">
        <w:rPr>
          <w:b/>
        </w:rPr>
        <w:t>.1</w:t>
      </w:r>
      <w:r>
        <w:rPr>
          <w:b/>
        </w:rPr>
        <w:t>.3</w:t>
      </w:r>
      <w:r w:rsidRPr="004E4DE2">
        <w:rPr>
          <w:b/>
        </w:rPr>
        <w:tab/>
      </w:r>
      <w:r>
        <w:rPr>
          <w:b/>
        </w:rPr>
        <w:t>Other Reasons</w:t>
      </w:r>
    </w:p>
    <w:p w14:paraId="31E60226" w14:textId="77777777" w:rsidR="0025641E" w:rsidRDefault="0025641E" w:rsidP="0025641E">
      <w:pPr>
        <w:ind w:left="1440"/>
      </w:pPr>
      <w:r>
        <w:t>If Other is selected from the list of reasons, provide for an entry of text for describing the reason the log is being inactivated.</w:t>
      </w:r>
    </w:p>
    <w:p w14:paraId="5FED2EB7" w14:textId="77777777" w:rsidR="0025641E" w:rsidRPr="004E4DE2" w:rsidRDefault="0025641E" w:rsidP="0025641E">
      <w:pPr>
        <w:spacing w:before="120"/>
        <w:rPr>
          <w:b/>
        </w:rPr>
      </w:pPr>
      <w:r w:rsidRPr="004E4DE2">
        <w:rPr>
          <w:b/>
        </w:rPr>
        <w:t>3.2.</w:t>
      </w:r>
      <w:r>
        <w:rPr>
          <w:b/>
        </w:rPr>
        <w:t>7.3</w:t>
      </w:r>
      <w:r w:rsidRPr="004E4DE2">
        <w:rPr>
          <w:b/>
        </w:rPr>
        <w:t>.</w:t>
      </w:r>
      <w:r>
        <w:rPr>
          <w:b/>
        </w:rPr>
        <w:t>1.2</w:t>
      </w:r>
      <w:r w:rsidRPr="004E4DE2">
        <w:rPr>
          <w:b/>
        </w:rPr>
        <w:tab/>
      </w:r>
      <w:r>
        <w:rPr>
          <w:b/>
        </w:rPr>
        <w:t>Permissions</w:t>
      </w:r>
    </w:p>
    <w:p w14:paraId="29260430" w14:textId="77777777" w:rsidR="0025641E" w:rsidRPr="004E4DE2" w:rsidRDefault="0025641E" w:rsidP="0025641E">
      <w:pPr>
        <w:spacing w:before="120"/>
        <w:rPr>
          <w:b/>
        </w:rPr>
      </w:pPr>
      <w:r w:rsidRPr="004E4DE2">
        <w:rPr>
          <w:b/>
        </w:rPr>
        <w:t>3.2.</w:t>
      </w:r>
      <w:r>
        <w:rPr>
          <w:b/>
        </w:rPr>
        <w:t>7.3</w:t>
      </w:r>
      <w:r w:rsidRPr="004E4DE2">
        <w:rPr>
          <w:b/>
        </w:rPr>
        <w:t>.</w:t>
      </w:r>
      <w:r>
        <w:rPr>
          <w:b/>
        </w:rPr>
        <w:t>1.2.1</w:t>
      </w:r>
      <w:r w:rsidRPr="004E4DE2">
        <w:rPr>
          <w:b/>
        </w:rPr>
        <w:tab/>
      </w:r>
      <w:r>
        <w:rPr>
          <w:b/>
        </w:rPr>
        <w:t>Permissions for eCoaching Logs</w:t>
      </w:r>
    </w:p>
    <w:p w14:paraId="327B79E2" w14:textId="77777777" w:rsidR="0025641E" w:rsidRDefault="0025641E" w:rsidP="0025641E">
      <w:pPr>
        <w:ind w:left="1440"/>
      </w:pPr>
      <w:r>
        <w:t xml:space="preserve">Those identified as managers within the hierarchy for the module will have permission to inactivate eCoaching Logs.  The managers will only be able to inactivate logs for employees at their site.  Managers will be identified as those with job codes of </w:t>
      </w:r>
      <w:r w:rsidRPr="00E93168">
        <w:t>WACS50, WACS60, WPPM13, WIHD50, WTTR50</w:t>
      </w:r>
      <w:r>
        <w:t xml:space="preserve">, WPPM50.  Note: WACS50 and WACS60 will be granted the same permissions.  Those designated as eCoaching Administrators for inactivations will have permissions to inactivate logs at any site. </w:t>
      </w:r>
    </w:p>
    <w:p w14:paraId="45FFA1C7" w14:textId="77777777" w:rsidR="0025641E" w:rsidRPr="004E4DE2" w:rsidRDefault="0025641E" w:rsidP="0025641E">
      <w:pPr>
        <w:spacing w:before="120"/>
        <w:rPr>
          <w:b/>
        </w:rPr>
      </w:pPr>
      <w:r w:rsidRPr="004E4DE2">
        <w:rPr>
          <w:b/>
        </w:rPr>
        <w:t>3.2.</w:t>
      </w:r>
      <w:r>
        <w:rPr>
          <w:b/>
        </w:rPr>
        <w:t>7.3</w:t>
      </w:r>
      <w:r w:rsidRPr="004E4DE2">
        <w:rPr>
          <w:b/>
        </w:rPr>
        <w:t>.</w:t>
      </w:r>
      <w:r>
        <w:rPr>
          <w:b/>
        </w:rPr>
        <w:t>1.2.2</w:t>
      </w:r>
      <w:r w:rsidRPr="004E4DE2">
        <w:rPr>
          <w:b/>
        </w:rPr>
        <w:tab/>
      </w:r>
      <w:r>
        <w:rPr>
          <w:b/>
        </w:rPr>
        <w:t>Permissions for Warning Logs</w:t>
      </w:r>
    </w:p>
    <w:p w14:paraId="7AEE1E7D" w14:textId="77777777" w:rsidR="0025641E" w:rsidRDefault="0025641E" w:rsidP="0025641E">
      <w:pPr>
        <w:ind w:left="1440"/>
      </w:pPr>
      <w:r>
        <w:t>Only those designated as eCoaching Administrators for inactivations will have permissions to inactivate Warning logs</w:t>
      </w:r>
      <w:r w:rsidRPr="008859D2">
        <w:t>.</w:t>
      </w:r>
    </w:p>
    <w:p w14:paraId="1C14A164" w14:textId="77777777" w:rsidR="0025641E" w:rsidRPr="004E4DE2" w:rsidRDefault="0025641E" w:rsidP="0025641E">
      <w:pPr>
        <w:spacing w:before="120"/>
        <w:rPr>
          <w:b/>
        </w:rPr>
      </w:pPr>
      <w:r w:rsidRPr="004E4DE2">
        <w:rPr>
          <w:b/>
        </w:rPr>
        <w:t>3.2.</w:t>
      </w:r>
      <w:r>
        <w:rPr>
          <w:b/>
        </w:rPr>
        <w:t>7.3</w:t>
      </w:r>
      <w:r w:rsidRPr="004E4DE2">
        <w:rPr>
          <w:b/>
        </w:rPr>
        <w:t>.</w:t>
      </w:r>
      <w:r>
        <w:rPr>
          <w:b/>
        </w:rPr>
        <w:t>1.2.3</w:t>
      </w:r>
      <w:r w:rsidRPr="004E4DE2">
        <w:rPr>
          <w:b/>
        </w:rPr>
        <w:tab/>
      </w:r>
      <w:r>
        <w:rPr>
          <w:b/>
        </w:rPr>
        <w:t>Own Logs</w:t>
      </w:r>
    </w:p>
    <w:p w14:paraId="5E803618" w14:textId="77777777" w:rsidR="0025641E" w:rsidRDefault="0025641E" w:rsidP="0025641E">
      <w:pPr>
        <w:ind w:left="1440"/>
      </w:pPr>
      <w:r>
        <w:t>Users shall not be allowed to inactivate their own coaching or warning logs</w:t>
      </w:r>
      <w:r w:rsidRPr="008859D2">
        <w:t>.</w:t>
      </w:r>
    </w:p>
    <w:p w14:paraId="77A81C78" w14:textId="77777777" w:rsidR="0025641E" w:rsidRPr="004E4DE2" w:rsidRDefault="0025641E" w:rsidP="0025641E">
      <w:pPr>
        <w:spacing w:before="120"/>
        <w:rPr>
          <w:b/>
        </w:rPr>
      </w:pPr>
      <w:r w:rsidRPr="004E4DE2">
        <w:rPr>
          <w:b/>
        </w:rPr>
        <w:t>3.2.</w:t>
      </w:r>
      <w:r>
        <w:rPr>
          <w:b/>
        </w:rPr>
        <w:t>7.3</w:t>
      </w:r>
      <w:r w:rsidRPr="004E4DE2">
        <w:rPr>
          <w:b/>
        </w:rPr>
        <w:t>.</w:t>
      </w:r>
      <w:r>
        <w:rPr>
          <w:b/>
        </w:rPr>
        <w:t>1.3</w:t>
      </w:r>
      <w:r>
        <w:rPr>
          <w:b/>
        </w:rPr>
        <w:tab/>
        <w:t>Status</w:t>
      </w:r>
    </w:p>
    <w:p w14:paraId="07591B10" w14:textId="77777777" w:rsidR="0025641E" w:rsidRPr="004E4DE2" w:rsidRDefault="0025641E" w:rsidP="0025641E">
      <w:pPr>
        <w:spacing w:before="120"/>
        <w:rPr>
          <w:b/>
        </w:rPr>
      </w:pPr>
      <w:r w:rsidRPr="004E4DE2">
        <w:rPr>
          <w:b/>
        </w:rPr>
        <w:t>3.2.</w:t>
      </w:r>
      <w:r>
        <w:rPr>
          <w:b/>
        </w:rPr>
        <w:t>7.3</w:t>
      </w:r>
      <w:r w:rsidRPr="004E4DE2">
        <w:rPr>
          <w:b/>
        </w:rPr>
        <w:t>.</w:t>
      </w:r>
      <w:r>
        <w:rPr>
          <w:b/>
        </w:rPr>
        <w:t>1.3.1</w:t>
      </w:r>
      <w:r>
        <w:rPr>
          <w:b/>
        </w:rPr>
        <w:tab/>
        <w:t>Status of eCoaching Logs</w:t>
      </w:r>
    </w:p>
    <w:p w14:paraId="006FE4D9" w14:textId="77777777" w:rsidR="0025641E" w:rsidRDefault="0025641E" w:rsidP="0025641E">
      <w:pPr>
        <w:ind w:left="1440"/>
      </w:pPr>
      <w:r>
        <w:t>Active eCoaching logs in any status except Completed will be available for inactivation by eCoaching Users.  eCoaching Administrators may inactivate logs in any status including Completed ones.  However, completed logs must be within the last three months.</w:t>
      </w:r>
    </w:p>
    <w:p w14:paraId="5FAAF681" w14:textId="77777777" w:rsidR="0025641E" w:rsidRPr="004E4DE2" w:rsidRDefault="0025641E" w:rsidP="0025641E">
      <w:pPr>
        <w:spacing w:before="120"/>
        <w:rPr>
          <w:b/>
        </w:rPr>
      </w:pPr>
      <w:r w:rsidRPr="004E4DE2">
        <w:rPr>
          <w:b/>
        </w:rPr>
        <w:t>3.2.</w:t>
      </w:r>
      <w:r>
        <w:rPr>
          <w:b/>
        </w:rPr>
        <w:t>7.3</w:t>
      </w:r>
      <w:r w:rsidRPr="004E4DE2">
        <w:rPr>
          <w:b/>
        </w:rPr>
        <w:t>.</w:t>
      </w:r>
      <w:r>
        <w:rPr>
          <w:b/>
        </w:rPr>
        <w:t>1.3.2</w:t>
      </w:r>
      <w:r w:rsidRPr="004E4DE2">
        <w:rPr>
          <w:b/>
        </w:rPr>
        <w:tab/>
      </w:r>
      <w:r>
        <w:rPr>
          <w:b/>
        </w:rPr>
        <w:t>Status of Warning Logs</w:t>
      </w:r>
    </w:p>
    <w:p w14:paraId="3CBF8A02" w14:textId="77777777" w:rsidR="0025641E" w:rsidRDefault="0025641E" w:rsidP="0025641E">
      <w:pPr>
        <w:ind w:left="1440"/>
      </w:pPr>
      <w:r>
        <w:t>Warning logs in a Completed status will be available for inactivation.  eCoaching Administrators may inactivate logs both Completed and Expired logs.</w:t>
      </w:r>
    </w:p>
    <w:p w14:paraId="1B1E372F" w14:textId="77777777" w:rsidR="0025641E" w:rsidRPr="004E4DE2" w:rsidRDefault="0025641E" w:rsidP="0025641E">
      <w:pPr>
        <w:spacing w:before="120"/>
        <w:rPr>
          <w:b/>
        </w:rPr>
      </w:pPr>
      <w:r w:rsidRPr="004E4DE2">
        <w:rPr>
          <w:b/>
        </w:rPr>
        <w:t>3.2.</w:t>
      </w:r>
      <w:r>
        <w:rPr>
          <w:b/>
        </w:rPr>
        <w:t>7.3</w:t>
      </w:r>
      <w:r w:rsidRPr="004E4DE2">
        <w:rPr>
          <w:b/>
        </w:rPr>
        <w:t>.</w:t>
      </w:r>
      <w:r>
        <w:rPr>
          <w:b/>
        </w:rPr>
        <w:t>1.3.3</w:t>
      </w:r>
      <w:r w:rsidRPr="004E4DE2">
        <w:rPr>
          <w:b/>
        </w:rPr>
        <w:tab/>
      </w:r>
      <w:r>
        <w:rPr>
          <w:b/>
        </w:rPr>
        <w:t>Status of Employees</w:t>
      </w:r>
    </w:p>
    <w:p w14:paraId="7137D259" w14:textId="77777777" w:rsidR="0025641E" w:rsidRDefault="0025641E" w:rsidP="0025641E">
      <w:pPr>
        <w:ind w:left="1440"/>
      </w:pPr>
      <w:r>
        <w:t xml:space="preserve">Display eCoaching and Warning logs for employees with active status of A (active), P (paid leave), or L (leave). </w:t>
      </w:r>
    </w:p>
    <w:p w14:paraId="058D9D17" w14:textId="77777777" w:rsidR="0025641E" w:rsidRPr="004E4DE2" w:rsidRDefault="0025641E" w:rsidP="0025641E">
      <w:pPr>
        <w:spacing w:before="120"/>
        <w:rPr>
          <w:b/>
        </w:rPr>
      </w:pPr>
      <w:r w:rsidRPr="004E4DE2">
        <w:rPr>
          <w:b/>
        </w:rPr>
        <w:t>3.2.</w:t>
      </w:r>
      <w:r>
        <w:rPr>
          <w:b/>
        </w:rPr>
        <w:t>7.3</w:t>
      </w:r>
      <w:r w:rsidRPr="004E4DE2">
        <w:rPr>
          <w:b/>
        </w:rPr>
        <w:t>.</w:t>
      </w:r>
      <w:r>
        <w:rPr>
          <w:b/>
        </w:rPr>
        <w:t>1.4</w:t>
      </w:r>
      <w:r>
        <w:rPr>
          <w:b/>
        </w:rPr>
        <w:tab/>
        <w:t>Email notification</w:t>
      </w:r>
    </w:p>
    <w:p w14:paraId="24D03F78" w14:textId="77777777" w:rsidR="0025641E" w:rsidRDefault="0025641E" w:rsidP="0025641E">
      <w:pPr>
        <w:ind w:left="1440"/>
      </w:pPr>
      <w:r>
        <w:t>No email notifications will be generated when eCoaching Logs are inactivated.</w:t>
      </w:r>
    </w:p>
    <w:p w14:paraId="641F9657" w14:textId="77777777" w:rsidR="0025641E" w:rsidRPr="00837A4D" w:rsidRDefault="0025641E" w:rsidP="0025641E">
      <w:pPr>
        <w:pStyle w:val="Heading4"/>
        <w:spacing w:before="120" w:after="120"/>
        <w:rPr>
          <w:rFonts w:ascii="Arial" w:hAnsi="Arial"/>
          <w:b/>
          <w:bCs/>
          <w:sz w:val="22"/>
          <w:szCs w:val="22"/>
          <w:u w:val="none"/>
        </w:rPr>
      </w:pPr>
      <w:bookmarkStart w:id="237" w:name="_Toc495311783"/>
      <w:bookmarkStart w:id="238" w:name="_Toc171497"/>
      <w:r w:rsidRPr="00837A4D">
        <w:rPr>
          <w:rFonts w:ascii="Arial" w:hAnsi="Arial"/>
          <w:b/>
          <w:bCs/>
          <w:sz w:val="22"/>
          <w:szCs w:val="22"/>
          <w:u w:val="none"/>
        </w:rPr>
        <w:t>3.2.7.4</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Re-activate Records</w:t>
      </w:r>
      <w:bookmarkEnd w:id="237"/>
      <w:bookmarkEnd w:id="238"/>
    </w:p>
    <w:p w14:paraId="2AD766D7" w14:textId="77777777" w:rsidR="0025641E" w:rsidRDefault="0025641E" w:rsidP="0025641E">
      <w:pPr>
        <w:ind w:left="1440"/>
      </w:pPr>
      <w:r>
        <w:t>One or more eCoaching Logs or Warning Logs which have been inactivated may be re-activated.</w:t>
      </w:r>
    </w:p>
    <w:p w14:paraId="24911AC7" w14:textId="77777777" w:rsidR="0025641E" w:rsidRPr="004E4DE2" w:rsidRDefault="0025641E" w:rsidP="0025641E">
      <w:pPr>
        <w:spacing w:before="120"/>
        <w:rPr>
          <w:b/>
        </w:rPr>
      </w:pPr>
      <w:r w:rsidRPr="004E4DE2">
        <w:rPr>
          <w:b/>
        </w:rPr>
        <w:t>3.2.</w:t>
      </w:r>
      <w:r>
        <w:rPr>
          <w:b/>
        </w:rPr>
        <w:t>7.4</w:t>
      </w:r>
      <w:r w:rsidRPr="004E4DE2">
        <w:rPr>
          <w:b/>
        </w:rPr>
        <w:t>.</w:t>
      </w:r>
      <w:r>
        <w:rPr>
          <w:b/>
        </w:rPr>
        <w:t>1</w:t>
      </w:r>
      <w:r w:rsidRPr="004E4DE2">
        <w:rPr>
          <w:b/>
        </w:rPr>
        <w:tab/>
      </w:r>
      <w:r>
        <w:rPr>
          <w:b/>
        </w:rPr>
        <w:tab/>
        <w:t>Logging Information</w:t>
      </w:r>
    </w:p>
    <w:p w14:paraId="6DBD0182" w14:textId="77777777" w:rsidR="0025641E" w:rsidRDefault="0025641E" w:rsidP="0025641E">
      <w:pPr>
        <w:ind w:left="1440"/>
      </w:pPr>
      <w:r>
        <w:t>The following information will be saved each time an eCoaching Log or Warning Log is re-activated.</w:t>
      </w:r>
    </w:p>
    <w:p w14:paraId="06EFC16E" w14:textId="77777777" w:rsidR="0025641E" w:rsidRDefault="0025641E" w:rsidP="0025641E">
      <w:pPr>
        <w:ind w:left="1440"/>
      </w:pPr>
      <w:r>
        <w:tab/>
        <w:t>Employee ID of the person reactivating the log</w:t>
      </w:r>
    </w:p>
    <w:p w14:paraId="36DC4D56" w14:textId="77777777" w:rsidR="0025641E" w:rsidRDefault="0025641E" w:rsidP="0025641E">
      <w:pPr>
        <w:ind w:left="1440"/>
      </w:pPr>
      <w:r>
        <w:tab/>
        <w:t>The date and time the log is reactivated</w:t>
      </w:r>
    </w:p>
    <w:p w14:paraId="3C8FB4CF" w14:textId="77777777" w:rsidR="0025641E" w:rsidRDefault="0025641E" w:rsidP="0025641E">
      <w:r w:rsidRPr="00D25669">
        <w:tab/>
      </w:r>
      <w:r w:rsidRPr="00D25669">
        <w:tab/>
      </w:r>
      <w:r w:rsidRPr="00D25669">
        <w:tab/>
        <w:t>Status of the log</w:t>
      </w:r>
      <w:r>
        <w:t xml:space="preserve"> at the time it is reactivated</w:t>
      </w:r>
    </w:p>
    <w:p w14:paraId="7018377F" w14:textId="77777777" w:rsidR="0025641E" w:rsidRPr="00D25669" w:rsidRDefault="0025641E" w:rsidP="0025641E">
      <w:r>
        <w:lastRenderedPageBreak/>
        <w:tab/>
      </w:r>
      <w:r>
        <w:tab/>
      </w:r>
      <w:r>
        <w:tab/>
        <w:t>Information indicating why the log is being reactivated</w:t>
      </w:r>
    </w:p>
    <w:p w14:paraId="6C15FC38" w14:textId="77777777" w:rsidR="0025641E" w:rsidRPr="004E4DE2" w:rsidRDefault="0025641E" w:rsidP="0025641E">
      <w:pPr>
        <w:spacing w:before="120"/>
        <w:rPr>
          <w:b/>
        </w:rPr>
      </w:pPr>
      <w:r w:rsidRPr="004E4DE2">
        <w:rPr>
          <w:b/>
        </w:rPr>
        <w:t>3.2.</w:t>
      </w:r>
      <w:r>
        <w:rPr>
          <w:b/>
        </w:rPr>
        <w:t>7.4</w:t>
      </w:r>
      <w:r w:rsidRPr="004E4DE2">
        <w:rPr>
          <w:b/>
        </w:rPr>
        <w:t>.</w:t>
      </w:r>
      <w:r>
        <w:rPr>
          <w:b/>
        </w:rPr>
        <w:t>1.1</w:t>
      </w:r>
      <w:r w:rsidRPr="004E4DE2">
        <w:rPr>
          <w:b/>
        </w:rPr>
        <w:tab/>
      </w:r>
      <w:r>
        <w:rPr>
          <w:b/>
        </w:rPr>
        <w:t>List of Reasons for eCoachging Logs</w:t>
      </w:r>
    </w:p>
    <w:p w14:paraId="2279DE91" w14:textId="77777777" w:rsidR="0025641E" w:rsidRDefault="0025641E" w:rsidP="0025641E">
      <w:pPr>
        <w:ind w:left="1440"/>
      </w:pPr>
      <w:r>
        <w:t>The following is a list of reasons which can be selected to indicate why an eCoaching log is being reactivated:</w:t>
      </w:r>
    </w:p>
    <w:p w14:paraId="385C1BA5" w14:textId="77777777" w:rsidR="0025641E" w:rsidRDefault="0025641E" w:rsidP="0025641E">
      <w:pPr>
        <w:ind w:left="1440"/>
      </w:pPr>
      <w:r>
        <w:tab/>
        <w:t>Error in inactivation</w:t>
      </w:r>
    </w:p>
    <w:p w14:paraId="409D60E8" w14:textId="77777777" w:rsidR="0025641E" w:rsidRDefault="0025641E" w:rsidP="0025641E">
      <w:pPr>
        <w:ind w:left="1440"/>
      </w:pPr>
      <w:r>
        <w:tab/>
      </w:r>
      <w:r w:rsidRPr="00EB5A09">
        <w:t>Return to work</w:t>
      </w:r>
    </w:p>
    <w:p w14:paraId="709B878F" w14:textId="77777777" w:rsidR="0025641E" w:rsidRDefault="0025641E" w:rsidP="0025641E">
      <w:pPr>
        <w:ind w:left="1440"/>
      </w:pPr>
      <w:r>
        <w:tab/>
        <w:t>Other</w:t>
      </w:r>
    </w:p>
    <w:p w14:paraId="19AC6CA4" w14:textId="77777777" w:rsidR="0025641E" w:rsidRPr="004E4DE2" w:rsidRDefault="0025641E" w:rsidP="0025641E">
      <w:pPr>
        <w:spacing w:before="120"/>
        <w:rPr>
          <w:b/>
        </w:rPr>
      </w:pPr>
      <w:r w:rsidRPr="004E4DE2">
        <w:rPr>
          <w:b/>
        </w:rPr>
        <w:t>3.2.</w:t>
      </w:r>
      <w:r>
        <w:rPr>
          <w:b/>
        </w:rPr>
        <w:t>7.4</w:t>
      </w:r>
      <w:r w:rsidRPr="004E4DE2">
        <w:rPr>
          <w:b/>
        </w:rPr>
        <w:t>.</w:t>
      </w:r>
      <w:r>
        <w:rPr>
          <w:b/>
        </w:rPr>
        <w:t>1.2</w:t>
      </w:r>
      <w:r w:rsidRPr="004E4DE2">
        <w:rPr>
          <w:b/>
        </w:rPr>
        <w:tab/>
      </w:r>
      <w:r>
        <w:rPr>
          <w:b/>
        </w:rPr>
        <w:t>List of Reasons for Warning Logs</w:t>
      </w:r>
    </w:p>
    <w:p w14:paraId="06D09471" w14:textId="77777777" w:rsidR="0025641E" w:rsidRDefault="0025641E" w:rsidP="0025641E">
      <w:pPr>
        <w:ind w:left="1440"/>
      </w:pPr>
      <w:r>
        <w:t>The following is a list of reasons which can be selected to indicate why a Warning log is being reactivated:</w:t>
      </w:r>
    </w:p>
    <w:p w14:paraId="0ADB63C2" w14:textId="77777777" w:rsidR="0025641E" w:rsidRDefault="0025641E" w:rsidP="0025641E">
      <w:pPr>
        <w:ind w:left="1440"/>
      </w:pPr>
      <w:r>
        <w:tab/>
        <w:t>Error in inactivation</w:t>
      </w:r>
    </w:p>
    <w:p w14:paraId="1D8EBF81" w14:textId="77777777" w:rsidR="0025641E" w:rsidRDefault="0025641E" w:rsidP="0025641E">
      <w:pPr>
        <w:ind w:left="1440" w:firstLine="720"/>
      </w:pPr>
      <w:r w:rsidRPr="00EB5A09">
        <w:t>Return to work</w:t>
      </w:r>
    </w:p>
    <w:p w14:paraId="085569EB" w14:textId="77777777" w:rsidR="0025641E" w:rsidRDefault="0025641E" w:rsidP="0025641E">
      <w:pPr>
        <w:ind w:left="1440"/>
      </w:pPr>
      <w:r>
        <w:tab/>
        <w:t>Other</w:t>
      </w:r>
    </w:p>
    <w:p w14:paraId="4FCD1CBC" w14:textId="77777777" w:rsidR="0025641E" w:rsidRPr="004E4DE2" w:rsidRDefault="0025641E" w:rsidP="0025641E">
      <w:pPr>
        <w:spacing w:before="120"/>
        <w:rPr>
          <w:b/>
        </w:rPr>
      </w:pPr>
      <w:r w:rsidRPr="004E4DE2">
        <w:rPr>
          <w:b/>
        </w:rPr>
        <w:t>3.2.</w:t>
      </w:r>
      <w:r>
        <w:rPr>
          <w:b/>
        </w:rPr>
        <w:t>7.4</w:t>
      </w:r>
      <w:r w:rsidRPr="004E4DE2">
        <w:rPr>
          <w:b/>
        </w:rPr>
        <w:t>.</w:t>
      </w:r>
      <w:r>
        <w:rPr>
          <w:b/>
        </w:rPr>
        <w:t>1.3</w:t>
      </w:r>
      <w:r w:rsidRPr="004E4DE2">
        <w:rPr>
          <w:b/>
        </w:rPr>
        <w:tab/>
      </w:r>
      <w:r>
        <w:rPr>
          <w:b/>
        </w:rPr>
        <w:t>Other Reasons</w:t>
      </w:r>
    </w:p>
    <w:p w14:paraId="0AD43343" w14:textId="77777777" w:rsidR="0025641E" w:rsidRDefault="0025641E" w:rsidP="0025641E">
      <w:pPr>
        <w:ind w:left="1440"/>
      </w:pPr>
      <w:r>
        <w:t>If Other is selected from the list of reasons, provide for an entry of text for describing the reason the log is being reactivated.</w:t>
      </w:r>
    </w:p>
    <w:p w14:paraId="09BF5873" w14:textId="77777777" w:rsidR="0025641E" w:rsidRPr="004E4DE2" w:rsidRDefault="0025641E" w:rsidP="0025641E">
      <w:pPr>
        <w:spacing w:before="120"/>
        <w:rPr>
          <w:b/>
        </w:rPr>
      </w:pPr>
      <w:r w:rsidRPr="004E4DE2">
        <w:rPr>
          <w:b/>
        </w:rPr>
        <w:t>3.2.</w:t>
      </w:r>
      <w:r>
        <w:rPr>
          <w:b/>
        </w:rPr>
        <w:t>7.4.2</w:t>
      </w:r>
      <w:r>
        <w:rPr>
          <w:b/>
        </w:rPr>
        <w:tab/>
      </w:r>
      <w:r>
        <w:rPr>
          <w:b/>
        </w:rPr>
        <w:tab/>
        <w:t>Permissions</w:t>
      </w:r>
    </w:p>
    <w:p w14:paraId="0CB0F5B8" w14:textId="77777777" w:rsidR="0025641E" w:rsidRPr="004E4DE2" w:rsidRDefault="0025641E" w:rsidP="0025641E">
      <w:pPr>
        <w:spacing w:before="120"/>
        <w:rPr>
          <w:b/>
        </w:rPr>
      </w:pPr>
      <w:r w:rsidRPr="004E4DE2">
        <w:rPr>
          <w:b/>
        </w:rPr>
        <w:t>3.2.</w:t>
      </w:r>
      <w:r>
        <w:rPr>
          <w:b/>
        </w:rPr>
        <w:t>7.4.2.1</w:t>
      </w:r>
      <w:r>
        <w:rPr>
          <w:b/>
        </w:rPr>
        <w:tab/>
        <w:t>Permissions for eCoaching and Warning Logs</w:t>
      </w:r>
    </w:p>
    <w:p w14:paraId="7BCF4152" w14:textId="77777777" w:rsidR="0025641E" w:rsidRDefault="0025641E" w:rsidP="0025641E">
      <w:pPr>
        <w:ind w:left="1440"/>
      </w:pPr>
      <w:r>
        <w:t>Only designated eCoaching Administrators for reactivations will have permissions to re-activate an inactivated eCoaching Log or Warning Log and may do so for any site.</w:t>
      </w:r>
    </w:p>
    <w:p w14:paraId="5909F0CE" w14:textId="77777777" w:rsidR="0025641E" w:rsidRPr="004E4DE2" w:rsidRDefault="0025641E" w:rsidP="0025641E">
      <w:pPr>
        <w:spacing w:before="120"/>
        <w:rPr>
          <w:b/>
        </w:rPr>
      </w:pPr>
      <w:r w:rsidRPr="004E4DE2">
        <w:rPr>
          <w:b/>
        </w:rPr>
        <w:t>3.2.</w:t>
      </w:r>
      <w:r>
        <w:rPr>
          <w:b/>
        </w:rPr>
        <w:t>7.4.2.1.1</w:t>
      </w:r>
      <w:r w:rsidRPr="004E4DE2">
        <w:rPr>
          <w:b/>
        </w:rPr>
        <w:tab/>
      </w:r>
      <w:r>
        <w:rPr>
          <w:b/>
        </w:rPr>
        <w:t>Own Logs</w:t>
      </w:r>
    </w:p>
    <w:p w14:paraId="6D67FF27" w14:textId="77777777" w:rsidR="0025641E" w:rsidRDefault="0025641E" w:rsidP="0025641E">
      <w:pPr>
        <w:ind w:left="1440"/>
      </w:pPr>
      <w:r>
        <w:t>Users shall not be allowed to reactivate their own coaching or warning logs</w:t>
      </w:r>
      <w:r w:rsidRPr="008859D2">
        <w:t>.</w:t>
      </w:r>
    </w:p>
    <w:p w14:paraId="49B45FB9" w14:textId="77777777" w:rsidR="0025641E" w:rsidRPr="004E4DE2" w:rsidRDefault="0025641E" w:rsidP="0025641E">
      <w:pPr>
        <w:spacing w:before="120"/>
        <w:rPr>
          <w:b/>
        </w:rPr>
      </w:pPr>
      <w:r w:rsidRPr="004E4DE2">
        <w:rPr>
          <w:b/>
        </w:rPr>
        <w:t>3.2.</w:t>
      </w:r>
      <w:r>
        <w:rPr>
          <w:b/>
        </w:rPr>
        <w:t>7.4.3</w:t>
      </w:r>
      <w:r>
        <w:rPr>
          <w:b/>
        </w:rPr>
        <w:tab/>
      </w:r>
      <w:r>
        <w:rPr>
          <w:b/>
        </w:rPr>
        <w:tab/>
        <w:t>Status of Log</w:t>
      </w:r>
    </w:p>
    <w:p w14:paraId="27C90D0E" w14:textId="77777777" w:rsidR="0025641E" w:rsidRDefault="0025641E" w:rsidP="0025641E">
      <w:pPr>
        <w:ind w:left="1440"/>
      </w:pPr>
      <w:r>
        <w:t>Upon re-activation of an eCoaching Log or Warning log, the status shall be set to the value saved when it was inactivated.  Only those logs which have a previous status saved will be allowed to be reactivated.</w:t>
      </w:r>
    </w:p>
    <w:p w14:paraId="6706AB8C" w14:textId="77777777" w:rsidR="0025641E" w:rsidRPr="004E4DE2" w:rsidRDefault="0025641E" w:rsidP="0025641E">
      <w:pPr>
        <w:spacing w:before="120"/>
        <w:rPr>
          <w:b/>
        </w:rPr>
      </w:pPr>
      <w:r w:rsidRPr="004E4DE2">
        <w:rPr>
          <w:b/>
        </w:rPr>
        <w:t>3.2.</w:t>
      </w:r>
      <w:r>
        <w:rPr>
          <w:b/>
        </w:rPr>
        <w:t>7.4.4</w:t>
      </w:r>
      <w:r>
        <w:rPr>
          <w:b/>
        </w:rPr>
        <w:tab/>
      </w:r>
      <w:r>
        <w:rPr>
          <w:b/>
        </w:rPr>
        <w:tab/>
        <w:t>Email notification</w:t>
      </w:r>
    </w:p>
    <w:p w14:paraId="05F0156C" w14:textId="77777777" w:rsidR="0025641E" w:rsidRDefault="0025641E" w:rsidP="0025641E">
      <w:pPr>
        <w:ind w:left="1440"/>
      </w:pPr>
      <w:r>
        <w:t>System will generate emails when eCoaching Logs are reactivated.</w:t>
      </w:r>
    </w:p>
    <w:p w14:paraId="66727180" w14:textId="77777777" w:rsidR="0025641E" w:rsidRPr="004E4DE2" w:rsidRDefault="0025641E" w:rsidP="0025641E">
      <w:pPr>
        <w:spacing w:before="120"/>
        <w:rPr>
          <w:b/>
        </w:rPr>
      </w:pPr>
      <w:r w:rsidRPr="004E4DE2">
        <w:rPr>
          <w:b/>
        </w:rPr>
        <w:t>3.2.</w:t>
      </w:r>
      <w:r>
        <w:rPr>
          <w:b/>
        </w:rPr>
        <w:t>7.4.5</w:t>
      </w:r>
      <w:r w:rsidRPr="004E4DE2">
        <w:rPr>
          <w:b/>
        </w:rPr>
        <w:tab/>
      </w:r>
      <w:r>
        <w:rPr>
          <w:b/>
        </w:rPr>
        <w:tab/>
        <w:t>Status of Employees</w:t>
      </w:r>
    </w:p>
    <w:p w14:paraId="4F792E37" w14:textId="77777777" w:rsidR="0025641E" w:rsidRDefault="0025641E" w:rsidP="0025641E">
      <w:pPr>
        <w:ind w:left="1440"/>
      </w:pPr>
      <w:r>
        <w:t xml:space="preserve">Only logs for employees with active status of A (active) shall be reactivated. </w:t>
      </w:r>
    </w:p>
    <w:p w14:paraId="76EED157" w14:textId="77777777" w:rsidR="0025641E" w:rsidRPr="00837A4D" w:rsidRDefault="0025641E" w:rsidP="0025641E">
      <w:pPr>
        <w:pStyle w:val="Heading4"/>
        <w:spacing w:before="120" w:after="120"/>
        <w:rPr>
          <w:rFonts w:ascii="Arial" w:hAnsi="Arial"/>
          <w:b/>
          <w:bCs/>
          <w:sz w:val="22"/>
          <w:szCs w:val="22"/>
          <w:u w:val="none"/>
        </w:rPr>
      </w:pPr>
      <w:bookmarkStart w:id="239" w:name="_Toc495311784"/>
      <w:bookmarkStart w:id="240" w:name="_Toc171498"/>
      <w:r w:rsidRPr="00837A4D">
        <w:rPr>
          <w:rFonts w:ascii="Arial" w:hAnsi="Arial"/>
          <w:b/>
          <w:bCs/>
          <w:sz w:val="22"/>
          <w:szCs w:val="22"/>
          <w:u w:val="none"/>
        </w:rPr>
        <w:t>3.2.7.5</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Reassign eCoaching Logs</w:t>
      </w:r>
      <w:bookmarkEnd w:id="239"/>
      <w:bookmarkEnd w:id="240"/>
    </w:p>
    <w:p w14:paraId="42E1DCE2" w14:textId="77777777" w:rsidR="0025641E" w:rsidRDefault="0025641E" w:rsidP="0025641E">
      <w:pPr>
        <w:ind w:left="1440"/>
      </w:pPr>
      <w:r w:rsidRPr="008859D2">
        <w:t xml:space="preserve">Provide a means of </w:t>
      </w:r>
      <w:r>
        <w:t>reassigning eC</w:t>
      </w:r>
      <w:r w:rsidRPr="008859D2">
        <w:t xml:space="preserve">oaching </w:t>
      </w:r>
      <w:r>
        <w:t>Logs.</w:t>
      </w:r>
    </w:p>
    <w:p w14:paraId="6DE3A1B1"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ab/>
      </w:r>
      <w:r>
        <w:rPr>
          <w:b/>
        </w:rPr>
        <w:tab/>
        <w:t>Logging Information</w:t>
      </w:r>
    </w:p>
    <w:p w14:paraId="50BEEA1A" w14:textId="77777777" w:rsidR="0025641E" w:rsidRDefault="0025641E" w:rsidP="0025641E">
      <w:pPr>
        <w:ind w:left="1440"/>
      </w:pPr>
      <w:r>
        <w:t>The following information will be saved each time an eCoaching Logs is reassigned.</w:t>
      </w:r>
    </w:p>
    <w:p w14:paraId="4727C960" w14:textId="77777777" w:rsidR="0025641E" w:rsidRDefault="0025641E" w:rsidP="0025641E">
      <w:pPr>
        <w:ind w:left="1440"/>
      </w:pPr>
      <w:r>
        <w:tab/>
        <w:t>Employee ID of the person reassigning the log</w:t>
      </w:r>
    </w:p>
    <w:p w14:paraId="5C655139" w14:textId="77777777" w:rsidR="0025641E" w:rsidRDefault="0025641E" w:rsidP="0025641E">
      <w:pPr>
        <w:ind w:left="1440"/>
      </w:pPr>
      <w:r>
        <w:tab/>
        <w:t>Employee ID of the person the log is being assigned to</w:t>
      </w:r>
    </w:p>
    <w:p w14:paraId="35E9E062" w14:textId="77777777" w:rsidR="0025641E" w:rsidRDefault="0025641E" w:rsidP="0025641E">
      <w:pPr>
        <w:ind w:left="1440"/>
      </w:pPr>
      <w:r>
        <w:tab/>
        <w:t>The date and time the log is reassigned</w:t>
      </w:r>
    </w:p>
    <w:p w14:paraId="6851DFEC" w14:textId="77777777" w:rsidR="0025641E" w:rsidRDefault="0025641E" w:rsidP="0025641E">
      <w:r w:rsidRPr="00D25669">
        <w:tab/>
      </w:r>
      <w:r w:rsidRPr="00D25669">
        <w:tab/>
      </w:r>
      <w:r w:rsidRPr="00D25669">
        <w:tab/>
        <w:t>Status of the log</w:t>
      </w:r>
      <w:r>
        <w:t xml:space="preserve"> at the time it is reassigned</w:t>
      </w:r>
    </w:p>
    <w:p w14:paraId="28085626" w14:textId="77777777" w:rsidR="0025641E" w:rsidRPr="00D25669" w:rsidRDefault="0025641E" w:rsidP="0025641E">
      <w:r>
        <w:tab/>
      </w:r>
      <w:r>
        <w:tab/>
      </w:r>
      <w:r>
        <w:tab/>
        <w:t>Information indicating why the log is being reassigned</w:t>
      </w:r>
    </w:p>
    <w:p w14:paraId="62DDBB7B" w14:textId="77777777" w:rsidR="0025641E" w:rsidRPr="004E4DE2" w:rsidRDefault="0025641E" w:rsidP="0025641E">
      <w:pPr>
        <w:spacing w:before="120"/>
        <w:rPr>
          <w:b/>
        </w:rPr>
      </w:pPr>
      <w:r w:rsidRPr="004E4DE2">
        <w:rPr>
          <w:b/>
        </w:rPr>
        <w:t>3.2.</w:t>
      </w:r>
      <w:r>
        <w:rPr>
          <w:b/>
        </w:rPr>
        <w:t>7.5</w:t>
      </w:r>
      <w:r w:rsidRPr="004E4DE2">
        <w:rPr>
          <w:b/>
        </w:rPr>
        <w:t>.</w:t>
      </w:r>
      <w:r>
        <w:rPr>
          <w:b/>
        </w:rPr>
        <w:t>1</w:t>
      </w:r>
      <w:r w:rsidRPr="004E4DE2">
        <w:rPr>
          <w:b/>
        </w:rPr>
        <w:t>.</w:t>
      </w:r>
      <w:r>
        <w:rPr>
          <w:b/>
        </w:rPr>
        <w:t>1</w:t>
      </w:r>
      <w:r w:rsidRPr="004E4DE2">
        <w:rPr>
          <w:b/>
        </w:rPr>
        <w:tab/>
      </w:r>
      <w:r>
        <w:rPr>
          <w:b/>
        </w:rPr>
        <w:t>List of Reasons for eCoaching Logs</w:t>
      </w:r>
    </w:p>
    <w:p w14:paraId="6F6E490E" w14:textId="77777777" w:rsidR="0025641E" w:rsidRDefault="0025641E" w:rsidP="0025641E">
      <w:pPr>
        <w:ind w:left="1440"/>
      </w:pPr>
      <w:r>
        <w:t>The following is a list of reasons which can be selected to indicate why an eCoaching log is being reassigned:</w:t>
      </w:r>
    </w:p>
    <w:p w14:paraId="74F58316" w14:textId="77777777" w:rsidR="0025641E" w:rsidRDefault="0025641E" w:rsidP="0025641E">
      <w:pPr>
        <w:ind w:left="1440"/>
      </w:pPr>
      <w:r>
        <w:tab/>
        <w:t>Supervisor / manager unavailable</w:t>
      </w:r>
    </w:p>
    <w:p w14:paraId="09B2DD81" w14:textId="77777777" w:rsidR="0025641E" w:rsidRDefault="0025641E" w:rsidP="0025641E">
      <w:pPr>
        <w:ind w:left="1440" w:firstLine="720"/>
      </w:pPr>
      <w:r>
        <w:t>Team change</w:t>
      </w:r>
    </w:p>
    <w:p w14:paraId="2DE850BE" w14:textId="77777777" w:rsidR="0025641E" w:rsidRDefault="0025641E" w:rsidP="0025641E">
      <w:pPr>
        <w:ind w:left="1440" w:firstLine="720"/>
      </w:pPr>
      <w:r>
        <w:t>Other</w:t>
      </w:r>
    </w:p>
    <w:p w14:paraId="446E4950" w14:textId="77777777" w:rsidR="0025641E" w:rsidRPr="004E4DE2" w:rsidRDefault="0025641E" w:rsidP="0025641E">
      <w:pPr>
        <w:spacing w:before="120"/>
        <w:rPr>
          <w:b/>
        </w:rPr>
      </w:pPr>
      <w:r w:rsidRPr="004E4DE2">
        <w:rPr>
          <w:b/>
        </w:rPr>
        <w:t>3.2.</w:t>
      </w:r>
      <w:r>
        <w:rPr>
          <w:b/>
        </w:rPr>
        <w:t>7.5</w:t>
      </w:r>
      <w:r w:rsidRPr="004E4DE2">
        <w:rPr>
          <w:b/>
        </w:rPr>
        <w:t>.</w:t>
      </w:r>
      <w:r>
        <w:rPr>
          <w:b/>
        </w:rPr>
        <w:t>1.2</w:t>
      </w:r>
      <w:r w:rsidRPr="004E4DE2">
        <w:rPr>
          <w:b/>
        </w:rPr>
        <w:tab/>
      </w:r>
      <w:r>
        <w:rPr>
          <w:b/>
        </w:rPr>
        <w:t>Other Reasons</w:t>
      </w:r>
    </w:p>
    <w:p w14:paraId="55FF560E" w14:textId="77777777" w:rsidR="0025641E" w:rsidRDefault="0025641E" w:rsidP="0025641E">
      <w:pPr>
        <w:ind w:left="1440"/>
      </w:pPr>
      <w:r>
        <w:t>If Other is selected from the list of reasons, provide for an entry of text for describing the reason the log is being reassigned.</w:t>
      </w:r>
    </w:p>
    <w:p w14:paraId="3F9548AD" w14:textId="77777777" w:rsidR="0025641E" w:rsidRPr="004E4DE2" w:rsidRDefault="0025641E" w:rsidP="0025641E">
      <w:pPr>
        <w:spacing w:before="120"/>
        <w:rPr>
          <w:b/>
        </w:rPr>
      </w:pPr>
      <w:r w:rsidRPr="004E4DE2">
        <w:rPr>
          <w:b/>
        </w:rPr>
        <w:lastRenderedPageBreak/>
        <w:t>3.2.</w:t>
      </w:r>
      <w:r>
        <w:rPr>
          <w:b/>
        </w:rPr>
        <w:t>7.5.2</w:t>
      </w:r>
      <w:r w:rsidRPr="004E4DE2">
        <w:rPr>
          <w:b/>
        </w:rPr>
        <w:tab/>
      </w:r>
      <w:r>
        <w:rPr>
          <w:b/>
        </w:rPr>
        <w:tab/>
        <w:t>Permissions</w:t>
      </w:r>
    </w:p>
    <w:p w14:paraId="5D11FCC6" w14:textId="77777777" w:rsidR="0025641E" w:rsidRPr="004E4DE2" w:rsidRDefault="0025641E" w:rsidP="0025641E">
      <w:pPr>
        <w:spacing w:before="120"/>
        <w:rPr>
          <w:b/>
        </w:rPr>
      </w:pPr>
      <w:r w:rsidRPr="004E4DE2">
        <w:rPr>
          <w:b/>
        </w:rPr>
        <w:t>3.2.</w:t>
      </w:r>
      <w:r>
        <w:rPr>
          <w:b/>
        </w:rPr>
        <w:t>7.5.2.1</w:t>
      </w:r>
      <w:r w:rsidRPr="004E4DE2">
        <w:rPr>
          <w:b/>
        </w:rPr>
        <w:tab/>
      </w:r>
      <w:r>
        <w:rPr>
          <w:b/>
        </w:rPr>
        <w:t xml:space="preserve">Permissions for eCoaching </w:t>
      </w:r>
    </w:p>
    <w:p w14:paraId="161B0F4D" w14:textId="77777777" w:rsidR="0025641E" w:rsidRDefault="0025641E" w:rsidP="0025641E">
      <w:pPr>
        <w:ind w:left="1440"/>
      </w:pPr>
      <w:r>
        <w:t xml:space="preserve">Those identified as managers within the hierarchy for the module will have permission to reassign eCoaching Logs.  The managers will only be able to reassign logs for employees at their site and reassign to those also at their site.  Managers will be identified as those with job codes of </w:t>
      </w:r>
      <w:r w:rsidRPr="00E93168">
        <w:t>WACS50, WACS60, WPPM13, WIHD50, WTTR50</w:t>
      </w:r>
      <w:r>
        <w:t>, WPPM50.  Note: WACS50 and WACS60 will be granted the same permissions.  Those designated as eCoaching Administrators for reassignments will have permissions to reassign logs at any site.</w:t>
      </w:r>
    </w:p>
    <w:p w14:paraId="2726A882" w14:textId="77777777" w:rsidR="0025641E" w:rsidRPr="004E4DE2" w:rsidRDefault="0025641E" w:rsidP="0025641E">
      <w:pPr>
        <w:spacing w:before="120"/>
        <w:rPr>
          <w:b/>
        </w:rPr>
      </w:pPr>
      <w:r w:rsidRPr="004E4DE2">
        <w:rPr>
          <w:b/>
        </w:rPr>
        <w:t>3.2.</w:t>
      </w:r>
      <w:r>
        <w:rPr>
          <w:b/>
        </w:rPr>
        <w:t>7.5.3</w:t>
      </w:r>
      <w:r w:rsidRPr="004E4DE2">
        <w:rPr>
          <w:b/>
        </w:rPr>
        <w:tab/>
      </w:r>
      <w:r>
        <w:rPr>
          <w:b/>
        </w:rPr>
        <w:tab/>
        <w:t>Status of eCoaching Log</w:t>
      </w:r>
    </w:p>
    <w:p w14:paraId="111B4B29" w14:textId="77777777" w:rsidR="0025641E" w:rsidRDefault="0025641E" w:rsidP="0025641E">
      <w:pPr>
        <w:ind w:left="1440"/>
      </w:pPr>
      <w:r>
        <w:t>Active eCoaching logs in any status other than one indicating it is competed, or being reviewed or acknowledged by the employee will be available for reassignment.</w:t>
      </w:r>
    </w:p>
    <w:p w14:paraId="5F1F25C1" w14:textId="77777777" w:rsidR="0025641E" w:rsidRPr="004E4DE2" w:rsidRDefault="0025641E" w:rsidP="0025641E">
      <w:pPr>
        <w:spacing w:before="120"/>
        <w:rPr>
          <w:b/>
        </w:rPr>
      </w:pPr>
      <w:r w:rsidRPr="004E4DE2">
        <w:rPr>
          <w:b/>
        </w:rPr>
        <w:t>3.2.</w:t>
      </w:r>
      <w:r>
        <w:rPr>
          <w:b/>
        </w:rPr>
        <w:t>7.5</w:t>
      </w:r>
      <w:r w:rsidRPr="004E4DE2">
        <w:rPr>
          <w:b/>
        </w:rPr>
        <w:t>.</w:t>
      </w:r>
      <w:r>
        <w:rPr>
          <w:b/>
        </w:rPr>
        <w:t>4</w:t>
      </w:r>
      <w:r w:rsidRPr="004E4DE2">
        <w:rPr>
          <w:b/>
        </w:rPr>
        <w:tab/>
      </w:r>
      <w:r>
        <w:rPr>
          <w:b/>
        </w:rPr>
        <w:tab/>
        <w:t>Reassigned to</w:t>
      </w:r>
    </w:p>
    <w:p w14:paraId="48F8505A" w14:textId="77777777" w:rsidR="0025641E" w:rsidRDefault="0025641E" w:rsidP="0025641E">
      <w:pPr>
        <w:ind w:left="1440"/>
      </w:pPr>
      <w:r>
        <w:t>An eCoaching Logs can be reassigned only to another employee at the same level as the person it is currently assigned to.  Logs can be reassigned only within the same site.</w:t>
      </w:r>
    </w:p>
    <w:p w14:paraId="792F7478" w14:textId="77777777" w:rsidR="0025641E" w:rsidRPr="004E4DE2" w:rsidRDefault="0025641E" w:rsidP="0025641E">
      <w:pPr>
        <w:spacing w:before="120"/>
        <w:rPr>
          <w:b/>
        </w:rPr>
      </w:pPr>
      <w:r w:rsidRPr="004E4DE2">
        <w:rPr>
          <w:b/>
        </w:rPr>
        <w:t>3.2.</w:t>
      </w:r>
      <w:r>
        <w:rPr>
          <w:b/>
        </w:rPr>
        <w:t>7.5</w:t>
      </w:r>
      <w:r w:rsidRPr="004E4DE2">
        <w:rPr>
          <w:b/>
        </w:rPr>
        <w:t>.</w:t>
      </w:r>
      <w:r>
        <w:rPr>
          <w:b/>
        </w:rPr>
        <w:t>4.1</w:t>
      </w:r>
      <w:r w:rsidRPr="004E4DE2">
        <w:rPr>
          <w:b/>
        </w:rPr>
        <w:tab/>
      </w:r>
      <w:r>
        <w:rPr>
          <w:b/>
        </w:rPr>
        <w:t>Across modules</w:t>
      </w:r>
    </w:p>
    <w:p w14:paraId="2C940F63" w14:textId="77777777" w:rsidR="0025641E" w:rsidRDefault="0025641E" w:rsidP="0025641E">
      <w:pPr>
        <w:ind w:left="1440"/>
      </w:pPr>
      <w:r>
        <w:t>An eCoaching Log may be assigned to someone in a different module than the person making the reassignment.</w:t>
      </w:r>
    </w:p>
    <w:p w14:paraId="471F231A" w14:textId="77777777" w:rsidR="0025641E" w:rsidRPr="004E4DE2" w:rsidRDefault="0025641E" w:rsidP="0025641E">
      <w:pPr>
        <w:spacing w:before="120"/>
        <w:rPr>
          <w:b/>
        </w:rPr>
      </w:pPr>
      <w:r w:rsidRPr="004E4DE2">
        <w:rPr>
          <w:b/>
        </w:rPr>
        <w:t>3.2.</w:t>
      </w:r>
      <w:r>
        <w:rPr>
          <w:b/>
        </w:rPr>
        <w:t>7.5</w:t>
      </w:r>
      <w:r w:rsidRPr="004E4DE2">
        <w:rPr>
          <w:b/>
        </w:rPr>
        <w:t>.</w:t>
      </w:r>
      <w:r>
        <w:rPr>
          <w:b/>
        </w:rPr>
        <w:t>4.2</w:t>
      </w:r>
      <w:r w:rsidRPr="004E4DE2">
        <w:rPr>
          <w:b/>
        </w:rPr>
        <w:tab/>
      </w:r>
      <w:r>
        <w:rPr>
          <w:b/>
        </w:rPr>
        <w:t>Reassign Own Logs</w:t>
      </w:r>
    </w:p>
    <w:p w14:paraId="109289FE" w14:textId="77777777" w:rsidR="0025641E" w:rsidRDefault="0025641E" w:rsidP="0025641E">
      <w:pPr>
        <w:ind w:left="1440"/>
      </w:pPr>
      <w:r>
        <w:t>The person reassigning logs may not reassign their own logs to another.</w:t>
      </w:r>
    </w:p>
    <w:p w14:paraId="60C49E2D" w14:textId="77777777" w:rsidR="0025641E" w:rsidRPr="004E4DE2" w:rsidRDefault="0025641E" w:rsidP="0025641E">
      <w:pPr>
        <w:spacing w:before="120"/>
        <w:rPr>
          <w:b/>
        </w:rPr>
      </w:pPr>
      <w:r w:rsidRPr="004E4DE2">
        <w:rPr>
          <w:b/>
        </w:rPr>
        <w:t>3.2.</w:t>
      </w:r>
      <w:r>
        <w:rPr>
          <w:b/>
        </w:rPr>
        <w:t>7.5</w:t>
      </w:r>
      <w:r w:rsidRPr="004E4DE2">
        <w:rPr>
          <w:b/>
        </w:rPr>
        <w:t>.</w:t>
      </w:r>
      <w:r>
        <w:rPr>
          <w:b/>
        </w:rPr>
        <w:t>5</w:t>
      </w:r>
      <w:r w:rsidRPr="004E4DE2">
        <w:rPr>
          <w:b/>
        </w:rPr>
        <w:tab/>
      </w:r>
      <w:r>
        <w:rPr>
          <w:b/>
        </w:rPr>
        <w:tab/>
        <w:t>Maximum reassignments</w:t>
      </w:r>
    </w:p>
    <w:p w14:paraId="71F51A6F" w14:textId="77777777" w:rsidR="0025641E" w:rsidRDefault="0025641E" w:rsidP="0025641E">
      <w:pPr>
        <w:ind w:left="1440"/>
      </w:pPr>
      <w:r>
        <w:t>An eCoaching Log may be reassigned a maximum of twice at each level.</w:t>
      </w:r>
    </w:p>
    <w:p w14:paraId="6303F85A" w14:textId="77777777" w:rsidR="0025641E" w:rsidRPr="004E4DE2" w:rsidRDefault="0025641E" w:rsidP="0025641E">
      <w:pPr>
        <w:spacing w:before="120"/>
        <w:rPr>
          <w:b/>
        </w:rPr>
      </w:pPr>
      <w:r w:rsidRPr="004E4DE2">
        <w:rPr>
          <w:b/>
        </w:rPr>
        <w:t>3.2.</w:t>
      </w:r>
      <w:r>
        <w:rPr>
          <w:b/>
        </w:rPr>
        <w:t>7.5</w:t>
      </w:r>
      <w:r w:rsidRPr="004E4DE2">
        <w:rPr>
          <w:b/>
        </w:rPr>
        <w:t>.</w:t>
      </w:r>
      <w:r>
        <w:rPr>
          <w:b/>
        </w:rPr>
        <w:t>6</w:t>
      </w:r>
      <w:r w:rsidRPr="004E4DE2">
        <w:rPr>
          <w:b/>
        </w:rPr>
        <w:tab/>
      </w:r>
      <w:r>
        <w:rPr>
          <w:b/>
        </w:rPr>
        <w:tab/>
        <w:t>Email notification</w:t>
      </w:r>
    </w:p>
    <w:p w14:paraId="2A5B816B" w14:textId="77777777" w:rsidR="0025641E" w:rsidRDefault="0025641E" w:rsidP="0025641E">
      <w:pPr>
        <w:ind w:left="1440"/>
      </w:pPr>
      <w:r>
        <w:t>System will generate emails when eCoaching Logs are reassigned.</w:t>
      </w:r>
    </w:p>
    <w:p w14:paraId="1380AEDB" w14:textId="77777777" w:rsidR="0025641E" w:rsidRPr="004E4DE2" w:rsidRDefault="0025641E" w:rsidP="0025641E">
      <w:pPr>
        <w:spacing w:before="120"/>
        <w:rPr>
          <w:b/>
        </w:rPr>
      </w:pPr>
      <w:r w:rsidRPr="004E4DE2">
        <w:rPr>
          <w:b/>
        </w:rPr>
        <w:t>3.2.</w:t>
      </w:r>
      <w:r>
        <w:rPr>
          <w:b/>
        </w:rPr>
        <w:t>7.5.7</w:t>
      </w:r>
      <w:r w:rsidRPr="004E4DE2">
        <w:rPr>
          <w:b/>
        </w:rPr>
        <w:tab/>
      </w:r>
      <w:r>
        <w:rPr>
          <w:b/>
        </w:rPr>
        <w:tab/>
        <w:t>Warning Logs</w:t>
      </w:r>
    </w:p>
    <w:p w14:paraId="4AC0B7E3" w14:textId="77777777" w:rsidR="0025641E" w:rsidRDefault="0025641E" w:rsidP="0025641E">
      <w:pPr>
        <w:ind w:left="1440"/>
      </w:pPr>
      <w:r>
        <w:t>Warning logs may not be reassigned.</w:t>
      </w:r>
    </w:p>
    <w:p w14:paraId="5E5B5F5F" w14:textId="77777777" w:rsidR="0025641E" w:rsidRPr="004E4DE2" w:rsidRDefault="0025641E" w:rsidP="0025641E">
      <w:pPr>
        <w:spacing w:before="120"/>
        <w:rPr>
          <w:b/>
        </w:rPr>
      </w:pPr>
      <w:r w:rsidRPr="004E4DE2">
        <w:rPr>
          <w:b/>
        </w:rPr>
        <w:t>3.2.</w:t>
      </w:r>
      <w:r>
        <w:rPr>
          <w:b/>
        </w:rPr>
        <w:t>7.5.8</w:t>
      </w:r>
      <w:r w:rsidRPr="004E4DE2">
        <w:rPr>
          <w:b/>
        </w:rPr>
        <w:tab/>
      </w:r>
      <w:r>
        <w:rPr>
          <w:b/>
        </w:rPr>
        <w:tab/>
      </w:r>
      <w:r w:rsidRPr="0050797E">
        <w:rPr>
          <w:b/>
        </w:rPr>
        <w:t>Status of Employees</w:t>
      </w:r>
    </w:p>
    <w:p w14:paraId="7266AC88" w14:textId="77777777" w:rsidR="0025641E" w:rsidRDefault="0025641E" w:rsidP="0025641E">
      <w:pPr>
        <w:ind w:left="1440"/>
      </w:pPr>
      <w:r>
        <w:t>Display eCoaching logs for employees with active status of A (active), P (paid leave), or L (leave).</w:t>
      </w:r>
    </w:p>
    <w:p w14:paraId="67F5C242" w14:textId="77777777" w:rsidR="0025641E" w:rsidRPr="004E4DE2" w:rsidRDefault="0025641E" w:rsidP="0025641E">
      <w:pPr>
        <w:spacing w:before="120"/>
        <w:rPr>
          <w:b/>
        </w:rPr>
      </w:pPr>
      <w:r w:rsidRPr="004E4DE2">
        <w:rPr>
          <w:b/>
        </w:rPr>
        <w:t>3.2.</w:t>
      </w:r>
      <w:r>
        <w:rPr>
          <w:b/>
        </w:rPr>
        <w:t>7.5.9</w:t>
      </w:r>
      <w:r w:rsidRPr="004E4DE2">
        <w:rPr>
          <w:b/>
        </w:rPr>
        <w:tab/>
      </w:r>
      <w:r>
        <w:rPr>
          <w:b/>
        </w:rPr>
        <w:tab/>
      </w:r>
      <w:r w:rsidRPr="0050797E">
        <w:rPr>
          <w:b/>
        </w:rPr>
        <w:t xml:space="preserve">Status of </w:t>
      </w:r>
      <w:r>
        <w:rPr>
          <w:b/>
        </w:rPr>
        <w:t>Supervisor/Manager</w:t>
      </w:r>
    </w:p>
    <w:p w14:paraId="5A2A4AB2" w14:textId="77777777" w:rsidR="0025641E" w:rsidRDefault="0025641E" w:rsidP="0025641E">
      <w:pPr>
        <w:ind w:left="1440"/>
      </w:pPr>
      <w:r>
        <w:t>Supervisors or managers with an active status of status of A (active), T (termed), D (deceased), P (paid leave), or L (leave) may have their employee’s logs reassigned to another supervisor/manager with an active status of A (active).</w:t>
      </w:r>
    </w:p>
    <w:p w14:paraId="23807E02" w14:textId="77777777" w:rsidR="0025641E" w:rsidRPr="00837A4D" w:rsidRDefault="0025641E" w:rsidP="0025641E">
      <w:pPr>
        <w:pStyle w:val="Heading4"/>
        <w:spacing w:before="120" w:after="120"/>
        <w:rPr>
          <w:rFonts w:ascii="Arial" w:hAnsi="Arial"/>
          <w:b/>
          <w:bCs/>
          <w:sz w:val="22"/>
          <w:szCs w:val="22"/>
          <w:u w:val="none"/>
        </w:rPr>
      </w:pPr>
      <w:bookmarkStart w:id="241" w:name="_Toc495311785"/>
      <w:bookmarkStart w:id="242" w:name="_Toc171499"/>
      <w:r w:rsidRPr="00837A4D">
        <w:rPr>
          <w:rFonts w:ascii="Arial" w:hAnsi="Arial"/>
          <w:b/>
          <w:bCs/>
          <w:sz w:val="22"/>
          <w:szCs w:val="22"/>
          <w:u w:val="none"/>
        </w:rPr>
        <w:t>3.2.7.6</w:t>
      </w:r>
      <w:r w:rsidRPr="00837A4D">
        <w:rPr>
          <w:rFonts w:ascii="Arial" w:hAnsi="Arial"/>
          <w:b/>
          <w:bCs/>
          <w:sz w:val="22"/>
          <w:szCs w:val="22"/>
          <w:u w:val="none"/>
        </w:rPr>
        <w:tab/>
      </w:r>
      <w:r>
        <w:rPr>
          <w:rFonts w:ascii="Arial" w:hAnsi="Arial"/>
          <w:b/>
          <w:bCs/>
          <w:sz w:val="22"/>
          <w:szCs w:val="22"/>
          <w:u w:val="none"/>
        </w:rPr>
        <w:tab/>
      </w:r>
      <w:r w:rsidRPr="00837A4D">
        <w:rPr>
          <w:rFonts w:ascii="Arial" w:hAnsi="Arial"/>
          <w:b/>
          <w:bCs/>
          <w:sz w:val="22"/>
          <w:szCs w:val="22"/>
          <w:u w:val="none"/>
        </w:rPr>
        <w:t>Archive eCoaching Logs</w:t>
      </w:r>
      <w:bookmarkEnd w:id="241"/>
      <w:bookmarkEnd w:id="242"/>
    </w:p>
    <w:p w14:paraId="136EE96C" w14:textId="77777777" w:rsidR="0025641E" w:rsidRDefault="0025641E" w:rsidP="0025641E">
      <w:pPr>
        <w:ind w:left="1440"/>
      </w:pPr>
      <w:r w:rsidRPr="008859D2">
        <w:t xml:space="preserve">Provide a means of </w:t>
      </w:r>
      <w:r>
        <w:t>archiving eC</w:t>
      </w:r>
      <w:r w:rsidRPr="008859D2">
        <w:t xml:space="preserve">oaching </w:t>
      </w:r>
      <w:r>
        <w:t>Logs.</w:t>
      </w:r>
    </w:p>
    <w:p w14:paraId="20FD8DC8"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ab/>
      </w:r>
      <w:r>
        <w:rPr>
          <w:b/>
        </w:rPr>
        <w:tab/>
        <w:t>Coaching Logs</w:t>
      </w:r>
    </w:p>
    <w:p w14:paraId="3A34F850" w14:textId="77777777" w:rsidR="0025641E" w:rsidRDefault="0025641E" w:rsidP="0025641E">
      <w:pPr>
        <w:ind w:left="1440"/>
      </w:pPr>
      <w:r>
        <w:t>Archive coaching logs which have a status of inactive and are one year or more old based on the log’s submitted date.</w:t>
      </w:r>
    </w:p>
    <w:p w14:paraId="1D26F9EB"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1</w:t>
      </w:r>
      <w:r w:rsidRPr="004E4DE2">
        <w:rPr>
          <w:b/>
        </w:rPr>
        <w:tab/>
      </w:r>
      <w:r>
        <w:rPr>
          <w:b/>
        </w:rPr>
        <w:t>Reason, Sub-reason, value</w:t>
      </w:r>
    </w:p>
    <w:p w14:paraId="7B4E7293" w14:textId="77777777" w:rsidR="0025641E" w:rsidRDefault="0025641E" w:rsidP="0025641E">
      <w:pPr>
        <w:ind w:left="1440"/>
      </w:pPr>
      <w:r>
        <w:t>The coaching log’s corresponding coaching reasons, sub-reasons, and values shall be archived as well.</w:t>
      </w:r>
    </w:p>
    <w:p w14:paraId="0B8E792D" w14:textId="77777777" w:rsidR="0025641E" w:rsidRPr="004E4DE2" w:rsidRDefault="0025641E" w:rsidP="0025641E">
      <w:pPr>
        <w:spacing w:before="120"/>
        <w:rPr>
          <w:b/>
        </w:rPr>
      </w:pPr>
      <w:r w:rsidRPr="004E4DE2">
        <w:rPr>
          <w:b/>
        </w:rPr>
        <w:t>3.2.</w:t>
      </w:r>
      <w:r>
        <w:rPr>
          <w:b/>
        </w:rPr>
        <w:t>7.6</w:t>
      </w:r>
      <w:r w:rsidRPr="004E4DE2">
        <w:rPr>
          <w:b/>
        </w:rPr>
        <w:t>.</w:t>
      </w:r>
      <w:r>
        <w:rPr>
          <w:b/>
        </w:rPr>
        <w:t>1</w:t>
      </w:r>
      <w:r w:rsidRPr="004E4DE2">
        <w:rPr>
          <w:b/>
        </w:rPr>
        <w:t>.</w:t>
      </w:r>
      <w:r>
        <w:rPr>
          <w:b/>
        </w:rPr>
        <w:t>2</w:t>
      </w:r>
      <w:r w:rsidRPr="004E4DE2">
        <w:rPr>
          <w:b/>
        </w:rPr>
        <w:tab/>
      </w:r>
      <w:r>
        <w:rPr>
          <w:b/>
        </w:rPr>
        <w:t>Audit Information</w:t>
      </w:r>
    </w:p>
    <w:p w14:paraId="73CB6BEA" w14:textId="77777777" w:rsidR="0025641E" w:rsidRDefault="0025641E" w:rsidP="0025641E">
      <w:pPr>
        <w:ind w:left="1440"/>
      </w:pPr>
      <w:r>
        <w:t>When a log is archived, save the following additional information:</w:t>
      </w:r>
    </w:p>
    <w:p w14:paraId="5DF7F587" w14:textId="77777777" w:rsidR="0025641E" w:rsidRDefault="0025641E" w:rsidP="0025641E">
      <w:pPr>
        <w:ind w:left="1440"/>
      </w:pPr>
      <w:r>
        <w:tab/>
        <w:t>Date and time log was archived</w:t>
      </w:r>
    </w:p>
    <w:p w14:paraId="0C933043" w14:textId="77777777" w:rsidR="0025641E" w:rsidRPr="004E4DE2" w:rsidRDefault="0025641E" w:rsidP="0025641E">
      <w:pPr>
        <w:spacing w:before="120"/>
        <w:rPr>
          <w:b/>
        </w:rPr>
      </w:pPr>
      <w:r w:rsidRPr="004E4DE2">
        <w:rPr>
          <w:b/>
        </w:rPr>
        <w:t>3.2.</w:t>
      </w:r>
      <w:r>
        <w:rPr>
          <w:b/>
        </w:rPr>
        <w:t>7.6</w:t>
      </w:r>
      <w:r w:rsidRPr="004E4DE2">
        <w:rPr>
          <w:b/>
        </w:rPr>
        <w:t>.</w:t>
      </w:r>
      <w:r>
        <w:rPr>
          <w:b/>
        </w:rPr>
        <w:t>1.3</w:t>
      </w:r>
      <w:r w:rsidRPr="004E4DE2">
        <w:rPr>
          <w:b/>
        </w:rPr>
        <w:tab/>
      </w:r>
      <w:r>
        <w:rPr>
          <w:b/>
        </w:rPr>
        <w:t>Reactivation</w:t>
      </w:r>
    </w:p>
    <w:p w14:paraId="05AF2341" w14:textId="77777777" w:rsidR="0025641E" w:rsidRDefault="0025641E" w:rsidP="0025641E">
      <w:pPr>
        <w:ind w:left="1440"/>
      </w:pPr>
      <w:r>
        <w:t>Archived coaching logs cannot be reactivated.</w:t>
      </w:r>
    </w:p>
    <w:p w14:paraId="2AE82ED6" w14:textId="77777777" w:rsidR="0025641E" w:rsidRPr="004E4DE2" w:rsidRDefault="0025641E" w:rsidP="0025641E">
      <w:pPr>
        <w:spacing w:before="120"/>
        <w:rPr>
          <w:b/>
        </w:rPr>
      </w:pPr>
      <w:r w:rsidRPr="004E4DE2">
        <w:rPr>
          <w:b/>
        </w:rPr>
        <w:t>3.2.</w:t>
      </w:r>
      <w:r>
        <w:rPr>
          <w:b/>
        </w:rPr>
        <w:t>7.6</w:t>
      </w:r>
      <w:r w:rsidRPr="004E4DE2">
        <w:rPr>
          <w:b/>
        </w:rPr>
        <w:t>.</w:t>
      </w:r>
      <w:r>
        <w:rPr>
          <w:b/>
        </w:rPr>
        <w:t>1.4</w:t>
      </w:r>
      <w:r w:rsidRPr="004E4DE2">
        <w:rPr>
          <w:b/>
        </w:rPr>
        <w:tab/>
      </w:r>
      <w:r>
        <w:rPr>
          <w:b/>
        </w:rPr>
        <w:t xml:space="preserve">Unarchived </w:t>
      </w:r>
    </w:p>
    <w:p w14:paraId="28598064" w14:textId="77777777" w:rsidR="0025641E" w:rsidRDefault="0025641E" w:rsidP="0025641E">
      <w:pPr>
        <w:ind w:left="1440"/>
      </w:pPr>
      <w:r>
        <w:t>Archived coaching logs cannot be unarchived.</w:t>
      </w:r>
    </w:p>
    <w:p w14:paraId="0C9F3C18" w14:textId="77777777" w:rsidR="0025641E" w:rsidRPr="004E4DE2" w:rsidRDefault="0025641E" w:rsidP="0025641E">
      <w:pPr>
        <w:spacing w:before="120"/>
        <w:rPr>
          <w:b/>
        </w:rPr>
      </w:pPr>
      <w:r w:rsidRPr="004E4DE2">
        <w:rPr>
          <w:b/>
        </w:rPr>
        <w:t>3.2.</w:t>
      </w:r>
      <w:r>
        <w:rPr>
          <w:b/>
        </w:rPr>
        <w:t>7.6</w:t>
      </w:r>
      <w:r w:rsidRPr="004E4DE2">
        <w:rPr>
          <w:b/>
        </w:rPr>
        <w:t>.</w:t>
      </w:r>
      <w:r>
        <w:rPr>
          <w:b/>
        </w:rPr>
        <w:t>1.5</w:t>
      </w:r>
      <w:r w:rsidRPr="004E4DE2">
        <w:rPr>
          <w:b/>
        </w:rPr>
        <w:tab/>
      </w:r>
      <w:r>
        <w:rPr>
          <w:b/>
        </w:rPr>
        <w:t xml:space="preserve">Reporting </w:t>
      </w:r>
    </w:p>
    <w:p w14:paraId="53D12E4C" w14:textId="77777777" w:rsidR="0025641E" w:rsidRDefault="0025641E" w:rsidP="0025641E">
      <w:pPr>
        <w:ind w:left="1440"/>
      </w:pPr>
      <w:r>
        <w:lastRenderedPageBreak/>
        <w:t>Archived coaching logs will only be reported on an ad hoc basis upon request.</w:t>
      </w:r>
    </w:p>
    <w:p w14:paraId="1AEA01B0" w14:textId="77777777" w:rsidR="0025641E" w:rsidRPr="004E4DE2" w:rsidRDefault="0025641E" w:rsidP="0025641E">
      <w:pPr>
        <w:spacing w:before="120"/>
        <w:rPr>
          <w:b/>
        </w:rPr>
      </w:pPr>
      <w:r w:rsidRPr="004E4DE2">
        <w:rPr>
          <w:b/>
        </w:rPr>
        <w:t>3.2.</w:t>
      </w:r>
      <w:r>
        <w:rPr>
          <w:b/>
        </w:rPr>
        <w:t>7.6</w:t>
      </w:r>
      <w:r w:rsidRPr="004E4DE2">
        <w:rPr>
          <w:b/>
        </w:rPr>
        <w:t>.</w:t>
      </w:r>
      <w:r>
        <w:rPr>
          <w:b/>
        </w:rPr>
        <w:t>2</w:t>
      </w:r>
      <w:r w:rsidRPr="004E4DE2">
        <w:rPr>
          <w:b/>
        </w:rPr>
        <w:tab/>
      </w:r>
      <w:r>
        <w:rPr>
          <w:b/>
        </w:rPr>
        <w:tab/>
        <w:t>Warning Logs</w:t>
      </w:r>
    </w:p>
    <w:p w14:paraId="1E4F7BE1" w14:textId="77777777" w:rsidR="0025641E" w:rsidRDefault="0025641E" w:rsidP="0025641E">
      <w:pPr>
        <w:ind w:left="1440"/>
      </w:pPr>
      <w:r>
        <w:t xml:space="preserve">Warning Logs are not to be archived. </w:t>
      </w:r>
    </w:p>
    <w:p w14:paraId="6A503064" w14:textId="77777777" w:rsidR="0025641E" w:rsidRPr="00237F7F" w:rsidRDefault="0025641E" w:rsidP="0025641E">
      <w:pPr>
        <w:spacing w:before="120"/>
        <w:rPr>
          <w:b/>
        </w:rPr>
      </w:pPr>
      <w:r w:rsidRPr="00237F7F">
        <w:rPr>
          <w:b/>
        </w:rPr>
        <w:t>3.2.7.6.3</w:t>
      </w:r>
      <w:r w:rsidRPr="00237F7F">
        <w:rPr>
          <w:b/>
        </w:rPr>
        <w:tab/>
      </w:r>
      <w:r>
        <w:rPr>
          <w:b/>
        </w:rPr>
        <w:tab/>
      </w:r>
      <w:r w:rsidRPr="00237F7F">
        <w:rPr>
          <w:b/>
        </w:rPr>
        <w:t>Schedule</w:t>
      </w:r>
    </w:p>
    <w:p w14:paraId="215D5B60" w14:textId="77777777" w:rsidR="0025641E" w:rsidRDefault="0025641E" w:rsidP="0025641E">
      <w:pPr>
        <w:ind w:left="1440"/>
      </w:pPr>
      <w:r>
        <w:t xml:space="preserve">Archiving of logs shall be done on an ad hoc basis. </w:t>
      </w:r>
    </w:p>
    <w:p w14:paraId="19A7C41F" w14:textId="5E64760F" w:rsidR="00211224" w:rsidRPr="00837A4D" w:rsidRDefault="00211224" w:rsidP="00211224">
      <w:pPr>
        <w:pStyle w:val="Heading4"/>
        <w:spacing w:before="120" w:after="120"/>
        <w:rPr>
          <w:rFonts w:ascii="Arial" w:hAnsi="Arial"/>
          <w:b/>
          <w:bCs/>
          <w:sz w:val="22"/>
          <w:szCs w:val="22"/>
          <w:u w:val="none"/>
        </w:rPr>
      </w:pPr>
      <w:bookmarkStart w:id="243" w:name="_Toc171500"/>
      <w:r w:rsidRPr="00837A4D">
        <w:rPr>
          <w:rFonts w:ascii="Arial" w:hAnsi="Arial"/>
          <w:b/>
          <w:bCs/>
          <w:sz w:val="22"/>
          <w:szCs w:val="22"/>
          <w:u w:val="none"/>
        </w:rPr>
        <w:t>3.2.7.</w:t>
      </w:r>
      <w:r>
        <w:rPr>
          <w:rFonts w:ascii="Arial" w:hAnsi="Arial"/>
          <w:b/>
          <w:bCs/>
          <w:sz w:val="22"/>
          <w:szCs w:val="22"/>
          <w:u w:val="none"/>
        </w:rPr>
        <w:t>7</w:t>
      </w:r>
      <w:r w:rsidRPr="00837A4D">
        <w:rPr>
          <w:rFonts w:ascii="Arial" w:hAnsi="Arial"/>
          <w:b/>
          <w:bCs/>
          <w:sz w:val="22"/>
          <w:szCs w:val="22"/>
          <w:u w:val="none"/>
        </w:rPr>
        <w:tab/>
      </w:r>
      <w:r>
        <w:rPr>
          <w:rFonts w:ascii="Arial" w:hAnsi="Arial"/>
          <w:b/>
          <w:bCs/>
          <w:sz w:val="22"/>
          <w:szCs w:val="22"/>
          <w:u w:val="none"/>
        </w:rPr>
        <w:tab/>
      </w:r>
      <w:r w:rsidR="00CB490E">
        <w:rPr>
          <w:rFonts w:ascii="Arial" w:hAnsi="Arial"/>
          <w:b/>
          <w:bCs/>
          <w:sz w:val="22"/>
          <w:szCs w:val="22"/>
          <w:u w:val="none"/>
        </w:rPr>
        <w:t xml:space="preserve">Admin Tool </w:t>
      </w:r>
      <w:r w:rsidR="00AF6E51">
        <w:rPr>
          <w:rFonts w:ascii="Arial" w:hAnsi="Arial"/>
          <w:b/>
          <w:bCs/>
          <w:sz w:val="22"/>
          <w:szCs w:val="22"/>
          <w:u w:val="none"/>
        </w:rPr>
        <w:t>Application</w:t>
      </w:r>
      <w:bookmarkEnd w:id="243"/>
      <w:r w:rsidR="00AF6E51">
        <w:rPr>
          <w:rFonts w:ascii="Arial" w:hAnsi="Arial"/>
          <w:b/>
          <w:bCs/>
          <w:sz w:val="22"/>
          <w:szCs w:val="22"/>
          <w:u w:val="none"/>
        </w:rPr>
        <w:t xml:space="preserve"> </w:t>
      </w:r>
    </w:p>
    <w:p w14:paraId="541B865E" w14:textId="1FB4B388" w:rsidR="00211224" w:rsidRDefault="00AF6E51" w:rsidP="00211224">
      <w:pPr>
        <w:ind w:left="1440"/>
      </w:pPr>
      <w:r>
        <w:t>Admin Tool application allows designated users to perform administrative functions</w:t>
      </w:r>
      <w:r w:rsidR="00211224">
        <w:t>.</w:t>
      </w:r>
    </w:p>
    <w:p w14:paraId="212A8993" w14:textId="32A1AEAA" w:rsidR="00211224" w:rsidRPr="004E4DE2" w:rsidRDefault="00211224" w:rsidP="00211224">
      <w:pPr>
        <w:spacing w:before="120"/>
        <w:rPr>
          <w:b/>
        </w:rPr>
      </w:pPr>
      <w:r w:rsidRPr="004E4DE2">
        <w:rPr>
          <w:b/>
        </w:rPr>
        <w:t>3.2.</w:t>
      </w:r>
      <w:r>
        <w:rPr>
          <w:b/>
        </w:rPr>
        <w:t>7.7</w:t>
      </w:r>
      <w:r w:rsidRPr="004E4DE2">
        <w:rPr>
          <w:b/>
        </w:rPr>
        <w:t>.</w:t>
      </w:r>
      <w:r>
        <w:rPr>
          <w:b/>
        </w:rPr>
        <w:t>1</w:t>
      </w:r>
      <w:r w:rsidRPr="004E4DE2">
        <w:rPr>
          <w:b/>
        </w:rPr>
        <w:tab/>
      </w:r>
      <w:r>
        <w:rPr>
          <w:b/>
        </w:rPr>
        <w:tab/>
        <w:t>Maintenance Page</w:t>
      </w:r>
    </w:p>
    <w:p w14:paraId="11B9D4EF" w14:textId="6933176A" w:rsidR="00211224" w:rsidRDefault="00211224" w:rsidP="00211224">
      <w:pPr>
        <w:ind w:left="1440"/>
      </w:pPr>
      <w:r w:rsidRPr="00211224">
        <w:t xml:space="preserve">Provide a landing page to indicate to users when eCoaching </w:t>
      </w:r>
      <w:r>
        <w:t xml:space="preserve">Admin Tool </w:t>
      </w:r>
      <w:r w:rsidRPr="00211224">
        <w:t>system is unavailable and under maintenance.</w:t>
      </w:r>
    </w:p>
    <w:p w14:paraId="77DC7E15" w14:textId="22F371C8" w:rsidR="00521E1C" w:rsidRPr="004E4DE2" w:rsidRDefault="00521E1C" w:rsidP="00521E1C">
      <w:pPr>
        <w:spacing w:before="120"/>
        <w:rPr>
          <w:b/>
        </w:rPr>
      </w:pPr>
      <w:r w:rsidRPr="004E4DE2">
        <w:rPr>
          <w:b/>
        </w:rPr>
        <w:t>3.2.</w:t>
      </w:r>
      <w:r>
        <w:rPr>
          <w:b/>
        </w:rPr>
        <w:t>7.7</w:t>
      </w:r>
      <w:r w:rsidRPr="004E4DE2">
        <w:rPr>
          <w:b/>
        </w:rPr>
        <w:t>.</w:t>
      </w:r>
      <w:r>
        <w:rPr>
          <w:b/>
        </w:rPr>
        <w:t>2</w:t>
      </w:r>
      <w:r w:rsidRPr="004E4DE2">
        <w:rPr>
          <w:b/>
        </w:rPr>
        <w:tab/>
      </w:r>
      <w:r>
        <w:rPr>
          <w:b/>
        </w:rPr>
        <w:tab/>
        <w:t>Support Link</w:t>
      </w:r>
    </w:p>
    <w:p w14:paraId="60DDF306" w14:textId="5712A00B" w:rsidR="00521E1C" w:rsidRDefault="00521E1C" w:rsidP="00521E1C">
      <w:pPr>
        <w:ind w:left="1440"/>
      </w:pPr>
      <w:r w:rsidRPr="00211224">
        <w:t xml:space="preserve">Provide a </w:t>
      </w:r>
      <w:r>
        <w:t xml:space="preserve">link </w:t>
      </w:r>
      <w:r w:rsidR="0004387C">
        <w:t xml:space="preserve">for </w:t>
      </w:r>
      <w:r>
        <w:t>each page to the following support site:</w:t>
      </w:r>
    </w:p>
    <w:p w14:paraId="15B88CFB" w14:textId="77777777" w:rsidR="00521E1C" w:rsidRDefault="00521E1C" w:rsidP="00521E1C">
      <w:pPr>
        <w:ind w:left="1440"/>
      </w:pPr>
    </w:p>
    <w:p w14:paraId="25DB909C" w14:textId="3D58E0E5" w:rsidR="00521E1C" w:rsidRDefault="00521E1C" w:rsidP="00521E1C">
      <w:pPr>
        <w:rPr>
          <w:color w:val="1F497D"/>
        </w:rPr>
      </w:pPr>
      <w:r>
        <w:tab/>
      </w:r>
      <w:r>
        <w:tab/>
      </w:r>
      <w:r>
        <w:tab/>
      </w:r>
      <w:hyperlink r:id="rId28" w:history="1">
        <w:r>
          <w:rPr>
            <w:rStyle w:val="Hyperlink"/>
          </w:rPr>
          <w:t>https://cco.gdit.com/Resources/eCoaching/QSS/SitePages/Issue%20Tracker.aspx</w:t>
        </w:r>
      </w:hyperlink>
    </w:p>
    <w:p w14:paraId="3831871E" w14:textId="5F196143" w:rsidR="00521E1C" w:rsidRDefault="00521E1C" w:rsidP="00521E1C">
      <w:pPr>
        <w:ind w:left="1440"/>
      </w:pPr>
    </w:p>
    <w:p w14:paraId="7DCA72B1" w14:textId="77777777" w:rsidR="0025641E" w:rsidRPr="002E3181" w:rsidRDefault="0025641E" w:rsidP="0025641E">
      <w:pPr>
        <w:pStyle w:val="Heading3"/>
        <w:rPr>
          <w:rFonts w:ascii="Arial" w:hAnsi="Arial"/>
          <w:bCs/>
          <w:sz w:val="20"/>
          <w:u w:val="none"/>
        </w:rPr>
      </w:pPr>
      <w:bookmarkStart w:id="244" w:name="_Toc495311786"/>
      <w:bookmarkStart w:id="245" w:name="_Toc171501"/>
      <w:r w:rsidRPr="001E2ED2">
        <w:rPr>
          <w:rFonts w:ascii="Arial" w:hAnsi="Arial"/>
          <w:bCs/>
          <w:sz w:val="20"/>
          <w:u w:val="none"/>
        </w:rPr>
        <w:t>3.2.</w:t>
      </w:r>
      <w:r>
        <w:rPr>
          <w:rFonts w:ascii="Arial" w:hAnsi="Arial"/>
          <w:bCs/>
          <w:sz w:val="20"/>
          <w:u w:val="none"/>
        </w:rPr>
        <w:t>8</w:t>
      </w:r>
      <w:r w:rsidRPr="001E2ED2">
        <w:rPr>
          <w:rFonts w:ascii="Arial" w:hAnsi="Arial"/>
          <w:bCs/>
          <w:sz w:val="20"/>
          <w:u w:val="none"/>
        </w:rPr>
        <w:tab/>
      </w:r>
      <w:r>
        <w:rPr>
          <w:rFonts w:ascii="Arial" w:hAnsi="Arial"/>
          <w:bCs/>
          <w:sz w:val="20"/>
          <w:u w:val="none"/>
        </w:rPr>
        <w:t>eCoaching Log Reporting</w:t>
      </w:r>
      <w:bookmarkEnd w:id="244"/>
      <w:bookmarkEnd w:id="245"/>
    </w:p>
    <w:p w14:paraId="5A9EDBD2" w14:textId="77777777" w:rsidR="0025641E" w:rsidRPr="004C38CD" w:rsidRDefault="0025641E" w:rsidP="0025641E">
      <w:pPr>
        <w:pStyle w:val="Heading4"/>
        <w:spacing w:before="120" w:after="120"/>
        <w:rPr>
          <w:rFonts w:ascii="Arial" w:hAnsi="Arial"/>
          <w:b/>
          <w:bCs/>
          <w:sz w:val="22"/>
          <w:szCs w:val="22"/>
          <w:u w:val="none"/>
        </w:rPr>
      </w:pPr>
      <w:bookmarkStart w:id="246" w:name="_Toc495311787"/>
      <w:bookmarkStart w:id="247" w:name="_Toc171502"/>
      <w:r w:rsidRPr="004C38CD">
        <w:rPr>
          <w:rFonts w:ascii="Arial" w:hAnsi="Arial"/>
          <w:b/>
          <w:bCs/>
          <w:sz w:val="22"/>
          <w:szCs w:val="22"/>
          <w:u w:val="none"/>
        </w:rPr>
        <w:t>3.2.8.1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Historical Dashboard Extract</w:t>
      </w:r>
      <w:bookmarkEnd w:id="246"/>
      <w:bookmarkEnd w:id="247"/>
    </w:p>
    <w:p w14:paraId="1B63FA4E" w14:textId="77777777" w:rsidR="0025641E" w:rsidRDefault="0025641E" w:rsidP="0025641E">
      <w:pPr>
        <w:ind w:left="720" w:firstLine="720"/>
      </w:pPr>
      <w:r w:rsidRPr="00854AFC">
        <w:t>Provide a means to extract data from the Historical Dashboard to an Excel file.</w:t>
      </w:r>
    </w:p>
    <w:p w14:paraId="65865534" w14:textId="77777777" w:rsidR="0025641E" w:rsidRPr="002E3181" w:rsidRDefault="0025641E" w:rsidP="0025641E">
      <w:pPr>
        <w:spacing w:before="120"/>
        <w:rPr>
          <w:b/>
        </w:rPr>
      </w:pPr>
      <w:r w:rsidRPr="002E3181">
        <w:rPr>
          <w:b/>
        </w:rPr>
        <w:t>3.</w:t>
      </w:r>
      <w:r>
        <w:rPr>
          <w:b/>
        </w:rPr>
        <w:t>2.8</w:t>
      </w:r>
      <w:r w:rsidRPr="002E3181">
        <w:rPr>
          <w:b/>
        </w:rPr>
        <w:t>.1.1</w:t>
      </w:r>
      <w:r>
        <w:rPr>
          <w:b/>
        </w:rPr>
        <w:tab/>
      </w:r>
      <w:r w:rsidRPr="002E3181">
        <w:rPr>
          <w:b/>
        </w:rPr>
        <w:tab/>
        <w:t>Filters</w:t>
      </w:r>
    </w:p>
    <w:p w14:paraId="6D7FA80B" w14:textId="77777777" w:rsidR="0025641E" w:rsidRDefault="0025641E" w:rsidP="0025641E">
      <w:pPr>
        <w:ind w:left="720" w:firstLine="720"/>
      </w:pPr>
      <w:r w:rsidRPr="00854AFC">
        <w:t>The data extracted shall match the filter settings on dashboard at time of extract.</w:t>
      </w:r>
    </w:p>
    <w:p w14:paraId="555EAD60" w14:textId="77777777" w:rsidR="0025641E" w:rsidRPr="002E3181" w:rsidRDefault="0025641E" w:rsidP="0025641E">
      <w:pPr>
        <w:spacing w:before="120"/>
        <w:rPr>
          <w:b/>
        </w:rPr>
      </w:pPr>
      <w:r w:rsidRPr="002E3181">
        <w:rPr>
          <w:b/>
        </w:rPr>
        <w:t>3.2.</w:t>
      </w:r>
      <w:r>
        <w:rPr>
          <w:b/>
        </w:rPr>
        <w:t>8</w:t>
      </w:r>
      <w:r w:rsidRPr="002E3181">
        <w:rPr>
          <w:b/>
        </w:rPr>
        <w:t>.1.2</w:t>
      </w:r>
      <w:r w:rsidRPr="002E3181">
        <w:rPr>
          <w:b/>
        </w:rPr>
        <w:tab/>
      </w:r>
      <w:r>
        <w:rPr>
          <w:b/>
        </w:rPr>
        <w:tab/>
      </w:r>
      <w:r w:rsidRPr="002E3181">
        <w:rPr>
          <w:b/>
        </w:rPr>
        <w:t>Data</w:t>
      </w:r>
    </w:p>
    <w:p w14:paraId="2C2E0DA0" w14:textId="77777777" w:rsidR="0025641E" w:rsidRDefault="0025641E" w:rsidP="0025641E">
      <w:pPr>
        <w:ind w:left="720" w:firstLine="720"/>
      </w:pPr>
      <w:r>
        <w:t>The following information shall be included in the extract from coaching and/or warning logs</w:t>
      </w:r>
    </w:p>
    <w:p w14:paraId="7DCD6D1E" w14:textId="77777777" w:rsidR="0025641E" w:rsidRDefault="0025641E" w:rsidP="0025641E">
      <w:pPr>
        <w:ind w:left="720" w:firstLine="720"/>
      </w:pPr>
      <w:r>
        <w:tab/>
        <w:t>Coaching ID</w:t>
      </w:r>
    </w:p>
    <w:p w14:paraId="4CE0085E" w14:textId="77777777" w:rsidR="0025641E" w:rsidRDefault="0025641E" w:rsidP="0025641E">
      <w:pPr>
        <w:ind w:left="720" w:firstLine="720"/>
      </w:pPr>
      <w:r>
        <w:tab/>
        <w:t>Form Name</w:t>
      </w:r>
    </w:p>
    <w:p w14:paraId="49ADCA5A" w14:textId="6B2A6A8B" w:rsidR="0025641E" w:rsidRDefault="0025641E" w:rsidP="0025641E">
      <w:pPr>
        <w:ind w:left="720" w:firstLine="720"/>
      </w:pPr>
      <w:r>
        <w:tab/>
        <w:t xml:space="preserve">Program Name (Marketplace, Medicare, </w:t>
      </w:r>
      <w:r w:rsidR="006C386B">
        <w:t xml:space="preserve">Dual, </w:t>
      </w:r>
      <w:r>
        <w:t>NA)</w:t>
      </w:r>
    </w:p>
    <w:p w14:paraId="2B38AE1F" w14:textId="77777777" w:rsidR="0025641E" w:rsidRDefault="0025641E" w:rsidP="0025641E">
      <w:pPr>
        <w:ind w:left="720" w:firstLine="720"/>
      </w:pPr>
      <w:r>
        <w:tab/>
        <w:t>Employee ID</w:t>
      </w:r>
    </w:p>
    <w:p w14:paraId="387CA36B" w14:textId="77777777" w:rsidR="0025641E" w:rsidRDefault="0025641E" w:rsidP="0025641E">
      <w:pPr>
        <w:ind w:left="720" w:firstLine="720"/>
      </w:pPr>
      <w:r>
        <w:tab/>
        <w:t>Employee Name</w:t>
      </w:r>
    </w:p>
    <w:p w14:paraId="209616A4" w14:textId="77777777" w:rsidR="0025641E" w:rsidRDefault="0025641E" w:rsidP="0025641E">
      <w:pPr>
        <w:ind w:left="720" w:firstLine="720"/>
      </w:pPr>
      <w:r>
        <w:tab/>
        <w:t>Supervisor Name</w:t>
      </w:r>
    </w:p>
    <w:p w14:paraId="38EF5218" w14:textId="77777777" w:rsidR="0025641E" w:rsidRDefault="0025641E" w:rsidP="0025641E">
      <w:pPr>
        <w:ind w:left="720" w:firstLine="720"/>
      </w:pPr>
      <w:r>
        <w:tab/>
        <w:t>Manager Name</w:t>
      </w:r>
    </w:p>
    <w:p w14:paraId="502D2541" w14:textId="77777777" w:rsidR="0025641E" w:rsidRDefault="0025641E" w:rsidP="0025641E">
      <w:pPr>
        <w:ind w:left="720" w:firstLine="720"/>
      </w:pPr>
      <w:r>
        <w:tab/>
        <w:t>Site (City/Location)</w:t>
      </w:r>
    </w:p>
    <w:p w14:paraId="6EFB13D7" w14:textId="77777777" w:rsidR="0025641E" w:rsidRDefault="0025641E" w:rsidP="0025641E">
      <w:pPr>
        <w:ind w:left="720" w:firstLine="720"/>
      </w:pPr>
      <w:r>
        <w:tab/>
        <w:t>Source (Direct, Indirect)</w:t>
      </w:r>
    </w:p>
    <w:p w14:paraId="31350828" w14:textId="77777777" w:rsidR="0025641E" w:rsidRDefault="0025641E" w:rsidP="0025641E">
      <w:pPr>
        <w:ind w:left="720" w:firstLine="720"/>
      </w:pPr>
      <w:r>
        <w:tab/>
        <w:t>Sub-coaching Source</w:t>
      </w:r>
    </w:p>
    <w:p w14:paraId="5A86B37B" w14:textId="77777777" w:rsidR="0025641E" w:rsidRDefault="0025641E" w:rsidP="0025641E">
      <w:pPr>
        <w:ind w:left="720" w:firstLine="720"/>
      </w:pPr>
      <w:r>
        <w:tab/>
        <w:t>Coaching Reason</w:t>
      </w:r>
    </w:p>
    <w:p w14:paraId="7CA0646D" w14:textId="77777777" w:rsidR="0025641E" w:rsidRDefault="0025641E" w:rsidP="0025641E">
      <w:pPr>
        <w:ind w:left="720" w:firstLine="720"/>
      </w:pPr>
      <w:r>
        <w:tab/>
        <w:t>Sub-coaching Reason</w:t>
      </w:r>
    </w:p>
    <w:p w14:paraId="30399545" w14:textId="77777777" w:rsidR="0025641E" w:rsidRDefault="0025641E" w:rsidP="0025641E">
      <w:pPr>
        <w:ind w:left="720" w:firstLine="720"/>
      </w:pPr>
      <w:r>
        <w:tab/>
        <w:t>Value (Did not meet goal, Met goal, Opportunity, etc.)</w:t>
      </w:r>
    </w:p>
    <w:p w14:paraId="2C2052A8" w14:textId="77777777" w:rsidR="0025641E" w:rsidRDefault="0025641E" w:rsidP="0025641E">
      <w:pPr>
        <w:ind w:left="720" w:firstLine="720"/>
      </w:pPr>
      <w:r>
        <w:tab/>
        <w:t>Status</w:t>
      </w:r>
    </w:p>
    <w:p w14:paraId="6F0FC1A8" w14:textId="77777777" w:rsidR="0025641E" w:rsidRDefault="0025641E" w:rsidP="0025641E">
      <w:pPr>
        <w:ind w:left="720" w:firstLine="720"/>
      </w:pPr>
      <w:r>
        <w:tab/>
        <w:t>Submitter Name</w:t>
      </w:r>
    </w:p>
    <w:p w14:paraId="4A8546F0" w14:textId="77777777" w:rsidR="0025641E" w:rsidRDefault="0025641E" w:rsidP="0025641E">
      <w:pPr>
        <w:ind w:left="720" w:firstLine="720"/>
      </w:pPr>
      <w:r>
        <w:tab/>
        <w:t xml:space="preserve">Event Date </w:t>
      </w:r>
    </w:p>
    <w:p w14:paraId="75FF373B" w14:textId="77777777" w:rsidR="0025641E" w:rsidRDefault="0025641E" w:rsidP="0025641E">
      <w:pPr>
        <w:ind w:left="720" w:firstLine="720"/>
      </w:pPr>
      <w:r>
        <w:tab/>
        <w:t>Coaching Date</w:t>
      </w:r>
    </w:p>
    <w:p w14:paraId="5AF6CEAA" w14:textId="77777777" w:rsidR="0025641E" w:rsidRDefault="0025641E" w:rsidP="0025641E">
      <w:pPr>
        <w:ind w:left="720" w:firstLine="720"/>
      </w:pPr>
      <w:r>
        <w:tab/>
        <w:t>Verint ID</w:t>
      </w:r>
    </w:p>
    <w:p w14:paraId="49632FE4" w14:textId="77777777" w:rsidR="0025641E" w:rsidRDefault="0025641E" w:rsidP="0025641E">
      <w:pPr>
        <w:ind w:left="720" w:firstLine="720"/>
      </w:pPr>
      <w:r>
        <w:tab/>
        <w:t>Description</w:t>
      </w:r>
    </w:p>
    <w:p w14:paraId="7D311963" w14:textId="77777777" w:rsidR="0025641E" w:rsidRDefault="0025641E" w:rsidP="0025641E">
      <w:pPr>
        <w:ind w:left="720" w:firstLine="720"/>
      </w:pPr>
      <w:r>
        <w:tab/>
        <w:t>Coaching Notes</w:t>
      </w:r>
    </w:p>
    <w:p w14:paraId="5FA7E9D1" w14:textId="77777777" w:rsidR="0025641E" w:rsidRDefault="0025641E" w:rsidP="0025641E">
      <w:pPr>
        <w:ind w:left="720" w:firstLine="720"/>
      </w:pPr>
      <w:r>
        <w:tab/>
        <w:t>Submitted Date</w:t>
      </w:r>
    </w:p>
    <w:p w14:paraId="47C1E4B2" w14:textId="77777777" w:rsidR="0025641E" w:rsidRDefault="0025641E" w:rsidP="0025641E">
      <w:pPr>
        <w:ind w:left="720" w:firstLine="720"/>
      </w:pPr>
      <w:r>
        <w:tab/>
        <w:t>Supervisor Reviewed Auto Date</w:t>
      </w:r>
    </w:p>
    <w:p w14:paraId="746F5E79" w14:textId="77777777" w:rsidR="0025641E" w:rsidRDefault="0025641E" w:rsidP="0025641E">
      <w:pPr>
        <w:ind w:left="720" w:firstLine="720"/>
      </w:pPr>
      <w:r>
        <w:tab/>
        <w:t>Manager Review Manual Date</w:t>
      </w:r>
    </w:p>
    <w:p w14:paraId="6F8831AE" w14:textId="77777777" w:rsidR="0025641E" w:rsidRDefault="0025641E" w:rsidP="0025641E">
      <w:pPr>
        <w:ind w:left="720" w:firstLine="720"/>
      </w:pPr>
      <w:r>
        <w:tab/>
        <w:t>Manager Review Auto Date</w:t>
      </w:r>
    </w:p>
    <w:p w14:paraId="56E6C570" w14:textId="77777777" w:rsidR="0025641E" w:rsidRDefault="0025641E" w:rsidP="0025641E">
      <w:pPr>
        <w:ind w:left="720" w:firstLine="720"/>
      </w:pPr>
      <w:r>
        <w:tab/>
        <w:t>Manager Notes</w:t>
      </w:r>
    </w:p>
    <w:p w14:paraId="6E3142CF" w14:textId="77777777" w:rsidR="0025641E" w:rsidRDefault="0025641E" w:rsidP="0025641E">
      <w:pPr>
        <w:ind w:left="720" w:firstLine="720"/>
      </w:pPr>
      <w:r>
        <w:tab/>
        <w:t>CSR Review Auto Date</w:t>
      </w:r>
    </w:p>
    <w:p w14:paraId="72DCF954" w14:textId="77777777" w:rsidR="0025641E" w:rsidRDefault="0025641E" w:rsidP="0025641E">
      <w:pPr>
        <w:ind w:left="720" w:firstLine="720"/>
      </w:pPr>
      <w:r>
        <w:tab/>
        <w:t>CSR Comments</w:t>
      </w:r>
    </w:p>
    <w:p w14:paraId="4107CB9D" w14:textId="234501D6" w:rsidR="00843D6C" w:rsidRDefault="00843D6C" w:rsidP="0025641E">
      <w:pPr>
        <w:ind w:left="720" w:firstLine="720"/>
      </w:pPr>
      <w:r>
        <w:lastRenderedPageBreak/>
        <w:tab/>
        <w:t>Follow-up Required</w:t>
      </w:r>
    </w:p>
    <w:p w14:paraId="6AADA94E" w14:textId="54B211F8" w:rsidR="00843D6C" w:rsidRDefault="00843D6C" w:rsidP="0025641E">
      <w:pPr>
        <w:ind w:left="720" w:firstLine="720"/>
      </w:pPr>
      <w:r>
        <w:tab/>
        <w:t>Follow-up Date</w:t>
      </w:r>
    </w:p>
    <w:p w14:paraId="01988EFC" w14:textId="3A3B2A39" w:rsidR="00843D6C" w:rsidRDefault="00843D6C" w:rsidP="0025641E">
      <w:pPr>
        <w:ind w:left="720" w:firstLine="720"/>
      </w:pPr>
      <w:r>
        <w:tab/>
        <w:t>Follow-up Coaching Date</w:t>
      </w:r>
    </w:p>
    <w:p w14:paraId="772AA64F" w14:textId="33457E4A" w:rsidR="00843D6C" w:rsidRDefault="00843D6C" w:rsidP="0025641E">
      <w:pPr>
        <w:ind w:left="720" w:firstLine="720"/>
      </w:pPr>
      <w:r>
        <w:tab/>
        <w:t>Follow-up Coaching Notes</w:t>
      </w:r>
    </w:p>
    <w:p w14:paraId="6C98395D" w14:textId="0CFB5876" w:rsidR="00A16582" w:rsidRDefault="00A16582" w:rsidP="00A16582">
      <w:pPr>
        <w:ind w:left="720" w:firstLine="720"/>
      </w:pPr>
      <w:r>
        <w:tab/>
        <w:t>Supervisor Follow-up Auto Date</w:t>
      </w:r>
    </w:p>
    <w:p w14:paraId="0BD63F5C" w14:textId="5FC67879" w:rsidR="00A16582" w:rsidRDefault="00A16582" w:rsidP="00A16582">
      <w:pPr>
        <w:ind w:left="720" w:firstLine="720"/>
      </w:pPr>
      <w:r>
        <w:tab/>
        <w:t>CSR Follow-up Auto Date</w:t>
      </w:r>
    </w:p>
    <w:p w14:paraId="59692F39" w14:textId="53BFCFE6" w:rsidR="00843D6C" w:rsidRDefault="00A16582" w:rsidP="0025641E">
      <w:pPr>
        <w:ind w:left="720" w:firstLine="720"/>
      </w:pPr>
      <w:r>
        <w:tab/>
        <w:t>CSR Follow-up Comments</w:t>
      </w:r>
    </w:p>
    <w:p w14:paraId="40CC38B1" w14:textId="098BBA89" w:rsidR="00855B29" w:rsidRDefault="00855B29" w:rsidP="0025641E">
      <w:pPr>
        <w:spacing w:before="120"/>
        <w:rPr>
          <w:b/>
        </w:rPr>
      </w:pPr>
      <w:r>
        <w:rPr>
          <w:b/>
        </w:rPr>
        <w:t>3.2.8.1.2.1</w:t>
      </w:r>
      <w:r>
        <w:rPr>
          <w:b/>
        </w:rPr>
        <w:tab/>
      </w:r>
      <w:r w:rsidRPr="00855B29">
        <w:rPr>
          <w:b/>
        </w:rPr>
        <w:t>Quality Now Data</w:t>
      </w:r>
    </w:p>
    <w:p w14:paraId="718A402D" w14:textId="77777777" w:rsidR="00855B29" w:rsidRDefault="00855B29" w:rsidP="00855B29">
      <w:pPr>
        <w:ind w:left="720" w:firstLine="720"/>
      </w:pPr>
      <w:r>
        <w:t>The following information shall be included in the extract from Quality Now coaching logs</w:t>
      </w:r>
    </w:p>
    <w:p w14:paraId="5FCCEEF7" w14:textId="5248A712" w:rsidR="00855B29" w:rsidRDefault="00855B29" w:rsidP="00855B29">
      <w:r>
        <w:tab/>
      </w:r>
      <w:r>
        <w:tab/>
      </w:r>
      <w:r>
        <w:tab/>
        <w:t>Coaching ID</w:t>
      </w:r>
    </w:p>
    <w:p w14:paraId="53F853DE" w14:textId="483E4B29" w:rsidR="00855B29" w:rsidRDefault="00855B29" w:rsidP="00855B29">
      <w:pPr>
        <w:ind w:left="1440" w:firstLine="720"/>
      </w:pPr>
      <w:r>
        <w:t>Form Name</w:t>
      </w:r>
    </w:p>
    <w:p w14:paraId="01350B7F" w14:textId="7A3DC135" w:rsidR="00236A87" w:rsidRDefault="00236A87" w:rsidP="00855B29">
      <w:pPr>
        <w:ind w:left="1440" w:firstLine="720"/>
      </w:pPr>
      <w:r>
        <w:t>Quality Now Batch ID</w:t>
      </w:r>
    </w:p>
    <w:p w14:paraId="6B06AD93" w14:textId="2E2A0DB5" w:rsidR="00236A87" w:rsidRDefault="00236A87" w:rsidP="00855B29">
      <w:pPr>
        <w:ind w:left="1440" w:firstLine="720"/>
      </w:pPr>
      <w:r>
        <w:t>Quality Now Batch Status</w:t>
      </w:r>
    </w:p>
    <w:p w14:paraId="78B65931" w14:textId="77777777" w:rsidR="00855B29" w:rsidRDefault="00855B29" w:rsidP="00855B29">
      <w:pPr>
        <w:ind w:left="1440" w:firstLine="720"/>
      </w:pPr>
      <w:r>
        <w:t>Employee ID</w:t>
      </w:r>
    </w:p>
    <w:p w14:paraId="06889C13" w14:textId="18D633C5" w:rsidR="00855B29" w:rsidRDefault="00855B29" w:rsidP="00855B29">
      <w:pPr>
        <w:ind w:left="1440" w:firstLine="720"/>
      </w:pPr>
      <w:r>
        <w:t>Employee Name</w:t>
      </w:r>
    </w:p>
    <w:p w14:paraId="41D82E57" w14:textId="6C8CD82B" w:rsidR="00855B29" w:rsidRDefault="00855B29" w:rsidP="00855B29">
      <w:pPr>
        <w:ind w:left="1440" w:firstLine="720"/>
      </w:pPr>
      <w:r>
        <w:t>Supervisor Name</w:t>
      </w:r>
    </w:p>
    <w:p w14:paraId="1D76843E" w14:textId="724DCE06" w:rsidR="00855B29" w:rsidRDefault="00855B29" w:rsidP="00855B29">
      <w:pPr>
        <w:ind w:left="1440" w:firstLine="720"/>
      </w:pPr>
      <w:r>
        <w:t>Manager Name</w:t>
      </w:r>
    </w:p>
    <w:p w14:paraId="66BC00AF" w14:textId="2DE5A54E" w:rsidR="00855B29" w:rsidRDefault="00855B29" w:rsidP="00855B29">
      <w:pPr>
        <w:ind w:left="1440" w:firstLine="720"/>
      </w:pPr>
      <w:r>
        <w:t>Site (City/Location)</w:t>
      </w:r>
    </w:p>
    <w:p w14:paraId="55732253" w14:textId="5E03752E" w:rsidR="00855B29" w:rsidRDefault="00855B29" w:rsidP="00855B29">
      <w:pPr>
        <w:ind w:left="1440" w:firstLine="720"/>
      </w:pPr>
      <w:r>
        <w:t>Source (Direct, Indirect)</w:t>
      </w:r>
    </w:p>
    <w:p w14:paraId="3CF8A172" w14:textId="45B3495E" w:rsidR="00855B29" w:rsidRDefault="00855B29" w:rsidP="00855B29">
      <w:pPr>
        <w:ind w:left="1440" w:firstLine="720"/>
      </w:pPr>
      <w:r>
        <w:t>Sub-coaching Source</w:t>
      </w:r>
    </w:p>
    <w:p w14:paraId="29565D58" w14:textId="77777777" w:rsidR="00855B29" w:rsidRDefault="00855B29" w:rsidP="00855B29">
      <w:pPr>
        <w:ind w:left="1440" w:firstLine="720"/>
      </w:pPr>
      <w:r>
        <w:t>Status</w:t>
      </w:r>
    </w:p>
    <w:p w14:paraId="78543972" w14:textId="522CBF9A" w:rsidR="002B61DF" w:rsidRDefault="002B61DF" w:rsidP="00855B29">
      <w:pPr>
        <w:ind w:left="1440" w:firstLine="720"/>
      </w:pPr>
      <w:r>
        <w:t>Strength and Opportunities</w:t>
      </w:r>
    </w:p>
    <w:p w14:paraId="7147C505" w14:textId="77777777" w:rsidR="00855B29" w:rsidRDefault="00855B29" w:rsidP="00855B29">
      <w:pPr>
        <w:ind w:left="1440" w:firstLine="720"/>
      </w:pPr>
      <w:r>
        <w:t>Coaching Date</w:t>
      </w:r>
    </w:p>
    <w:p w14:paraId="695E38AA" w14:textId="0A1264F5" w:rsidR="00855B29" w:rsidRDefault="00855B29" w:rsidP="00855B29">
      <w:pPr>
        <w:ind w:left="1440" w:firstLine="720"/>
      </w:pPr>
      <w:r>
        <w:t>Coaching Notes</w:t>
      </w:r>
    </w:p>
    <w:p w14:paraId="5EB0C8AB" w14:textId="77777777" w:rsidR="00855B29" w:rsidRDefault="00855B29" w:rsidP="00855B29">
      <w:pPr>
        <w:ind w:left="1440" w:firstLine="720"/>
      </w:pPr>
      <w:r>
        <w:t>Submitted Date</w:t>
      </w:r>
    </w:p>
    <w:p w14:paraId="3F0F2C13" w14:textId="7EB7BB41" w:rsidR="00855B29" w:rsidRDefault="00855B29" w:rsidP="00855B29">
      <w:pPr>
        <w:ind w:left="1440" w:firstLine="720"/>
      </w:pPr>
      <w:r>
        <w:t>Supervisor Reviewed Auto Date</w:t>
      </w:r>
    </w:p>
    <w:p w14:paraId="441ABA95" w14:textId="6997ABEA" w:rsidR="00855B29" w:rsidRDefault="00855B29" w:rsidP="00855B29">
      <w:pPr>
        <w:ind w:left="1440" w:firstLine="720"/>
      </w:pPr>
      <w:r>
        <w:t>Manager Review Manual Date</w:t>
      </w:r>
    </w:p>
    <w:p w14:paraId="5074AC43" w14:textId="7AAB2139" w:rsidR="00855B29" w:rsidRDefault="00855B29" w:rsidP="00855B29">
      <w:pPr>
        <w:ind w:left="1440" w:firstLine="720"/>
      </w:pPr>
      <w:r>
        <w:t>Manager Review Auto Date</w:t>
      </w:r>
    </w:p>
    <w:p w14:paraId="270160C8" w14:textId="12267328" w:rsidR="00855B29" w:rsidRDefault="00855B29" w:rsidP="00855B29">
      <w:pPr>
        <w:ind w:left="1440" w:firstLine="720"/>
      </w:pPr>
      <w:r>
        <w:t>Manager Notes</w:t>
      </w:r>
    </w:p>
    <w:p w14:paraId="7AEA9558" w14:textId="681C8B4A" w:rsidR="00855B29" w:rsidRDefault="00855B29" w:rsidP="00855B29">
      <w:pPr>
        <w:ind w:left="1440" w:firstLine="720"/>
      </w:pPr>
      <w:r>
        <w:t>CSR Review Auto Date</w:t>
      </w:r>
    </w:p>
    <w:p w14:paraId="1470561F" w14:textId="6B693907" w:rsidR="00855B29" w:rsidRDefault="00855B29" w:rsidP="00855B29">
      <w:pPr>
        <w:ind w:left="1440" w:firstLine="720"/>
      </w:pPr>
      <w:r>
        <w:t>CSR Comments</w:t>
      </w:r>
    </w:p>
    <w:p w14:paraId="34A48E32" w14:textId="77777777" w:rsidR="00855B29" w:rsidRDefault="00855B29" w:rsidP="00855B29">
      <w:pPr>
        <w:ind w:left="720" w:firstLine="720"/>
      </w:pPr>
      <w:r>
        <w:t>For each evaluation associated with log</w:t>
      </w:r>
    </w:p>
    <w:p w14:paraId="4B96FAF5" w14:textId="39A6B427" w:rsidR="002B61DF" w:rsidRDefault="00B21B52" w:rsidP="002B61DF">
      <w:pPr>
        <w:ind w:left="1440" w:firstLine="720"/>
      </w:pPr>
      <w:r>
        <w:t>Evaluation Form</w:t>
      </w:r>
    </w:p>
    <w:p w14:paraId="7A267246" w14:textId="77777777" w:rsidR="002B61DF" w:rsidRDefault="002B61DF" w:rsidP="002B61DF">
      <w:pPr>
        <w:ind w:left="1440" w:firstLine="720"/>
      </w:pPr>
      <w:r>
        <w:t>Verint ID</w:t>
      </w:r>
    </w:p>
    <w:p w14:paraId="4BDECF91" w14:textId="3DCDDC92" w:rsidR="00B21B52" w:rsidRDefault="00B21B52" w:rsidP="002B61DF">
      <w:pPr>
        <w:ind w:left="1440" w:firstLine="720"/>
      </w:pPr>
      <w:r>
        <w:t>Coaching Monitor</w:t>
      </w:r>
    </w:p>
    <w:p w14:paraId="27EFF114" w14:textId="01403EFD" w:rsidR="00855B29" w:rsidRDefault="00855B29" w:rsidP="00855B29">
      <w:pPr>
        <w:ind w:left="1440" w:firstLine="720"/>
      </w:pPr>
      <w:r>
        <w:t xml:space="preserve">Program Name (Marketplace, Medicare, </w:t>
      </w:r>
      <w:r w:rsidR="006C386B">
        <w:t xml:space="preserve">Dual, </w:t>
      </w:r>
      <w:r>
        <w:t>NA)</w:t>
      </w:r>
    </w:p>
    <w:p w14:paraId="27DD370E" w14:textId="77777777" w:rsidR="002B61DF" w:rsidRDefault="002B61DF" w:rsidP="002B61DF">
      <w:pPr>
        <w:ind w:left="1440" w:firstLine="720"/>
      </w:pPr>
      <w:r>
        <w:t>Event Date</w:t>
      </w:r>
    </w:p>
    <w:p w14:paraId="46BA68D3" w14:textId="77777777" w:rsidR="002B61DF" w:rsidRDefault="002B61DF" w:rsidP="002B61DF">
      <w:pPr>
        <w:ind w:left="1440" w:firstLine="720"/>
      </w:pPr>
      <w:r>
        <w:t>Submitter Name</w:t>
      </w:r>
    </w:p>
    <w:p w14:paraId="5C097B00" w14:textId="77777777" w:rsidR="002B61DF" w:rsidRDefault="002B61DF" w:rsidP="002B61DF">
      <w:pPr>
        <w:ind w:left="1440" w:firstLine="720"/>
      </w:pPr>
      <w:r>
        <w:t>Evaluation Status</w:t>
      </w:r>
    </w:p>
    <w:p w14:paraId="3B0048BC" w14:textId="0B8E89E3" w:rsidR="00855B29" w:rsidRDefault="00855B29" w:rsidP="00855B29">
      <w:pPr>
        <w:ind w:left="1440" w:firstLine="720"/>
      </w:pPr>
      <w:r>
        <w:t>Coaching Reason</w:t>
      </w:r>
    </w:p>
    <w:p w14:paraId="14F31E2E" w14:textId="764C7538" w:rsidR="00855B29" w:rsidRDefault="00855B29" w:rsidP="00855B29">
      <w:pPr>
        <w:ind w:left="1440" w:firstLine="720"/>
      </w:pPr>
      <w:r>
        <w:t>Sub-coaching Reason</w:t>
      </w:r>
    </w:p>
    <w:p w14:paraId="507FDFAD" w14:textId="790DBB0F" w:rsidR="00855B29" w:rsidRDefault="00A516CE" w:rsidP="00855B29">
      <w:pPr>
        <w:ind w:left="1440" w:firstLine="720"/>
      </w:pPr>
      <w:r>
        <w:t>Description (shall be NA)</w:t>
      </w:r>
    </w:p>
    <w:p w14:paraId="275FFE33" w14:textId="77777777" w:rsidR="002B61DF" w:rsidRDefault="002B61DF" w:rsidP="002B61DF">
      <w:pPr>
        <w:ind w:left="1440" w:firstLine="720"/>
      </w:pPr>
      <w:r>
        <w:t>Business Process</w:t>
      </w:r>
    </w:p>
    <w:p w14:paraId="28A79FA7" w14:textId="77777777" w:rsidR="002B61DF" w:rsidRDefault="002B61DF" w:rsidP="002B61DF">
      <w:pPr>
        <w:ind w:left="1440" w:firstLine="720"/>
      </w:pPr>
      <w:r>
        <w:t>Business Process Reason</w:t>
      </w:r>
    </w:p>
    <w:p w14:paraId="41A49B31" w14:textId="77777777" w:rsidR="002B61DF" w:rsidRDefault="002B61DF" w:rsidP="002B61DF">
      <w:pPr>
        <w:ind w:left="1440" w:firstLine="720"/>
      </w:pPr>
      <w:r>
        <w:t>Business Process Comment</w:t>
      </w:r>
    </w:p>
    <w:p w14:paraId="62E27240" w14:textId="77777777" w:rsidR="002B61DF" w:rsidRDefault="002B61DF" w:rsidP="002B61DF">
      <w:pPr>
        <w:ind w:left="1440" w:firstLine="720"/>
      </w:pPr>
      <w:r>
        <w:t>Info Accuracy</w:t>
      </w:r>
    </w:p>
    <w:p w14:paraId="2445FE15" w14:textId="77777777" w:rsidR="002B61DF" w:rsidRDefault="002B61DF" w:rsidP="002B61DF">
      <w:pPr>
        <w:ind w:left="1440" w:firstLine="720"/>
      </w:pPr>
      <w:r>
        <w:t>Info Accuracy Reason</w:t>
      </w:r>
    </w:p>
    <w:p w14:paraId="2C3136A2" w14:textId="77777777" w:rsidR="002B61DF" w:rsidRDefault="002B61DF" w:rsidP="002B61DF">
      <w:pPr>
        <w:ind w:left="1440" w:firstLine="720"/>
      </w:pPr>
      <w:r>
        <w:t>Info Accuracy Comment</w:t>
      </w:r>
    </w:p>
    <w:p w14:paraId="7709B7DE" w14:textId="77777777" w:rsidR="002B61DF" w:rsidRDefault="002B61DF" w:rsidP="002B61DF">
      <w:pPr>
        <w:ind w:left="1440" w:firstLine="720"/>
      </w:pPr>
      <w:r>
        <w:t>Privacy Disclaimers</w:t>
      </w:r>
    </w:p>
    <w:p w14:paraId="4ADFC9BE" w14:textId="77777777" w:rsidR="002B61DF" w:rsidRDefault="002B61DF" w:rsidP="002B61DF">
      <w:pPr>
        <w:ind w:left="1440" w:firstLine="720"/>
      </w:pPr>
      <w:r>
        <w:t>Privacy Disclaimers Reason</w:t>
      </w:r>
    </w:p>
    <w:p w14:paraId="064B4EE0" w14:textId="77777777" w:rsidR="002B61DF" w:rsidRDefault="002B61DF" w:rsidP="002B61DF">
      <w:pPr>
        <w:ind w:left="1440" w:firstLine="720"/>
      </w:pPr>
      <w:r>
        <w:t>Privacy Disclaimers Comment</w:t>
      </w:r>
    </w:p>
    <w:p w14:paraId="121D9A7B" w14:textId="77777777" w:rsidR="002B61DF" w:rsidRDefault="002B61DF" w:rsidP="002B61DF">
      <w:pPr>
        <w:ind w:left="1440" w:firstLine="720"/>
      </w:pPr>
      <w:r>
        <w:t>Issue Resolution</w:t>
      </w:r>
    </w:p>
    <w:p w14:paraId="14BC0F84" w14:textId="77777777" w:rsidR="002B61DF" w:rsidRDefault="002B61DF" w:rsidP="002B61DF">
      <w:pPr>
        <w:ind w:left="1440" w:firstLine="720"/>
      </w:pPr>
      <w:r>
        <w:t>Issue Resolution Comment</w:t>
      </w:r>
    </w:p>
    <w:p w14:paraId="0DAC0297" w14:textId="77777777" w:rsidR="002B61DF" w:rsidRDefault="002B61DF" w:rsidP="002B61DF">
      <w:pPr>
        <w:ind w:left="1440" w:firstLine="720"/>
      </w:pPr>
      <w:r>
        <w:t>Call Efficiency</w:t>
      </w:r>
    </w:p>
    <w:p w14:paraId="1AEC00D9" w14:textId="77777777" w:rsidR="002B61DF" w:rsidRDefault="002B61DF" w:rsidP="002B61DF">
      <w:pPr>
        <w:ind w:left="1440" w:firstLine="720"/>
      </w:pPr>
      <w:r>
        <w:t>Call Efficiency Comment</w:t>
      </w:r>
    </w:p>
    <w:p w14:paraId="6AE93BD4" w14:textId="77777777" w:rsidR="002B61DF" w:rsidRDefault="002B61DF" w:rsidP="002B61DF">
      <w:pPr>
        <w:ind w:left="1440" w:firstLine="720"/>
      </w:pPr>
      <w:r>
        <w:lastRenderedPageBreak/>
        <w:t>Active Listening</w:t>
      </w:r>
    </w:p>
    <w:p w14:paraId="10A91A4C" w14:textId="77777777" w:rsidR="002B61DF" w:rsidRDefault="002B61DF" w:rsidP="002B61DF">
      <w:pPr>
        <w:ind w:left="1440" w:firstLine="720"/>
      </w:pPr>
      <w:r>
        <w:t>Active Listening Comment</w:t>
      </w:r>
    </w:p>
    <w:p w14:paraId="426286D6" w14:textId="77777777" w:rsidR="002B61DF" w:rsidRDefault="002B61DF" w:rsidP="002B61DF">
      <w:pPr>
        <w:ind w:left="1440" w:firstLine="720"/>
      </w:pPr>
      <w:r>
        <w:t>Personality Flexing</w:t>
      </w:r>
    </w:p>
    <w:p w14:paraId="58DBA68B" w14:textId="77777777" w:rsidR="002B61DF" w:rsidRDefault="002B61DF" w:rsidP="002B61DF">
      <w:pPr>
        <w:ind w:left="1440" w:firstLine="720"/>
      </w:pPr>
      <w:r>
        <w:t>Personality Flexing Comment</w:t>
      </w:r>
    </w:p>
    <w:p w14:paraId="7D91046D" w14:textId="77777777" w:rsidR="002B61DF" w:rsidRDefault="002B61DF" w:rsidP="002B61DF">
      <w:pPr>
        <w:ind w:left="1440" w:firstLine="720"/>
      </w:pPr>
      <w:r>
        <w:t>Customer Temp Start</w:t>
      </w:r>
    </w:p>
    <w:p w14:paraId="3F63B2F2" w14:textId="77777777" w:rsidR="002B61DF" w:rsidRDefault="002B61DF" w:rsidP="002B61DF">
      <w:pPr>
        <w:ind w:left="1440" w:firstLine="720"/>
      </w:pPr>
      <w:r>
        <w:t>Customer Temp Start Comment</w:t>
      </w:r>
    </w:p>
    <w:p w14:paraId="6ED4D6BC" w14:textId="77777777" w:rsidR="002B61DF" w:rsidRDefault="002B61DF" w:rsidP="002B61DF">
      <w:pPr>
        <w:ind w:left="1440" w:firstLine="720"/>
      </w:pPr>
      <w:r>
        <w:t>Customer Temp End</w:t>
      </w:r>
    </w:p>
    <w:p w14:paraId="68F8646B" w14:textId="763EEEEB" w:rsidR="002B61DF" w:rsidRPr="00855B29" w:rsidRDefault="002B61DF" w:rsidP="002B61DF">
      <w:pPr>
        <w:ind w:left="1440" w:firstLine="720"/>
      </w:pPr>
      <w:r>
        <w:t>Customer Temp End Comment</w:t>
      </w:r>
    </w:p>
    <w:p w14:paraId="22560EB8" w14:textId="77777777" w:rsidR="0025641E" w:rsidRPr="002E3181" w:rsidRDefault="0025641E" w:rsidP="0025641E">
      <w:pPr>
        <w:spacing w:before="120"/>
        <w:rPr>
          <w:b/>
        </w:rPr>
      </w:pPr>
      <w:r w:rsidRPr="002E3181">
        <w:rPr>
          <w:b/>
        </w:rPr>
        <w:t>3.2.</w:t>
      </w:r>
      <w:r>
        <w:rPr>
          <w:b/>
        </w:rPr>
        <w:t>8</w:t>
      </w:r>
      <w:r w:rsidRPr="002E3181">
        <w:rPr>
          <w:b/>
        </w:rPr>
        <w:t>.1.3</w:t>
      </w:r>
      <w:r>
        <w:rPr>
          <w:b/>
        </w:rPr>
        <w:tab/>
      </w:r>
      <w:r w:rsidRPr="002E3181">
        <w:rPr>
          <w:b/>
        </w:rPr>
        <w:tab/>
        <w:t>Permissions</w:t>
      </w:r>
    </w:p>
    <w:p w14:paraId="5A7F5E6B" w14:textId="77777777" w:rsidR="0025641E" w:rsidRDefault="0025641E" w:rsidP="0025641E">
      <w:pPr>
        <w:ind w:left="1440"/>
      </w:pPr>
      <w:r w:rsidRPr="00854AFC">
        <w:t>Employees with a job code ending in 40 (e.g. WACS40) should not be allowed to extract data from the Historical Dashboard to an Excel file.</w:t>
      </w:r>
    </w:p>
    <w:p w14:paraId="635603D7" w14:textId="77777777" w:rsidR="0025641E" w:rsidRPr="004C38CD" w:rsidRDefault="0025641E" w:rsidP="0025641E">
      <w:pPr>
        <w:pStyle w:val="Heading4"/>
        <w:spacing w:before="120" w:after="120"/>
        <w:rPr>
          <w:rFonts w:ascii="Arial" w:hAnsi="Arial"/>
          <w:b/>
          <w:bCs/>
          <w:sz w:val="22"/>
          <w:szCs w:val="22"/>
          <w:u w:val="none"/>
        </w:rPr>
      </w:pPr>
      <w:bookmarkStart w:id="248" w:name="_Toc495311788"/>
      <w:bookmarkStart w:id="249" w:name="_Toc171503"/>
      <w:r w:rsidRPr="004C38CD">
        <w:rPr>
          <w:rFonts w:ascii="Arial" w:hAnsi="Arial"/>
          <w:b/>
          <w:bCs/>
          <w:sz w:val="22"/>
          <w:szCs w:val="22"/>
          <w:u w:val="none"/>
        </w:rPr>
        <w:t>3.2.8.2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Log Reporting</w:t>
      </w:r>
      <w:bookmarkEnd w:id="248"/>
      <w:bookmarkEnd w:id="249"/>
      <w:r w:rsidRPr="004C38CD">
        <w:rPr>
          <w:rFonts w:ascii="Arial" w:hAnsi="Arial"/>
          <w:b/>
          <w:bCs/>
          <w:sz w:val="22"/>
          <w:szCs w:val="22"/>
          <w:u w:val="none"/>
        </w:rPr>
        <w:t xml:space="preserve"> </w:t>
      </w:r>
    </w:p>
    <w:p w14:paraId="75DE2831" w14:textId="77777777" w:rsidR="0025641E" w:rsidRDefault="0025641E" w:rsidP="0025641E">
      <w:pPr>
        <w:ind w:left="1440"/>
      </w:pPr>
      <w:r w:rsidRPr="00EB464B">
        <w:t>Allow for reporting on coaching and warning log information.</w:t>
      </w:r>
      <w:r>
        <w:t xml:space="preserve">  </w:t>
      </w:r>
    </w:p>
    <w:p w14:paraId="7754C4E0" w14:textId="656537A1" w:rsidR="0043035B" w:rsidRPr="00CD4169" w:rsidRDefault="0043035B" w:rsidP="0043035B">
      <w:pPr>
        <w:spacing w:before="120"/>
        <w:rPr>
          <w:b/>
        </w:rPr>
      </w:pPr>
      <w:r>
        <w:rPr>
          <w:b/>
        </w:rPr>
        <w:t>3.2.8.2.1</w:t>
      </w:r>
      <w:r>
        <w:rPr>
          <w:b/>
        </w:rPr>
        <w:tab/>
      </w:r>
      <w:r>
        <w:rPr>
          <w:b/>
        </w:rPr>
        <w:tab/>
        <w:t>Repo</w:t>
      </w:r>
      <w:r w:rsidR="00B83EB3">
        <w:rPr>
          <w:b/>
        </w:rPr>
        <w:t>r</w:t>
      </w:r>
      <w:r>
        <w:rPr>
          <w:b/>
        </w:rPr>
        <w:t>ts to be On Demand</w:t>
      </w:r>
    </w:p>
    <w:p w14:paraId="765A0A94" w14:textId="3F0E8300" w:rsidR="0043035B" w:rsidRDefault="00827E0E" w:rsidP="00827E0E">
      <w:pPr>
        <w:ind w:left="1440"/>
        <w:rPr>
          <w:b/>
        </w:rPr>
      </w:pPr>
      <w:r>
        <w:t>Reports to be run on demand with criteria selected by the user and results presented on the screen.</w:t>
      </w:r>
    </w:p>
    <w:p w14:paraId="66B8DEE1" w14:textId="398C3C80" w:rsidR="0025641E" w:rsidRPr="00CD4169" w:rsidRDefault="0025641E" w:rsidP="0025641E">
      <w:pPr>
        <w:spacing w:before="120"/>
        <w:rPr>
          <w:b/>
        </w:rPr>
      </w:pPr>
      <w:r>
        <w:rPr>
          <w:b/>
        </w:rPr>
        <w:t>3.2.8.2.1</w:t>
      </w:r>
      <w:r w:rsidR="00827E0E">
        <w:rPr>
          <w:b/>
        </w:rPr>
        <w:t>.1</w:t>
      </w:r>
      <w:r w:rsidR="004966E9">
        <w:rPr>
          <w:b/>
        </w:rPr>
        <w:tab/>
      </w:r>
      <w:r>
        <w:rPr>
          <w:b/>
        </w:rPr>
        <w:t xml:space="preserve">Permissions </w:t>
      </w:r>
    </w:p>
    <w:p w14:paraId="5D4B39F9" w14:textId="77777777" w:rsidR="0025641E" w:rsidRDefault="0025641E" w:rsidP="0025641E">
      <w:pPr>
        <w:ind w:left="1440"/>
      </w:pPr>
      <w:r w:rsidRPr="00CD4169">
        <w:t xml:space="preserve">Only the individuals </w:t>
      </w:r>
      <w:r>
        <w:t>in eCoaching Engineering and Program teams and designated members of the Quality team</w:t>
      </w:r>
      <w:r w:rsidRPr="00CD4169">
        <w:t xml:space="preserve"> shall </w:t>
      </w:r>
      <w:r>
        <w:t xml:space="preserve">have </w:t>
      </w:r>
      <w:r w:rsidRPr="00CD4169">
        <w:t>access to the</w:t>
      </w:r>
      <w:r>
        <w:t xml:space="preserve"> reports and shall access only those reports which they have been granted entitlement to execute.</w:t>
      </w:r>
    </w:p>
    <w:p w14:paraId="29FBF64D" w14:textId="75D56123" w:rsidR="0025641E" w:rsidRDefault="0025641E" w:rsidP="0025641E">
      <w:pPr>
        <w:spacing w:before="120"/>
        <w:rPr>
          <w:b/>
        </w:rPr>
      </w:pPr>
      <w:r w:rsidRPr="00CD4169">
        <w:rPr>
          <w:b/>
        </w:rPr>
        <w:t>3.2.8.2.</w:t>
      </w:r>
      <w:r w:rsidR="00827E0E">
        <w:rPr>
          <w:b/>
        </w:rPr>
        <w:t>1.2</w:t>
      </w:r>
      <w:r w:rsidRPr="00CD4169">
        <w:rPr>
          <w:b/>
        </w:rPr>
        <w:tab/>
        <w:t xml:space="preserve">eCL </w:t>
      </w:r>
      <w:r>
        <w:rPr>
          <w:b/>
        </w:rPr>
        <w:t>Coaching Log Summary</w:t>
      </w:r>
      <w:r w:rsidRPr="00CD4169">
        <w:rPr>
          <w:b/>
        </w:rPr>
        <w:t xml:space="preserve"> </w:t>
      </w:r>
    </w:p>
    <w:p w14:paraId="4224B094" w14:textId="77777777" w:rsidR="0025641E" w:rsidRDefault="0025641E" w:rsidP="0025641E">
      <w:pPr>
        <w:ind w:left="720" w:firstLine="720"/>
      </w:pPr>
      <w:r>
        <w:t>A report of coaching log information based on selected criteria</w:t>
      </w:r>
      <w:r w:rsidRPr="00CD4169">
        <w:t>.</w:t>
      </w:r>
    </w:p>
    <w:p w14:paraId="1496F7FB" w14:textId="76B76CC9" w:rsidR="0025641E" w:rsidRPr="00CD4169" w:rsidRDefault="00827E0E" w:rsidP="0025641E">
      <w:pPr>
        <w:spacing w:before="120"/>
        <w:rPr>
          <w:b/>
        </w:rPr>
      </w:pPr>
      <w:r w:rsidRPr="00CD4169">
        <w:rPr>
          <w:b/>
        </w:rPr>
        <w:t>3.2.8.2.</w:t>
      </w:r>
      <w:r>
        <w:rPr>
          <w:b/>
        </w:rPr>
        <w:t>1.2</w:t>
      </w:r>
      <w:r w:rsidR="0025641E" w:rsidRPr="00CD4169">
        <w:rPr>
          <w:b/>
        </w:rPr>
        <w:t>.</w:t>
      </w:r>
      <w:r w:rsidR="0025641E">
        <w:rPr>
          <w:b/>
        </w:rPr>
        <w:t>1</w:t>
      </w:r>
      <w:r w:rsidR="0025641E" w:rsidRPr="00CD4169">
        <w:rPr>
          <w:b/>
        </w:rPr>
        <w:tab/>
      </w:r>
      <w:r w:rsidR="0025641E">
        <w:rPr>
          <w:b/>
        </w:rPr>
        <w:t xml:space="preserve">Selection Criteria </w:t>
      </w:r>
    </w:p>
    <w:p w14:paraId="7EB42655" w14:textId="77777777" w:rsidR="0025641E" w:rsidRDefault="0025641E" w:rsidP="0025641E">
      <w:pPr>
        <w:ind w:left="720" w:firstLine="720"/>
      </w:pPr>
      <w:r>
        <w:t>The coaching log summary report shall have the following criteria available:</w:t>
      </w:r>
    </w:p>
    <w:p w14:paraId="602F7606" w14:textId="2892F227" w:rsidR="0025641E" w:rsidRDefault="0025641E" w:rsidP="0025641E">
      <w:pPr>
        <w:ind w:left="720" w:firstLine="720"/>
      </w:pPr>
      <w:r>
        <w:tab/>
      </w:r>
      <w:r w:rsidR="006C5193">
        <w:t xml:space="preserve">Employee Level </w:t>
      </w:r>
      <w:r>
        <w:t xml:space="preserve">or all </w:t>
      </w:r>
      <w:r w:rsidR="006C5193">
        <w:t>levels</w:t>
      </w:r>
      <w:r>
        <w:t xml:space="preserve"> – All, CSR, Supervisor, Quality, LSA, Training </w:t>
      </w:r>
    </w:p>
    <w:p w14:paraId="17CFBACB" w14:textId="77777777" w:rsidR="0025641E" w:rsidRDefault="0025641E" w:rsidP="0025641E">
      <w:pPr>
        <w:ind w:left="720" w:firstLine="720"/>
      </w:pPr>
      <w:r>
        <w:tab/>
        <w:t>Employee or all employees – Employee’s name regardless of current status</w:t>
      </w:r>
    </w:p>
    <w:p w14:paraId="173DC5D4" w14:textId="77777777" w:rsidR="0025641E" w:rsidRDefault="0025641E" w:rsidP="0025641E">
      <w:pPr>
        <w:ind w:left="720" w:firstLine="720"/>
      </w:pPr>
      <w:r>
        <w:tab/>
        <w:t>Site or all sites – Site or location of employee</w:t>
      </w:r>
    </w:p>
    <w:p w14:paraId="37DB25D1" w14:textId="77777777" w:rsidR="0025641E" w:rsidRDefault="0025641E" w:rsidP="0025641E">
      <w:pPr>
        <w:ind w:left="720" w:firstLine="720"/>
      </w:pPr>
      <w:r>
        <w:tab/>
        <w:t>Coaching reason or all coaching reasons – Coaching reason</w:t>
      </w:r>
    </w:p>
    <w:p w14:paraId="6D46878F" w14:textId="77777777" w:rsidR="0025641E" w:rsidRDefault="0025641E" w:rsidP="0025641E">
      <w:pPr>
        <w:ind w:left="2160"/>
      </w:pPr>
      <w:r>
        <w:t xml:space="preserve">Sub-coaching reason or all sub-coaching reasons – Sub-coaching reasons for selected coaching reason or all sub-coaching reasons </w:t>
      </w:r>
    </w:p>
    <w:p w14:paraId="45CB6179" w14:textId="77777777" w:rsidR="0025641E" w:rsidRPr="00CD4169" w:rsidRDefault="0025641E" w:rsidP="0025641E">
      <w:pPr>
        <w:ind w:left="2160"/>
      </w:pPr>
      <w:r>
        <w:t>Status or all statuses – Current status of the log</w:t>
      </w:r>
    </w:p>
    <w:p w14:paraId="266747C9" w14:textId="77777777" w:rsidR="0025641E" w:rsidRPr="00CD4169" w:rsidRDefault="0025641E" w:rsidP="0025641E">
      <w:pPr>
        <w:ind w:left="1440"/>
      </w:pPr>
      <w:r w:rsidRPr="00CD4169">
        <w:tab/>
        <w:t xml:space="preserve">Start date – based on the logs’ submitted date </w:t>
      </w:r>
    </w:p>
    <w:p w14:paraId="6339A1EA" w14:textId="77777777" w:rsidR="0025641E" w:rsidRPr="00CD4169" w:rsidRDefault="0025641E" w:rsidP="0025641E">
      <w:pPr>
        <w:ind w:left="1440"/>
      </w:pPr>
      <w:r w:rsidRPr="00CD4169">
        <w:tab/>
        <w:t xml:space="preserve">End date – based on the logs’ submitted date </w:t>
      </w:r>
    </w:p>
    <w:p w14:paraId="35057B2E" w14:textId="0FB3FF63" w:rsidR="0025641E" w:rsidRPr="00CD4169" w:rsidRDefault="00827E0E" w:rsidP="0025641E">
      <w:pPr>
        <w:spacing w:before="120"/>
        <w:rPr>
          <w:b/>
        </w:rPr>
      </w:pPr>
      <w:r w:rsidRPr="00CD4169">
        <w:rPr>
          <w:b/>
        </w:rPr>
        <w:t>3.2.8.2.</w:t>
      </w:r>
      <w:r>
        <w:rPr>
          <w:b/>
        </w:rPr>
        <w:t>1.2.</w:t>
      </w:r>
      <w:r w:rsidR="0025641E">
        <w:rPr>
          <w:b/>
        </w:rPr>
        <w:t>2</w:t>
      </w:r>
      <w:r w:rsidR="0025641E" w:rsidRPr="00CD4169">
        <w:rPr>
          <w:b/>
        </w:rPr>
        <w:tab/>
      </w:r>
      <w:r w:rsidR="0025641E">
        <w:rPr>
          <w:b/>
        </w:rPr>
        <w:t>Data Elements</w:t>
      </w:r>
    </w:p>
    <w:p w14:paraId="2E536024" w14:textId="77777777" w:rsidR="0025641E" w:rsidRDefault="0025641E" w:rsidP="0025641E">
      <w:pPr>
        <w:ind w:left="1440"/>
      </w:pPr>
      <w:r>
        <w:t>For the data elements to be reported on, see appendix 7.1 Reporting Data Elements.</w:t>
      </w:r>
    </w:p>
    <w:p w14:paraId="0EABA04F" w14:textId="7FC9CB56" w:rsidR="006B3C13" w:rsidRDefault="006B3C13" w:rsidP="0025641E">
      <w:pPr>
        <w:ind w:left="1440"/>
      </w:pPr>
      <w:r w:rsidRPr="00855B29">
        <w:t>For the data elements to be reported on for Quality Now logs, see appendix 7.6 Quality Now Reporting Data Elements.</w:t>
      </w:r>
    </w:p>
    <w:p w14:paraId="4F9C030B" w14:textId="41E13F73" w:rsidR="0025641E" w:rsidRDefault="00827E0E" w:rsidP="0025641E">
      <w:pPr>
        <w:spacing w:before="120"/>
        <w:rPr>
          <w:b/>
        </w:rPr>
      </w:pPr>
      <w:r w:rsidRPr="00CD4169">
        <w:rPr>
          <w:b/>
        </w:rPr>
        <w:t>3.2.8.2.</w:t>
      </w:r>
      <w:r>
        <w:rPr>
          <w:b/>
        </w:rPr>
        <w:t>1.3</w:t>
      </w:r>
      <w:r w:rsidR="0025641E">
        <w:rPr>
          <w:b/>
        </w:rPr>
        <w:tab/>
      </w:r>
      <w:r w:rsidR="0025641E" w:rsidRPr="00CD4169">
        <w:rPr>
          <w:b/>
        </w:rPr>
        <w:t xml:space="preserve">eCL </w:t>
      </w:r>
      <w:r w:rsidR="0025641E">
        <w:rPr>
          <w:b/>
        </w:rPr>
        <w:t>Warning Log Summary</w:t>
      </w:r>
      <w:r w:rsidR="0025641E" w:rsidRPr="00CD4169">
        <w:rPr>
          <w:b/>
        </w:rPr>
        <w:t xml:space="preserve"> </w:t>
      </w:r>
    </w:p>
    <w:p w14:paraId="2F2D9F27" w14:textId="77777777" w:rsidR="0025641E" w:rsidRDefault="0025641E" w:rsidP="0025641E">
      <w:pPr>
        <w:ind w:left="720" w:firstLine="720"/>
      </w:pPr>
      <w:r>
        <w:t>A report of warning log information based on the selected criteria</w:t>
      </w:r>
      <w:r w:rsidRPr="00CD4169">
        <w:t>.</w:t>
      </w:r>
    </w:p>
    <w:p w14:paraId="043F7310" w14:textId="28B36CFE" w:rsidR="0025641E" w:rsidRPr="00CD4169" w:rsidRDefault="00827E0E" w:rsidP="0025641E">
      <w:pPr>
        <w:spacing w:before="120"/>
        <w:rPr>
          <w:b/>
        </w:rPr>
      </w:pPr>
      <w:r w:rsidRPr="00CD4169">
        <w:rPr>
          <w:b/>
        </w:rPr>
        <w:t>3.2.8.2.</w:t>
      </w:r>
      <w:r>
        <w:rPr>
          <w:b/>
        </w:rPr>
        <w:t>1.3</w:t>
      </w:r>
      <w:r w:rsidR="0025641E" w:rsidRPr="00CD4169">
        <w:rPr>
          <w:b/>
        </w:rPr>
        <w:t>.</w:t>
      </w:r>
      <w:r w:rsidR="0025641E">
        <w:rPr>
          <w:b/>
        </w:rPr>
        <w:t>1</w:t>
      </w:r>
      <w:r w:rsidR="0025641E">
        <w:rPr>
          <w:b/>
        </w:rPr>
        <w:tab/>
        <w:t xml:space="preserve">Selection Criteria </w:t>
      </w:r>
    </w:p>
    <w:p w14:paraId="112DE2C4" w14:textId="77777777" w:rsidR="0025641E" w:rsidRDefault="0025641E" w:rsidP="0025641E">
      <w:pPr>
        <w:ind w:left="720" w:firstLine="720"/>
      </w:pPr>
      <w:r>
        <w:t>The warning log summary report shall have the following criteria available:</w:t>
      </w:r>
    </w:p>
    <w:p w14:paraId="2861244A" w14:textId="59BCF952" w:rsidR="0025641E" w:rsidRDefault="0025641E" w:rsidP="0025641E">
      <w:pPr>
        <w:ind w:left="720" w:firstLine="720"/>
      </w:pPr>
      <w:r>
        <w:tab/>
      </w:r>
      <w:r w:rsidR="006C5193">
        <w:t xml:space="preserve">Employee Level </w:t>
      </w:r>
      <w:r>
        <w:t xml:space="preserve">or all </w:t>
      </w:r>
      <w:r w:rsidR="006C5193">
        <w:t xml:space="preserve">levels </w:t>
      </w:r>
      <w:r>
        <w:t xml:space="preserve">– All, CSR, Supervisor, Quality, LSA, Training </w:t>
      </w:r>
    </w:p>
    <w:p w14:paraId="31B9EF5E" w14:textId="77777777" w:rsidR="0025641E" w:rsidRDefault="0025641E" w:rsidP="0025641E">
      <w:pPr>
        <w:ind w:left="720" w:firstLine="720"/>
      </w:pPr>
      <w:r>
        <w:tab/>
        <w:t>Employee or all employees – Employee’s name regardless of current status</w:t>
      </w:r>
    </w:p>
    <w:p w14:paraId="4520C3BD" w14:textId="77777777" w:rsidR="0025641E" w:rsidRDefault="0025641E" w:rsidP="0025641E">
      <w:pPr>
        <w:ind w:left="1440" w:firstLine="720"/>
      </w:pPr>
      <w:r>
        <w:t>Site or all sites – Site or location of employee</w:t>
      </w:r>
    </w:p>
    <w:p w14:paraId="1501F44B" w14:textId="77777777" w:rsidR="0025641E" w:rsidRDefault="0025641E" w:rsidP="0025641E">
      <w:pPr>
        <w:ind w:left="2160"/>
      </w:pPr>
      <w:r>
        <w:t>Warning reason or all warning reasons – Verbal Warning, Written Warning, Final Warning, All Warnings</w:t>
      </w:r>
    </w:p>
    <w:p w14:paraId="0705916E" w14:textId="77777777" w:rsidR="0025641E" w:rsidRPr="00CD4169" w:rsidRDefault="0025641E" w:rsidP="0025641E">
      <w:pPr>
        <w:ind w:left="2160"/>
      </w:pPr>
      <w:r>
        <w:t>Sub-warning reason or all sub-warning reasons – For selected warning reason or all</w:t>
      </w:r>
    </w:p>
    <w:p w14:paraId="7BA8D491" w14:textId="77777777" w:rsidR="0025641E" w:rsidRPr="00CD4169" w:rsidRDefault="0025641E" w:rsidP="0025641E">
      <w:pPr>
        <w:ind w:left="1440"/>
      </w:pPr>
      <w:r w:rsidRPr="00CD4169">
        <w:tab/>
        <w:t xml:space="preserve">Start date – based on the logs’ submitted date </w:t>
      </w:r>
    </w:p>
    <w:p w14:paraId="16EFB3F1" w14:textId="77777777" w:rsidR="0025641E" w:rsidRDefault="0025641E" w:rsidP="0025641E">
      <w:pPr>
        <w:ind w:left="1440"/>
      </w:pPr>
      <w:r w:rsidRPr="00CD4169">
        <w:tab/>
        <w:t>End date – based on the logs’ submitted date</w:t>
      </w:r>
    </w:p>
    <w:p w14:paraId="04D6E25F" w14:textId="77777777" w:rsidR="0025641E" w:rsidRDefault="0025641E" w:rsidP="0025641E">
      <w:pPr>
        <w:ind w:left="1440"/>
      </w:pPr>
      <w:r>
        <w:tab/>
        <w:t>Status – Completed, Inactive, Both</w:t>
      </w:r>
    </w:p>
    <w:p w14:paraId="42B7045E" w14:textId="77777777" w:rsidR="0025641E" w:rsidRDefault="0025641E" w:rsidP="0025641E">
      <w:pPr>
        <w:ind w:left="1440"/>
      </w:pPr>
      <w:r>
        <w:tab/>
        <w:t>State – Active, Expired, Both</w:t>
      </w:r>
    </w:p>
    <w:p w14:paraId="022F6A49" w14:textId="08BD312C" w:rsidR="0025641E" w:rsidRPr="00CD4169" w:rsidRDefault="00827E0E" w:rsidP="0025641E">
      <w:pPr>
        <w:spacing w:before="120"/>
        <w:rPr>
          <w:b/>
        </w:rPr>
      </w:pPr>
      <w:r w:rsidRPr="00CD4169">
        <w:rPr>
          <w:b/>
        </w:rPr>
        <w:lastRenderedPageBreak/>
        <w:t>3.2.8.2.</w:t>
      </w:r>
      <w:r>
        <w:rPr>
          <w:b/>
        </w:rPr>
        <w:t>1.3</w:t>
      </w:r>
      <w:r w:rsidR="0025641E">
        <w:rPr>
          <w:b/>
        </w:rPr>
        <w:t>.2</w:t>
      </w:r>
      <w:r w:rsidR="0025641E" w:rsidRPr="00CD4169">
        <w:rPr>
          <w:b/>
        </w:rPr>
        <w:tab/>
      </w:r>
      <w:r w:rsidR="0025641E">
        <w:rPr>
          <w:b/>
        </w:rPr>
        <w:t>Data Elements</w:t>
      </w:r>
    </w:p>
    <w:p w14:paraId="700D27B7" w14:textId="77777777" w:rsidR="0025641E" w:rsidRDefault="0025641E" w:rsidP="0025641E">
      <w:pPr>
        <w:ind w:left="1440"/>
      </w:pPr>
      <w:r>
        <w:t>For the data elements to be reported on, see appendix 7.2 Reporting Warning Data Elements.</w:t>
      </w:r>
    </w:p>
    <w:p w14:paraId="43B99656" w14:textId="7001E2A0" w:rsidR="0025641E" w:rsidRDefault="00827E0E" w:rsidP="0025641E">
      <w:pPr>
        <w:spacing w:before="120"/>
        <w:rPr>
          <w:b/>
        </w:rPr>
      </w:pPr>
      <w:r w:rsidRPr="00CD4169">
        <w:rPr>
          <w:b/>
        </w:rPr>
        <w:t>3.2.8.2.</w:t>
      </w:r>
      <w:r>
        <w:rPr>
          <w:b/>
        </w:rPr>
        <w:t>1</w:t>
      </w:r>
      <w:r w:rsidR="0025641E" w:rsidRPr="00CD4169">
        <w:rPr>
          <w:b/>
        </w:rPr>
        <w:t>.</w:t>
      </w:r>
      <w:r w:rsidR="0025641E">
        <w:rPr>
          <w:b/>
        </w:rPr>
        <w:t>4</w:t>
      </w:r>
      <w:r w:rsidR="0025641E" w:rsidRPr="00CD4169">
        <w:rPr>
          <w:b/>
        </w:rPr>
        <w:tab/>
        <w:t xml:space="preserve">eCL </w:t>
      </w:r>
      <w:r w:rsidR="0025641E">
        <w:rPr>
          <w:b/>
        </w:rPr>
        <w:t>Hierarchy Summary</w:t>
      </w:r>
      <w:r w:rsidR="0025641E" w:rsidRPr="00CD4169">
        <w:rPr>
          <w:b/>
        </w:rPr>
        <w:t xml:space="preserve"> </w:t>
      </w:r>
    </w:p>
    <w:p w14:paraId="41C93F94" w14:textId="77777777" w:rsidR="0025641E" w:rsidRDefault="0025641E" w:rsidP="0025641E">
      <w:pPr>
        <w:ind w:left="720" w:firstLine="720"/>
      </w:pPr>
      <w:r>
        <w:t>A report of employee hierarchy information based on the selected criteria</w:t>
      </w:r>
      <w:r w:rsidRPr="00CD4169">
        <w:t>.</w:t>
      </w:r>
    </w:p>
    <w:p w14:paraId="6098DE8A" w14:textId="6361013B" w:rsidR="0025641E" w:rsidRPr="00CD4169" w:rsidRDefault="00827E0E" w:rsidP="0025641E">
      <w:pPr>
        <w:spacing w:before="120"/>
        <w:rPr>
          <w:b/>
        </w:rPr>
      </w:pPr>
      <w:r w:rsidRPr="00CD4169">
        <w:rPr>
          <w:b/>
        </w:rPr>
        <w:t>3.2.8.2.</w:t>
      </w:r>
      <w:r>
        <w:rPr>
          <w:b/>
        </w:rPr>
        <w:t>1</w:t>
      </w:r>
      <w:r w:rsidRPr="00CD4169">
        <w:rPr>
          <w:b/>
        </w:rPr>
        <w:t>.</w:t>
      </w:r>
      <w:r>
        <w:rPr>
          <w:b/>
        </w:rPr>
        <w:t>4</w:t>
      </w:r>
      <w:r w:rsidR="0025641E" w:rsidRPr="00CD4169">
        <w:rPr>
          <w:b/>
        </w:rPr>
        <w:t>.</w:t>
      </w:r>
      <w:r w:rsidR="0025641E">
        <w:rPr>
          <w:b/>
        </w:rPr>
        <w:t>1</w:t>
      </w:r>
      <w:r w:rsidR="0025641E" w:rsidRPr="00CD4169">
        <w:rPr>
          <w:b/>
        </w:rPr>
        <w:tab/>
      </w:r>
      <w:r w:rsidR="0025641E">
        <w:rPr>
          <w:b/>
        </w:rPr>
        <w:t xml:space="preserve">Selection Criteria </w:t>
      </w:r>
    </w:p>
    <w:p w14:paraId="639E42CD" w14:textId="77777777" w:rsidR="0025641E" w:rsidRDefault="0025641E" w:rsidP="0025641E">
      <w:pPr>
        <w:ind w:left="720" w:firstLine="720"/>
      </w:pPr>
      <w:r>
        <w:t xml:space="preserve">The hierarchy summary report shall have the following criteria available: </w:t>
      </w:r>
    </w:p>
    <w:p w14:paraId="4975972D" w14:textId="77777777" w:rsidR="0025641E" w:rsidRPr="00697037" w:rsidRDefault="0025641E" w:rsidP="0025641E">
      <w:pPr>
        <w:ind w:left="720" w:firstLine="720"/>
        <w:rPr>
          <w:b/>
        </w:rPr>
      </w:pPr>
      <w:r>
        <w:tab/>
        <w:t>Site or all sites – Site or location of employee</w:t>
      </w:r>
    </w:p>
    <w:p w14:paraId="3F3577FC" w14:textId="77777777" w:rsidR="0025641E" w:rsidRDefault="0025641E" w:rsidP="0025641E">
      <w:pPr>
        <w:ind w:left="720" w:firstLine="720"/>
      </w:pPr>
      <w:r>
        <w:tab/>
        <w:t>Employee or all employees – Employee’s name regardless of current status</w:t>
      </w:r>
    </w:p>
    <w:p w14:paraId="0148C1D6" w14:textId="753C76C9" w:rsidR="0025641E" w:rsidRPr="00CD4169" w:rsidRDefault="00827E0E" w:rsidP="0025641E">
      <w:pPr>
        <w:spacing w:before="120"/>
        <w:rPr>
          <w:b/>
        </w:rPr>
      </w:pPr>
      <w:r w:rsidRPr="00CD4169">
        <w:rPr>
          <w:b/>
        </w:rPr>
        <w:t>3.2.8.2.</w:t>
      </w:r>
      <w:r>
        <w:rPr>
          <w:b/>
        </w:rPr>
        <w:t>1</w:t>
      </w:r>
      <w:r w:rsidRPr="00CD4169">
        <w:rPr>
          <w:b/>
        </w:rPr>
        <w:t>.</w:t>
      </w:r>
      <w:r>
        <w:rPr>
          <w:b/>
        </w:rPr>
        <w:t>4</w:t>
      </w:r>
      <w:r w:rsidR="0025641E">
        <w:rPr>
          <w:b/>
        </w:rPr>
        <w:t>.2</w:t>
      </w:r>
      <w:r w:rsidR="0025641E" w:rsidRPr="00CD4169">
        <w:rPr>
          <w:b/>
        </w:rPr>
        <w:tab/>
      </w:r>
      <w:r w:rsidR="0025641E">
        <w:rPr>
          <w:b/>
        </w:rPr>
        <w:t>Data Elements</w:t>
      </w:r>
    </w:p>
    <w:p w14:paraId="5F40E690" w14:textId="77777777" w:rsidR="0025641E" w:rsidRDefault="0025641E" w:rsidP="0025641E">
      <w:pPr>
        <w:ind w:left="1440"/>
      </w:pPr>
      <w:r>
        <w:t>For the data elements to be reported on, see appendix 7.3 Reporting Hierarchy Data Elements.</w:t>
      </w:r>
    </w:p>
    <w:p w14:paraId="57DA0884" w14:textId="0FB220A3" w:rsidR="0025641E" w:rsidRDefault="00827E0E" w:rsidP="0025641E">
      <w:pPr>
        <w:spacing w:before="120"/>
        <w:rPr>
          <w:b/>
        </w:rPr>
      </w:pPr>
      <w:r w:rsidRPr="00CD4169">
        <w:rPr>
          <w:b/>
        </w:rPr>
        <w:t>3.2.8.2.</w:t>
      </w:r>
      <w:r>
        <w:rPr>
          <w:b/>
        </w:rPr>
        <w:t>1</w:t>
      </w:r>
      <w:r w:rsidR="0025641E" w:rsidRPr="00CD4169">
        <w:rPr>
          <w:b/>
        </w:rPr>
        <w:t>.</w:t>
      </w:r>
      <w:r w:rsidR="0025641E">
        <w:rPr>
          <w:b/>
        </w:rPr>
        <w:t>5</w:t>
      </w:r>
      <w:r w:rsidR="0025641E">
        <w:rPr>
          <w:b/>
        </w:rPr>
        <w:tab/>
      </w:r>
      <w:r w:rsidR="0025641E" w:rsidRPr="00CD4169">
        <w:rPr>
          <w:b/>
        </w:rPr>
        <w:t xml:space="preserve">eCL </w:t>
      </w:r>
      <w:r w:rsidR="0025641E">
        <w:rPr>
          <w:b/>
        </w:rPr>
        <w:t>Administration Activity Summary</w:t>
      </w:r>
      <w:r w:rsidR="0025641E" w:rsidRPr="00CD4169">
        <w:rPr>
          <w:b/>
        </w:rPr>
        <w:t xml:space="preserve"> </w:t>
      </w:r>
    </w:p>
    <w:p w14:paraId="62858BF7" w14:textId="77777777" w:rsidR="0025641E" w:rsidRDefault="0025641E" w:rsidP="0025641E">
      <w:pPr>
        <w:ind w:left="1440"/>
      </w:pPr>
      <w:r>
        <w:t>A report of inactivation, reactivation and reassignment activity for coaching and warning logs based on selected criteria.</w:t>
      </w:r>
    </w:p>
    <w:p w14:paraId="38575EAB" w14:textId="4A18FA19" w:rsidR="0025641E" w:rsidRPr="00CD4169" w:rsidRDefault="00827E0E" w:rsidP="0025641E">
      <w:pPr>
        <w:spacing w:before="120"/>
        <w:rPr>
          <w:b/>
        </w:rPr>
      </w:pPr>
      <w:r w:rsidRPr="00CD4169">
        <w:rPr>
          <w:b/>
        </w:rPr>
        <w:t>3.2.8.2.</w:t>
      </w:r>
      <w:r>
        <w:rPr>
          <w:b/>
        </w:rPr>
        <w:t>1</w:t>
      </w:r>
      <w:r w:rsidRPr="00CD4169">
        <w:rPr>
          <w:b/>
        </w:rPr>
        <w:t>.</w:t>
      </w:r>
      <w:r>
        <w:rPr>
          <w:b/>
        </w:rPr>
        <w:t>5</w:t>
      </w:r>
      <w:r w:rsidR="0025641E" w:rsidRPr="00CD4169">
        <w:rPr>
          <w:b/>
        </w:rPr>
        <w:t>.</w:t>
      </w:r>
      <w:r w:rsidR="0025641E">
        <w:rPr>
          <w:b/>
        </w:rPr>
        <w:t>1</w:t>
      </w:r>
      <w:r w:rsidR="0025641E">
        <w:rPr>
          <w:b/>
        </w:rPr>
        <w:tab/>
        <w:t xml:space="preserve">Selection Criteria </w:t>
      </w:r>
    </w:p>
    <w:p w14:paraId="0AD79B18" w14:textId="77777777" w:rsidR="0025641E" w:rsidRDefault="0025641E" w:rsidP="0025641E">
      <w:pPr>
        <w:ind w:left="1440"/>
      </w:pPr>
      <w:r>
        <w:t xml:space="preserve">The administration activity report shall have the following criteria available: </w:t>
      </w:r>
    </w:p>
    <w:p w14:paraId="0C659A73" w14:textId="77777777" w:rsidR="0025641E" w:rsidRDefault="0025641E" w:rsidP="0025641E">
      <w:pPr>
        <w:ind w:left="720" w:firstLine="720"/>
      </w:pPr>
      <w:r>
        <w:tab/>
        <w:t>Type of log – All, Coaching or Warning log</w:t>
      </w:r>
      <w:r>
        <w:tab/>
      </w:r>
    </w:p>
    <w:p w14:paraId="30E2E021" w14:textId="77777777" w:rsidR="0025641E" w:rsidRDefault="0025641E" w:rsidP="0025641E">
      <w:pPr>
        <w:ind w:left="2160"/>
      </w:pPr>
      <w:r>
        <w:t>Form name or All form names – Form name of coaching or warning log or all form names</w:t>
      </w:r>
    </w:p>
    <w:p w14:paraId="0ABD2E3B" w14:textId="77777777" w:rsidR="0025641E" w:rsidRDefault="0025641E" w:rsidP="0025641E">
      <w:pPr>
        <w:ind w:left="2160"/>
      </w:pPr>
      <w:r>
        <w:t>Activity – All, Inactivation, Reactivation, Reassignment</w:t>
      </w:r>
    </w:p>
    <w:p w14:paraId="16A3318D" w14:textId="77777777" w:rsidR="0025641E" w:rsidRPr="00CD4169" w:rsidRDefault="0025641E" w:rsidP="0025641E">
      <w:pPr>
        <w:ind w:left="1440"/>
      </w:pPr>
      <w:r w:rsidRPr="00CD4169">
        <w:tab/>
        <w:t xml:space="preserve">Start date – based on the logs’ </w:t>
      </w:r>
      <w:r>
        <w:t xml:space="preserve">activity </w:t>
      </w:r>
      <w:r w:rsidRPr="00CD4169">
        <w:t xml:space="preserve">date </w:t>
      </w:r>
    </w:p>
    <w:p w14:paraId="0DB0B6D5" w14:textId="77777777" w:rsidR="0025641E" w:rsidRDefault="0025641E" w:rsidP="0025641E">
      <w:pPr>
        <w:ind w:left="1440"/>
      </w:pPr>
      <w:r w:rsidRPr="00CD4169">
        <w:tab/>
        <w:t xml:space="preserve">End date – based on the logs’ </w:t>
      </w:r>
      <w:r>
        <w:t xml:space="preserve">activity </w:t>
      </w:r>
      <w:r w:rsidRPr="00CD4169">
        <w:t>date</w:t>
      </w:r>
    </w:p>
    <w:p w14:paraId="4F62BD3B" w14:textId="0C6E4078" w:rsidR="0025641E" w:rsidRPr="00CD4169" w:rsidRDefault="00827E0E" w:rsidP="0025641E">
      <w:pPr>
        <w:spacing w:before="120"/>
        <w:rPr>
          <w:b/>
        </w:rPr>
      </w:pPr>
      <w:r w:rsidRPr="00CD4169">
        <w:rPr>
          <w:b/>
        </w:rPr>
        <w:t>3.2.8.2.</w:t>
      </w:r>
      <w:r>
        <w:rPr>
          <w:b/>
        </w:rPr>
        <w:t>1</w:t>
      </w:r>
      <w:r w:rsidRPr="00CD4169">
        <w:rPr>
          <w:b/>
        </w:rPr>
        <w:t>.</w:t>
      </w:r>
      <w:r>
        <w:rPr>
          <w:b/>
        </w:rPr>
        <w:t>5</w:t>
      </w:r>
      <w:r w:rsidR="0025641E">
        <w:rPr>
          <w:b/>
        </w:rPr>
        <w:t>.2</w:t>
      </w:r>
      <w:r w:rsidR="0025641E" w:rsidRPr="00CD4169">
        <w:rPr>
          <w:b/>
        </w:rPr>
        <w:tab/>
      </w:r>
      <w:r w:rsidR="0025641E">
        <w:rPr>
          <w:b/>
        </w:rPr>
        <w:t>Data Elements</w:t>
      </w:r>
    </w:p>
    <w:p w14:paraId="1A024E96" w14:textId="77777777" w:rsidR="0025641E" w:rsidRDefault="0025641E" w:rsidP="0025641E">
      <w:pPr>
        <w:ind w:left="1440"/>
      </w:pPr>
      <w:r>
        <w:t>For the data elements to be reported on, see appendix 7.4 Reporting Admin Activity Data Elements.</w:t>
      </w:r>
    </w:p>
    <w:p w14:paraId="2EEA44B9" w14:textId="7233C9FA" w:rsidR="00827E0E" w:rsidRDefault="00827E0E" w:rsidP="00827E0E">
      <w:pPr>
        <w:spacing w:before="120"/>
        <w:rPr>
          <w:b/>
        </w:rPr>
      </w:pPr>
      <w:r w:rsidRPr="00CD4169">
        <w:rPr>
          <w:b/>
        </w:rPr>
        <w:t>3.2.8.2.</w:t>
      </w:r>
      <w:r>
        <w:rPr>
          <w:b/>
        </w:rPr>
        <w:t>1</w:t>
      </w:r>
      <w:r w:rsidRPr="00CD4169">
        <w:rPr>
          <w:b/>
        </w:rPr>
        <w:t>.</w:t>
      </w:r>
      <w:r>
        <w:rPr>
          <w:b/>
        </w:rPr>
        <w:t>6</w:t>
      </w:r>
      <w:r>
        <w:rPr>
          <w:b/>
        </w:rPr>
        <w:tab/>
      </w:r>
      <w:r w:rsidRPr="00CD4169">
        <w:rPr>
          <w:b/>
        </w:rPr>
        <w:t xml:space="preserve">eCL </w:t>
      </w:r>
      <w:r>
        <w:rPr>
          <w:b/>
        </w:rPr>
        <w:t xml:space="preserve">Internet Information Services Activity Log </w:t>
      </w:r>
    </w:p>
    <w:p w14:paraId="6C5B3D14" w14:textId="5740393F" w:rsidR="00827E0E" w:rsidRDefault="00827E0E" w:rsidP="00827E0E">
      <w:pPr>
        <w:ind w:left="1440"/>
      </w:pPr>
      <w:r>
        <w:t>A report of activity stored in the Windows server Internet Information Services (IIS) logs.</w:t>
      </w:r>
    </w:p>
    <w:p w14:paraId="03431A3C" w14:textId="2FEC8F79" w:rsidR="00827E0E" w:rsidRPr="00CD4169" w:rsidRDefault="00827E0E" w:rsidP="00827E0E">
      <w:pPr>
        <w:spacing w:before="120"/>
        <w:rPr>
          <w:b/>
        </w:rPr>
      </w:pPr>
      <w:r w:rsidRPr="00CD4169">
        <w:rPr>
          <w:b/>
        </w:rPr>
        <w:t>3.2.8.2.</w:t>
      </w:r>
      <w:r>
        <w:rPr>
          <w:b/>
        </w:rPr>
        <w:t>1</w:t>
      </w:r>
      <w:r w:rsidRPr="00CD4169">
        <w:rPr>
          <w:b/>
        </w:rPr>
        <w:t>.</w:t>
      </w:r>
      <w:r>
        <w:rPr>
          <w:b/>
        </w:rPr>
        <w:t>6</w:t>
      </w:r>
      <w:r w:rsidRPr="00CD4169">
        <w:rPr>
          <w:b/>
        </w:rPr>
        <w:t>.</w:t>
      </w:r>
      <w:r>
        <w:rPr>
          <w:b/>
        </w:rPr>
        <w:t>1</w:t>
      </w:r>
      <w:r>
        <w:rPr>
          <w:b/>
        </w:rPr>
        <w:tab/>
        <w:t xml:space="preserve">Selection Criteria </w:t>
      </w:r>
    </w:p>
    <w:p w14:paraId="40522DEA" w14:textId="26F04606" w:rsidR="00827E0E" w:rsidRDefault="00827E0E" w:rsidP="00827E0E">
      <w:pPr>
        <w:ind w:left="1440"/>
      </w:pPr>
      <w:r>
        <w:t xml:space="preserve">The IIS activity report shall have the following criteria available: </w:t>
      </w:r>
    </w:p>
    <w:p w14:paraId="624480BC" w14:textId="77777777" w:rsidR="00AD17D5" w:rsidRPr="00CD4169" w:rsidRDefault="00AD17D5" w:rsidP="00AD17D5">
      <w:pPr>
        <w:ind w:left="720" w:firstLine="720"/>
      </w:pPr>
      <w:r>
        <w:tab/>
        <w:t xml:space="preserve">Hourly with single date </w:t>
      </w:r>
      <w:r w:rsidRPr="00CD4169">
        <w:t xml:space="preserve">– based on the </w:t>
      </w:r>
      <w:r>
        <w:t xml:space="preserve">activity date/time (defaults to previous day) </w:t>
      </w:r>
    </w:p>
    <w:p w14:paraId="790B932C" w14:textId="77777777" w:rsidR="00AD17D5" w:rsidRDefault="00AD17D5" w:rsidP="00AD17D5">
      <w:pPr>
        <w:ind w:left="2160"/>
      </w:pPr>
      <w:r>
        <w:t xml:space="preserve">Daily with Start and End date </w:t>
      </w:r>
      <w:r w:rsidRPr="00CD4169">
        <w:t xml:space="preserve">– based on the </w:t>
      </w:r>
      <w:r>
        <w:t xml:space="preserve">activity </w:t>
      </w:r>
      <w:r w:rsidRPr="00CD4169">
        <w:t>date</w:t>
      </w:r>
      <w:r>
        <w:t xml:space="preserve"> (default to previous Sunday through Saturday)</w:t>
      </w:r>
    </w:p>
    <w:p w14:paraId="4C19F359" w14:textId="77777777" w:rsidR="00AD17D5" w:rsidRDefault="00AD17D5" w:rsidP="00AD17D5">
      <w:pPr>
        <w:ind w:left="2160"/>
      </w:pPr>
      <w:r>
        <w:t xml:space="preserve">Weekly with Start and End date – </w:t>
      </w:r>
      <w:r w:rsidRPr="00CD4169">
        <w:t xml:space="preserve">based on the </w:t>
      </w:r>
      <w:r>
        <w:t xml:space="preserve">activity </w:t>
      </w:r>
      <w:r w:rsidRPr="00CD4169">
        <w:t>date</w:t>
      </w:r>
    </w:p>
    <w:p w14:paraId="1A997A9F" w14:textId="77777777" w:rsidR="00AD17D5" w:rsidRDefault="00AD17D5" w:rsidP="00AD17D5">
      <w:pPr>
        <w:ind w:left="2160"/>
      </w:pPr>
      <w:r>
        <w:t xml:space="preserve">Monthly with Start and End month – </w:t>
      </w:r>
      <w:r w:rsidRPr="00CD4169">
        <w:t xml:space="preserve">based on the </w:t>
      </w:r>
      <w:r>
        <w:t xml:space="preserve">activity </w:t>
      </w:r>
      <w:r w:rsidRPr="00CD4169">
        <w:t>date</w:t>
      </w:r>
      <w:r>
        <w:t xml:space="preserve"> (select month only)</w:t>
      </w:r>
    </w:p>
    <w:p w14:paraId="0444364D" w14:textId="0388561C" w:rsidR="00827E0E" w:rsidRPr="00CD4169" w:rsidRDefault="00827E0E" w:rsidP="00827E0E">
      <w:pPr>
        <w:spacing w:before="120"/>
        <w:rPr>
          <w:b/>
        </w:rPr>
      </w:pPr>
      <w:r w:rsidRPr="00CD4169">
        <w:rPr>
          <w:b/>
        </w:rPr>
        <w:t>3.2.8.2.</w:t>
      </w:r>
      <w:r>
        <w:rPr>
          <w:b/>
        </w:rPr>
        <w:t>1</w:t>
      </w:r>
      <w:r w:rsidRPr="00CD4169">
        <w:rPr>
          <w:b/>
        </w:rPr>
        <w:t>.</w:t>
      </w:r>
      <w:r>
        <w:rPr>
          <w:b/>
        </w:rPr>
        <w:t>6.2</w:t>
      </w:r>
      <w:r w:rsidRPr="00CD4169">
        <w:rPr>
          <w:b/>
        </w:rPr>
        <w:tab/>
      </w:r>
      <w:r>
        <w:rPr>
          <w:b/>
        </w:rPr>
        <w:t>Data Elements</w:t>
      </w:r>
    </w:p>
    <w:p w14:paraId="47E3D381" w14:textId="5AFD6871" w:rsidR="00827E0E" w:rsidRDefault="00827E0E" w:rsidP="00827E0E">
      <w:pPr>
        <w:ind w:left="1440"/>
      </w:pPr>
      <w:r>
        <w:t>For the data elements to be reported on, see appendix 7.5 Reporting Internet Information Services Activity Data Elements.</w:t>
      </w:r>
    </w:p>
    <w:p w14:paraId="0D39F2A7" w14:textId="77777777" w:rsidR="00AD17D5" w:rsidRDefault="00AD17D5" w:rsidP="00827E0E">
      <w:pPr>
        <w:ind w:left="1440"/>
      </w:pPr>
    </w:p>
    <w:p w14:paraId="481921CC" w14:textId="77777777" w:rsidR="00AD17D5" w:rsidRDefault="00AD17D5" w:rsidP="00AD17D5">
      <w:pPr>
        <w:ind w:left="1440"/>
      </w:pPr>
      <w:r>
        <w:t>Note:</w:t>
      </w:r>
    </w:p>
    <w:p w14:paraId="07326309" w14:textId="77777777" w:rsidR="00AD17D5" w:rsidRDefault="00AD17D5" w:rsidP="00AD17D5">
      <w:pPr>
        <w:ind w:left="1440"/>
      </w:pPr>
      <w:r>
        <w:t xml:space="preserve">When the report is Hourly, the activity is per hour starting at midnight server time </w:t>
      </w:r>
    </w:p>
    <w:p w14:paraId="330E052C" w14:textId="77777777" w:rsidR="00AD17D5" w:rsidRDefault="00AD17D5" w:rsidP="00AD17D5">
      <w:pPr>
        <w:ind w:left="1440"/>
      </w:pPr>
      <w:r>
        <w:t>When the report is Daily, the activity is per day between the start date and end dates</w:t>
      </w:r>
    </w:p>
    <w:p w14:paraId="3BE9259A" w14:textId="77777777" w:rsidR="00AD17D5" w:rsidRDefault="00AD17D5" w:rsidP="00AD17D5">
      <w:pPr>
        <w:ind w:left="1440"/>
      </w:pPr>
      <w:r>
        <w:t>When the report is Weekly, the activity is per week (Sunday to Saturday) between the start and end dates</w:t>
      </w:r>
    </w:p>
    <w:p w14:paraId="031E9A7B" w14:textId="11777A30" w:rsidR="00AD17D5" w:rsidRDefault="00AD17D5" w:rsidP="00827E0E">
      <w:pPr>
        <w:ind w:left="1440"/>
      </w:pPr>
      <w:r>
        <w:t xml:space="preserve">When the report is Monthly, the activity is per month between the start and end months </w:t>
      </w:r>
    </w:p>
    <w:p w14:paraId="658D9546" w14:textId="461F3C49" w:rsidR="0025641E" w:rsidRPr="00CD4169" w:rsidRDefault="0025641E" w:rsidP="0025641E">
      <w:pPr>
        <w:spacing w:before="120"/>
        <w:rPr>
          <w:b/>
        </w:rPr>
      </w:pPr>
      <w:r>
        <w:rPr>
          <w:b/>
        </w:rPr>
        <w:t>3.2.8.2.</w:t>
      </w:r>
      <w:r w:rsidR="00827E0E">
        <w:rPr>
          <w:b/>
        </w:rPr>
        <w:t>2</w:t>
      </w:r>
      <w:r>
        <w:rPr>
          <w:b/>
        </w:rPr>
        <w:tab/>
      </w:r>
      <w:r w:rsidRPr="00CD4169">
        <w:rPr>
          <w:b/>
        </w:rPr>
        <w:tab/>
      </w:r>
      <w:r>
        <w:rPr>
          <w:b/>
        </w:rPr>
        <w:t>Scheduled Reports</w:t>
      </w:r>
    </w:p>
    <w:p w14:paraId="03A494E5" w14:textId="77777777" w:rsidR="0025641E" w:rsidRDefault="0025641E" w:rsidP="0025641E">
      <w:pPr>
        <w:ind w:left="720" w:firstLine="720"/>
      </w:pPr>
      <w:r>
        <w:t>Some report will be scheduled to run on a regular basis as determined by the Program.</w:t>
      </w:r>
    </w:p>
    <w:p w14:paraId="5BF0CF56" w14:textId="5E19D2B6" w:rsidR="0025641E" w:rsidRPr="00CD4169" w:rsidRDefault="0025641E" w:rsidP="0025641E">
      <w:pPr>
        <w:spacing w:before="120"/>
        <w:rPr>
          <w:b/>
        </w:rPr>
      </w:pPr>
      <w:r>
        <w:rPr>
          <w:b/>
        </w:rPr>
        <w:t>3.2.8.2.</w:t>
      </w:r>
      <w:r w:rsidR="00827E0E">
        <w:rPr>
          <w:b/>
        </w:rPr>
        <w:t>2</w:t>
      </w:r>
      <w:r w:rsidRPr="00CD4169">
        <w:rPr>
          <w:b/>
        </w:rPr>
        <w:t>.1</w:t>
      </w:r>
      <w:r w:rsidRPr="00CD4169">
        <w:rPr>
          <w:b/>
        </w:rPr>
        <w:tab/>
      </w:r>
      <w:r>
        <w:rPr>
          <w:b/>
        </w:rPr>
        <w:t>Saved to file</w:t>
      </w:r>
    </w:p>
    <w:p w14:paraId="404EEE49" w14:textId="77777777" w:rsidR="0025641E" w:rsidRDefault="0025641E" w:rsidP="0025641E">
      <w:pPr>
        <w:ind w:left="720" w:firstLine="720"/>
      </w:pPr>
      <w:r>
        <w:t>S</w:t>
      </w:r>
      <w:r w:rsidRPr="00CD4169">
        <w:t>cheduled reports will be saved as a file to an accessible file share.</w:t>
      </w:r>
    </w:p>
    <w:p w14:paraId="2F182A68" w14:textId="0D6C90A7" w:rsidR="0025641E" w:rsidRPr="00CD4169" w:rsidRDefault="00827E0E" w:rsidP="0025641E">
      <w:pPr>
        <w:spacing w:before="120"/>
        <w:rPr>
          <w:b/>
        </w:rPr>
      </w:pPr>
      <w:r>
        <w:rPr>
          <w:b/>
        </w:rPr>
        <w:t>3.2.8.2.2</w:t>
      </w:r>
      <w:r w:rsidR="0025641E">
        <w:rPr>
          <w:b/>
        </w:rPr>
        <w:t>.1.1</w:t>
      </w:r>
      <w:r w:rsidR="0025641E" w:rsidRPr="00CD4169">
        <w:rPr>
          <w:b/>
        </w:rPr>
        <w:tab/>
        <w:t>Location</w:t>
      </w:r>
    </w:p>
    <w:p w14:paraId="4D1FA0FC" w14:textId="77777777" w:rsidR="0025641E" w:rsidRPr="00CD4169" w:rsidRDefault="0025641E" w:rsidP="0025641E">
      <w:pPr>
        <w:ind w:left="720" w:firstLine="720"/>
      </w:pPr>
      <w:r w:rsidRPr="00CD4169">
        <w:t>The report shall be saved to the following location:</w:t>
      </w:r>
    </w:p>
    <w:p w14:paraId="516FCF25" w14:textId="77777777" w:rsidR="0025641E" w:rsidRDefault="0025641E" w:rsidP="0025641E">
      <w:pPr>
        <w:ind w:left="1440" w:firstLine="720"/>
      </w:pPr>
      <w:r w:rsidRPr="003C08DF">
        <w:t>\\F3420-ECLDBP01\Data\Coaching\Reports</w:t>
      </w:r>
    </w:p>
    <w:p w14:paraId="036FD46D" w14:textId="77777777" w:rsidR="00837128" w:rsidRDefault="00837128" w:rsidP="00837128"/>
    <w:p w14:paraId="32D80538" w14:textId="77777777" w:rsidR="00837128" w:rsidRDefault="00837128" w:rsidP="00837128">
      <w:pPr>
        <w:ind w:left="720" w:firstLine="720"/>
      </w:pPr>
      <w:r>
        <w:t xml:space="preserve">Note: </w:t>
      </w:r>
    </w:p>
    <w:p w14:paraId="36E58271" w14:textId="77777777" w:rsidR="00837128" w:rsidRDefault="00837128" w:rsidP="00837128">
      <w:pPr>
        <w:ind w:left="720" w:firstLine="720"/>
      </w:pPr>
      <w:r>
        <w:lastRenderedPageBreak/>
        <w:t>The file will be encrypted and will have .zip.encrypt appended to the name</w:t>
      </w:r>
    </w:p>
    <w:p w14:paraId="1DCA06A3" w14:textId="7F3C27FB" w:rsidR="00837128" w:rsidRDefault="00837128" w:rsidP="00837128">
      <w:pPr>
        <w:ind w:left="1440"/>
      </w:pPr>
      <w:r>
        <w:t>The location for the development environment is: \\F3420-ECLDBD</w:t>
      </w:r>
      <w:r w:rsidRPr="003C08DF">
        <w:t>01\Data\Coaching\Reports</w:t>
      </w:r>
    </w:p>
    <w:p w14:paraId="14DA2602" w14:textId="35EE189B" w:rsidR="00837128" w:rsidRPr="00CD4169" w:rsidRDefault="00837128" w:rsidP="00837128">
      <w:pPr>
        <w:ind w:left="1440"/>
      </w:pPr>
      <w:r>
        <w:t xml:space="preserve">The location for the test environment is: </w:t>
      </w:r>
      <w:r w:rsidRPr="003C08DF">
        <w:t>\\F3420-ECLDB</w:t>
      </w:r>
      <w:r>
        <w:t>T</w:t>
      </w:r>
      <w:r w:rsidRPr="003C08DF">
        <w:t>01\Data\Coaching\Reports</w:t>
      </w:r>
    </w:p>
    <w:p w14:paraId="496A91FC" w14:textId="349380B9" w:rsidR="0025641E" w:rsidRPr="00CD4169" w:rsidRDefault="00827E0E" w:rsidP="0025641E">
      <w:pPr>
        <w:spacing w:before="120"/>
        <w:rPr>
          <w:b/>
        </w:rPr>
      </w:pPr>
      <w:r>
        <w:rPr>
          <w:b/>
        </w:rPr>
        <w:t>3.2.8.2.2</w:t>
      </w:r>
      <w:r w:rsidR="0025641E" w:rsidRPr="00CD4169">
        <w:rPr>
          <w:b/>
        </w:rPr>
        <w:t>.</w:t>
      </w:r>
      <w:r w:rsidR="0025641E">
        <w:rPr>
          <w:b/>
        </w:rPr>
        <w:t>1.2</w:t>
      </w:r>
      <w:r w:rsidR="0025641E" w:rsidRPr="00CD4169">
        <w:rPr>
          <w:b/>
        </w:rPr>
        <w:tab/>
        <w:t>Name</w:t>
      </w:r>
    </w:p>
    <w:p w14:paraId="186F5EB2" w14:textId="77777777" w:rsidR="0025641E" w:rsidRPr="00CD4169" w:rsidRDefault="0025641E" w:rsidP="0025641E">
      <w:pPr>
        <w:ind w:left="720" w:firstLine="720"/>
      </w:pPr>
      <w:r w:rsidRPr="00CD4169">
        <w:t xml:space="preserve">The report shall be named as </w:t>
      </w:r>
    </w:p>
    <w:p w14:paraId="03908698" w14:textId="77777777" w:rsidR="0025641E" w:rsidRPr="00CD4169" w:rsidRDefault="0025641E" w:rsidP="0025641E">
      <w:pPr>
        <w:ind w:left="1440" w:firstLine="720"/>
      </w:pPr>
      <w:r w:rsidRPr="00CD4169">
        <w:t>eCL_&lt;report name&gt;_&lt;module&gt;</w:t>
      </w:r>
      <w:r>
        <w:t>_&lt;timeframe&gt;</w:t>
      </w:r>
      <w:r w:rsidRPr="00CD4169">
        <w:t>.csv</w:t>
      </w:r>
    </w:p>
    <w:p w14:paraId="5A8823F9" w14:textId="77777777" w:rsidR="0025641E" w:rsidRPr="00CD4169" w:rsidRDefault="0025641E" w:rsidP="0025641E">
      <w:pPr>
        <w:ind w:left="720" w:firstLine="720"/>
      </w:pPr>
    </w:p>
    <w:p w14:paraId="33D8EE7C" w14:textId="77777777" w:rsidR="0025641E" w:rsidRPr="00CD4169" w:rsidRDefault="0025641E" w:rsidP="0025641E">
      <w:pPr>
        <w:ind w:left="1440" w:firstLine="720"/>
      </w:pPr>
      <w:r w:rsidRPr="00CD4169">
        <w:t>where report name is the name assigned to the report</w:t>
      </w:r>
    </w:p>
    <w:p w14:paraId="2441DB86" w14:textId="77777777" w:rsidR="0025641E" w:rsidRDefault="0025641E" w:rsidP="0025641E">
      <w:pPr>
        <w:ind w:left="1440" w:firstLine="720"/>
      </w:pPr>
      <w:r w:rsidRPr="00CD4169">
        <w:t>module is CSR, Supervisor, Quality, LSA, or Training</w:t>
      </w:r>
    </w:p>
    <w:p w14:paraId="0D8F5A4E" w14:textId="77777777" w:rsidR="0025641E" w:rsidRPr="00CD4169" w:rsidRDefault="0025641E" w:rsidP="0025641E">
      <w:pPr>
        <w:ind w:left="1440" w:firstLine="720"/>
      </w:pPr>
      <w:r>
        <w:t>timeframe is start date and end date of the report in CCYYMMDD</w:t>
      </w:r>
      <w:r w:rsidRPr="003C08DF">
        <w:t>_</w:t>
      </w:r>
      <w:r>
        <w:t>CCYYMMDD format</w:t>
      </w:r>
    </w:p>
    <w:p w14:paraId="4F8825C5" w14:textId="2A74F5F9" w:rsidR="0025641E" w:rsidRPr="00CD4169" w:rsidRDefault="00827E0E" w:rsidP="0025641E">
      <w:pPr>
        <w:spacing w:before="120"/>
        <w:rPr>
          <w:b/>
        </w:rPr>
      </w:pPr>
      <w:r>
        <w:rPr>
          <w:b/>
        </w:rPr>
        <w:t>3.2.8.2.2</w:t>
      </w:r>
      <w:r w:rsidR="0025641E">
        <w:rPr>
          <w:b/>
        </w:rPr>
        <w:t>.1.3</w:t>
      </w:r>
      <w:r w:rsidR="0025641E" w:rsidRPr="00CD4169">
        <w:rPr>
          <w:b/>
        </w:rPr>
        <w:tab/>
        <w:t>Format</w:t>
      </w:r>
    </w:p>
    <w:p w14:paraId="351DE2B0" w14:textId="77777777" w:rsidR="0025641E" w:rsidRDefault="0025641E" w:rsidP="0025641E">
      <w:pPr>
        <w:ind w:left="720" w:firstLine="720"/>
      </w:pPr>
      <w:r w:rsidRPr="00CD4169">
        <w:t>The report shall be in a comma separated value (CSV) format.</w:t>
      </w:r>
    </w:p>
    <w:p w14:paraId="568E57E6" w14:textId="689BF045" w:rsidR="0025641E" w:rsidRPr="00CD4169" w:rsidRDefault="0025641E" w:rsidP="0025641E">
      <w:pPr>
        <w:spacing w:before="120"/>
        <w:rPr>
          <w:b/>
        </w:rPr>
      </w:pPr>
      <w:r w:rsidRPr="00CD4169">
        <w:rPr>
          <w:b/>
        </w:rPr>
        <w:t>3.2.8.2.</w:t>
      </w:r>
      <w:r w:rsidR="00827E0E">
        <w:rPr>
          <w:b/>
        </w:rPr>
        <w:t>2</w:t>
      </w:r>
      <w:r>
        <w:rPr>
          <w:b/>
        </w:rPr>
        <w:t>.1.4</w:t>
      </w:r>
      <w:r>
        <w:rPr>
          <w:b/>
        </w:rPr>
        <w:tab/>
        <w:t>Encryption</w:t>
      </w:r>
    </w:p>
    <w:p w14:paraId="2DCEE3DA" w14:textId="77777777" w:rsidR="0025641E" w:rsidRPr="00CD4169" w:rsidRDefault="0025641E" w:rsidP="0025641E">
      <w:pPr>
        <w:ind w:left="1440"/>
      </w:pPr>
      <w:r>
        <w:t>Reports generated shall be encrypted while stored on the file share.</w:t>
      </w:r>
    </w:p>
    <w:p w14:paraId="7507FF1A" w14:textId="3A242A5F" w:rsidR="0025641E" w:rsidRPr="00CD4169" w:rsidRDefault="0025641E" w:rsidP="0025641E">
      <w:pPr>
        <w:spacing w:before="120"/>
        <w:rPr>
          <w:b/>
        </w:rPr>
      </w:pPr>
      <w:r w:rsidRPr="00CD4169">
        <w:rPr>
          <w:b/>
        </w:rPr>
        <w:t>3.2.8.2.</w:t>
      </w:r>
      <w:r w:rsidR="00827E0E">
        <w:rPr>
          <w:b/>
        </w:rPr>
        <w:t>2</w:t>
      </w:r>
      <w:r>
        <w:rPr>
          <w:b/>
        </w:rPr>
        <w:t>.2</w:t>
      </w:r>
      <w:r w:rsidRPr="00CD4169">
        <w:rPr>
          <w:b/>
        </w:rPr>
        <w:tab/>
      </w:r>
      <w:r>
        <w:rPr>
          <w:b/>
        </w:rPr>
        <w:t>File Share Permissions</w:t>
      </w:r>
    </w:p>
    <w:p w14:paraId="4ED291A3" w14:textId="77777777" w:rsidR="0025641E" w:rsidRDefault="0025641E" w:rsidP="0025641E">
      <w:pPr>
        <w:ind w:left="1440"/>
      </w:pPr>
      <w:r>
        <w:t>Only the individuals in eCoaching Engineering and Program teams and designated members of the Quality team shall have permissions to the file share.</w:t>
      </w:r>
    </w:p>
    <w:p w14:paraId="7F2A0A87" w14:textId="2762F477" w:rsidR="0025641E" w:rsidRPr="00CD4169" w:rsidRDefault="0025641E" w:rsidP="0025641E">
      <w:pPr>
        <w:spacing w:before="120"/>
        <w:rPr>
          <w:b/>
        </w:rPr>
      </w:pPr>
      <w:r w:rsidRPr="00CD4169">
        <w:rPr>
          <w:b/>
        </w:rPr>
        <w:t>3.2.8.2.</w:t>
      </w:r>
      <w:r w:rsidR="00827E0E">
        <w:rPr>
          <w:b/>
        </w:rPr>
        <w:t>2</w:t>
      </w:r>
      <w:r>
        <w:rPr>
          <w:b/>
        </w:rPr>
        <w:t>.2.1</w:t>
      </w:r>
      <w:r>
        <w:rPr>
          <w:b/>
        </w:rPr>
        <w:tab/>
        <w:t>User access level</w:t>
      </w:r>
    </w:p>
    <w:p w14:paraId="0AE2E7F7" w14:textId="77777777" w:rsidR="0025641E" w:rsidRDefault="0025641E" w:rsidP="0025641E">
      <w:pPr>
        <w:ind w:left="1440"/>
      </w:pPr>
      <w:r>
        <w:t>The Engineering staff will have read/write/modify access to the share.  Designated Program and Quality staff will have read-only access.</w:t>
      </w:r>
    </w:p>
    <w:p w14:paraId="3DE99937" w14:textId="08471F43" w:rsidR="0025641E" w:rsidRPr="00CD4169" w:rsidRDefault="00827E0E" w:rsidP="0025641E">
      <w:pPr>
        <w:spacing w:before="120"/>
        <w:rPr>
          <w:b/>
        </w:rPr>
      </w:pPr>
      <w:r>
        <w:rPr>
          <w:b/>
        </w:rPr>
        <w:t>3.2.8.2.2</w:t>
      </w:r>
      <w:r w:rsidR="0025641E">
        <w:rPr>
          <w:b/>
        </w:rPr>
        <w:t>.3</w:t>
      </w:r>
      <w:r w:rsidR="0025641E">
        <w:rPr>
          <w:b/>
        </w:rPr>
        <w:tab/>
        <w:t xml:space="preserve">Notifications </w:t>
      </w:r>
    </w:p>
    <w:p w14:paraId="45A7AC72" w14:textId="77777777" w:rsidR="0025641E" w:rsidRDefault="0025641E" w:rsidP="0025641E">
      <w:pPr>
        <w:ind w:left="1440"/>
      </w:pPr>
      <w:r w:rsidRPr="00CD4169">
        <w:t xml:space="preserve">Email notifications </w:t>
      </w:r>
      <w:r>
        <w:t xml:space="preserve">may </w:t>
      </w:r>
      <w:r w:rsidRPr="00CD4169">
        <w:t>be sent upon completion of the report or if an error occurs.</w:t>
      </w:r>
    </w:p>
    <w:p w14:paraId="4C8F669B" w14:textId="1B18D8CE" w:rsidR="0025641E" w:rsidRPr="00CD4169" w:rsidRDefault="0025641E" w:rsidP="0025641E">
      <w:pPr>
        <w:spacing w:before="120"/>
        <w:rPr>
          <w:b/>
        </w:rPr>
      </w:pPr>
      <w:r w:rsidRPr="00CD4169">
        <w:rPr>
          <w:b/>
        </w:rPr>
        <w:t>3.2.8.2.</w:t>
      </w:r>
      <w:r w:rsidR="00827E0E">
        <w:rPr>
          <w:b/>
        </w:rPr>
        <w:t>2</w:t>
      </w:r>
      <w:r>
        <w:rPr>
          <w:b/>
        </w:rPr>
        <w:t>.3</w:t>
      </w:r>
      <w:r w:rsidRPr="00CD4169">
        <w:rPr>
          <w:b/>
        </w:rPr>
        <w:t>.1</w:t>
      </w:r>
      <w:r w:rsidRPr="00CD4169">
        <w:rPr>
          <w:b/>
        </w:rPr>
        <w:tab/>
        <w:t xml:space="preserve">Completion Notification </w:t>
      </w:r>
    </w:p>
    <w:p w14:paraId="3460364E" w14:textId="77777777" w:rsidR="0025641E" w:rsidRPr="00CD4169" w:rsidRDefault="0025641E" w:rsidP="0025641E">
      <w:pPr>
        <w:ind w:left="720" w:firstLine="720"/>
      </w:pPr>
      <w:r w:rsidRPr="00CD4169">
        <w:t>Upon completion of the report, email notifications shall be sen</w:t>
      </w:r>
      <w:r>
        <w:t>t</w:t>
      </w:r>
      <w:r w:rsidRPr="00CD4169">
        <w:t xml:space="preserve"> to the following distributions:</w:t>
      </w:r>
    </w:p>
    <w:p w14:paraId="6A101AB0" w14:textId="0F27EF66" w:rsidR="0025641E" w:rsidRPr="00CD4169" w:rsidRDefault="0025641E" w:rsidP="0025641E">
      <w:pPr>
        <w:ind w:left="720" w:firstLine="720"/>
      </w:pPr>
      <w:r w:rsidRPr="00CD4169">
        <w:tab/>
        <w:t>CCO Quality &lt;CCOQuality@</w:t>
      </w:r>
      <w:r w:rsidR="00B16C13">
        <w:t>maximus</w:t>
      </w:r>
      <w:r w:rsidRPr="00CD4169">
        <w:t>.com&gt;</w:t>
      </w:r>
    </w:p>
    <w:p w14:paraId="06DCAF4D" w14:textId="3E90922C" w:rsidR="0025641E" w:rsidRPr="00CD4169" w:rsidRDefault="0025641E" w:rsidP="0025641E">
      <w:pPr>
        <w:spacing w:before="120"/>
        <w:rPr>
          <w:b/>
        </w:rPr>
      </w:pPr>
      <w:r w:rsidRPr="00CD4169">
        <w:rPr>
          <w:b/>
        </w:rPr>
        <w:t>3.2.8.2.</w:t>
      </w:r>
      <w:r w:rsidR="00827E0E">
        <w:rPr>
          <w:b/>
        </w:rPr>
        <w:t>2</w:t>
      </w:r>
      <w:r>
        <w:rPr>
          <w:b/>
        </w:rPr>
        <w:t>.3</w:t>
      </w:r>
      <w:r w:rsidRPr="00CD4169">
        <w:rPr>
          <w:b/>
        </w:rPr>
        <w:t>.2</w:t>
      </w:r>
      <w:r w:rsidRPr="00CD4169">
        <w:rPr>
          <w:b/>
        </w:rPr>
        <w:tab/>
        <w:t xml:space="preserve">Error Notification </w:t>
      </w:r>
    </w:p>
    <w:p w14:paraId="5B3DDCE3" w14:textId="77777777" w:rsidR="0025641E" w:rsidRPr="00CD4169" w:rsidRDefault="0025641E" w:rsidP="0025641E">
      <w:pPr>
        <w:ind w:left="720" w:firstLine="720"/>
      </w:pPr>
      <w:r w:rsidRPr="00CD4169">
        <w:t>If report terminates due to an error, email notifications shall be sent to the following distributions:</w:t>
      </w:r>
    </w:p>
    <w:p w14:paraId="6F4FC7FB" w14:textId="3F843CA6" w:rsidR="0025641E" w:rsidRPr="00CD4169" w:rsidRDefault="0025641E" w:rsidP="0025641E">
      <w:pPr>
        <w:ind w:left="1440" w:firstLine="720"/>
      </w:pPr>
      <w:r w:rsidRPr="00CD4169">
        <w:t>CCO Quality &lt;CCOQuality@</w:t>
      </w:r>
      <w:r w:rsidR="00B16C13">
        <w:t>maximus</w:t>
      </w:r>
      <w:r w:rsidRPr="00CD4169">
        <w:t>.com&gt;</w:t>
      </w:r>
    </w:p>
    <w:p w14:paraId="62B7C804" w14:textId="77777777" w:rsidR="0025641E" w:rsidRPr="00CD4169" w:rsidRDefault="0025641E" w:rsidP="0025641E">
      <w:pPr>
        <w:ind w:left="1440" w:firstLine="720"/>
      </w:pPr>
      <w:r w:rsidRPr="00CD4169">
        <w:t xml:space="preserve">Designated group in engineering </w:t>
      </w:r>
    </w:p>
    <w:p w14:paraId="3F812795" w14:textId="2B4398EB" w:rsidR="0025641E" w:rsidRPr="00CD4169" w:rsidRDefault="00827E0E" w:rsidP="0025641E">
      <w:pPr>
        <w:spacing w:before="120"/>
        <w:rPr>
          <w:b/>
        </w:rPr>
      </w:pPr>
      <w:r>
        <w:rPr>
          <w:b/>
        </w:rPr>
        <w:t>3.2.8.2.3</w:t>
      </w:r>
      <w:r>
        <w:rPr>
          <w:b/>
        </w:rPr>
        <w:tab/>
      </w:r>
      <w:r w:rsidR="0025641E">
        <w:rPr>
          <w:b/>
        </w:rPr>
        <w:tab/>
        <w:t>Reports to be Scheduled</w:t>
      </w:r>
    </w:p>
    <w:p w14:paraId="58D848B5" w14:textId="21F2E0AF" w:rsidR="0025641E" w:rsidRDefault="0025641E" w:rsidP="0025641E">
      <w:pPr>
        <w:ind w:left="720" w:firstLine="720"/>
      </w:pPr>
      <w:r>
        <w:t>The following reports will be schedule</w:t>
      </w:r>
      <w:r w:rsidR="001068B8">
        <w:t>d</w:t>
      </w:r>
      <w:r>
        <w:t xml:space="preserve"> to run on a regular basis as determined by the Program.</w:t>
      </w:r>
    </w:p>
    <w:p w14:paraId="7C6A2FD3" w14:textId="70D9AA28" w:rsidR="0025641E" w:rsidRDefault="0025641E" w:rsidP="0025641E">
      <w:pPr>
        <w:spacing w:before="120"/>
        <w:rPr>
          <w:b/>
        </w:rPr>
      </w:pPr>
      <w:r w:rsidRPr="00CD4169">
        <w:rPr>
          <w:b/>
        </w:rPr>
        <w:t>3.2.8.2.</w:t>
      </w:r>
      <w:r w:rsidR="002F7D54">
        <w:rPr>
          <w:b/>
        </w:rPr>
        <w:t>3</w:t>
      </w:r>
      <w:r>
        <w:rPr>
          <w:b/>
        </w:rPr>
        <w:t>.1</w:t>
      </w:r>
      <w:r w:rsidRPr="00CD4169">
        <w:rPr>
          <w:b/>
        </w:rPr>
        <w:tab/>
        <w:t xml:space="preserve">eCL </w:t>
      </w:r>
      <w:r>
        <w:rPr>
          <w:b/>
        </w:rPr>
        <w:t>Coaching Log Monthly Summary</w:t>
      </w:r>
      <w:r w:rsidRPr="00CD4169">
        <w:rPr>
          <w:b/>
        </w:rPr>
        <w:t xml:space="preserve"> </w:t>
      </w:r>
    </w:p>
    <w:p w14:paraId="10B9BD52" w14:textId="77777777" w:rsidR="0025641E" w:rsidRDefault="0025641E" w:rsidP="0025641E">
      <w:pPr>
        <w:ind w:left="1440"/>
      </w:pPr>
      <w:r>
        <w:t>A report of coaching log information for each module will be scheduled to run on the 3</w:t>
      </w:r>
      <w:r w:rsidRPr="005D410A">
        <w:rPr>
          <w:vertAlign w:val="superscript"/>
        </w:rPr>
        <w:t>rd</w:t>
      </w:r>
      <w:r>
        <w:t xml:space="preserve"> of each month for the previous month.</w:t>
      </w:r>
    </w:p>
    <w:p w14:paraId="40A0BC72" w14:textId="61889387" w:rsidR="0025641E" w:rsidRPr="00CD4169" w:rsidRDefault="0025641E" w:rsidP="0025641E">
      <w:pPr>
        <w:spacing w:before="120"/>
        <w:rPr>
          <w:b/>
        </w:rPr>
      </w:pPr>
      <w:r w:rsidRPr="00CD4169">
        <w:rPr>
          <w:b/>
        </w:rPr>
        <w:t>3.2.8.2.</w:t>
      </w:r>
      <w:r w:rsidR="002F7D54">
        <w:rPr>
          <w:b/>
        </w:rPr>
        <w:t>3</w:t>
      </w:r>
      <w:r w:rsidRPr="00CD4169">
        <w:rPr>
          <w:b/>
        </w:rPr>
        <w:t>.</w:t>
      </w:r>
      <w:r>
        <w:rPr>
          <w:b/>
        </w:rPr>
        <w:t>1.1</w:t>
      </w:r>
      <w:r w:rsidRPr="00CD4169">
        <w:rPr>
          <w:b/>
        </w:rPr>
        <w:tab/>
      </w:r>
      <w:r>
        <w:rPr>
          <w:b/>
        </w:rPr>
        <w:t xml:space="preserve">Selection Criteria </w:t>
      </w:r>
    </w:p>
    <w:p w14:paraId="716A2A18" w14:textId="77777777" w:rsidR="0025641E" w:rsidRDefault="0025641E" w:rsidP="0025641E">
      <w:pPr>
        <w:ind w:left="720" w:firstLine="720"/>
      </w:pPr>
      <w:r>
        <w:t xml:space="preserve">The following criteria shall be available </w:t>
      </w:r>
    </w:p>
    <w:p w14:paraId="10DDBBE7" w14:textId="4289AC47" w:rsidR="0025641E" w:rsidRDefault="006C5193" w:rsidP="0025641E">
      <w:pPr>
        <w:ind w:left="2160"/>
      </w:pPr>
      <w:r>
        <w:t>Employee Level</w:t>
      </w:r>
      <w:r w:rsidR="0025641E">
        <w:t xml:space="preserve"> – One report will be generated for each module (CSR, Supervisor, Quality, LSA, Training)</w:t>
      </w:r>
    </w:p>
    <w:p w14:paraId="257E5706" w14:textId="77777777" w:rsidR="0025641E" w:rsidRPr="00CD4169" w:rsidRDefault="0025641E" w:rsidP="0025641E">
      <w:pPr>
        <w:ind w:left="720" w:firstLine="720"/>
      </w:pPr>
      <w:r>
        <w:tab/>
        <w:t>S</w:t>
      </w:r>
      <w:r w:rsidRPr="00CD4169">
        <w:t>tart date –</w:t>
      </w:r>
      <w:r>
        <w:t xml:space="preserve"> the first day of the previous month (based on submitted date)</w:t>
      </w:r>
      <w:r w:rsidRPr="00CD4169">
        <w:t xml:space="preserve"> </w:t>
      </w:r>
    </w:p>
    <w:p w14:paraId="7ADD4D4E" w14:textId="77777777" w:rsidR="0025641E" w:rsidRPr="00CD4169" w:rsidRDefault="0025641E" w:rsidP="0025641E">
      <w:pPr>
        <w:ind w:left="1440"/>
      </w:pPr>
      <w:r w:rsidRPr="00CD4169">
        <w:tab/>
        <w:t>End date –</w:t>
      </w:r>
      <w:r>
        <w:t xml:space="preserve"> the last day of the previous month</w:t>
      </w:r>
      <w:r w:rsidRPr="00CD4169">
        <w:t xml:space="preserve"> </w:t>
      </w:r>
      <w:r>
        <w:t>(based on submitted date)</w:t>
      </w:r>
    </w:p>
    <w:p w14:paraId="16EB9828" w14:textId="790C4F4F" w:rsidR="0025641E" w:rsidRPr="00CD4169" w:rsidRDefault="0025641E" w:rsidP="0025641E">
      <w:pPr>
        <w:spacing w:before="120"/>
        <w:rPr>
          <w:b/>
        </w:rPr>
      </w:pPr>
      <w:r w:rsidRPr="00CD4169">
        <w:rPr>
          <w:b/>
        </w:rPr>
        <w:t>3.2.8.2.</w:t>
      </w:r>
      <w:r w:rsidR="002F7D54">
        <w:rPr>
          <w:b/>
        </w:rPr>
        <w:t>3</w:t>
      </w:r>
      <w:r>
        <w:rPr>
          <w:b/>
        </w:rPr>
        <w:t>.1.2</w:t>
      </w:r>
      <w:r w:rsidRPr="00CD4169">
        <w:rPr>
          <w:b/>
        </w:rPr>
        <w:tab/>
      </w:r>
      <w:r>
        <w:rPr>
          <w:b/>
        </w:rPr>
        <w:t>Data Elements</w:t>
      </w:r>
    </w:p>
    <w:p w14:paraId="673902E2" w14:textId="77777777" w:rsidR="0025641E" w:rsidRDefault="0025641E" w:rsidP="0025641E">
      <w:pPr>
        <w:ind w:left="1440"/>
      </w:pPr>
      <w:r>
        <w:t>For the data elements to be reported on, see appendix 7.1 Reporting Data Elements.</w:t>
      </w:r>
    </w:p>
    <w:p w14:paraId="11307577" w14:textId="77777777" w:rsidR="0025641E" w:rsidRDefault="0025641E" w:rsidP="0025641E">
      <w:pPr>
        <w:ind w:left="1440"/>
      </w:pPr>
    </w:p>
    <w:p w14:paraId="0B171626" w14:textId="77777777" w:rsidR="0025641E" w:rsidRPr="002E3181" w:rsidRDefault="0025641E" w:rsidP="0025641E">
      <w:pPr>
        <w:pStyle w:val="Heading3"/>
        <w:rPr>
          <w:rFonts w:ascii="Arial" w:hAnsi="Arial"/>
          <w:bCs/>
          <w:sz w:val="20"/>
          <w:u w:val="none"/>
        </w:rPr>
      </w:pPr>
      <w:bookmarkStart w:id="250" w:name="_Toc495311789"/>
      <w:bookmarkStart w:id="251" w:name="_Toc171504"/>
      <w:r w:rsidRPr="001E2ED2">
        <w:rPr>
          <w:rFonts w:ascii="Arial" w:hAnsi="Arial"/>
          <w:bCs/>
          <w:sz w:val="20"/>
          <w:u w:val="none"/>
        </w:rPr>
        <w:t>3.2.</w:t>
      </w:r>
      <w:r>
        <w:rPr>
          <w:rFonts w:ascii="Arial" w:hAnsi="Arial"/>
          <w:bCs/>
          <w:sz w:val="20"/>
          <w:u w:val="none"/>
        </w:rPr>
        <w:t>9</w:t>
      </w:r>
      <w:r w:rsidRPr="001E2ED2">
        <w:rPr>
          <w:rFonts w:ascii="Arial" w:hAnsi="Arial"/>
          <w:bCs/>
          <w:sz w:val="20"/>
          <w:u w:val="none"/>
        </w:rPr>
        <w:tab/>
      </w:r>
      <w:r>
        <w:rPr>
          <w:rFonts w:ascii="Arial" w:hAnsi="Arial"/>
          <w:bCs/>
          <w:sz w:val="20"/>
          <w:u w:val="none"/>
        </w:rPr>
        <w:t>eCoaching CSR Survey</w:t>
      </w:r>
      <w:bookmarkEnd w:id="250"/>
      <w:bookmarkEnd w:id="251"/>
    </w:p>
    <w:p w14:paraId="0FB960F6" w14:textId="77777777" w:rsidR="0025641E" w:rsidRPr="008E2828" w:rsidRDefault="0025641E" w:rsidP="0025641E">
      <w:pPr>
        <w:ind w:left="720"/>
      </w:pPr>
      <w:r w:rsidRPr="008000DB">
        <w:t>Provide for employee’s to respond to an eCoaching Log related survey about their coaching experience.</w:t>
      </w:r>
    </w:p>
    <w:p w14:paraId="55C976D6" w14:textId="77777777" w:rsidR="0025641E" w:rsidRPr="004C38CD" w:rsidRDefault="0025641E" w:rsidP="0025641E">
      <w:pPr>
        <w:pStyle w:val="Heading4"/>
        <w:spacing w:before="120" w:after="120"/>
        <w:rPr>
          <w:rFonts w:ascii="Arial" w:hAnsi="Arial"/>
          <w:b/>
          <w:bCs/>
          <w:sz w:val="22"/>
          <w:szCs w:val="22"/>
          <w:u w:val="none"/>
        </w:rPr>
      </w:pPr>
      <w:bookmarkStart w:id="252" w:name="_Toc495311790"/>
      <w:bookmarkStart w:id="253" w:name="_Toc171505"/>
      <w:r w:rsidRPr="004C38CD">
        <w:rPr>
          <w:rFonts w:ascii="Arial" w:hAnsi="Arial"/>
          <w:b/>
          <w:bCs/>
          <w:sz w:val="22"/>
          <w:szCs w:val="22"/>
          <w:u w:val="none"/>
        </w:rPr>
        <w:t>3.2.9.1</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Selection</w:t>
      </w:r>
      <w:bookmarkEnd w:id="252"/>
      <w:bookmarkEnd w:id="253"/>
    </w:p>
    <w:p w14:paraId="2CE0D5CC" w14:textId="77777777" w:rsidR="0025641E" w:rsidRDefault="0025641E" w:rsidP="0025641E">
      <w:pPr>
        <w:ind w:left="1440"/>
      </w:pPr>
      <w:r>
        <w:t xml:space="preserve">To receive an eCoaching Survey an employee </w:t>
      </w:r>
    </w:p>
    <w:p w14:paraId="4876B5B8" w14:textId="77777777" w:rsidR="0025641E" w:rsidRDefault="0025641E" w:rsidP="0025641E">
      <w:pPr>
        <w:ind w:left="1440"/>
      </w:pPr>
      <w:r>
        <w:lastRenderedPageBreak/>
        <w:tab/>
        <w:t>Must be active</w:t>
      </w:r>
    </w:p>
    <w:p w14:paraId="0D26400B" w14:textId="77777777" w:rsidR="0025641E" w:rsidRDefault="0025641E" w:rsidP="0025641E">
      <w:pPr>
        <w:ind w:left="1440"/>
      </w:pPr>
      <w:r>
        <w:tab/>
        <w:t>Must not have already received a survey for the calendar month</w:t>
      </w:r>
    </w:p>
    <w:p w14:paraId="0F73A491" w14:textId="77777777" w:rsidR="0025641E" w:rsidRDefault="0025641E" w:rsidP="0025641E">
      <w:pPr>
        <w:ind w:left="1440"/>
      </w:pPr>
      <w:r>
        <w:t>Must have acknowledged and completed an eCoaching Log in the sampling period for the month</w:t>
      </w:r>
    </w:p>
    <w:p w14:paraId="627CF57D" w14:textId="77777777" w:rsidR="0025641E" w:rsidRDefault="0025641E" w:rsidP="0025641E">
      <w:pPr>
        <w:ind w:left="1440"/>
      </w:pPr>
      <w:r>
        <w:t>(note: coaching logs with a source of Verint-TQC will be excluded and not eligible for a survey)</w:t>
      </w:r>
    </w:p>
    <w:p w14:paraId="6EE299B1" w14:textId="77777777" w:rsidR="0025641E" w:rsidRPr="002E3181" w:rsidRDefault="0025641E" w:rsidP="0025641E">
      <w:pPr>
        <w:spacing w:before="120"/>
        <w:rPr>
          <w:b/>
        </w:rPr>
      </w:pPr>
      <w:r w:rsidRPr="002E3181">
        <w:rPr>
          <w:b/>
        </w:rPr>
        <w:t>3.2.</w:t>
      </w:r>
      <w:r>
        <w:rPr>
          <w:b/>
        </w:rPr>
        <w:t>9</w:t>
      </w:r>
      <w:r w:rsidRPr="002E3181">
        <w:rPr>
          <w:b/>
        </w:rPr>
        <w:t>.1.1</w:t>
      </w:r>
      <w:r>
        <w:rPr>
          <w:b/>
        </w:rPr>
        <w:tab/>
      </w:r>
      <w:r w:rsidRPr="002E3181">
        <w:rPr>
          <w:b/>
        </w:rPr>
        <w:tab/>
        <w:t>Exception</w:t>
      </w:r>
    </w:p>
    <w:p w14:paraId="062F20FA" w14:textId="77777777" w:rsidR="0025641E" w:rsidRDefault="0025641E" w:rsidP="0025641E">
      <w:pPr>
        <w:ind w:left="1440"/>
      </w:pPr>
      <w:r w:rsidRPr="008000DB">
        <w:t>If a survey expires after 5 days, then the employee won’t be eligible for another survey request in the same month, unless the Program team determines the response rate is lower than desired, then the next acknowledged and completed log for the employee will make them eligible again in the calendar month.</w:t>
      </w:r>
    </w:p>
    <w:p w14:paraId="5910CC18" w14:textId="77777777" w:rsidR="0025641E" w:rsidRPr="002E3181" w:rsidRDefault="0025641E" w:rsidP="0025641E">
      <w:pPr>
        <w:spacing w:before="120"/>
        <w:rPr>
          <w:b/>
        </w:rPr>
      </w:pPr>
      <w:r w:rsidRPr="002E3181">
        <w:rPr>
          <w:b/>
        </w:rPr>
        <w:t>3.2.</w:t>
      </w:r>
      <w:r>
        <w:rPr>
          <w:b/>
        </w:rPr>
        <w:t>9</w:t>
      </w:r>
      <w:r w:rsidRPr="002E3181">
        <w:rPr>
          <w:b/>
        </w:rPr>
        <w:t>.1.2</w:t>
      </w:r>
      <w:r w:rsidRPr="002E3181">
        <w:rPr>
          <w:b/>
        </w:rPr>
        <w:tab/>
      </w:r>
      <w:r>
        <w:rPr>
          <w:b/>
        </w:rPr>
        <w:tab/>
      </w:r>
      <w:r w:rsidRPr="002E3181">
        <w:rPr>
          <w:b/>
        </w:rPr>
        <w:t>Sampling Period</w:t>
      </w:r>
    </w:p>
    <w:p w14:paraId="7472942D" w14:textId="77777777" w:rsidR="0025641E" w:rsidRDefault="0025641E" w:rsidP="0025641E">
      <w:pPr>
        <w:ind w:left="1440"/>
      </w:pPr>
      <w:r>
        <w:t>Selection of completed logs will take place three times a month as follows:</w:t>
      </w:r>
    </w:p>
    <w:p w14:paraId="6AAB6BEB" w14:textId="77777777" w:rsidR="0025641E" w:rsidRDefault="0025641E" w:rsidP="0025641E">
      <w:pPr>
        <w:ind w:left="1440"/>
      </w:pPr>
      <w:r>
        <w:tab/>
        <w:t xml:space="preserve">On the 8th of the month, look for coaching logs completed between 1st and 8th </w:t>
      </w:r>
    </w:p>
    <w:p w14:paraId="4D581406" w14:textId="77777777" w:rsidR="0025641E" w:rsidRDefault="0025641E" w:rsidP="0025641E">
      <w:pPr>
        <w:ind w:left="1440"/>
      </w:pPr>
      <w:r>
        <w:tab/>
        <w:t xml:space="preserve">On the 15th of the month, look for coaching logs completed between 8th and 15th </w:t>
      </w:r>
    </w:p>
    <w:p w14:paraId="47051B79" w14:textId="77777777" w:rsidR="0025641E" w:rsidRDefault="0025641E" w:rsidP="0025641E">
      <w:pPr>
        <w:ind w:left="1440"/>
      </w:pPr>
      <w:r>
        <w:tab/>
        <w:t xml:space="preserve">On the 22nd of the month, look for coaching logs completed between 15th and 22nd </w:t>
      </w:r>
    </w:p>
    <w:p w14:paraId="29FBBD03" w14:textId="77777777" w:rsidR="0025641E" w:rsidRDefault="0025641E" w:rsidP="0025641E">
      <w:pPr>
        <w:ind w:left="1440"/>
      </w:pPr>
      <w:r>
        <w:t>(note: if an employee has more than one completed log in the sampling period, the selection of the log for a survey should be random)</w:t>
      </w:r>
    </w:p>
    <w:p w14:paraId="420EDF7B" w14:textId="71968FD5" w:rsidR="00A03735" w:rsidRPr="002E3181" w:rsidRDefault="00A03735" w:rsidP="00A03735">
      <w:pPr>
        <w:spacing w:before="120"/>
        <w:rPr>
          <w:b/>
        </w:rPr>
      </w:pPr>
      <w:r w:rsidRPr="002E3181">
        <w:rPr>
          <w:b/>
        </w:rPr>
        <w:t>3.2.</w:t>
      </w:r>
      <w:r>
        <w:rPr>
          <w:b/>
        </w:rPr>
        <w:t>9</w:t>
      </w:r>
      <w:r w:rsidRPr="002E3181">
        <w:rPr>
          <w:b/>
        </w:rPr>
        <w:t>.1.</w:t>
      </w:r>
      <w:r>
        <w:rPr>
          <w:b/>
        </w:rPr>
        <w:t>3</w:t>
      </w:r>
      <w:r>
        <w:rPr>
          <w:b/>
        </w:rPr>
        <w:tab/>
      </w:r>
      <w:r w:rsidRPr="002E3181">
        <w:rPr>
          <w:b/>
        </w:rPr>
        <w:tab/>
      </w:r>
      <w:r>
        <w:rPr>
          <w:b/>
        </w:rPr>
        <w:t>Specific Logs</w:t>
      </w:r>
    </w:p>
    <w:p w14:paraId="48D582FC" w14:textId="10D6AB1D" w:rsidR="00A03735" w:rsidRDefault="00A03735" w:rsidP="0025641E">
      <w:pPr>
        <w:ind w:left="1440"/>
      </w:pPr>
      <w:r>
        <w:t>Occasionally there may be a need to identify specific types of coaching logs to be subject to surveys.  These could be for certain coaching reasons.</w:t>
      </w:r>
      <w:r w:rsidR="00855B29">
        <w:t xml:space="preserve">  </w:t>
      </w:r>
      <w:r w:rsidR="00855B29" w:rsidRPr="00855B29">
        <w:t>The number of surveys in the sampling period may vary as well as the frequency surveys are generated</w:t>
      </w:r>
      <w:r w:rsidR="00855B29">
        <w:t>.</w:t>
      </w:r>
    </w:p>
    <w:p w14:paraId="18C51CEF" w14:textId="77777777" w:rsidR="0083046E" w:rsidRDefault="0083046E" w:rsidP="0025641E">
      <w:pPr>
        <w:ind w:left="1440"/>
      </w:pPr>
    </w:p>
    <w:p w14:paraId="5CF3B47F" w14:textId="6A855539" w:rsidR="0083046E" w:rsidRDefault="0083046E" w:rsidP="0025641E">
      <w:pPr>
        <w:ind w:left="1440"/>
      </w:pPr>
      <w:r>
        <w:t xml:space="preserve">See </w:t>
      </w:r>
      <w:r w:rsidRPr="0083046E">
        <w:t>CCO_eCoaching_Log_Survey_Pilot.docx</w:t>
      </w:r>
      <w:r>
        <w:t xml:space="preserve"> for additional information.</w:t>
      </w:r>
    </w:p>
    <w:p w14:paraId="398EDD94" w14:textId="77777777" w:rsidR="0025641E" w:rsidRPr="004C38CD" w:rsidRDefault="0025641E" w:rsidP="0025641E">
      <w:pPr>
        <w:pStyle w:val="Heading4"/>
        <w:spacing w:before="120" w:after="120"/>
        <w:rPr>
          <w:rFonts w:ascii="Arial" w:hAnsi="Arial"/>
          <w:b/>
          <w:bCs/>
          <w:sz w:val="22"/>
          <w:szCs w:val="22"/>
          <w:u w:val="none"/>
        </w:rPr>
      </w:pPr>
      <w:bookmarkStart w:id="254" w:name="_Toc495311791"/>
      <w:bookmarkStart w:id="255" w:name="_Toc171506"/>
      <w:r w:rsidRPr="004C38CD">
        <w:rPr>
          <w:rFonts w:ascii="Arial" w:hAnsi="Arial"/>
          <w:b/>
          <w:bCs/>
          <w:sz w:val="22"/>
          <w:szCs w:val="22"/>
          <w:u w:val="none"/>
        </w:rPr>
        <w:t>3.2.9.2</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Notification</w:t>
      </w:r>
      <w:bookmarkEnd w:id="254"/>
      <w:bookmarkEnd w:id="255"/>
    </w:p>
    <w:p w14:paraId="38D7472A" w14:textId="77777777" w:rsidR="0025641E" w:rsidRDefault="0025641E" w:rsidP="0025641E">
      <w:pPr>
        <w:ind w:left="720" w:firstLine="720"/>
      </w:pPr>
      <w:r w:rsidRPr="008000DB">
        <w:t>Employee will receive an email notification to complete the survey.</w:t>
      </w:r>
    </w:p>
    <w:p w14:paraId="35D1EC47" w14:textId="77777777" w:rsidR="0025641E" w:rsidRPr="002E3181" w:rsidRDefault="0025641E" w:rsidP="0025641E">
      <w:pPr>
        <w:spacing w:before="120"/>
        <w:rPr>
          <w:b/>
        </w:rPr>
      </w:pPr>
      <w:r>
        <w:rPr>
          <w:b/>
        </w:rPr>
        <w:t>3.2.9</w:t>
      </w:r>
      <w:r w:rsidRPr="002E3181">
        <w:rPr>
          <w:b/>
        </w:rPr>
        <w:t>.2.1</w:t>
      </w:r>
      <w:r w:rsidRPr="002E3181">
        <w:rPr>
          <w:b/>
        </w:rPr>
        <w:tab/>
      </w:r>
      <w:r>
        <w:rPr>
          <w:b/>
        </w:rPr>
        <w:tab/>
      </w:r>
      <w:r w:rsidRPr="002E3181">
        <w:rPr>
          <w:b/>
        </w:rPr>
        <w:t>eMail Format</w:t>
      </w:r>
    </w:p>
    <w:p w14:paraId="51622759" w14:textId="77777777" w:rsidR="0025641E" w:rsidRDefault="0025641E" w:rsidP="0025641E">
      <w:pPr>
        <w:ind w:left="720" w:firstLine="720"/>
      </w:pPr>
      <w:r w:rsidRPr="00B600AD">
        <w:t>The following is the basic form of the eCoaching Survey eMail notification.</w:t>
      </w:r>
    </w:p>
    <w:p w14:paraId="3D8C6D14" w14:textId="77777777" w:rsidR="0025641E" w:rsidRDefault="0025641E" w:rsidP="0025641E">
      <w:pPr>
        <w:ind w:left="720" w:firstLine="720"/>
      </w:pPr>
    </w:p>
    <w:tbl>
      <w:tblPr>
        <w:tblW w:w="8208" w:type="dxa"/>
        <w:tblInd w:w="108" w:type="dxa"/>
        <w:tblBorders>
          <w:top w:val="single" w:sz="48" w:space="0" w:color="17365D"/>
          <w:left w:val="single" w:sz="4" w:space="0" w:color="17365D"/>
          <w:bottom w:val="single" w:sz="4" w:space="0" w:color="17365D"/>
          <w:right w:val="single" w:sz="4" w:space="0" w:color="17365D"/>
          <w:insideH w:val="single" w:sz="12" w:space="0" w:color="A6A6A6"/>
          <w:insideV w:val="single" w:sz="4" w:space="0" w:color="A6A6A6"/>
        </w:tblBorders>
        <w:tblLook w:val="04A0" w:firstRow="1" w:lastRow="0" w:firstColumn="1" w:lastColumn="0" w:noHBand="0" w:noVBand="1"/>
      </w:tblPr>
      <w:tblGrid>
        <w:gridCol w:w="8208"/>
      </w:tblGrid>
      <w:tr w:rsidR="0025641E" w14:paraId="1DE87A4B" w14:textId="77777777" w:rsidTr="0066659D">
        <w:tc>
          <w:tcPr>
            <w:tcW w:w="8208" w:type="dxa"/>
            <w:shd w:val="clear" w:color="auto" w:fill="auto"/>
          </w:tcPr>
          <w:p w14:paraId="4F4179BF"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To – [to]</w:t>
            </w:r>
          </w:p>
        </w:tc>
      </w:tr>
      <w:tr w:rsidR="0025641E" w14:paraId="244282D0" w14:textId="77777777" w:rsidTr="0066659D">
        <w:tc>
          <w:tcPr>
            <w:tcW w:w="8208" w:type="dxa"/>
            <w:shd w:val="clear" w:color="auto" w:fill="auto"/>
          </w:tcPr>
          <w:p w14:paraId="7AA843EB"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Subject – </w:t>
            </w:r>
            <w:r>
              <w:rPr>
                <w:rFonts w:ascii="Tahoma" w:hAnsi="Tahoma" w:cs="Tahoma"/>
                <w:sz w:val="18"/>
              </w:rPr>
              <w:t>eCoaching Log Survey</w:t>
            </w:r>
          </w:p>
        </w:tc>
      </w:tr>
      <w:tr w:rsidR="0025641E" w14:paraId="5BDC652E" w14:textId="77777777" w:rsidTr="0066659D">
        <w:tc>
          <w:tcPr>
            <w:tcW w:w="8208" w:type="dxa"/>
            <w:shd w:val="clear" w:color="auto" w:fill="auto"/>
          </w:tcPr>
          <w:p w14:paraId="26A12388" w14:textId="77777777" w:rsidR="0025641E" w:rsidRPr="0039727F" w:rsidRDefault="0025641E" w:rsidP="0066659D">
            <w:pPr>
              <w:spacing w:before="120" w:after="120"/>
              <w:rPr>
                <w:rFonts w:ascii="Tahoma" w:hAnsi="Tahoma" w:cs="Tahoma"/>
                <w:sz w:val="18"/>
              </w:rPr>
            </w:pPr>
            <w:r w:rsidRPr="0039727F">
              <w:rPr>
                <w:rFonts w:ascii="Tahoma" w:hAnsi="Tahoma" w:cs="Tahoma"/>
                <w:sz w:val="18"/>
              </w:rPr>
              <w:t xml:space="preserve">** This is an automated email. Do not reply to this email. ** </w:t>
            </w:r>
            <w:r w:rsidRPr="0039727F">
              <w:rPr>
                <w:rFonts w:ascii="Tahoma" w:hAnsi="Tahoma" w:cs="Tahoma"/>
                <w:sz w:val="18"/>
              </w:rPr>
              <w:br/>
            </w:r>
            <w:r w:rsidRPr="0039727F">
              <w:rPr>
                <w:rFonts w:ascii="Tahoma" w:hAnsi="Tahoma" w:cs="Tahoma"/>
                <w:sz w:val="18"/>
              </w:rPr>
              <w:br/>
            </w:r>
            <w:r w:rsidRPr="00E24B65">
              <w:rPr>
                <w:sz w:val="24"/>
                <w:szCs w:val="24"/>
              </w:rPr>
              <w:t>Please take time to complete this survey regarding a</w:t>
            </w:r>
            <w:r>
              <w:rPr>
                <w:sz w:val="24"/>
                <w:szCs w:val="24"/>
              </w:rPr>
              <w:t xml:space="preserve"> </w:t>
            </w:r>
            <w:r w:rsidRPr="00E24B65">
              <w:rPr>
                <w:sz w:val="24"/>
                <w:szCs w:val="24"/>
              </w:rPr>
              <w:t xml:space="preserve">coaching session for </w:t>
            </w:r>
            <w:r>
              <w:rPr>
                <w:sz w:val="24"/>
                <w:szCs w:val="24"/>
              </w:rPr>
              <w:t>[FormID]</w:t>
            </w:r>
            <w:r w:rsidRPr="00E24B65">
              <w:rPr>
                <w:sz w:val="24"/>
                <w:szCs w:val="24"/>
              </w:rPr>
              <w:t>.</w:t>
            </w:r>
            <w:r>
              <w:rPr>
                <w:sz w:val="24"/>
                <w:szCs w:val="24"/>
              </w:rPr>
              <w:t xml:space="preserve">  </w:t>
            </w:r>
            <w:r w:rsidRPr="00E24B65">
              <w:rPr>
                <w:sz w:val="24"/>
                <w:szCs w:val="24"/>
              </w:rPr>
              <w:t xml:space="preserve">This survey will expire on </w:t>
            </w:r>
            <w:r>
              <w:rPr>
                <w:sz w:val="24"/>
                <w:szCs w:val="24"/>
              </w:rPr>
              <w:t>[ExpirationDate].</w:t>
            </w:r>
            <w:r w:rsidRPr="0039727F">
              <w:rPr>
                <w:rFonts w:ascii="Tahoma" w:hAnsi="Tahoma" w:cs="Tahoma"/>
                <w:sz w:val="18"/>
              </w:rPr>
              <w:br/>
            </w:r>
          </w:p>
          <w:p w14:paraId="0EDCD434" w14:textId="77777777" w:rsidR="0025641E" w:rsidRPr="005A260F" w:rsidRDefault="0025641E" w:rsidP="0066659D">
            <w:pPr>
              <w:rPr>
                <w:rFonts w:ascii="Tahoma" w:hAnsi="Tahoma" w:cs="Tahoma"/>
                <w:sz w:val="18"/>
                <w:szCs w:val="18"/>
              </w:rPr>
            </w:pPr>
            <w:r w:rsidRPr="005A260F">
              <w:rPr>
                <w:rStyle w:val="Hyperlink"/>
                <w:rFonts w:ascii="Tahoma" w:hAnsi="Tahoma" w:cs="Tahoma"/>
                <w:sz w:val="18"/>
                <w:szCs w:val="18"/>
              </w:rPr>
              <w:t xml:space="preserve">Please click here to open the </w:t>
            </w:r>
            <w:r>
              <w:rPr>
                <w:rStyle w:val="Hyperlink"/>
                <w:rFonts w:ascii="Tahoma" w:hAnsi="Tahoma" w:cs="Tahoma"/>
                <w:sz w:val="18"/>
                <w:szCs w:val="18"/>
              </w:rPr>
              <w:t xml:space="preserve">survey form </w:t>
            </w:r>
            <w:r w:rsidRPr="005A260F">
              <w:rPr>
                <w:rStyle w:val="Hyperlink"/>
                <w:rFonts w:ascii="Tahoma" w:hAnsi="Tahoma" w:cs="Tahoma"/>
                <w:sz w:val="18"/>
                <w:szCs w:val="18"/>
              </w:rPr>
              <w:t xml:space="preserve">and </w:t>
            </w:r>
            <w:r>
              <w:rPr>
                <w:rStyle w:val="Hyperlink"/>
                <w:rFonts w:ascii="Tahoma" w:hAnsi="Tahoma" w:cs="Tahoma"/>
                <w:sz w:val="18"/>
                <w:szCs w:val="18"/>
              </w:rPr>
              <w:t>respond to the questions</w:t>
            </w:r>
            <w:r w:rsidRPr="005A260F">
              <w:rPr>
                <w:rStyle w:val="Hyperlink"/>
                <w:rFonts w:ascii="Tahoma" w:hAnsi="Tahoma" w:cs="Tahoma"/>
                <w:sz w:val="18"/>
                <w:szCs w:val="18"/>
              </w:rPr>
              <w:t>.</w:t>
            </w:r>
            <w:r w:rsidRPr="005A260F">
              <w:rPr>
                <w:rFonts w:ascii="Tahoma" w:hAnsi="Tahoma" w:cs="Tahoma"/>
                <w:sz w:val="18"/>
                <w:szCs w:val="18"/>
              </w:rPr>
              <w:t xml:space="preserve"> [Link to </w:t>
            </w:r>
            <w:r>
              <w:rPr>
                <w:rFonts w:ascii="Tahoma" w:hAnsi="Tahoma" w:cs="Tahoma"/>
                <w:sz w:val="18"/>
                <w:szCs w:val="18"/>
              </w:rPr>
              <w:t>Survey Form</w:t>
            </w:r>
            <w:r w:rsidRPr="005A260F">
              <w:rPr>
                <w:rFonts w:ascii="Tahoma" w:hAnsi="Tahoma" w:cs="Tahoma"/>
                <w:sz w:val="18"/>
                <w:szCs w:val="18"/>
              </w:rPr>
              <w:t>]</w:t>
            </w:r>
          </w:p>
          <w:p w14:paraId="48C5806B" w14:textId="77777777" w:rsidR="0025641E" w:rsidRPr="0039727F" w:rsidRDefault="0025641E" w:rsidP="0066659D">
            <w:pPr>
              <w:rPr>
                <w:sz w:val="18"/>
              </w:rPr>
            </w:pPr>
            <w:r w:rsidRPr="0039727F">
              <w:rPr>
                <w:rFonts w:ascii="Tahoma" w:hAnsi="Tahoma" w:cs="Tahoma"/>
                <w:sz w:val="18"/>
              </w:rPr>
              <w:br/>
              <w:t>(Please do not respond to this automated notification)</w:t>
            </w:r>
            <w:r w:rsidRPr="0039727F">
              <w:rPr>
                <w:rFonts w:ascii="Tahoma" w:hAnsi="Tahoma" w:cs="Tahoma"/>
                <w:sz w:val="18"/>
              </w:rPr>
              <w:br/>
            </w:r>
            <w:r w:rsidRPr="0039727F">
              <w:rPr>
                <w:rFonts w:ascii="Tahoma" w:hAnsi="Tahoma" w:cs="Tahoma"/>
                <w:sz w:val="18"/>
              </w:rPr>
              <w:br/>
              <w:t>Thank you,</w:t>
            </w:r>
            <w:r w:rsidRPr="0039727F">
              <w:rPr>
                <w:rFonts w:ascii="Tahoma" w:hAnsi="Tahoma" w:cs="Tahoma"/>
                <w:sz w:val="18"/>
              </w:rPr>
              <w:br/>
              <w:t>eCoaching Log Team</w:t>
            </w:r>
            <w:r w:rsidRPr="0039727F">
              <w:rPr>
                <w:rFonts w:ascii="Tahoma" w:hAnsi="Tahoma" w:cs="Tahoma"/>
                <w:sz w:val="18"/>
              </w:rPr>
              <w:br/>
            </w:r>
            <w:r>
              <w:rPr>
                <w:rFonts w:ascii="Tahoma" w:hAnsi="Tahoma" w:cs="Tahoma"/>
                <w:noProof/>
                <w:sz w:val="18"/>
              </w:rPr>
              <w:drawing>
                <wp:inline distT="0" distB="0" distL="0" distR="0" wp14:anchorId="6EB1CB08" wp14:editId="35C6F675">
                  <wp:extent cx="1746250" cy="381000"/>
                  <wp:effectExtent l="0" t="0" r="0" b="0"/>
                  <wp:docPr id="7" name="Picture 12" descr="http://cwe.vangent.local/sites/teams/CMS/CSR/eCoaching/SiteImages/BCC-eCL-LOGO-10142011-185x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cwe.vangent.local/sites/teams/CMS/CSR/eCoaching/SiteImages/BCC-eCL-LOGO-10142011-185x4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746250" cy="381000"/>
                          </a:xfrm>
                          <a:prstGeom prst="rect">
                            <a:avLst/>
                          </a:prstGeom>
                          <a:noFill/>
                          <a:ln>
                            <a:noFill/>
                          </a:ln>
                        </pic:spPr>
                      </pic:pic>
                    </a:graphicData>
                  </a:graphic>
                </wp:inline>
              </w:drawing>
            </w:r>
          </w:p>
        </w:tc>
      </w:tr>
    </w:tbl>
    <w:p w14:paraId="31228D86" w14:textId="77777777" w:rsidR="0025641E" w:rsidRDefault="0025641E" w:rsidP="0025641E">
      <w:pPr>
        <w:ind w:left="720" w:firstLine="720"/>
      </w:pPr>
    </w:p>
    <w:p w14:paraId="159C122B" w14:textId="77777777" w:rsidR="0025641E" w:rsidRDefault="0025641E" w:rsidP="0025641E">
      <w:pPr>
        <w:ind w:left="1440"/>
      </w:pPr>
      <w:r w:rsidRPr="00DC3CAF">
        <w:t>ExpirationDate will be calculated as 5 days from date the survey was created.  The format will be MM/DD/CCYY.</w:t>
      </w:r>
    </w:p>
    <w:p w14:paraId="1F71AFD9" w14:textId="77777777" w:rsidR="0025641E" w:rsidRPr="002E3181" w:rsidRDefault="0025641E" w:rsidP="0025641E">
      <w:pPr>
        <w:spacing w:before="120"/>
        <w:rPr>
          <w:b/>
        </w:rPr>
      </w:pPr>
      <w:r>
        <w:rPr>
          <w:b/>
        </w:rPr>
        <w:t>3.2.9</w:t>
      </w:r>
      <w:r w:rsidRPr="002E3181">
        <w:rPr>
          <w:b/>
        </w:rPr>
        <w:t>.2.</w:t>
      </w:r>
      <w:r>
        <w:rPr>
          <w:b/>
        </w:rPr>
        <w:t>2</w:t>
      </w:r>
      <w:r w:rsidRPr="002E3181">
        <w:rPr>
          <w:b/>
        </w:rPr>
        <w:tab/>
      </w:r>
      <w:r>
        <w:rPr>
          <w:b/>
        </w:rPr>
        <w:tab/>
      </w:r>
      <w:r w:rsidRPr="002E3181">
        <w:rPr>
          <w:b/>
        </w:rPr>
        <w:t xml:space="preserve">eMail </w:t>
      </w:r>
      <w:r>
        <w:rPr>
          <w:b/>
        </w:rPr>
        <w:t>Reminder</w:t>
      </w:r>
    </w:p>
    <w:p w14:paraId="6773E275" w14:textId="77777777" w:rsidR="0025641E" w:rsidRDefault="0025641E" w:rsidP="0025641E">
      <w:pPr>
        <w:ind w:left="720" w:firstLine="720"/>
      </w:pPr>
      <w:r w:rsidRPr="00B600AD">
        <w:t xml:space="preserve">The </w:t>
      </w:r>
      <w:r>
        <w:t>system will generate emails to remind employees to complete surveys.</w:t>
      </w:r>
    </w:p>
    <w:p w14:paraId="63C39F68" w14:textId="77777777" w:rsidR="0025641E" w:rsidRPr="00AF54FF" w:rsidRDefault="0025641E" w:rsidP="0025641E">
      <w:pPr>
        <w:spacing w:before="120"/>
        <w:rPr>
          <w:b/>
        </w:rPr>
      </w:pPr>
      <w:r w:rsidRPr="00AF54FF">
        <w:rPr>
          <w:b/>
        </w:rPr>
        <w:lastRenderedPageBreak/>
        <w:t>3.2.</w:t>
      </w:r>
      <w:r>
        <w:rPr>
          <w:b/>
        </w:rPr>
        <w:t>9</w:t>
      </w:r>
      <w:r w:rsidRPr="00AF54FF">
        <w:rPr>
          <w:b/>
        </w:rPr>
        <w:t>.</w:t>
      </w:r>
      <w:r>
        <w:rPr>
          <w:b/>
        </w:rPr>
        <w:t>2.2.1</w:t>
      </w:r>
      <w:r w:rsidRPr="00AF54FF">
        <w:rPr>
          <w:b/>
        </w:rPr>
        <w:tab/>
        <w:t>General Format</w:t>
      </w:r>
    </w:p>
    <w:p w14:paraId="62C7511D" w14:textId="77777777" w:rsidR="0025641E" w:rsidRDefault="0025641E" w:rsidP="0025641E">
      <w:pPr>
        <w:ind w:left="1440"/>
      </w:pPr>
      <w:r>
        <w:t>The general format of eMails generated for reminders are the same as those through Notification of surveys</w:t>
      </w:r>
      <w:r w:rsidRPr="00334879">
        <w:t>.</w:t>
      </w:r>
    </w:p>
    <w:p w14:paraId="137FBACD" w14:textId="77777777" w:rsidR="0025641E" w:rsidRPr="00AF54FF" w:rsidRDefault="0025641E" w:rsidP="0025641E">
      <w:pPr>
        <w:spacing w:before="120"/>
        <w:rPr>
          <w:b/>
        </w:rPr>
      </w:pPr>
      <w:r>
        <w:rPr>
          <w:b/>
        </w:rPr>
        <w:t>3.2.9.2.2.2</w:t>
      </w:r>
      <w:r w:rsidRPr="00AF54FF">
        <w:rPr>
          <w:b/>
        </w:rPr>
        <w:tab/>
      </w:r>
      <w:r>
        <w:rPr>
          <w:b/>
        </w:rPr>
        <w:t xml:space="preserve">Selection Criteria </w:t>
      </w:r>
    </w:p>
    <w:p w14:paraId="262E0837" w14:textId="77777777" w:rsidR="0025641E" w:rsidRDefault="0025641E" w:rsidP="0025641E">
      <w:pPr>
        <w:ind w:left="1440"/>
      </w:pPr>
      <w:r>
        <w:t>The eCoaching log Surveys subject to reminders will those which meet the following criteria.</w:t>
      </w:r>
    </w:p>
    <w:p w14:paraId="4EFDF33B"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7A98F51F" w14:textId="77777777" w:rsidTr="0066659D">
        <w:trPr>
          <w:trHeight w:val="300"/>
        </w:trPr>
        <w:tc>
          <w:tcPr>
            <w:tcW w:w="8370" w:type="dxa"/>
            <w:shd w:val="clear" w:color="auto" w:fill="000000"/>
          </w:tcPr>
          <w:p w14:paraId="7F6902AF" w14:textId="77777777" w:rsidR="0025641E" w:rsidRDefault="0025641E" w:rsidP="0066659D">
            <w:pPr>
              <w:jc w:val="center"/>
              <w:rPr>
                <w:b/>
                <w:color w:val="FFFFFF"/>
              </w:rPr>
            </w:pPr>
            <w:r>
              <w:rPr>
                <w:b/>
                <w:color w:val="FFFFFF"/>
              </w:rPr>
              <w:t>Status</w:t>
            </w:r>
          </w:p>
        </w:tc>
      </w:tr>
      <w:tr w:rsidR="0025641E" w:rsidRPr="009605ED" w14:paraId="0955311A" w14:textId="77777777" w:rsidTr="0066659D">
        <w:trPr>
          <w:trHeight w:val="300"/>
        </w:trPr>
        <w:tc>
          <w:tcPr>
            <w:tcW w:w="8370" w:type="dxa"/>
          </w:tcPr>
          <w:p w14:paraId="5900A8B6" w14:textId="77777777" w:rsidR="0025641E" w:rsidRDefault="0025641E" w:rsidP="0066659D">
            <w:pPr>
              <w:rPr>
                <w:color w:val="000000"/>
              </w:rPr>
            </w:pPr>
            <w:r>
              <w:rPr>
                <w:color w:val="000000"/>
              </w:rPr>
              <w:t>Open</w:t>
            </w:r>
          </w:p>
        </w:tc>
      </w:tr>
    </w:tbl>
    <w:p w14:paraId="244963E6" w14:textId="77777777" w:rsidR="0025641E" w:rsidRDefault="0025641E" w:rsidP="0025641E">
      <w:pPr>
        <w:ind w:left="1440"/>
      </w:pPr>
    </w:p>
    <w:p w14:paraId="2E8A43E6" w14:textId="77777777" w:rsidR="0025641E" w:rsidRPr="00AF54FF" w:rsidRDefault="0025641E" w:rsidP="0025641E">
      <w:pPr>
        <w:spacing w:before="120"/>
        <w:rPr>
          <w:b/>
        </w:rPr>
      </w:pPr>
      <w:r>
        <w:rPr>
          <w:b/>
        </w:rPr>
        <w:t>3.2.9.2.2.3</w:t>
      </w:r>
      <w:r w:rsidRPr="00AF54FF">
        <w:rPr>
          <w:b/>
        </w:rPr>
        <w:tab/>
      </w:r>
      <w:r>
        <w:rPr>
          <w:b/>
        </w:rPr>
        <w:t>Time Frame</w:t>
      </w:r>
    </w:p>
    <w:p w14:paraId="095BA420" w14:textId="77777777" w:rsidR="0025641E" w:rsidRDefault="0025641E" w:rsidP="0025641E">
      <w:pPr>
        <w:ind w:left="1440"/>
      </w:pPr>
      <w:r w:rsidRPr="009A277B">
        <w:t>The eCoaching log</w:t>
      </w:r>
      <w:r>
        <w:t xml:space="preserve"> Survey </w:t>
      </w:r>
      <w:r w:rsidRPr="009A277B">
        <w:t>reminder email will be sent using the following time frames:</w:t>
      </w:r>
    </w:p>
    <w:p w14:paraId="1BB423BD"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6BC79203" w14:textId="77777777" w:rsidTr="0066659D">
        <w:trPr>
          <w:trHeight w:val="300"/>
        </w:trPr>
        <w:tc>
          <w:tcPr>
            <w:tcW w:w="8370" w:type="dxa"/>
            <w:shd w:val="clear" w:color="auto" w:fill="000000"/>
          </w:tcPr>
          <w:p w14:paraId="68CBC168" w14:textId="77777777" w:rsidR="0025641E" w:rsidRDefault="0025641E" w:rsidP="0066659D">
            <w:pPr>
              <w:jc w:val="center"/>
              <w:rPr>
                <w:b/>
                <w:color w:val="FFFFFF"/>
              </w:rPr>
            </w:pPr>
            <w:r>
              <w:rPr>
                <w:b/>
                <w:color w:val="FFFFFF"/>
              </w:rPr>
              <w:t>Reminder</w:t>
            </w:r>
          </w:p>
        </w:tc>
      </w:tr>
      <w:tr w:rsidR="0025641E" w:rsidRPr="009605ED" w14:paraId="51C220FE" w14:textId="77777777" w:rsidTr="0066659D">
        <w:trPr>
          <w:trHeight w:val="300"/>
        </w:trPr>
        <w:tc>
          <w:tcPr>
            <w:tcW w:w="8370" w:type="dxa"/>
          </w:tcPr>
          <w:p w14:paraId="6239781F" w14:textId="77777777" w:rsidR="0025641E" w:rsidRDefault="0025641E" w:rsidP="0066659D">
            <w:pPr>
              <w:rPr>
                <w:color w:val="000000"/>
              </w:rPr>
            </w:pPr>
            <w:r>
              <w:rPr>
                <w:color w:val="000000"/>
              </w:rPr>
              <w:t xml:space="preserve">48 hours after date/time initial email sent </w:t>
            </w:r>
          </w:p>
        </w:tc>
      </w:tr>
    </w:tbl>
    <w:p w14:paraId="1F78810C" w14:textId="77777777" w:rsidR="0025641E" w:rsidRDefault="0025641E" w:rsidP="0025641E">
      <w:pPr>
        <w:ind w:left="1440"/>
      </w:pPr>
    </w:p>
    <w:p w14:paraId="6CFB7BDA" w14:textId="77777777" w:rsidR="0025641E" w:rsidRDefault="0025641E" w:rsidP="0025641E">
      <w:pPr>
        <w:ind w:left="1440"/>
      </w:pPr>
      <w:r>
        <w:t>Note: email reminders will take place three times a month as follows:</w:t>
      </w:r>
    </w:p>
    <w:p w14:paraId="06CB59E0" w14:textId="77777777" w:rsidR="0025641E" w:rsidRDefault="0025641E" w:rsidP="0025641E">
      <w:pPr>
        <w:ind w:left="1440"/>
      </w:pPr>
      <w:r>
        <w:tab/>
        <w:t xml:space="preserve">On the 10th of the month </w:t>
      </w:r>
    </w:p>
    <w:p w14:paraId="4243ADA2" w14:textId="77777777" w:rsidR="0025641E" w:rsidRDefault="0025641E" w:rsidP="0025641E">
      <w:pPr>
        <w:ind w:left="1440"/>
      </w:pPr>
      <w:r>
        <w:tab/>
        <w:t xml:space="preserve">On the 17th of the month </w:t>
      </w:r>
    </w:p>
    <w:p w14:paraId="3968EFBA" w14:textId="77777777" w:rsidR="0025641E" w:rsidRDefault="0025641E" w:rsidP="0025641E">
      <w:pPr>
        <w:ind w:left="1440"/>
      </w:pPr>
      <w:r>
        <w:tab/>
        <w:t xml:space="preserve">On the 24nd of the month </w:t>
      </w:r>
    </w:p>
    <w:p w14:paraId="09C17E2D" w14:textId="77777777" w:rsidR="0025641E" w:rsidRPr="00AF54FF" w:rsidRDefault="0025641E" w:rsidP="0025641E">
      <w:pPr>
        <w:spacing w:before="120"/>
        <w:rPr>
          <w:b/>
        </w:rPr>
      </w:pPr>
      <w:r>
        <w:rPr>
          <w:b/>
        </w:rPr>
        <w:t>3.2.9.2.2.4</w:t>
      </w:r>
      <w:r w:rsidRPr="00AF54FF">
        <w:rPr>
          <w:b/>
        </w:rPr>
        <w:tab/>
      </w:r>
      <w:r>
        <w:rPr>
          <w:b/>
        </w:rPr>
        <w:t>Email Priority</w:t>
      </w:r>
    </w:p>
    <w:p w14:paraId="5F124263" w14:textId="77777777" w:rsidR="0025641E" w:rsidRDefault="0025641E" w:rsidP="0025641E">
      <w:pPr>
        <w:ind w:left="1440"/>
      </w:pPr>
      <w:r>
        <w:t>The eCoaching log Survey reminder email will be sent with High Importance setting.</w:t>
      </w:r>
    </w:p>
    <w:p w14:paraId="5A89B917" w14:textId="77777777" w:rsidR="0025641E" w:rsidRPr="00AF54FF" w:rsidRDefault="0025641E" w:rsidP="0025641E">
      <w:pPr>
        <w:spacing w:before="120"/>
        <w:rPr>
          <w:b/>
        </w:rPr>
      </w:pPr>
      <w:r>
        <w:rPr>
          <w:b/>
        </w:rPr>
        <w:t>3.2.9.2.2.5</w:t>
      </w:r>
      <w:r w:rsidRPr="00AF54FF">
        <w:rPr>
          <w:b/>
        </w:rPr>
        <w:tab/>
      </w:r>
      <w:r>
        <w:rPr>
          <w:b/>
        </w:rPr>
        <w:t>Email Recipient</w:t>
      </w:r>
    </w:p>
    <w:p w14:paraId="708E7B1F" w14:textId="77777777" w:rsidR="0025641E" w:rsidRDefault="0025641E" w:rsidP="0025641E">
      <w:pPr>
        <w:ind w:left="1440"/>
      </w:pPr>
      <w:r>
        <w:t>The eCoaching log reminder email will be sent to the following:</w:t>
      </w:r>
    </w:p>
    <w:p w14:paraId="25165750" w14:textId="77777777" w:rsidR="0025641E" w:rsidRDefault="0025641E" w:rsidP="0025641E">
      <w:pPr>
        <w:ind w:left="1440"/>
      </w:pPr>
    </w:p>
    <w:tbl>
      <w:tblPr>
        <w:tblW w:w="8370" w:type="dxa"/>
        <w:tblInd w:w="1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370"/>
      </w:tblGrid>
      <w:tr w:rsidR="0025641E" w:rsidRPr="009605ED" w14:paraId="26F85106" w14:textId="77777777" w:rsidTr="0066659D">
        <w:trPr>
          <w:trHeight w:val="300"/>
        </w:trPr>
        <w:tc>
          <w:tcPr>
            <w:tcW w:w="8370" w:type="dxa"/>
            <w:shd w:val="clear" w:color="auto" w:fill="000000"/>
          </w:tcPr>
          <w:p w14:paraId="65206610" w14:textId="77777777" w:rsidR="0025641E" w:rsidRDefault="0025641E" w:rsidP="0066659D">
            <w:pPr>
              <w:jc w:val="center"/>
              <w:rPr>
                <w:b/>
                <w:color w:val="FFFFFF"/>
              </w:rPr>
            </w:pPr>
            <w:r>
              <w:rPr>
                <w:b/>
                <w:color w:val="FFFFFF"/>
              </w:rPr>
              <w:t>Recipient</w:t>
            </w:r>
          </w:p>
        </w:tc>
      </w:tr>
      <w:tr w:rsidR="0025641E" w:rsidRPr="009605ED" w14:paraId="55176D13" w14:textId="77777777" w:rsidTr="0066659D">
        <w:trPr>
          <w:trHeight w:val="300"/>
        </w:trPr>
        <w:tc>
          <w:tcPr>
            <w:tcW w:w="8370" w:type="dxa"/>
          </w:tcPr>
          <w:p w14:paraId="1F492B86" w14:textId="77777777" w:rsidR="0025641E" w:rsidRDefault="0025641E" w:rsidP="0066659D">
            <w:pPr>
              <w:rPr>
                <w:color w:val="000000"/>
              </w:rPr>
            </w:pPr>
            <w:r>
              <w:rPr>
                <w:color w:val="000000"/>
              </w:rPr>
              <w:t>Recipient of survey</w:t>
            </w:r>
          </w:p>
        </w:tc>
      </w:tr>
    </w:tbl>
    <w:p w14:paraId="7EC050FC" w14:textId="77777777" w:rsidR="0025641E" w:rsidRDefault="0025641E" w:rsidP="0025641E">
      <w:pPr>
        <w:ind w:left="1440"/>
      </w:pPr>
    </w:p>
    <w:p w14:paraId="32EFC0A5" w14:textId="77777777" w:rsidR="0025641E" w:rsidRPr="00AF54FF" w:rsidRDefault="0025641E" w:rsidP="0025641E">
      <w:pPr>
        <w:spacing w:before="120"/>
        <w:rPr>
          <w:b/>
        </w:rPr>
      </w:pPr>
      <w:r>
        <w:rPr>
          <w:b/>
        </w:rPr>
        <w:t>3.2.9.2.2.6</w:t>
      </w:r>
      <w:r w:rsidRPr="00AF54FF">
        <w:rPr>
          <w:b/>
        </w:rPr>
        <w:tab/>
      </w:r>
      <w:r>
        <w:rPr>
          <w:b/>
        </w:rPr>
        <w:t>Email Subject</w:t>
      </w:r>
    </w:p>
    <w:p w14:paraId="32BE3F67" w14:textId="77777777" w:rsidR="0025641E" w:rsidRDefault="0025641E" w:rsidP="0025641E">
      <w:pPr>
        <w:ind w:left="1440"/>
      </w:pPr>
      <w:r>
        <w:t>The subject line of the email reminder will be the following:</w:t>
      </w:r>
    </w:p>
    <w:p w14:paraId="47931481" w14:textId="77777777" w:rsidR="0025641E" w:rsidRDefault="0025641E" w:rsidP="0025641E">
      <w:pPr>
        <w:ind w:left="1440"/>
      </w:pPr>
    </w:p>
    <w:p w14:paraId="70867AA4" w14:textId="77777777" w:rsidR="0025641E" w:rsidRDefault="0025641E" w:rsidP="0025641E">
      <w:pPr>
        <w:ind w:left="1440"/>
      </w:pPr>
      <w:r w:rsidRPr="00CA7B13">
        <w:t xml:space="preserve">eCoaching Log Survey </w:t>
      </w:r>
      <w:r>
        <w:t>Follow-up</w:t>
      </w:r>
    </w:p>
    <w:p w14:paraId="721BE75A" w14:textId="77777777" w:rsidR="0025641E" w:rsidRPr="00AF54FF" w:rsidRDefault="0025641E" w:rsidP="0025641E">
      <w:pPr>
        <w:spacing w:before="120"/>
        <w:rPr>
          <w:b/>
        </w:rPr>
      </w:pPr>
      <w:r>
        <w:rPr>
          <w:b/>
        </w:rPr>
        <w:t>3.2.9.2.2.7</w:t>
      </w:r>
      <w:r w:rsidRPr="00AF54FF">
        <w:rPr>
          <w:b/>
        </w:rPr>
        <w:tab/>
      </w:r>
      <w:r>
        <w:rPr>
          <w:b/>
        </w:rPr>
        <w:t>Email Message</w:t>
      </w:r>
    </w:p>
    <w:p w14:paraId="3387589D" w14:textId="77777777" w:rsidR="0025641E" w:rsidRDefault="0025641E" w:rsidP="0025641E">
      <w:pPr>
        <w:ind w:left="1440"/>
      </w:pPr>
      <w:r>
        <w:t>The message body of the email reminder will be the same as the initial survey email notification.</w:t>
      </w:r>
    </w:p>
    <w:p w14:paraId="6A5F4EAF" w14:textId="77777777" w:rsidR="0025641E" w:rsidRPr="002E3181" w:rsidRDefault="0025641E" w:rsidP="0025641E">
      <w:pPr>
        <w:pStyle w:val="Heading4"/>
        <w:spacing w:before="120" w:after="120"/>
        <w:rPr>
          <w:b/>
        </w:rPr>
      </w:pPr>
      <w:bookmarkStart w:id="256" w:name="_Toc495311792"/>
      <w:bookmarkStart w:id="257" w:name="_Toc171507"/>
      <w:r w:rsidRPr="004C38CD">
        <w:rPr>
          <w:rFonts w:ascii="Arial" w:hAnsi="Arial"/>
          <w:b/>
          <w:bCs/>
          <w:sz w:val="22"/>
          <w:szCs w:val="22"/>
          <w:u w:val="none"/>
        </w:rPr>
        <w:t>3.2.9.3</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Form</w:t>
      </w:r>
      <w:bookmarkEnd w:id="256"/>
      <w:bookmarkEnd w:id="257"/>
    </w:p>
    <w:p w14:paraId="655A6CA2" w14:textId="77777777" w:rsidR="0025641E" w:rsidRDefault="0025641E" w:rsidP="0025641E">
      <w:pPr>
        <w:ind w:left="720" w:firstLine="720"/>
      </w:pPr>
      <w:r w:rsidRPr="00B600AD">
        <w:t>Display survey questions and allow for answers and responses from employee.</w:t>
      </w:r>
    </w:p>
    <w:p w14:paraId="5906739E" w14:textId="77777777" w:rsidR="0025641E" w:rsidRPr="002E3181" w:rsidRDefault="0025641E" w:rsidP="0025641E">
      <w:pPr>
        <w:spacing w:before="120"/>
        <w:rPr>
          <w:b/>
        </w:rPr>
      </w:pPr>
      <w:r>
        <w:rPr>
          <w:b/>
        </w:rPr>
        <w:t>3.2.9</w:t>
      </w:r>
      <w:r w:rsidRPr="002E3181">
        <w:rPr>
          <w:b/>
        </w:rPr>
        <w:t>.3.1</w:t>
      </w:r>
      <w:r>
        <w:rPr>
          <w:b/>
        </w:rPr>
        <w:tab/>
      </w:r>
      <w:r w:rsidRPr="002E3181">
        <w:rPr>
          <w:b/>
        </w:rPr>
        <w:tab/>
        <w:t>eCoaching Log Logo</w:t>
      </w:r>
    </w:p>
    <w:p w14:paraId="678E5C66" w14:textId="77777777" w:rsidR="0025641E" w:rsidRDefault="0025641E" w:rsidP="0025641E">
      <w:pPr>
        <w:ind w:left="720" w:firstLine="720"/>
      </w:pPr>
      <w:r w:rsidRPr="00B600AD">
        <w:t>The survey form should display the eCoaching Log logo.</w:t>
      </w:r>
    </w:p>
    <w:p w14:paraId="5B7B9363" w14:textId="77777777" w:rsidR="0025641E" w:rsidRPr="002E3181" w:rsidRDefault="0025641E" w:rsidP="0025641E">
      <w:pPr>
        <w:spacing w:before="120"/>
        <w:rPr>
          <w:b/>
        </w:rPr>
      </w:pPr>
      <w:r w:rsidRPr="002E3181">
        <w:rPr>
          <w:b/>
        </w:rPr>
        <w:t>3.2.</w:t>
      </w:r>
      <w:r>
        <w:rPr>
          <w:b/>
        </w:rPr>
        <w:t>9</w:t>
      </w:r>
      <w:r w:rsidRPr="002E3181">
        <w:rPr>
          <w:b/>
        </w:rPr>
        <w:t>.3.2</w:t>
      </w:r>
      <w:r w:rsidRPr="002E3181">
        <w:rPr>
          <w:b/>
        </w:rPr>
        <w:tab/>
      </w:r>
      <w:r>
        <w:rPr>
          <w:b/>
        </w:rPr>
        <w:tab/>
      </w:r>
      <w:r w:rsidRPr="002E3181">
        <w:rPr>
          <w:b/>
        </w:rPr>
        <w:t>Survey Text</w:t>
      </w:r>
    </w:p>
    <w:p w14:paraId="2ED2311B" w14:textId="77777777" w:rsidR="0025641E" w:rsidRDefault="0025641E" w:rsidP="0025641E">
      <w:pPr>
        <w:ind w:left="720" w:firstLine="720"/>
      </w:pPr>
      <w:r>
        <w:t xml:space="preserve">The opening text for the survey shall be:  </w:t>
      </w:r>
    </w:p>
    <w:p w14:paraId="50B2A11D" w14:textId="77777777" w:rsidR="0025641E" w:rsidRDefault="0025641E" w:rsidP="0025641E">
      <w:pPr>
        <w:ind w:left="720" w:firstLine="720"/>
      </w:pPr>
    </w:p>
    <w:p w14:paraId="6FDBBA3C" w14:textId="77777777" w:rsidR="0025641E" w:rsidRDefault="0025641E" w:rsidP="0025641E">
      <w:pPr>
        <w:ind w:left="1440"/>
      </w:pPr>
      <w:r w:rsidRPr="00860C01">
        <w:t>The CCO Leadership team is asking for your help in providing feedback on your coaching experience. Please take a few minutes to complete this survey. The details from the surveys will be used to improve the effectiveness, content and delivery of discussions regarding your performance. Your comments and feedback will be anonymous and will not be attributed directly to your individual survey.</w:t>
      </w:r>
    </w:p>
    <w:p w14:paraId="5B8494CB" w14:textId="77777777" w:rsidR="0025641E" w:rsidRPr="002E3181" w:rsidRDefault="0025641E" w:rsidP="0025641E">
      <w:pPr>
        <w:spacing w:before="120"/>
        <w:rPr>
          <w:b/>
        </w:rPr>
      </w:pPr>
      <w:r w:rsidRPr="002E3181">
        <w:rPr>
          <w:b/>
        </w:rPr>
        <w:t>3.2.</w:t>
      </w:r>
      <w:r>
        <w:rPr>
          <w:b/>
        </w:rPr>
        <w:t>9</w:t>
      </w:r>
      <w:r w:rsidRPr="002E3181">
        <w:rPr>
          <w:b/>
        </w:rPr>
        <w:t>.3.3</w:t>
      </w:r>
      <w:r w:rsidRPr="002E3181">
        <w:rPr>
          <w:b/>
        </w:rPr>
        <w:tab/>
      </w:r>
      <w:r>
        <w:rPr>
          <w:b/>
        </w:rPr>
        <w:tab/>
      </w:r>
      <w:r w:rsidRPr="002E3181">
        <w:rPr>
          <w:b/>
        </w:rPr>
        <w:t>eCoaching Log Link</w:t>
      </w:r>
    </w:p>
    <w:p w14:paraId="084D1979" w14:textId="77777777" w:rsidR="0025641E" w:rsidRDefault="0025641E" w:rsidP="0025641E">
      <w:pPr>
        <w:ind w:left="720" w:firstLine="720"/>
      </w:pPr>
      <w:r>
        <w:t>Provide a link to the corresponding eCoaching Log with text of:</w:t>
      </w:r>
    </w:p>
    <w:p w14:paraId="10D6F5C0" w14:textId="77777777" w:rsidR="0025641E" w:rsidRDefault="0025641E" w:rsidP="0025641E">
      <w:pPr>
        <w:ind w:left="720" w:firstLine="720"/>
      </w:pPr>
    </w:p>
    <w:p w14:paraId="219E8278" w14:textId="77777777" w:rsidR="0025641E" w:rsidRDefault="0025641E" w:rsidP="0025641E">
      <w:pPr>
        <w:ind w:left="720" w:firstLine="720"/>
      </w:pPr>
      <w:r>
        <w:lastRenderedPageBreak/>
        <w:t>This survey is for [FormID]</w:t>
      </w:r>
    </w:p>
    <w:p w14:paraId="59000684" w14:textId="77777777" w:rsidR="0025641E" w:rsidRDefault="0025641E" w:rsidP="0025641E">
      <w:pPr>
        <w:ind w:left="720" w:firstLine="720"/>
      </w:pPr>
      <w:r>
        <w:t xml:space="preserve"> </w:t>
      </w:r>
    </w:p>
    <w:p w14:paraId="7106D662" w14:textId="77777777" w:rsidR="0025641E" w:rsidRDefault="0025641E" w:rsidP="0025641E">
      <w:pPr>
        <w:ind w:left="720" w:firstLine="720"/>
      </w:pPr>
      <w:r>
        <w:t>Review form to display the same information as shown from the dashboard.</w:t>
      </w:r>
    </w:p>
    <w:p w14:paraId="2E5B650A" w14:textId="77777777" w:rsidR="0025641E" w:rsidRPr="002E3181" w:rsidRDefault="0025641E" w:rsidP="0025641E">
      <w:pPr>
        <w:spacing w:before="120"/>
        <w:rPr>
          <w:b/>
        </w:rPr>
      </w:pPr>
      <w:r w:rsidRPr="002E3181">
        <w:rPr>
          <w:b/>
        </w:rPr>
        <w:t>3.2.</w:t>
      </w:r>
      <w:r>
        <w:rPr>
          <w:b/>
        </w:rPr>
        <w:t>9</w:t>
      </w:r>
      <w:r w:rsidRPr="002E3181">
        <w:rPr>
          <w:b/>
        </w:rPr>
        <w:t>.3.4</w:t>
      </w:r>
      <w:r>
        <w:rPr>
          <w:b/>
        </w:rPr>
        <w:tab/>
      </w:r>
      <w:r w:rsidRPr="002E3181">
        <w:rPr>
          <w:b/>
        </w:rPr>
        <w:tab/>
        <w:t>Survey Questions</w:t>
      </w:r>
    </w:p>
    <w:p w14:paraId="033FF8CB" w14:textId="77777777" w:rsidR="0025641E" w:rsidRDefault="0025641E" w:rsidP="0025641E">
      <w:pPr>
        <w:ind w:left="720" w:firstLine="720"/>
      </w:pPr>
      <w:r w:rsidRPr="00B600AD">
        <w:t>Display a list of selected survey questions as determined by the Program team.</w:t>
      </w:r>
    </w:p>
    <w:p w14:paraId="48383426" w14:textId="77777777" w:rsidR="0025641E" w:rsidRPr="002E3181" w:rsidRDefault="0025641E" w:rsidP="0025641E">
      <w:pPr>
        <w:spacing w:before="120"/>
        <w:rPr>
          <w:b/>
        </w:rPr>
      </w:pPr>
      <w:r>
        <w:rPr>
          <w:b/>
        </w:rPr>
        <w:t>3.2.9</w:t>
      </w:r>
      <w:r w:rsidRPr="002E3181">
        <w:rPr>
          <w:b/>
        </w:rPr>
        <w:t>.3.4.1</w:t>
      </w:r>
      <w:r w:rsidRPr="002E3181">
        <w:rPr>
          <w:b/>
        </w:rPr>
        <w:tab/>
        <w:t>Display Questions</w:t>
      </w:r>
    </w:p>
    <w:p w14:paraId="2F357CAF" w14:textId="77777777" w:rsidR="0025641E" w:rsidRDefault="0025641E" w:rsidP="0025641E">
      <w:pPr>
        <w:ind w:left="1440"/>
      </w:pPr>
      <w:r w:rsidRPr="00B600AD">
        <w:t>Only display the questions when the survey is uncompleted and active.  If the survey has been completed or inactivated then do not display the survey questions.</w:t>
      </w:r>
    </w:p>
    <w:p w14:paraId="31FD1F1D" w14:textId="77777777" w:rsidR="0025641E" w:rsidRPr="002E3181" w:rsidRDefault="0025641E" w:rsidP="0025641E">
      <w:pPr>
        <w:spacing w:before="120"/>
        <w:rPr>
          <w:b/>
        </w:rPr>
      </w:pPr>
      <w:r>
        <w:rPr>
          <w:b/>
        </w:rPr>
        <w:t>3.2.9</w:t>
      </w:r>
      <w:r w:rsidRPr="002E3181">
        <w:rPr>
          <w:b/>
        </w:rPr>
        <w:t>.3.4.2</w:t>
      </w:r>
      <w:r w:rsidRPr="002E3181">
        <w:rPr>
          <w:b/>
        </w:rPr>
        <w:tab/>
        <w:t>Survey Questions</w:t>
      </w:r>
    </w:p>
    <w:p w14:paraId="569F77B2" w14:textId="3FD79AAF" w:rsidR="0025641E" w:rsidRDefault="0025641E" w:rsidP="0025641E">
      <w:pPr>
        <w:ind w:left="1440"/>
      </w:pPr>
      <w:r w:rsidRPr="00B600AD">
        <w:t>The number and content of survey questions may vary from month to month.  Some questions may be optio</w:t>
      </w:r>
      <w:r w:rsidR="00A03735">
        <w:t xml:space="preserve">nal and not always applicable.  The questions may also vary by site.  </w:t>
      </w:r>
      <w:r w:rsidRPr="00B600AD">
        <w:t>Survey questions are documented in the following located in TFS eCoaching_V2\Requirements\CCO_eCoaching_Log_Survey_Questions.xlsx.</w:t>
      </w:r>
    </w:p>
    <w:p w14:paraId="3EBFD18A" w14:textId="77777777" w:rsidR="0025641E" w:rsidRPr="002E3181" w:rsidRDefault="0025641E" w:rsidP="0025641E">
      <w:pPr>
        <w:spacing w:before="120"/>
        <w:rPr>
          <w:b/>
        </w:rPr>
      </w:pPr>
      <w:r>
        <w:rPr>
          <w:b/>
        </w:rPr>
        <w:t>3.2.9</w:t>
      </w:r>
      <w:r w:rsidRPr="002E3181">
        <w:rPr>
          <w:b/>
        </w:rPr>
        <w:t>.3.4.3</w:t>
      </w:r>
      <w:r w:rsidRPr="002E3181">
        <w:rPr>
          <w:b/>
        </w:rPr>
        <w:tab/>
        <w:t>Survey Responses</w:t>
      </w:r>
    </w:p>
    <w:p w14:paraId="5FD667DC" w14:textId="77777777" w:rsidR="0025641E" w:rsidRDefault="0025641E" w:rsidP="0025641E">
      <w:pPr>
        <w:ind w:left="1440"/>
      </w:pPr>
      <w:r w:rsidRPr="00B600AD">
        <w:t>Available responses may vary and is determined by the question being asked.  They may be in the form of Yes/No, a rating scale of 1 to 5, and/or N/A for Not Applicable.  Responses will also allow for entry of free form text of up to 4000 characters.  Response selections are required, but free form text responses are not.</w:t>
      </w:r>
    </w:p>
    <w:p w14:paraId="3F5B3CC3" w14:textId="77777777" w:rsidR="0025641E" w:rsidRPr="002E3181" w:rsidRDefault="0025641E" w:rsidP="0025641E">
      <w:pPr>
        <w:spacing w:before="120"/>
        <w:rPr>
          <w:b/>
        </w:rPr>
      </w:pPr>
      <w:r>
        <w:rPr>
          <w:b/>
        </w:rPr>
        <w:t>3.2.9</w:t>
      </w:r>
      <w:r w:rsidRPr="002E3181">
        <w:rPr>
          <w:b/>
        </w:rPr>
        <w:t>.3.4.4</w:t>
      </w:r>
      <w:r w:rsidRPr="002E3181">
        <w:rPr>
          <w:b/>
        </w:rPr>
        <w:tab/>
        <w:t>Maintenance</w:t>
      </w:r>
    </w:p>
    <w:p w14:paraId="2A36D683" w14:textId="77777777" w:rsidR="0025641E" w:rsidRDefault="0025641E" w:rsidP="0025641E">
      <w:pPr>
        <w:ind w:left="1440"/>
      </w:pPr>
      <w:r w:rsidRPr="00B600AD">
        <w:t>Responses shall remain associated with the original question even if subsequent surveys have different questions and response options.</w:t>
      </w:r>
    </w:p>
    <w:p w14:paraId="14D038FB" w14:textId="77777777" w:rsidR="0025641E" w:rsidRPr="002E3181" w:rsidRDefault="0025641E" w:rsidP="0025641E">
      <w:pPr>
        <w:spacing w:before="120"/>
        <w:rPr>
          <w:b/>
        </w:rPr>
      </w:pPr>
      <w:r>
        <w:rPr>
          <w:b/>
        </w:rPr>
        <w:t>3.2.9.3.4.5</w:t>
      </w:r>
      <w:r w:rsidRPr="002E3181">
        <w:rPr>
          <w:b/>
        </w:rPr>
        <w:tab/>
      </w:r>
      <w:r>
        <w:rPr>
          <w:b/>
        </w:rPr>
        <w:t xml:space="preserve">Default Responses </w:t>
      </w:r>
    </w:p>
    <w:p w14:paraId="1326C369" w14:textId="77777777" w:rsidR="0025641E" w:rsidRDefault="0025641E" w:rsidP="0025641E">
      <w:pPr>
        <w:ind w:left="1440"/>
      </w:pPr>
      <w:r>
        <w:t>There shall not be any pre-selected answers or default r</w:t>
      </w:r>
      <w:r w:rsidRPr="00B600AD">
        <w:t>esponses</w:t>
      </w:r>
      <w:r>
        <w:t xml:space="preserve"> for survey questions.</w:t>
      </w:r>
    </w:p>
    <w:p w14:paraId="51235EE5" w14:textId="77777777" w:rsidR="0025641E" w:rsidRPr="002E3181" w:rsidRDefault="0025641E" w:rsidP="0025641E">
      <w:pPr>
        <w:spacing w:before="120"/>
        <w:rPr>
          <w:b/>
        </w:rPr>
      </w:pPr>
      <w:r>
        <w:rPr>
          <w:b/>
        </w:rPr>
        <w:t>3.2.9</w:t>
      </w:r>
      <w:r w:rsidRPr="002E3181">
        <w:rPr>
          <w:b/>
        </w:rPr>
        <w:t>.3.5</w:t>
      </w:r>
      <w:r w:rsidRPr="002E3181">
        <w:rPr>
          <w:b/>
        </w:rPr>
        <w:tab/>
      </w:r>
      <w:r>
        <w:rPr>
          <w:b/>
        </w:rPr>
        <w:tab/>
      </w:r>
      <w:r w:rsidRPr="002E3181">
        <w:rPr>
          <w:b/>
        </w:rPr>
        <w:t>Hot Topic</w:t>
      </w:r>
    </w:p>
    <w:p w14:paraId="54FC6988" w14:textId="77777777" w:rsidR="0025641E" w:rsidRDefault="0025641E" w:rsidP="0025641E">
      <w:pPr>
        <w:ind w:left="1440"/>
      </w:pPr>
      <w:r w:rsidRPr="008D7D6D">
        <w:t>Occasionally an additional question may be added to a survey representing an important timely topic.  The Hot Topic question may change from month to month, within a calendar month or may not be utilized at all.</w:t>
      </w:r>
    </w:p>
    <w:p w14:paraId="72696749" w14:textId="77777777" w:rsidR="0025641E" w:rsidRPr="002E3181" w:rsidRDefault="0025641E" w:rsidP="0025641E">
      <w:pPr>
        <w:spacing w:before="120"/>
        <w:rPr>
          <w:b/>
        </w:rPr>
      </w:pPr>
      <w:r>
        <w:rPr>
          <w:b/>
        </w:rPr>
        <w:t>3.2.9</w:t>
      </w:r>
      <w:r w:rsidRPr="002E3181">
        <w:rPr>
          <w:b/>
        </w:rPr>
        <w:t>.3.5.1</w:t>
      </w:r>
      <w:r w:rsidRPr="002E3181">
        <w:rPr>
          <w:b/>
        </w:rPr>
        <w:tab/>
        <w:t>Mid-month Hot Topic</w:t>
      </w:r>
    </w:p>
    <w:p w14:paraId="50AC5667" w14:textId="77777777" w:rsidR="0025641E" w:rsidRDefault="0025641E" w:rsidP="0025641E">
      <w:pPr>
        <w:ind w:left="1440"/>
      </w:pPr>
      <w:r w:rsidRPr="008D7D6D">
        <w:t>If Hot Topic is added during a calendar month, those employees who have already received a survey without a Hot Topic question will not need to respond again.</w:t>
      </w:r>
    </w:p>
    <w:p w14:paraId="7E7B830F" w14:textId="77777777" w:rsidR="0025641E" w:rsidRPr="004C38CD" w:rsidRDefault="0025641E" w:rsidP="0025641E">
      <w:pPr>
        <w:pStyle w:val="Heading4"/>
        <w:spacing w:before="120" w:after="120"/>
        <w:rPr>
          <w:rFonts w:ascii="Arial" w:hAnsi="Arial"/>
          <w:b/>
          <w:bCs/>
          <w:sz w:val="22"/>
          <w:szCs w:val="22"/>
          <w:u w:val="none"/>
        </w:rPr>
      </w:pPr>
      <w:bookmarkStart w:id="258" w:name="_Toc495311793"/>
      <w:bookmarkStart w:id="259" w:name="_Toc171508"/>
      <w:r w:rsidRPr="004C38CD">
        <w:rPr>
          <w:rFonts w:ascii="Arial" w:hAnsi="Arial"/>
          <w:b/>
          <w:bCs/>
          <w:sz w:val="22"/>
          <w:szCs w:val="22"/>
          <w:u w:val="none"/>
        </w:rPr>
        <w:t>3.2.9.4</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Information</w:t>
      </w:r>
      <w:bookmarkEnd w:id="258"/>
      <w:bookmarkEnd w:id="259"/>
    </w:p>
    <w:p w14:paraId="635FC7E4" w14:textId="77777777" w:rsidR="0025641E" w:rsidRDefault="0025641E" w:rsidP="0025641E">
      <w:pPr>
        <w:ind w:left="1440"/>
      </w:pPr>
      <w:r>
        <w:t>In addition to survey responses and any free form text entered, the following information may need to be available for reporting:</w:t>
      </w:r>
    </w:p>
    <w:p w14:paraId="6C844FF7" w14:textId="77777777" w:rsidR="0025641E" w:rsidRDefault="0025641E" w:rsidP="0025641E">
      <w:pPr>
        <w:ind w:left="720" w:firstLine="720"/>
      </w:pPr>
      <w:r>
        <w:tab/>
        <w:t>Date of creation (date when survey was created for employee)</w:t>
      </w:r>
    </w:p>
    <w:p w14:paraId="2AFCA447" w14:textId="77777777" w:rsidR="0025641E" w:rsidRDefault="0025641E" w:rsidP="0025641E">
      <w:pPr>
        <w:ind w:left="720" w:firstLine="720"/>
      </w:pPr>
      <w:r>
        <w:tab/>
        <w:t>Expiration date (date survey actually expired without responses)</w:t>
      </w:r>
    </w:p>
    <w:p w14:paraId="393700D9" w14:textId="77777777" w:rsidR="0025641E" w:rsidRDefault="0025641E" w:rsidP="0025641E">
      <w:pPr>
        <w:ind w:left="720" w:firstLine="720"/>
      </w:pPr>
      <w:r>
        <w:t>Completed date (date survey responses were submitted)</w:t>
      </w:r>
    </w:p>
    <w:p w14:paraId="0E28627F" w14:textId="77777777" w:rsidR="0025641E" w:rsidRDefault="0025641E" w:rsidP="0025641E">
      <w:pPr>
        <w:ind w:left="720" w:firstLine="720"/>
      </w:pPr>
      <w:r>
        <w:t>Inactivation date (date survey was inactivated)</w:t>
      </w:r>
    </w:p>
    <w:p w14:paraId="3E575790" w14:textId="77777777" w:rsidR="0025641E" w:rsidRDefault="0025641E" w:rsidP="0025641E">
      <w:pPr>
        <w:ind w:left="720" w:firstLine="720"/>
      </w:pPr>
      <w:r>
        <w:t>Inactivation reason (text describing why survey inactivated)</w:t>
      </w:r>
    </w:p>
    <w:p w14:paraId="37C6F658" w14:textId="77777777" w:rsidR="0025641E" w:rsidRDefault="0025641E" w:rsidP="0025641E">
      <w:pPr>
        <w:ind w:left="720" w:firstLine="720"/>
      </w:pPr>
      <w:r>
        <w:t>Status (status representing whether the survey is new or open, completed or inactivated)</w:t>
      </w:r>
    </w:p>
    <w:p w14:paraId="66E56F4C" w14:textId="77777777" w:rsidR="0025641E" w:rsidRDefault="0025641E" w:rsidP="0025641E">
      <w:pPr>
        <w:ind w:left="720" w:firstLine="720"/>
      </w:pPr>
      <w:r>
        <w:t>Link to the corresponding eCoaching Log with its associated information</w:t>
      </w:r>
    </w:p>
    <w:p w14:paraId="0AEBB4F1" w14:textId="77777777" w:rsidR="0025641E" w:rsidRPr="004C38CD" w:rsidRDefault="0025641E" w:rsidP="0025641E">
      <w:pPr>
        <w:pStyle w:val="Heading4"/>
        <w:spacing w:before="120" w:after="120"/>
        <w:rPr>
          <w:rFonts w:ascii="Arial" w:hAnsi="Arial"/>
          <w:b/>
          <w:bCs/>
          <w:sz w:val="22"/>
          <w:szCs w:val="22"/>
          <w:u w:val="none"/>
        </w:rPr>
      </w:pPr>
      <w:bookmarkStart w:id="260" w:name="_Toc495311794"/>
      <w:bookmarkStart w:id="261" w:name="_Toc171509"/>
      <w:r w:rsidRPr="004C38CD">
        <w:rPr>
          <w:rFonts w:ascii="Arial" w:hAnsi="Arial"/>
          <w:b/>
          <w:bCs/>
          <w:sz w:val="22"/>
          <w:szCs w:val="22"/>
          <w:u w:val="none"/>
        </w:rPr>
        <w:t>3.2.9.5</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Inactivation/Deletion</w:t>
      </w:r>
      <w:bookmarkEnd w:id="260"/>
      <w:bookmarkEnd w:id="261"/>
    </w:p>
    <w:p w14:paraId="0F893E79" w14:textId="77777777" w:rsidR="0025641E" w:rsidRDefault="0025641E" w:rsidP="0025641E">
      <w:pPr>
        <w:ind w:left="720" w:firstLine="720"/>
      </w:pPr>
      <w:r w:rsidRPr="008D7D6D">
        <w:t>Surveys may be inactivated or deleted.</w:t>
      </w:r>
    </w:p>
    <w:p w14:paraId="1F2E4EEC" w14:textId="77777777" w:rsidR="0025641E" w:rsidRPr="002E3181" w:rsidRDefault="0025641E" w:rsidP="0025641E">
      <w:pPr>
        <w:spacing w:before="120"/>
        <w:rPr>
          <w:b/>
        </w:rPr>
      </w:pPr>
      <w:r>
        <w:rPr>
          <w:b/>
        </w:rPr>
        <w:t>3.2.9</w:t>
      </w:r>
      <w:r w:rsidRPr="002E3181">
        <w:rPr>
          <w:b/>
        </w:rPr>
        <w:t>.5.1</w:t>
      </w:r>
      <w:r w:rsidRPr="002E3181">
        <w:rPr>
          <w:b/>
        </w:rPr>
        <w:tab/>
      </w:r>
      <w:r>
        <w:rPr>
          <w:b/>
        </w:rPr>
        <w:tab/>
      </w:r>
      <w:r w:rsidRPr="002E3181">
        <w:rPr>
          <w:b/>
        </w:rPr>
        <w:t>Five Day Inactivation</w:t>
      </w:r>
    </w:p>
    <w:p w14:paraId="4E967898" w14:textId="77777777" w:rsidR="0025641E" w:rsidRDefault="0025641E" w:rsidP="0025641E">
      <w:pPr>
        <w:ind w:left="1440"/>
      </w:pPr>
      <w:r w:rsidRPr="008D7D6D">
        <w:t>Surveys which remain uncompleted 5 days after creation will be inactivated.</w:t>
      </w:r>
    </w:p>
    <w:p w14:paraId="7D9D3648" w14:textId="77777777" w:rsidR="0025641E" w:rsidRPr="002E3181" w:rsidRDefault="0025641E" w:rsidP="0025641E">
      <w:pPr>
        <w:spacing w:before="120"/>
        <w:rPr>
          <w:b/>
        </w:rPr>
      </w:pPr>
      <w:r>
        <w:rPr>
          <w:b/>
        </w:rPr>
        <w:t>3.2.9</w:t>
      </w:r>
      <w:r w:rsidRPr="002E3181">
        <w:rPr>
          <w:b/>
        </w:rPr>
        <w:t>.5.2</w:t>
      </w:r>
      <w:r w:rsidRPr="002E3181">
        <w:rPr>
          <w:b/>
        </w:rPr>
        <w:tab/>
      </w:r>
      <w:r>
        <w:rPr>
          <w:b/>
        </w:rPr>
        <w:tab/>
      </w:r>
      <w:r w:rsidRPr="002E3181">
        <w:rPr>
          <w:b/>
        </w:rPr>
        <w:t>Individual Inactivation</w:t>
      </w:r>
    </w:p>
    <w:p w14:paraId="13386AE9" w14:textId="77777777" w:rsidR="0025641E" w:rsidRDefault="0025641E" w:rsidP="0025641E">
      <w:pPr>
        <w:ind w:left="1440"/>
      </w:pPr>
      <w:r w:rsidRPr="008D7D6D">
        <w:t>Individual surveys will be inactivated whether completed or uncompleted when the corresponding eCoaching Log is inactivated.</w:t>
      </w:r>
    </w:p>
    <w:p w14:paraId="766A1EC5" w14:textId="77777777" w:rsidR="0025641E" w:rsidRPr="002E3181" w:rsidRDefault="0025641E" w:rsidP="0025641E">
      <w:pPr>
        <w:spacing w:before="120"/>
        <w:rPr>
          <w:b/>
        </w:rPr>
      </w:pPr>
      <w:r>
        <w:rPr>
          <w:b/>
        </w:rPr>
        <w:t>3.2.9</w:t>
      </w:r>
      <w:r w:rsidRPr="002E3181">
        <w:rPr>
          <w:b/>
        </w:rPr>
        <w:t>.5.3</w:t>
      </w:r>
      <w:r w:rsidRPr="002E3181">
        <w:rPr>
          <w:b/>
        </w:rPr>
        <w:tab/>
      </w:r>
      <w:r>
        <w:rPr>
          <w:b/>
        </w:rPr>
        <w:tab/>
      </w:r>
      <w:r w:rsidRPr="002E3181">
        <w:rPr>
          <w:b/>
        </w:rPr>
        <w:t>Employee Status</w:t>
      </w:r>
    </w:p>
    <w:p w14:paraId="602B5943" w14:textId="7F5B4725" w:rsidR="0025641E" w:rsidRDefault="0025641E" w:rsidP="0025641E">
      <w:pPr>
        <w:ind w:left="1440"/>
      </w:pPr>
      <w:r w:rsidRPr="008D7D6D">
        <w:lastRenderedPageBreak/>
        <w:t xml:space="preserve">Employee records which have Active status of T (termed) or D (deceased) in </w:t>
      </w:r>
      <w:r w:rsidR="005517D9">
        <w:t xml:space="preserve">the human resource/capital system </w:t>
      </w:r>
      <w:r w:rsidRPr="008D7D6D">
        <w:t>will have their uncompleted surveys inactivated.</w:t>
      </w:r>
    </w:p>
    <w:p w14:paraId="7A0C362E" w14:textId="77777777" w:rsidR="0025641E" w:rsidRPr="002E3181" w:rsidRDefault="0025641E" w:rsidP="0025641E">
      <w:pPr>
        <w:spacing w:before="120"/>
        <w:rPr>
          <w:b/>
        </w:rPr>
      </w:pPr>
      <w:r>
        <w:rPr>
          <w:b/>
        </w:rPr>
        <w:t>3.2.9</w:t>
      </w:r>
      <w:r w:rsidRPr="002E3181">
        <w:rPr>
          <w:b/>
        </w:rPr>
        <w:t>.5.4</w:t>
      </w:r>
      <w:r w:rsidRPr="002E3181">
        <w:rPr>
          <w:b/>
        </w:rPr>
        <w:tab/>
      </w:r>
      <w:r>
        <w:rPr>
          <w:b/>
        </w:rPr>
        <w:tab/>
      </w:r>
      <w:r w:rsidRPr="002E3181">
        <w:rPr>
          <w:b/>
        </w:rPr>
        <w:t>Individual Deletions</w:t>
      </w:r>
    </w:p>
    <w:p w14:paraId="4187708E" w14:textId="77777777" w:rsidR="0025641E" w:rsidRDefault="0025641E" w:rsidP="0025641E">
      <w:pPr>
        <w:ind w:left="1440"/>
      </w:pPr>
      <w:r w:rsidRPr="008D7D6D">
        <w:t>Individual surveys will be deleted whether completed or uncompleted when the corresponding eCoaching Log is deleted.</w:t>
      </w:r>
    </w:p>
    <w:p w14:paraId="03F5DC85" w14:textId="77777777" w:rsidR="0025641E" w:rsidRPr="002E3181" w:rsidRDefault="0025641E" w:rsidP="0025641E">
      <w:pPr>
        <w:pStyle w:val="Heading4"/>
        <w:spacing w:before="120" w:after="120"/>
        <w:rPr>
          <w:b/>
        </w:rPr>
      </w:pPr>
      <w:bookmarkStart w:id="262" w:name="_Toc495311795"/>
      <w:bookmarkStart w:id="263" w:name="_Toc171510"/>
      <w:r w:rsidRPr="004C38CD">
        <w:rPr>
          <w:rFonts w:ascii="Arial" w:hAnsi="Arial"/>
          <w:b/>
          <w:bCs/>
          <w:sz w:val="22"/>
          <w:szCs w:val="22"/>
          <w:u w:val="none"/>
        </w:rPr>
        <w:t>3.2.9.6</w:t>
      </w:r>
      <w:r w:rsidRPr="004C38CD">
        <w:rPr>
          <w:rFonts w:ascii="Arial" w:hAnsi="Arial"/>
          <w:b/>
          <w:bCs/>
          <w:sz w:val="22"/>
          <w:szCs w:val="22"/>
          <w:u w:val="none"/>
        </w:rPr>
        <w:tab/>
      </w:r>
      <w:r>
        <w:rPr>
          <w:rFonts w:ascii="Arial" w:hAnsi="Arial"/>
          <w:b/>
          <w:bCs/>
          <w:sz w:val="22"/>
          <w:szCs w:val="22"/>
          <w:u w:val="none"/>
        </w:rPr>
        <w:tab/>
      </w:r>
      <w:r w:rsidRPr="004C38CD">
        <w:rPr>
          <w:rFonts w:ascii="Arial" w:hAnsi="Arial"/>
          <w:b/>
          <w:bCs/>
          <w:sz w:val="22"/>
          <w:szCs w:val="22"/>
          <w:u w:val="none"/>
        </w:rPr>
        <w:t>Survey Recipients</w:t>
      </w:r>
      <w:bookmarkEnd w:id="262"/>
      <w:bookmarkEnd w:id="263"/>
    </w:p>
    <w:p w14:paraId="0F7BAC47" w14:textId="14522CE4" w:rsidR="0025641E" w:rsidRDefault="0025641E" w:rsidP="00A03735">
      <w:pPr>
        <w:ind w:left="1440"/>
      </w:pPr>
      <w:r w:rsidRPr="008D7D6D">
        <w:t>Recipients of eCoaching Log Surveys will be those employees in the CSR module.</w:t>
      </w:r>
    </w:p>
    <w:p w14:paraId="168CD8BE" w14:textId="77777777" w:rsidR="0025641E" w:rsidRPr="002E3181" w:rsidRDefault="0025641E" w:rsidP="0025641E">
      <w:pPr>
        <w:pStyle w:val="Heading3"/>
        <w:rPr>
          <w:rFonts w:ascii="Arial" w:hAnsi="Arial"/>
          <w:bCs/>
          <w:sz w:val="20"/>
          <w:u w:val="none"/>
        </w:rPr>
      </w:pPr>
      <w:bookmarkStart w:id="264" w:name="_Toc495311796"/>
      <w:bookmarkStart w:id="265" w:name="_Toc171511"/>
      <w:r w:rsidRPr="001E2ED2">
        <w:rPr>
          <w:rFonts w:ascii="Arial" w:hAnsi="Arial"/>
          <w:bCs/>
          <w:sz w:val="20"/>
          <w:u w:val="none"/>
        </w:rPr>
        <w:t>3.2.</w:t>
      </w:r>
      <w:r>
        <w:rPr>
          <w:rFonts w:ascii="Arial" w:hAnsi="Arial"/>
          <w:bCs/>
          <w:sz w:val="20"/>
          <w:u w:val="none"/>
        </w:rPr>
        <w:t>10</w:t>
      </w:r>
      <w:r w:rsidRPr="001E2ED2">
        <w:rPr>
          <w:rFonts w:ascii="Arial" w:hAnsi="Arial"/>
          <w:bCs/>
          <w:sz w:val="20"/>
          <w:u w:val="none"/>
        </w:rPr>
        <w:tab/>
      </w:r>
      <w:r>
        <w:rPr>
          <w:rFonts w:ascii="Arial" w:hAnsi="Arial"/>
          <w:bCs/>
          <w:sz w:val="20"/>
          <w:u w:val="none"/>
        </w:rPr>
        <w:t>eCoaching Log Generation</w:t>
      </w:r>
      <w:bookmarkEnd w:id="264"/>
      <w:bookmarkEnd w:id="265"/>
    </w:p>
    <w:p w14:paraId="3463A64C" w14:textId="77777777" w:rsidR="0025641E" w:rsidRPr="001E2ED2" w:rsidRDefault="0025641E" w:rsidP="0025641E">
      <w:pPr>
        <w:pStyle w:val="Heading4"/>
        <w:spacing w:before="120" w:after="120"/>
        <w:rPr>
          <w:rFonts w:ascii="Arial" w:hAnsi="Arial"/>
          <w:b/>
          <w:bCs/>
          <w:sz w:val="22"/>
          <w:szCs w:val="22"/>
          <w:u w:val="none"/>
        </w:rPr>
      </w:pPr>
      <w:bookmarkStart w:id="266" w:name="_Toc495311797"/>
      <w:bookmarkStart w:id="267" w:name="_Toc171512"/>
      <w:r w:rsidRPr="001E2ED2">
        <w:rPr>
          <w:rFonts w:ascii="Arial" w:hAnsi="Arial"/>
          <w:b/>
          <w:bCs/>
          <w:sz w:val="22"/>
          <w:szCs w:val="22"/>
          <w:u w:val="none"/>
        </w:rPr>
        <w:t>3.2.</w:t>
      </w:r>
      <w:r>
        <w:rPr>
          <w:rFonts w:ascii="Arial" w:hAnsi="Arial"/>
          <w:b/>
          <w:bCs/>
          <w:sz w:val="22"/>
          <w:szCs w:val="22"/>
          <w:u w:val="none"/>
        </w:rPr>
        <w:t>10</w:t>
      </w:r>
      <w:r w:rsidRPr="001E2ED2">
        <w:rPr>
          <w:rFonts w:ascii="Arial" w:hAnsi="Arial"/>
          <w:b/>
          <w:bCs/>
          <w:sz w:val="22"/>
          <w:szCs w:val="22"/>
          <w:u w:val="none"/>
        </w:rPr>
        <w:t>.1</w:t>
      </w:r>
      <w:r>
        <w:rPr>
          <w:rFonts w:ascii="Arial" w:hAnsi="Arial"/>
          <w:b/>
          <w:bCs/>
          <w:sz w:val="22"/>
          <w:szCs w:val="22"/>
          <w:u w:val="none"/>
        </w:rPr>
        <w:tab/>
        <w:t>Quality Log Generation</w:t>
      </w:r>
      <w:bookmarkEnd w:id="266"/>
      <w:bookmarkEnd w:id="267"/>
      <w:r>
        <w:rPr>
          <w:rFonts w:ascii="Arial" w:hAnsi="Arial"/>
          <w:b/>
          <w:bCs/>
          <w:sz w:val="22"/>
          <w:szCs w:val="22"/>
          <w:u w:val="none"/>
        </w:rPr>
        <w:t xml:space="preserve"> </w:t>
      </w:r>
    </w:p>
    <w:p w14:paraId="6DEF9111" w14:textId="77777777" w:rsidR="0025641E" w:rsidRPr="008E2828" w:rsidRDefault="0025641E" w:rsidP="0025641E">
      <w:pPr>
        <w:ind w:left="720" w:firstLine="720"/>
      </w:pPr>
      <w:r>
        <w:t>Generate Quality group eCoaching logs from information queried from existing coaching logs.</w:t>
      </w:r>
    </w:p>
    <w:p w14:paraId="1A9D22C1" w14:textId="77777777" w:rsidR="0025641E" w:rsidRPr="00AF54FF" w:rsidRDefault="0025641E" w:rsidP="0025641E">
      <w:pPr>
        <w:spacing w:before="120"/>
        <w:rPr>
          <w:b/>
        </w:rPr>
      </w:pPr>
      <w:r>
        <w:rPr>
          <w:b/>
        </w:rPr>
        <w:t>3.2.10.1.1</w:t>
      </w:r>
      <w:r>
        <w:rPr>
          <w:b/>
        </w:rPr>
        <w:tab/>
        <w:t>Selection of logs</w:t>
      </w:r>
    </w:p>
    <w:p w14:paraId="194AF70B" w14:textId="77777777" w:rsidR="0025641E" w:rsidRDefault="0025641E" w:rsidP="0025641E">
      <w:pPr>
        <w:ind w:left="1440"/>
      </w:pPr>
      <w:r>
        <w:t>The selection of existing coaching logs which will generate new coaching logs will be those which:</w:t>
      </w:r>
    </w:p>
    <w:p w14:paraId="6BF42BEC" w14:textId="77777777" w:rsidR="0025641E" w:rsidRDefault="0025641E" w:rsidP="0025641E">
      <w:pPr>
        <w:ind w:left="1440"/>
      </w:pPr>
      <w:r>
        <w:tab/>
        <w:t>Employees are currently active</w:t>
      </w:r>
    </w:p>
    <w:p w14:paraId="1145EF27" w14:textId="5B6D2BAC" w:rsidR="0025641E" w:rsidRDefault="0025641E" w:rsidP="0025641E">
      <w:pPr>
        <w:ind w:left="1440" w:firstLine="720"/>
      </w:pPr>
      <w:r>
        <w:t>Source is Indirect Verint-</w:t>
      </w:r>
      <w:r w:rsidR="005E6234">
        <w:t>CCO</w:t>
      </w:r>
    </w:p>
    <w:p w14:paraId="42F46CBB" w14:textId="77777777" w:rsidR="0025641E" w:rsidRDefault="0025641E" w:rsidP="0025641E">
      <w:pPr>
        <w:ind w:left="1440" w:firstLine="720"/>
      </w:pPr>
      <w:r w:rsidRPr="00A86703">
        <w:t>Existing log from Quality Call Monitoring (QCM) and not Providing Peace of Mind (PPoM)</w:t>
      </w:r>
    </w:p>
    <w:p w14:paraId="35FC194D" w14:textId="77777777" w:rsidR="0025641E" w:rsidRDefault="0025641E" w:rsidP="0025641E">
      <w:pPr>
        <w:ind w:left="1440"/>
      </w:pPr>
      <w:r>
        <w:tab/>
        <w:t>Status is Completed or Pending (not Inactive)</w:t>
      </w:r>
    </w:p>
    <w:p w14:paraId="236370DF" w14:textId="77777777" w:rsidR="0025641E" w:rsidRDefault="0025641E" w:rsidP="0025641E">
      <w:pPr>
        <w:ind w:left="1440"/>
      </w:pPr>
      <w:r>
        <w:tab/>
        <w:t>Submitted within the previous week (Sunday to Saturday)</w:t>
      </w:r>
    </w:p>
    <w:p w14:paraId="38EDE2F2"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4D8C7365" w14:textId="77777777" w:rsidTr="0066659D">
        <w:tc>
          <w:tcPr>
            <w:tcW w:w="2340" w:type="dxa"/>
            <w:shd w:val="clear" w:color="auto" w:fill="000000"/>
            <w:vAlign w:val="center"/>
          </w:tcPr>
          <w:p w14:paraId="19281FC7"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3357E22C" w14:textId="77777777" w:rsidR="0025641E" w:rsidRPr="00B17067" w:rsidRDefault="0025641E" w:rsidP="0066659D">
            <w:pPr>
              <w:jc w:val="center"/>
              <w:rPr>
                <w:rFonts w:eastAsia="Calibri"/>
                <w:b/>
                <w:color w:val="FFFFFF"/>
              </w:rPr>
            </w:pPr>
            <w:r>
              <w:rPr>
                <w:rFonts w:eastAsia="Calibri"/>
                <w:b/>
                <w:color w:val="FFFFFF"/>
              </w:rPr>
              <w:t>Additional Criteria</w:t>
            </w:r>
          </w:p>
        </w:tc>
      </w:tr>
      <w:tr w:rsidR="0025641E" w:rsidRPr="00166548" w14:paraId="16E3AC9F" w14:textId="77777777" w:rsidTr="0066659D">
        <w:tc>
          <w:tcPr>
            <w:tcW w:w="2340" w:type="dxa"/>
            <w:shd w:val="clear" w:color="auto" w:fill="auto"/>
            <w:vAlign w:val="center"/>
          </w:tcPr>
          <w:p w14:paraId="2033D97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002B4431" w14:textId="77777777" w:rsidR="0025641E" w:rsidRDefault="0025641E" w:rsidP="0066659D">
            <w:r>
              <w:t>Existing log’s text description contains an NPN code (#NPNFFM1, #NPNFFM2, #NPNFFM3, #NPNFFM4, #NPNFFM5)</w:t>
            </w:r>
          </w:p>
        </w:tc>
      </w:tr>
    </w:tbl>
    <w:p w14:paraId="376218AB" w14:textId="77777777" w:rsidR="0025641E" w:rsidRDefault="0025641E" w:rsidP="0025641E">
      <w:pPr>
        <w:ind w:left="1440"/>
      </w:pPr>
    </w:p>
    <w:p w14:paraId="49593636" w14:textId="77777777" w:rsidR="0025641E" w:rsidRPr="00AF54FF" w:rsidRDefault="0025641E" w:rsidP="0025641E">
      <w:pPr>
        <w:spacing w:before="120"/>
        <w:rPr>
          <w:b/>
        </w:rPr>
      </w:pPr>
      <w:r>
        <w:rPr>
          <w:b/>
        </w:rPr>
        <w:t>3.2.10.1.2</w:t>
      </w:r>
      <w:r>
        <w:rPr>
          <w:b/>
        </w:rPr>
        <w:tab/>
        <w:t>Schedule</w:t>
      </w:r>
    </w:p>
    <w:p w14:paraId="7E819CB7" w14:textId="77777777" w:rsidR="0025641E" w:rsidRDefault="0025641E" w:rsidP="0025641E">
      <w:pPr>
        <w:ind w:left="1440"/>
      </w:pPr>
      <w:r>
        <w:t>Logs will be generated on Monday for the previous week after all other processing has been completed except email notifications.</w:t>
      </w:r>
    </w:p>
    <w:p w14:paraId="4D661649" w14:textId="77777777" w:rsidR="0025641E" w:rsidRPr="00AF54FF" w:rsidRDefault="0025641E" w:rsidP="0025641E">
      <w:pPr>
        <w:spacing w:before="120"/>
        <w:rPr>
          <w:b/>
        </w:rPr>
      </w:pPr>
      <w:r>
        <w:rPr>
          <w:b/>
        </w:rPr>
        <w:t>3.2.10.1.3</w:t>
      </w:r>
      <w:r>
        <w:rPr>
          <w:b/>
        </w:rPr>
        <w:tab/>
        <w:t xml:space="preserve">Module Information </w:t>
      </w:r>
    </w:p>
    <w:p w14:paraId="6071C775" w14:textId="77777777" w:rsidR="0025641E" w:rsidRDefault="0025641E" w:rsidP="0025641E">
      <w:pPr>
        <w:ind w:left="1440"/>
      </w:pPr>
      <w:r>
        <w:t>The module of the eCoaching Log shall be determined as follows:</w:t>
      </w:r>
    </w:p>
    <w:p w14:paraId="07FDC4A6"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2ECBCD61" w14:textId="77777777" w:rsidTr="0066659D">
        <w:tc>
          <w:tcPr>
            <w:tcW w:w="2610" w:type="dxa"/>
            <w:shd w:val="clear" w:color="auto" w:fill="000000"/>
          </w:tcPr>
          <w:p w14:paraId="2D6DD26C"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692E42F6" w14:textId="2C05C35B" w:rsidR="0025641E" w:rsidRPr="00EB64F0" w:rsidRDefault="006C5193"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Employee level</w:t>
            </w:r>
          </w:p>
        </w:tc>
      </w:tr>
      <w:tr w:rsidR="0025641E" w:rsidRPr="00EB64F0" w14:paraId="455DE5E0" w14:textId="77777777" w:rsidTr="0066659D">
        <w:tc>
          <w:tcPr>
            <w:tcW w:w="2610" w:type="dxa"/>
            <w:shd w:val="clear" w:color="auto" w:fill="auto"/>
          </w:tcPr>
          <w:p w14:paraId="5B92DF4C"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2C8D5761"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Customer Service Representative</w:t>
            </w:r>
          </w:p>
        </w:tc>
      </w:tr>
    </w:tbl>
    <w:p w14:paraId="3E48A0B6" w14:textId="77777777" w:rsidR="0025641E" w:rsidRDefault="0025641E" w:rsidP="0025641E">
      <w:pPr>
        <w:ind w:left="1440"/>
      </w:pPr>
    </w:p>
    <w:p w14:paraId="034A33E6" w14:textId="77777777" w:rsidR="0025641E" w:rsidRPr="00AF54FF" w:rsidRDefault="0025641E" w:rsidP="0025641E">
      <w:pPr>
        <w:spacing w:before="120"/>
        <w:rPr>
          <w:b/>
        </w:rPr>
      </w:pPr>
      <w:r>
        <w:rPr>
          <w:b/>
        </w:rPr>
        <w:t>3.2.10.1.4</w:t>
      </w:r>
      <w:r>
        <w:rPr>
          <w:b/>
        </w:rPr>
        <w:tab/>
      </w:r>
      <w:r w:rsidRPr="00AF54FF">
        <w:rPr>
          <w:b/>
        </w:rPr>
        <w:t>Source</w:t>
      </w:r>
    </w:p>
    <w:p w14:paraId="50B5A07F" w14:textId="77777777" w:rsidR="0025641E" w:rsidRDefault="0025641E" w:rsidP="0025641E">
      <w:pPr>
        <w:ind w:left="1440"/>
      </w:pPr>
      <w:r w:rsidRPr="00C3636C">
        <w:t xml:space="preserve">The source </w:t>
      </w:r>
      <w:r>
        <w:t>of the coaching log shall be as follows:</w:t>
      </w:r>
    </w:p>
    <w:p w14:paraId="62DB0CD7"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610"/>
        <w:gridCol w:w="6007"/>
      </w:tblGrid>
      <w:tr w:rsidR="0025641E" w:rsidRPr="00EB64F0" w14:paraId="53B7FF51" w14:textId="77777777" w:rsidTr="0066659D">
        <w:tc>
          <w:tcPr>
            <w:tcW w:w="2610" w:type="dxa"/>
            <w:shd w:val="clear" w:color="auto" w:fill="000000"/>
          </w:tcPr>
          <w:p w14:paraId="088889BF"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Pr>
                <w:rFonts w:ascii="Times New Roman" w:eastAsia="Times New Roman" w:hAnsi="Times New Roman"/>
                <w:b/>
                <w:color w:val="FFFFFF"/>
                <w:sz w:val="20"/>
                <w:szCs w:val="20"/>
              </w:rPr>
              <w:t>Log Type</w:t>
            </w:r>
          </w:p>
        </w:tc>
        <w:tc>
          <w:tcPr>
            <w:tcW w:w="6007" w:type="dxa"/>
            <w:shd w:val="clear" w:color="auto" w:fill="000000"/>
          </w:tcPr>
          <w:p w14:paraId="79191E9A" w14:textId="77777777" w:rsidR="0025641E" w:rsidRPr="00EB64F0" w:rsidRDefault="0025641E" w:rsidP="0066659D">
            <w:pPr>
              <w:pStyle w:val="ListParagraph"/>
              <w:ind w:left="0"/>
              <w:jc w:val="center"/>
              <w:rPr>
                <w:rFonts w:ascii="Times New Roman" w:eastAsia="Times New Roman" w:hAnsi="Times New Roman"/>
                <w:b/>
                <w:color w:val="FFFFFF"/>
                <w:sz w:val="20"/>
                <w:szCs w:val="20"/>
              </w:rPr>
            </w:pPr>
            <w:r w:rsidRPr="00EB64F0">
              <w:rPr>
                <w:rFonts w:ascii="Times New Roman" w:eastAsia="Times New Roman" w:hAnsi="Times New Roman"/>
                <w:b/>
                <w:color w:val="FFFFFF"/>
                <w:sz w:val="20"/>
                <w:szCs w:val="20"/>
              </w:rPr>
              <w:t>Source</w:t>
            </w:r>
          </w:p>
        </w:tc>
      </w:tr>
      <w:tr w:rsidR="0025641E" w:rsidRPr="00EB64F0" w14:paraId="0D166C56" w14:textId="77777777" w:rsidTr="0066659D">
        <w:tc>
          <w:tcPr>
            <w:tcW w:w="2610" w:type="dxa"/>
            <w:shd w:val="clear" w:color="auto" w:fill="auto"/>
          </w:tcPr>
          <w:p w14:paraId="54CAAC8D" w14:textId="77777777" w:rsidR="0025641E" w:rsidRPr="00EB64F0" w:rsidRDefault="0025641E" w:rsidP="0066659D">
            <w:pPr>
              <w:pStyle w:val="ListParagraph"/>
              <w:ind w:left="0"/>
              <w:rPr>
                <w:rFonts w:ascii="Times New Roman" w:eastAsia="Times New Roman" w:hAnsi="Times New Roman"/>
                <w:sz w:val="20"/>
                <w:szCs w:val="20"/>
              </w:rPr>
            </w:pPr>
            <w:r>
              <w:rPr>
                <w:rFonts w:ascii="Times New Roman" w:eastAsia="Times New Roman" w:hAnsi="Times New Roman"/>
                <w:sz w:val="20"/>
                <w:szCs w:val="20"/>
              </w:rPr>
              <w:t>NPN</w:t>
            </w:r>
          </w:p>
        </w:tc>
        <w:tc>
          <w:tcPr>
            <w:tcW w:w="6007" w:type="dxa"/>
            <w:shd w:val="clear" w:color="auto" w:fill="auto"/>
          </w:tcPr>
          <w:p w14:paraId="7E4A8D29" w14:textId="77777777" w:rsidR="0025641E" w:rsidRPr="00EB64F0" w:rsidRDefault="0025641E" w:rsidP="0066659D">
            <w:pPr>
              <w:pStyle w:val="ListParagraph"/>
              <w:ind w:left="0"/>
              <w:rPr>
                <w:rFonts w:ascii="Times New Roman" w:eastAsia="Times New Roman" w:hAnsi="Times New Roman"/>
                <w:sz w:val="20"/>
                <w:szCs w:val="20"/>
              </w:rPr>
            </w:pPr>
            <w:r w:rsidRPr="00EB64F0">
              <w:rPr>
                <w:rFonts w:ascii="Times New Roman" w:eastAsia="Times New Roman" w:hAnsi="Times New Roman"/>
                <w:sz w:val="20"/>
                <w:szCs w:val="20"/>
              </w:rPr>
              <w:t>Internal CCO Reporting</w:t>
            </w:r>
          </w:p>
        </w:tc>
      </w:tr>
    </w:tbl>
    <w:p w14:paraId="3046DE42" w14:textId="77777777" w:rsidR="0025641E" w:rsidRDefault="0025641E" w:rsidP="0025641E">
      <w:pPr>
        <w:ind w:left="1440"/>
      </w:pPr>
    </w:p>
    <w:p w14:paraId="29C95A9A" w14:textId="77777777" w:rsidR="0025641E" w:rsidRPr="00AF54FF" w:rsidRDefault="0025641E" w:rsidP="0025641E">
      <w:pPr>
        <w:spacing w:before="120"/>
        <w:rPr>
          <w:b/>
        </w:rPr>
      </w:pPr>
      <w:r>
        <w:rPr>
          <w:b/>
        </w:rPr>
        <w:t>3.2.10.1.5</w:t>
      </w:r>
      <w:r>
        <w:rPr>
          <w:b/>
        </w:rPr>
        <w:tab/>
      </w:r>
      <w:r w:rsidRPr="00AF54FF">
        <w:rPr>
          <w:b/>
        </w:rPr>
        <w:t>Delivery Option</w:t>
      </w:r>
    </w:p>
    <w:p w14:paraId="2CA58A82" w14:textId="77777777" w:rsidR="0025641E" w:rsidRDefault="0025641E" w:rsidP="0025641E">
      <w:pPr>
        <w:ind w:left="1440"/>
      </w:pPr>
      <w:r w:rsidRPr="00212CED">
        <w:t>The Delivery Option shall be considered to be Indirect.</w:t>
      </w:r>
    </w:p>
    <w:p w14:paraId="65BF586B" w14:textId="77777777" w:rsidR="0025641E" w:rsidRPr="00AF54FF" w:rsidRDefault="0025641E" w:rsidP="0025641E">
      <w:pPr>
        <w:spacing w:before="120"/>
        <w:rPr>
          <w:b/>
        </w:rPr>
      </w:pPr>
      <w:r>
        <w:rPr>
          <w:b/>
        </w:rPr>
        <w:t>3.2.10.1.6</w:t>
      </w:r>
      <w:r>
        <w:rPr>
          <w:b/>
        </w:rPr>
        <w:tab/>
        <w:t xml:space="preserve">Customer Service Escalation information </w:t>
      </w:r>
    </w:p>
    <w:p w14:paraId="78AFEDBD" w14:textId="77777777" w:rsidR="0025641E" w:rsidRDefault="0025641E" w:rsidP="0025641E">
      <w:pPr>
        <w:ind w:left="1440"/>
      </w:pPr>
      <w:r>
        <w:t>The customer service escalation of the eCoaching Log shall be determined as follows:</w:t>
      </w:r>
    </w:p>
    <w:p w14:paraId="104068F2"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E3AC702" w14:textId="77777777" w:rsidTr="0066659D">
        <w:tc>
          <w:tcPr>
            <w:tcW w:w="2317" w:type="dxa"/>
            <w:shd w:val="clear" w:color="auto" w:fill="000000"/>
            <w:vAlign w:val="center"/>
          </w:tcPr>
          <w:p w14:paraId="1206B401"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63444A9"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F68DAE0" w14:textId="77777777" w:rsidTr="0066659D">
        <w:tc>
          <w:tcPr>
            <w:tcW w:w="2317" w:type="dxa"/>
            <w:shd w:val="clear" w:color="auto" w:fill="auto"/>
            <w:vAlign w:val="bottom"/>
          </w:tcPr>
          <w:p w14:paraId="6FF179BB" w14:textId="77777777" w:rsidR="0025641E" w:rsidRDefault="0025641E" w:rsidP="0066659D">
            <w:pPr>
              <w:rPr>
                <w:rFonts w:eastAsia="Calibri"/>
                <w:color w:val="000000"/>
              </w:rPr>
            </w:pPr>
            <w:r>
              <w:rPr>
                <w:rFonts w:eastAsia="Calibri"/>
                <w:color w:val="000000"/>
              </w:rPr>
              <w:t>NPN</w:t>
            </w:r>
          </w:p>
        </w:tc>
        <w:tc>
          <w:tcPr>
            <w:tcW w:w="6300" w:type="dxa"/>
          </w:tcPr>
          <w:p w14:paraId="1DD7EB41" w14:textId="77777777" w:rsidR="0025641E" w:rsidRDefault="0025641E" w:rsidP="0066659D">
            <w:r>
              <w:t>Not Applicable</w:t>
            </w:r>
          </w:p>
        </w:tc>
      </w:tr>
    </w:tbl>
    <w:p w14:paraId="74A1C167" w14:textId="77777777" w:rsidR="0025641E" w:rsidRDefault="0025641E" w:rsidP="0025641E">
      <w:pPr>
        <w:ind w:left="720" w:firstLine="720"/>
      </w:pPr>
    </w:p>
    <w:p w14:paraId="7C857A56" w14:textId="77777777" w:rsidR="0025641E" w:rsidRPr="00AF54FF" w:rsidRDefault="0025641E" w:rsidP="0025641E">
      <w:pPr>
        <w:spacing w:before="120"/>
        <w:rPr>
          <w:b/>
        </w:rPr>
      </w:pPr>
      <w:r>
        <w:rPr>
          <w:b/>
        </w:rPr>
        <w:t>3.2.10.1.7</w:t>
      </w:r>
      <w:r>
        <w:rPr>
          <w:b/>
        </w:rPr>
        <w:tab/>
        <w:t>eCoaching Log Status</w:t>
      </w:r>
    </w:p>
    <w:p w14:paraId="27B32111" w14:textId="77777777" w:rsidR="0025641E" w:rsidRDefault="0025641E" w:rsidP="0025641E">
      <w:pPr>
        <w:ind w:left="1440"/>
      </w:pPr>
      <w:r>
        <w:t>The status of the eCoaching log will be as follows:</w:t>
      </w:r>
    </w:p>
    <w:p w14:paraId="1E084B5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33CB4A9B" w14:textId="77777777" w:rsidTr="0066659D">
        <w:tc>
          <w:tcPr>
            <w:tcW w:w="2340" w:type="dxa"/>
            <w:shd w:val="clear" w:color="auto" w:fill="000000"/>
            <w:vAlign w:val="center"/>
          </w:tcPr>
          <w:p w14:paraId="3F3F0AFE"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0958990"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1E8EC2D5" w14:textId="77777777" w:rsidTr="0066659D">
        <w:tc>
          <w:tcPr>
            <w:tcW w:w="2340" w:type="dxa"/>
            <w:shd w:val="clear" w:color="auto" w:fill="auto"/>
            <w:vAlign w:val="bottom"/>
          </w:tcPr>
          <w:p w14:paraId="18F9E85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653F946" w14:textId="77777777" w:rsidR="0025641E" w:rsidRDefault="0025641E" w:rsidP="0066659D">
            <w:r>
              <w:t>Pending Supervisor Review</w:t>
            </w:r>
          </w:p>
        </w:tc>
      </w:tr>
    </w:tbl>
    <w:p w14:paraId="65D51508" w14:textId="77777777" w:rsidR="0025641E" w:rsidRDefault="0025641E" w:rsidP="0025641E">
      <w:pPr>
        <w:ind w:left="1440"/>
      </w:pPr>
    </w:p>
    <w:p w14:paraId="3A94C1D4" w14:textId="77777777" w:rsidR="0025641E" w:rsidRPr="00AF54FF" w:rsidRDefault="0025641E" w:rsidP="0025641E">
      <w:pPr>
        <w:spacing w:before="120"/>
        <w:rPr>
          <w:b/>
        </w:rPr>
      </w:pPr>
      <w:r>
        <w:rPr>
          <w:b/>
        </w:rPr>
        <w:t>3.2.10.1.8</w:t>
      </w:r>
      <w:r>
        <w:rPr>
          <w:b/>
        </w:rPr>
        <w:tab/>
      </w:r>
      <w:r w:rsidRPr="00AF54FF">
        <w:rPr>
          <w:b/>
        </w:rPr>
        <w:t>Coaching Reasons and Sub-Coaching Reasons</w:t>
      </w:r>
    </w:p>
    <w:p w14:paraId="77DCA765" w14:textId="77777777" w:rsidR="0025641E" w:rsidRDefault="0025641E" w:rsidP="0025641E">
      <w:pPr>
        <w:ind w:left="1440"/>
      </w:pPr>
      <w:r w:rsidRPr="00212CED">
        <w:t xml:space="preserve">The coaching </w:t>
      </w:r>
      <w:r>
        <w:t>reasons, sub-coaching reasons, and opportunity/reinforcement for the logs shall be as follows:</w:t>
      </w:r>
    </w:p>
    <w:p w14:paraId="670ED589"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844"/>
        <w:gridCol w:w="1943"/>
        <w:gridCol w:w="3118"/>
        <w:gridCol w:w="2923"/>
      </w:tblGrid>
      <w:tr w:rsidR="0025641E" w:rsidRPr="00B17067" w14:paraId="1B4A3DD6" w14:textId="77777777" w:rsidTr="0066659D">
        <w:tc>
          <w:tcPr>
            <w:tcW w:w="1844" w:type="dxa"/>
            <w:shd w:val="clear" w:color="auto" w:fill="000000"/>
          </w:tcPr>
          <w:p w14:paraId="3F22CEBF" w14:textId="77777777" w:rsidR="0025641E" w:rsidRPr="00B17067" w:rsidRDefault="0025641E" w:rsidP="0066659D">
            <w:pPr>
              <w:jc w:val="center"/>
              <w:rPr>
                <w:rFonts w:eastAsia="Calibri"/>
                <w:b/>
                <w:color w:val="FFFFFF"/>
              </w:rPr>
            </w:pPr>
            <w:r>
              <w:rPr>
                <w:rFonts w:eastAsia="Calibri"/>
                <w:b/>
                <w:color w:val="FFFFFF"/>
              </w:rPr>
              <w:t>Log Type</w:t>
            </w:r>
          </w:p>
        </w:tc>
        <w:tc>
          <w:tcPr>
            <w:tcW w:w="1943" w:type="dxa"/>
            <w:shd w:val="clear" w:color="auto" w:fill="000000"/>
            <w:vAlign w:val="center"/>
          </w:tcPr>
          <w:p w14:paraId="35625765" w14:textId="77777777" w:rsidR="0025641E" w:rsidRPr="00B17067" w:rsidRDefault="0025641E" w:rsidP="0066659D">
            <w:pPr>
              <w:jc w:val="center"/>
              <w:rPr>
                <w:rFonts w:eastAsia="Calibri"/>
                <w:b/>
                <w:color w:val="FFFFFF"/>
              </w:rPr>
            </w:pPr>
            <w:r w:rsidRPr="00B17067">
              <w:rPr>
                <w:rFonts w:eastAsia="Calibri"/>
                <w:b/>
                <w:color w:val="FFFFFF"/>
              </w:rPr>
              <w:t>Coaching Reason</w:t>
            </w:r>
          </w:p>
        </w:tc>
        <w:tc>
          <w:tcPr>
            <w:tcW w:w="3118" w:type="dxa"/>
            <w:shd w:val="clear" w:color="auto" w:fill="000000"/>
            <w:vAlign w:val="center"/>
          </w:tcPr>
          <w:p w14:paraId="18BF87A6" w14:textId="77777777" w:rsidR="0025641E" w:rsidRPr="00B17067" w:rsidRDefault="0025641E" w:rsidP="0066659D">
            <w:pPr>
              <w:jc w:val="center"/>
              <w:rPr>
                <w:rFonts w:eastAsia="Calibri"/>
                <w:b/>
                <w:color w:val="FFFFFF"/>
              </w:rPr>
            </w:pPr>
            <w:r w:rsidRPr="00B17067">
              <w:rPr>
                <w:rFonts w:eastAsia="Calibri"/>
                <w:b/>
                <w:color w:val="FFFFFF"/>
              </w:rPr>
              <w:t>Opportunity/Reinforcement</w:t>
            </w:r>
          </w:p>
        </w:tc>
        <w:tc>
          <w:tcPr>
            <w:tcW w:w="2923" w:type="dxa"/>
            <w:shd w:val="clear" w:color="auto" w:fill="000000"/>
            <w:vAlign w:val="center"/>
          </w:tcPr>
          <w:p w14:paraId="06C3A980" w14:textId="77777777" w:rsidR="0025641E" w:rsidRPr="00B17067" w:rsidRDefault="0025641E" w:rsidP="0066659D">
            <w:pPr>
              <w:jc w:val="center"/>
              <w:rPr>
                <w:rFonts w:eastAsia="Calibri"/>
                <w:b/>
                <w:color w:val="FFFFFF"/>
              </w:rPr>
            </w:pPr>
            <w:r w:rsidRPr="00B17067">
              <w:rPr>
                <w:rFonts w:eastAsia="Calibri"/>
                <w:b/>
                <w:color w:val="FFFFFF"/>
              </w:rPr>
              <w:t>Coaching Sub-reason</w:t>
            </w:r>
          </w:p>
        </w:tc>
      </w:tr>
      <w:tr w:rsidR="0025641E" w:rsidRPr="00752FC7" w14:paraId="646F5FDD" w14:textId="77777777" w:rsidTr="0066659D">
        <w:tc>
          <w:tcPr>
            <w:tcW w:w="1844" w:type="dxa"/>
          </w:tcPr>
          <w:p w14:paraId="0A330646" w14:textId="77777777" w:rsidR="0025641E" w:rsidRDefault="0025641E" w:rsidP="0066659D">
            <w:pPr>
              <w:jc w:val="center"/>
              <w:rPr>
                <w:rFonts w:eastAsia="Calibri"/>
                <w:color w:val="000000"/>
              </w:rPr>
            </w:pPr>
            <w:r>
              <w:rPr>
                <w:rFonts w:eastAsia="Calibri"/>
                <w:color w:val="000000"/>
              </w:rPr>
              <w:t>NPN</w:t>
            </w:r>
          </w:p>
        </w:tc>
        <w:tc>
          <w:tcPr>
            <w:tcW w:w="1943" w:type="dxa"/>
            <w:shd w:val="clear" w:color="auto" w:fill="auto"/>
          </w:tcPr>
          <w:p w14:paraId="62846280" w14:textId="77777777" w:rsidR="0025641E" w:rsidRDefault="0025641E" w:rsidP="0066659D">
            <w:pPr>
              <w:jc w:val="center"/>
              <w:rPr>
                <w:rFonts w:eastAsia="Calibri"/>
                <w:color w:val="000000"/>
              </w:rPr>
            </w:pPr>
            <w:r w:rsidRPr="007439EF">
              <w:rPr>
                <w:rFonts w:eastAsia="Calibri"/>
                <w:color w:val="000000"/>
              </w:rPr>
              <w:t>Current Coaching Initiative</w:t>
            </w:r>
          </w:p>
        </w:tc>
        <w:tc>
          <w:tcPr>
            <w:tcW w:w="3118" w:type="dxa"/>
            <w:shd w:val="clear" w:color="auto" w:fill="auto"/>
          </w:tcPr>
          <w:p w14:paraId="0BC3B5C0" w14:textId="77777777" w:rsidR="0025641E" w:rsidRDefault="0025641E" w:rsidP="0066659D">
            <w:pPr>
              <w:jc w:val="center"/>
              <w:rPr>
                <w:rFonts w:eastAsia="Calibri"/>
                <w:color w:val="000000"/>
              </w:rPr>
            </w:pPr>
            <w:r>
              <w:rPr>
                <w:rFonts w:eastAsia="Calibri"/>
                <w:color w:val="000000"/>
              </w:rPr>
              <w:t>Opportunity</w:t>
            </w:r>
          </w:p>
        </w:tc>
        <w:tc>
          <w:tcPr>
            <w:tcW w:w="2923" w:type="dxa"/>
            <w:shd w:val="clear" w:color="auto" w:fill="auto"/>
            <w:vAlign w:val="center"/>
          </w:tcPr>
          <w:p w14:paraId="6E2033C8" w14:textId="77777777" w:rsidR="0025641E" w:rsidRDefault="0025641E" w:rsidP="0066659D">
            <w:pPr>
              <w:jc w:val="center"/>
              <w:rPr>
                <w:color w:val="000000"/>
              </w:rPr>
            </w:pPr>
            <w:r w:rsidRPr="00EB64F0">
              <w:rPr>
                <w:color w:val="000000"/>
              </w:rPr>
              <w:t>Other: Specify reason under coaching details.</w:t>
            </w:r>
          </w:p>
        </w:tc>
      </w:tr>
    </w:tbl>
    <w:p w14:paraId="1FBD83D1" w14:textId="77777777" w:rsidR="0025641E" w:rsidRDefault="0025641E" w:rsidP="0025641E">
      <w:pPr>
        <w:ind w:left="720" w:firstLine="720"/>
      </w:pPr>
    </w:p>
    <w:p w14:paraId="4476BD4C" w14:textId="77777777" w:rsidR="0025641E" w:rsidRPr="00AF54FF" w:rsidRDefault="0025641E" w:rsidP="0025641E">
      <w:pPr>
        <w:spacing w:before="120"/>
        <w:rPr>
          <w:b/>
        </w:rPr>
      </w:pPr>
      <w:r>
        <w:rPr>
          <w:b/>
        </w:rPr>
        <w:t>3.2.10.1.9</w:t>
      </w:r>
      <w:r w:rsidRPr="00AF54FF">
        <w:rPr>
          <w:b/>
        </w:rPr>
        <w:tab/>
      </w:r>
      <w:r>
        <w:rPr>
          <w:b/>
        </w:rPr>
        <w:t>Recipient of coaching log</w:t>
      </w:r>
    </w:p>
    <w:p w14:paraId="1A48D452" w14:textId="77777777" w:rsidR="0025641E" w:rsidRDefault="0025641E" w:rsidP="0025641E">
      <w:pPr>
        <w:ind w:left="1440"/>
      </w:pPr>
      <w:r>
        <w:t>The recipient of the eCoaching Log shall be the employee id in the existing coaching log.</w:t>
      </w:r>
    </w:p>
    <w:p w14:paraId="7705FABE" w14:textId="77777777" w:rsidR="0025641E" w:rsidRPr="00AF54FF" w:rsidRDefault="0025641E" w:rsidP="0025641E">
      <w:pPr>
        <w:spacing w:before="120"/>
        <w:rPr>
          <w:b/>
        </w:rPr>
      </w:pPr>
      <w:r>
        <w:rPr>
          <w:b/>
        </w:rPr>
        <w:t>3.2.10.1.10</w:t>
      </w:r>
      <w:r>
        <w:rPr>
          <w:b/>
        </w:rPr>
        <w:tab/>
        <w:t xml:space="preserve">Site information </w:t>
      </w:r>
    </w:p>
    <w:p w14:paraId="3B714AA0" w14:textId="77777777" w:rsidR="0025641E" w:rsidRDefault="0025641E" w:rsidP="0025641E">
      <w:pPr>
        <w:ind w:left="1440"/>
      </w:pPr>
      <w:r>
        <w:t>The site of the eCoaching Log shall be determined as follows:</w:t>
      </w:r>
    </w:p>
    <w:p w14:paraId="0448C2DB"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F9CA45F" w14:textId="77777777" w:rsidTr="0066659D">
        <w:tc>
          <w:tcPr>
            <w:tcW w:w="2317" w:type="dxa"/>
            <w:shd w:val="clear" w:color="auto" w:fill="000000"/>
            <w:vAlign w:val="center"/>
          </w:tcPr>
          <w:p w14:paraId="76680028"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0EDAEC01" w14:textId="77777777" w:rsidR="0025641E" w:rsidRDefault="0025641E" w:rsidP="0066659D">
            <w:pPr>
              <w:jc w:val="center"/>
              <w:rPr>
                <w:rFonts w:eastAsia="Calibri"/>
                <w:b/>
                <w:color w:val="FFFFFF"/>
              </w:rPr>
            </w:pPr>
            <w:r>
              <w:rPr>
                <w:rFonts w:eastAsia="Calibri"/>
                <w:b/>
                <w:color w:val="FFFFFF"/>
              </w:rPr>
              <w:t>Site</w:t>
            </w:r>
          </w:p>
        </w:tc>
      </w:tr>
      <w:tr w:rsidR="0025641E" w:rsidRPr="00166548" w14:paraId="3D55E823" w14:textId="77777777" w:rsidTr="0066659D">
        <w:tc>
          <w:tcPr>
            <w:tcW w:w="2317" w:type="dxa"/>
            <w:shd w:val="clear" w:color="auto" w:fill="auto"/>
            <w:vAlign w:val="bottom"/>
          </w:tcPr>
          <w:p w14:paraId="375AD1B0" w14:textId="77777777" w:rsidR="0025641E" w:rsidRDefault="0025641E" w:rsidP="0066659D">
            <w:pPr>
              <w:rPr>
                <w:rFonts w:eastAsia="Calibri"/>
                <w:color w:val="000000"/>
              </w:rPr>
            </w:pPr>
            <w:r>
              <w:rPr>
                <w:rFonts w:eastAsia="Calibri"/>
                <w:color w:val="000000"/>
              </w:rPr>
              <w:t>NPN</w:t>
            </w:r>
          </w:p>
        </w:tc>
        <w:tc>
          <w:tcPr>
            <w:tcW w:w="6300" w:type="dxa"/>
          </w:tcPr>
          <w:p w14:paraId="322B2C79" w14:textId="77777777" w:rsidR="0025641E" w:rsidRDefault="0025641E" w:rsidP="0066659D">
            <w:r>
              <w:t>From employee record</w:t>
            </w:r>
          </w:p>
        </w:tc>
      </w:tr>
    </w:tbl>
    <w:p w14:paraId="23B759D0" w14:textId="77777777" w:rsidR="0025641E" w:rsidRDefault="0025641E" w:rsidP="0025641E">
      <w:pPr>
        <w:ind w:left="720" w:firstLine="720"/>
      </w:pPr>
    </w:p>
    <w:p w14:paraId="4BFD44E6" w14:textId="77777777" w:rsidR="0025641E" w:rsidRPr="00AF54FF" w:rsidRDefault="0025641E" w:rsidP="0025641E">
      <w:pPr>
        <w:spacing w:before="120"/>
        <w:rPr>
          <w:b/>
        </w:rPr>
      </w:pPr>
      <w:r>
        <w:rPr>
          <w:b/>
        </w:rPr>
        <w:t>3.2.10.1.11</w:t>
      </w:r>
      <w:r>
        <w:rPr>
          <w:b/>
        </w:rPr>
        <w:tab/>
        <w:t xml:space="preserve">Program information </w:t>
      </w:r>
    </w:p>
    <w:p w14:paraId="4E48F835" w14:textId="77777777" w:rsidR="0025641E" w:rsidRDefault="0025641E" w:rsidP="0025641E">
      <w:pPr>
        <w:ind w:left="1440"/>
      </w:pPr>
      <w:r>
        <w:t>The program of the eCoaching Log shall be determined as follows:</w:t>
      </w:r>
    </w:p>
    <w:p w14:paraId="6066DC1F"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33A94836" w14:textId="77777777" w:rsidTr="0066659D">
        <w:tc>
          <w:tcPr>
            <w:tcW w:w="2317" w:type="dxa"/>
            <w:shd w:val="clear" w:color="auto" w:fill="000000"/>
            <w:vAlign w:val="center"/>
          </w:tcPr>
          <w:p w14:paraId="65178D6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53991AE3" w14:textId="77777777" w:rsidR="0025641E" w:rsidRDefault="0025641E" w:rsidP="0066659D">
            <w:pPr>
              <w:jc w:val="center"/>
              <w:rPr>
                <w:rFonts w:eastAsia="Calibri"/>
                <w:b/>
                <w:color w:val="FFFFFF"/>
              </w:rPr>
            </w:pPr>
            <w:r>
              <w:rPr>
                <w:rFonts w:eastAsia="Calibri"/>
                <w:b/>
                <w:color w:val="FFFFFF"/>
              </w:rPr>
              <w:t>Program</w:t>
            </w:r>
          </w:p>
        </w:tc>
      </w:tr>
      <w:tr w:rsidR="0025641E" w:rsidRPr="00166548" w14:paraId="1350E73B" w14:textId="77777777" w:rsidTr="0066659D">
        <w:tc>
          <w:tcPr>
            <w:tcW w:w="2317" w:type="dxa"/>
            <w:shd w:val="clear" w:color="auto" w:fill="auto"/>
            <w:vAlign w:val="bottom"/>
          </w:tcPr>
          <w:p w14:paraId="00441FFB" w14:textId="77777777" w:rsidR="0025641E" w:rsidRDefault="0025641E" w:rsidP="0066659D">
            <w:pPr>
              <w:rPr>
                <w:rFonts w:eastAsia="Calibri"/>
                <w:color w:val="000000"/>
              </w:rPr>
            </w:pPr>
            <w:r>
              <w:rPr>
                <w:rFonts w:eastAsia="Calibri"/>
                <w:color w:val="000000"/>
              </w:rPr>
              <w:t>NPN</w:t>
            </w:r>
          </w:p>
        </w:tc>
        <w:tc>
          <w:tcPr>
            <w:tcW w:w="6300" w:type="dxa"/>
          </w:tcPr>
          <w:p w14:paraId="508B83EC" w14:textId="77777777" w:rsidR="0025641E" w:rsidRDefault="0025641E" w:rsidP="0066659D">
            <w:r>
              <w:t>From employee record</w:t>
            </w:r>
          </w:p>
        </w:tc>
      </w:tr>
    </w:tbl>
    <w:p w14:paraId="21C372EA" w14:textId="77777777" w:rsidR="0025641E" w:rsidRDefault="0025641E" w:rsidP="0025641E">
      <w:pPr>
        <w:ind w:left="720" w:firstLine="720"/>
      </w:pPr>
    </w:p>
    <w:p w14:paraId="621C427D" w14:textId="77777777" w:rsidR="0025641E" w:rsidRPr="00AF54FF" w:rsidRDefault="0025641E" w:rsidP="0025641E">
      <w:pPr>
        <w:spacing w:before="120"/>
        <w:rPr>
          <w:b/>
        </w:rPr>
      </w:pPr>
      <w:r>
        <w:rPr>
          <w:b/>
        </w:rPr>
        <w:t>3.2.10.1.12</w:t>
      </w:r>
      <w:r>
        <w:rPr>
          <w:b/>
        </w:rPr>
        <w:tab/>
        <w:t xml:space="preserve">Reviewer information </w:t>
      </w:r>
    </w:p>
    <w:p w14:paraId="712F9A30" w14:textId="77777777" w:rsidR="0025641E" w:rsidRDefault="0025641E" w:rsidP="0025641E">
      <w:pPr>
        <w:ind w:left="1440"/>
      </w:pPr>
      <w:r>
        <w:t>The reviewer of the eCoaching Log shall be determined as follows:</w:t>
      </w:r>
    </w:p>
    <w:p w14:paraId="4A3B090A" w14:textId="77777777" w:rsidR="0025641E" w:rsidRDefault="0025641E" w:rsidP="0025641E">
      <w:pPr>
        <w:ind w:left="1440"/>
      </w:pPr>
    </w:p>
    <w:tbl>
      <w:tblPr>
        <w:tblW w:w="8617"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7"/>
        <w:gridCol w:w="6300"/>
      </w:tblGrid>
      <w:tr w:rsidR="0025641E" w:rsidRPr="00166548" w14:paraId="7A85D5D1" w14:textId="77777777" w:rsidTr="0066659D">
        <w:tc>
          <w:tcPr>
            <w:tcW w:w="2317" w:type="dxa"/>
            <w:shd w:val="clear" w:color="auto" w:fill="000000"/>
            <w:vAlign w:val="center"/>
          </w:tcPr>
          <w:p w14:paraId="55D6AA29"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tcPr>
          <w:p w14:paraId="274AC575" w14:textId="77777777" w:rsidR="0025641E" w:rsidRDefault="0025641E" w:rsidP="0066659D">
            <w:pPr>
              <w:jc w:val="center"/>
              <w:rPr>
                <w:rFonts w:eastAsia="Calibri"/>
                <w:b/>
                <w:color w:val="FFFFFF"/>
              </w:rPr>
            </w:pPr>
            <w:r>
              <w:rPr>
                <w:rFonts w:eastAsia="Calibri"/>
                <w:b/>
                <w:color w:val="FFFFFF"/>
              </w:rPr>
              <w:t>Customer Service Escalation</w:t>
            </w:r>
          </w:p>
        </w:tc>
      </w:tr>
      <w:tr w:rsidR="0025641E" w:rsidRPr="00166548" w14:paraId="7EFC4C80" w14:textId="77777777" w:rsidTr="0066659D">
        <w:tc>
          <w:tcPr>
            <w:tcW w:w="2317" w:type="dxa"/>
            <w:shd w:val="clear" w:color="auto" w:fill="auto"/>
            <w:vAlign w:val="bottom"/>
          </w:tcPr>
          <w:p w14:paraId="7B68BB97" w14:textId="77777777" w:rsidR="0025641E" w:rsidRDefault="0025641E" w:rsidP="0066659D">
            <w:pPr>
              <w:rPr>
                <w:rFonts w:eastAsia="Calibri"/>
                <w:color w:val="000000"/>
              </w:rPr>
            </w:pPr>
            <w:r>
              <w:rPr>
                <w:rFonts w:eastAsia="Calibri"/>
                <w:color w:val="000000"/>
              </w:rPr>
              <w:t>NPN</w:t>
            </w:r>
          </w:p>
        </w:tc>
        <w:tc>
          <w:tcPr>
            <w:tcW w:w="6300" w:type="dxa"/>
          </w:tcPr>
          <w:p w14:paraId="7BF19C0B" w14:textId="77777777" w:rsidR="0025641E" w:rsidRDefault="0025641E" w:rsidP="0066659D">
            <w:r>
              <w:t>Determined by the current existing hierarchy, the module and the status of the coaching log</w:t>
            </w:r>
          </w:p>
        </w:tc>
      </w:tr>
    </w:tbl>
    <w:p w14:paraId="300FCA1B" w14:textId="77777777" w:rsidR="0025641E" w:rsidRDefault="0025641E" w:rsidP="0025641E">
      <w:pPr>
        <w:ind w:left="720" w:firstLine="720"/>
      </w:pPr>
    </w:p>
    <w:p w14:paraId="68C92E2B" w14:textId="77777777" w:rsidR="0025641E" w:rsidRPr="00AF54FF" w:rsidRDefault="0025641E" w:rsidP="0025641E">
      <w:pPr>
        <w:spacing w:before="120"/>
        <w:rPr>
          <w:b/>
        </w:rPr>
      </w:pPr>
      <w:r>
        <w:rPr>
          <w:b/>
        </w:rPr>
        <w:t>3.2.10.1.13</w:t>
      </w:r>
      <w:r>
        <w:rPr>
          <w:b/>
        </w:rPr>
        <w:tab/>
        <w:t xml:space="preserve">Event </w:t>
      </w:r>
      <w:r w:rsidRPr="00AF54FF">
        <w:rPr>
          <w:b/>
        </w:rPr>
        <w:t xml:space="preserve">Date </w:t>
      </w:r>
    </w:p>
    <w:p w14:paraId="08FD28F3" w14:textId="77777777" w:rsidR="0025641E" w:rsidRDefault="0025641E" w:rsidP="0025641E">
      <w:pPr>
        <w:ind w:left="1440"/>
      </w:pPr>
      <w:r w:rsidRPr="00212CED">
        <w:t xml:space="preserve">The date of coaching or event </w:t>
      </w:r>
      <w:r>
        <w:t xml:space="preserve">of the eCoaching Log </w:t>
      </w:r>
      <w:r w:rsidRPr="00212CED">
        <w:t xml:space="preserve">will be the </w:t>
      </w:r>
      <w:r>
        <w:t xml:space="preserve">Event </w:t>
      </w:r>
      <w:r w:rsidRPr="00212CED">
        <w:t xml:space="preserve">Date from the </w:t>
      </w:r>
      <w:r>
        <w:t>existing log</w:t>
      </w:r>
      <w:r w:rsidRPr="00212CED">
        <w:t>.</w:t>
      </w:r>
    </w:p>
    <w:p w14:paraId="7318B962" w14:textId="77777777" w:rsidR="0025641E" w:rsidRPr="00AF54FF" w:rsidRDefault="0025641E" w:rsidP="0025641E">
      <w:pPr>
        <w:spacing w:before="120"/>
        <w:rPr>
          <w:b/>
        </w:rPr>
      </w:pPr>
      <w:r>
        <w:rPr>
          <w:b/>
        </w:rPr>
        <w:t>3.2.10.1.14</w:t>
      </w:r>
      <w:r w:rsidRPr="00AF54FF">
        <w:rPr>
          <w:b/>
        </w:rPr>
        <w:tab/>
      </w:r>
      <w:r>
        <w:rPr>
          <w:b/>
        </w:rPr>
        <w:t xml:space="preserve">Start </w:t>
      </w:r>
      <w:r w:rsidRPr="00AF54FF">
        <w:rPr>
          <w:b/>
        </w:rPr>
        <w:t>Date</w:t>
      </w:r>
    </w:p>
    <w:p w14:paraId="168CCCE8" w14:textId="77777777" w:rsidR="0025641E" w:rsidRDefault="0025641E" w:rsidP="0025641E">
      <w:pPr>
        <w:ind w:left="1440"/>
      </w:pPr>
      <w:r w:rsidRPr="00212CED">
        <w:t xml:space="preserve">The </w:t>
      </w:r>
      <w:r>
        <w:t xml:space="preserve">start </w:t>
      </w:r>
      <w:r w:rsidRPr="00212CED">
        <w:t xml:space="preserve">date </w:t>
      </w:r>
      <w:r>
        <w:t>of the eCoaching Log will</w:t>
      </w:r>
      <w:r w:rsidRPr="00212CED">
        <w:t xml:space="preserve"> be the </w:t>
      </w:r>
      <w:r>
        <w:t>Event Date of the new log generated</w:t>
      </w:r>
      <w:r w:rsidRPr="00212CED">
        <w:t>.</w:t>
      </w:r>
    </w:p>
    <w:p w14:paraId="329D8DC4" w14:textId="77777777" w:rsidR="0025641E" w:rsidRPr="00AF54FF" w:rsidRDefault="0025641E" w:rsidP="0025641E">
      <w:pPr>
        <w:spacing w:before="120"/>
        <w:rPr>
          <w:b/>
        </w:rPr>
      </w:pPr>
      <w:r>
        <w:rPr>
          <w:b/>
        </w:rPr>
        <w:t>3.2.10.1.15</w:t>
      </w:r>
      <w:r w:rsidRPr="00AF54FF">
        <w:rPr>
          <w:b/>
        </w:rPr>
        <w:tab/>
      </w:r>
      <w:r>
        <w:rPr>
          <w:b/>
        </w:rPr>
        <w:t xml:space="preserve">Submitted </w:t>
      </w:r>
      <w:r w:rsidRPr="00AF54FF">
        <w:rPr>
          <w:b/>
        </w:rPr>
        <w:t>Date</w:t>
      </w:r>
    </w:p>
    <w:p w14:paraId="6154557E" w14:textId="77777777" w:rsidR="0025641E" w:rsidRDefault="0025641E" w:rsidP="0025641E">
      <w:pPr>
        <w:ind w:left="1440"/>
      </w:pPr>
      <w:r w:rsidRPr="00212CED">
        <w:t xml:space="preserve">The </w:t>
      </w:r>
      <w:r>
        <w:t xml:space="preserve">submitted </w:t>
      </w:r>
      <w:r w:rsidRPr="00212CED">
        <w:t xml:space="preserve">date </w:t>
      </w:r>
      <w:r>
        <w:t xml:space="preserve">of the eCoaching Log </w:t>
      </w:r>
      <w:r w:rsidRPr="00212CED">
        <w:t xml:space="preserve">will be the </w:t>
      </w:r>
      <w:r>
        <w:t>system date at time the new log is generated</w:t>
      </w:r>
      <w:r w:rsidRPr="00212CED">
        <w:t>.</w:t>
      </w:r>
    </w:p>
    <w:p w14:paraId="7B60B2F0" w14:textId="77777777" w:rsidR="0025641E" w:rsidRPr="00AF54FF" w:rsidRDefault="0025641E" w:rsidP="0025641E">
      <w:pPr>
        <w:spacing w:before="120"/>
        <w:rPr>
          <w:b/>
        </w:rPr>
      </w:pPr>
      <w:r>
        <w:rPr>
          <w:b/>
        </w:rPr>
        <w:t>3.2.10.1.16</w:t>
      </w:r>
      <w:r>
        <w:rPr>
          <w:b/>
        </w:rPr>
        <w:tab/>
        <w:t>Submitter</w:t>
      </w:r>
    </w:p>
    <w:p w14:paraId="47BD9E2B" w14:textId="77777777" w:rsidR="0025641E" w:rsidRDefault="0025641E" w:rsidP="0025641E">
      <w:pPr>
        <w:ind w:left="1440"/>
      </w:pPr>
      <w:r>
        <w:t xml:space="preserve">The submitter of the eCoaching Log shall be 999999. </w:t>
      </w:r>
    </w:p>
    <w:p w14:paraId="5069B08F" w14:textId="77777777" w:rsidR="0025641E" w:rsidRPr="00AF54FF" w:rsidRDefault="0025641E" w:rsidP="0025641E">
      <w:pPr>
        <w:spacing w:before="120"/>
        <w:rPr>
          <w:b/>
        </w:rPr>
      </w:pPr>
      <w:r>
        <w:rPr>
          <w:b/>
        </w:rPr>
        <w:t>3.2.10.1.17</w:t>
      </w:r>
      <w:r>
        <w:rPr>
          <w:b/>
        </w:rPr>
        <w:tab/>
        <w:t xml:space="preserve">Email notification </w:t>
      </w:r>
    </w:p>
    <w:p w14:paraId="01A74F18" w14:textId="77777777" w:rsidR="0025641E" w:rsidRDefault="0025641E" w:rsidP="0025641E">
      <w:pPr>
        <w:ind w:left="1440"/>
      </w:pPr>
      <w:r>
        <w:t>Email notifications for Quality Generated coaching logs will be sent as follows:</w:t>
      </w:r>
    </w:p>
    <w:p w14:paraId="0A9209D7"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1EAA0085" w14:textId="77777777" w:rsidTr="0066659D">
        <w:tc>
          <w:tcPr>
            <w:tcW w:w="2340" w:type="dxa"/>
            <w:shd w:val="clear" w:color="auto" w:fill="000000"/>
            <w:vAlign w:val="center"/>
          </w:tcPr>
          <w:p w14:paraId="1F90207A" w14:textId="77777777" w:rsidR="0025641E" w:rsidRPr="00B17067" w:rsidRDefault="0025641E" w:rsidP="0066659D">
            <w:pPr>
              <w:jc w:val="center"/>
              <w:rPr>
                <w:rFonts w:eastAsia="Calibri"/>
                <w:b/>
                <w:color w:val="FFFFFF"/>
              </w:rPr>
            </w:pPr>
            <w:r>
              <w:rPr>
                <w:rFonts w:eastAsia="Calibri"/>
                <w:b/>
                <w:color w:val="FFFFFF"/>
              </w:rPr>
              <w:t>Log Type</w:t>
            </w:r>
          </w:p>
        </w:tc>
        <w:tc>
          <w:tcPr>
            <w:tcW w:w="6300" w:type="dxa"/>
            <w:shd w:val="clear" w:color="auto" w:fill="000000"/>
            <w:vAlign w:val="center"/>
          </w:tcPr>
          <w:p w14:paraId="773A9D1B" w14:textId="77777777" w:rsidR="0025641E" w:rsidRPr="00B17067" w:rsidRDefault="0025641E" w:rsidP="0066659D">
            <w:pPr>
              <w:jc w:val="center"/>
              <w:rPr>
                <w:rFonts w:eastAsia="Calibri"/>
                <w:b/>
                <w:color w:val="FFFFFF"/>
              </w:rPr>
            </w:pPr>
            <w:r>
              <w:rPr>
                <w:rFonts w:eastAsia="Calibri"/>
                <w:b/>
                <w:color w:val="FFFFFF"/>
              </w:rPr>
              <w:t>Status</w:t>
            </w:r>
          </w:p>
        </w:tc>
      </w:tr>
      <w:tr w:rsidR="0025641E" w:rsidRPr="00166548" w14:paraId="367E824C" w14:textId="77777777" w:rsidTr="0066659D">
        <w:tc>
          <w:tcPr>
            <w:tcW w:w="2340" w:type="dxa"/>
            <w:shd w:val="clear" w:color="auto" w:fill="auto"/>
            <w:vAlign w:val="bottom"/>
          </w:tcPr>
          <w:p w14:paraId="7AE2B92B"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66E69211" w14:textId="77777777" w:rsidR="0025641E" w:rsidRDefault="0025641E" w:rsidP="0066659D">
            <w:r>
              <w:t>Email notifications for NPN coaching logs will be sent to the coaching log recipient’s supervisor.</w:t>
            </w:r>
          </w:p>
        </w:tc>
      </w:tr>
    </w:tbl>
    <w:p w14:paraId="2E597B92" w14:textId="77777777" w:rsidR="0025641E" w:rsidRDefault="0025641E" w:rsidP="0025641E">
      <w:pPr>
        <w:ind w:left="1440"/>
      </w:pPr>
    </w:p>
    <w:p w14:paraId="39E66156" w14:textId="77777777" w:rsidR="0025641E" w:rsidRPr="00AF54FF" w:rsidRDefault="0025641E" w:rsidP="0025641E">
      <w:pPr>
        <w:spacing w:before="120"/>
        <w:rPr>
          <w:b/>
        </w:rPr>
      </w:pPr>
      <w:r>
        <w:rPr>
          <w:b/>
        </w:rPr>
        <w:t>3.2.10.1.18</w:t>
      </w:r>
      <w:r>
        <w:rPr>
          <w:b/>
        </w:rPr>
        <w:tab/>
        <w:t>Report Details</w:t>
      </w:r>
    </w:p>
    <w:p w14:paraId="5630FD27" w14:textId="77777777" w:rsidR="0025641E" w:rsidRDefault="0025641E" w:rsidP="0025641E">
      <w:pPr>
        <w:ind w:left="1440"/>
      </w:pPr>
      <w:r w:rsidRPr="00212CED">
        <w:lastRenderedPageBreak/>
        <w:t xml:space="preserve">The </w:t>
      </w:r>
      <w:r>
        <w:t>report details of the eCoaching Log will be as follows:</w:t>
      </w:r>
    </w:p>
    <w:p w14:paraId="306CA400" w14:textId="77777777" w:rsidR="0025641E" w:rsidRDefault="0025641E" w:rsidP="0025641E">
      <w:pPr>
        <w:ind w:left="1440"/>
      </w:pPr>
    </w:p>
    <w:tbl>
      <w:tblPr>
        <w:tblW w:w="864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40"/>
        <w:gridCol w:w="6300"/>
      </w:tblGrid>
      <w:tr w:rsidR="0025641E" w:rsidRPr="00166548" w14:paraId="07D16AFA" w14:textId="77777777" w:rsidTr="0066659D">
        <w:tc>
          <w:tcPr>
            <w:tcW w:w="2340" w:type="dxa"/>
            <w:shd w:val="clear" w:color="auto" w:fill="000000"/>
            <w:vAlign w:val="center"/>
          </w:tcPr>
          <w:p w14:paraId="52DC5DE1" w14:textId="77777777" w:rsidR="0025641E" w:rsidRPr="00B17067" w:rsidRDefault="0025641E" w:rsidP="0066659D">
            <w:pPr>
              <w:jc w:val="center"/>
              <w:rPr>
                <w:rFonts w:eastAsia="Calibri"/>
                <w:b/>
                <w:color w:val="FFFFFF"/>
              </w:rPr>
            </w:pPr>
            <w:r w:rsidRPr="00B17067">
              <w:rPr>
                <w:rFonts w:eastAsia="Calibri"/>
                <w:b/>
                <w:color w:val="FFFFFF"/>
              </w:rPr>
              <w:t>Report Code</w:t>
            </w:r>
          </w:p>
        </w:tc>
        <w:tc>
          <w:tcPr>
            <w:tcW w:w="6300" w:type="dxa"/>
            <w:shd w:val="clear" w:color="auto" w:fill="000000"/>
            <w:vAlign w:val="center"/>
          </w:tcPr>
          <w:p w14:paraId="6B0A5E52" w14:textId="77777777" w:rsidR="0025641E" w:rsidRPr="00B17067" w:rsidRDefault="0025641E" w:rsidP="0066659D">
            <w:pPr>
              <w:jc w:val="center"/>
              <w:rPr>
                <w:rFonts w:eastAsia="Calibri"/>
                <w:b/>
                <w:color w:val="FFFFFF"/>
              </w:rPr>
            </w:pPr>
            <w:r>
              <w:rPr>
                <w:rFonts w:eastAsia="Calibri"/>
                <w:b/>
                <w:color w:val="FFFFFF"/>
              </w:rPr>
              <w:t>Report Details</w:t>
            </w:r>
          </w:p>
        </w:tc>
      </w:tr>
      <w:tr w:rsidR="0025641E" w:rsidRPr="00166548" w14:paraId="7623DDF9" w14:textId="77777777" w:rsidTr="0066659D">
        <w:tc>
          <w:tcPr>
            <w:tcW w:w="2340" w:type="dxa"/>
            <w:shd w:val="clear" w:color="auto" w:fill="auto"/>
            <w:vAlign w:val="bottom"/>
          </w:tcPr>
          <w:p w14:paraId="08019D9D" w14:textId="77777777" w:rsidR="0025641E" w:rsidRDefault="0025641E" w:rsidP="0066659D">
            <w:pPr>
              <w:rPr>
                <w:rFonts w:eastAsia="Calibri"/>
                <w:color w:val="000000"/>
              </w:rPr>
            </w:pPr>
            <w:r>
              <w:rPr>
                <w:rFonts w:eastAsia="Calibri"/>
                <w:color w:val="000000"/>
              </w:rPr>
              <w:t>NPN</w:t>
            </w:r>
          </w:p>
        </w:tc>
        <w:tc>
          <w:tcPr>
            <w:tcW w:w="6300" w:type="dxa"/>
            <w:shd w:val="clear" w:color="auto" w:fill="auto"/>
            <w:vAlign w:val="center"/>
          </w:tcPr>
          <w:p w14:paraId="41084AA1" w14:textId="77777777" w:rsidR="0025641E" w:rsidRDefault="0025641E" w:rsidP="0066659D">
            <w:r>
              <w:t>A concatenation of specific text depending on the NPN code in the feed file followed by the actual NPN code and a Verint ID</w:t>
            </w:r>
          </w:p>
        </w:tc>
      </w:tr>
    </w:tbl>
    <w:p w14:paraId="59079157" w14:textId="77777777" w:rsidR="0025641E" w:rsidRDefault="0025641E" w:rsidP="0025641E">
      <w:pPr>
        <w:ind w:left="1440"/>
      </w:pPr>
    </w:p>
    <w:p w14:paraId="125FA86D" w14:textId="77777777" w:rsidR="0025641E" w:rsidRPr="00AF54FF" w:rsidRDefault="0025641E" w:rsidP="0025641E">
      <w:pPr>
        <w:spacing w:before="120"/>
        <w:rPr>
          <w:b/>
        </w:rPr>
      </w:pPr>
      <w:r>
        <w:rPr>
          <w:b/>
        </w:rPr>
        <w:t>3.2.10.1.19</w:t>
      </w:r>
      <w:r>
        <w:rPr>
          <w:b/>
        </w:rPr>
        <w:tab/>
        <w:t>Description Text</w:t>
      </w:r>
    </w:p>
    <w:p w14:paraId="7ACD0DB3" w14:textId="77777777" w:rsidR="0025641E" w:rsidRDefault="0025641E" w:rsidP="0025641E">
      <w:pPr>
        <w:ind w:left="1440"/>
      </w:pPr>
      <w:r>
        <w:t>Include the following text in the description for eCoaching Logs:</w:t>
      </w:r>
    </w:p>
    <w:p w14:paraId="27937D65" w14:textId="77777777" w:rsidR="0025641E" w:rsidRDefault="0025641E" w:rsidP="0025641E">
      <w:pPr>
        <w:ind w:left="1440"/>
      </w:pPr>
    </w:p>
    <w:tbl>
      <w:tblPr>
        <w:tblW w:w="9828"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27"/>
        <w:gridCol w:w="1217"/>
        <w:gridCol w:w="7284"/>
      </w:tblGrid>
      <w:tr w:rsidR="0025641E" w:rsidRPr="00166548" w14:paraId="5CFB4502" w14:textId="77777777" w:rsidTr="0066659D">
        <w:tc>
          <w:tcPr>
            <w:tcW w:w="1327" w:type="dxa"/>
            <w:shd w:val="clear" w:color="auto" w:fill="000000"/>
          </w:tcPr>
          <w:p w14:paraId="603E5EC9" w14:textId="77777777" w:rsidR="0025641E" w:rsidRPr="00B17067" w:rsidRDefault="0025641E" w:rsidP="0066659D">
            <w:pPr>
              <w:jc w:val="center"/>
              <w:rPr>
                <w:rFonts w:eastAsia="Calibri"/>
                <w:b/>
                <w:color w:val="FFFFFF"/>
              </w:rPr>
            </w:pPr>
            <w:r>
              <w:rPr>
                <w:rFonts w:eastAsia="Calibri"/>
                <w:b/>
                <w:color w:val="FFFFFF"/>
              </w:rPr>
              <w:t>Report Code</w:t>
            </w:r>
          </w:p>
        </w:tc>
        <w:tc>
          <w:tcPr>
            <w:tcW w:w="1217" w:type="dxa"/>
            <w:shd w:val="clear" w:color="auto" w:fill="000000"/>
            <w:vAlign w:val="center"/>
          </w:tcPr>
          <w:p w14:paraId="53C72FB7" w14:textId="77777777" w:rsidR="0025641E" w:rsidRPr="00B17067" w:rsidRDefault="0025641E" w:rsidP="0066659D">
            <w:pPr>
              <w:jc w:val="center"/>
              <w:rPr>
                <w:rFonts w:eastAsia="Calibri"/>
                <w:b/>
                <w:color w:val="FFFFFF"/>
              </w:rPr>
            </w:pPr>
            <w:r>
              <w:rPr>
                <w:rFonts w:eastAsia="Calibri"/>
                <w:b/>
                <w:color w:val="FFFFFF"/>
              </w:rPr>
              <w:t>NPN Code</w:t>
            </w:r>
          </w:p>
        </w:tc>
        <w:tc>
          <w:tcPr>
            <w:tcW w:w="7284" w:type="dxa"/>
            <w:shd w:val="clear" w:color="auto" w:fill="000000"/>
            <w:vAlign w:val="center"/>
          </w:tcPr>
          <w:p w14:paraId="1B7E727F" w14:textId="77777777" w:rsidR="0025641E" w:rsidRPr="00B17067" w:rsidRDefault="0025641E" w:rsidP="0066659D">
            <w:pPr>
              <w:jc w:val="center"/>
              <w:rPr>
                <w:rFonts w:eastAsia="Calibri"/>
                <w:b/>
                <w:color w:val="FFFFFF"/>
              </w:rPr>
            </w:pPr>
            <w:r>
              <w:rPr>
                <w:rFonts w:eastAsia="Calibri"/>
                <w:b/>
                <w:color w:val="FFFFFF"/>
              </w:rPr>
              <w:t>Fields from Feed File</w:t>
            </w:r>
          </w:p>
        </w:tc>
      </w:tr>
      <w:tr w:rsidR="0025641E" w:rsidRPr="00166548" w14:paraId="6870C54B" w14:textId="77777777" w:rsidTr="0066659D">
        <w:tc>
          <w:tcPr>
            <w:tcW w:w="1327" w:type="dxa"/>
            <w:vMerge w:val="restart"/>
            <w:vAlign w:val="center"/>
          </w:tcPr>
          <w:p w14:paraId="2E933385" w14:textId="77777777" w:rsidR="0025641E" w:rsidRDefault="0025641E" w:rsidP="0066659D">
            <w:pPr>
              <w:rPr>
                <w:rFonts w:eastAsia="Calibri"/>
                <w:color w:val="000000"/>
              </w:rPr>
            </w:pPr>
            <w:r>
              <w:rPr>
                <w:rFonts w:eastAsia="Calibri"/>
                <w:color w:val="000000"/>
              </w:rPr>
              <w:t>NPN</w:t>
            </w:r>
          </w:p>
        </w:tc>
        <w:tc>
          <w:tcPr>
            <w:tcW w:w="1217" w:type="dxa"/>
            <w:shd w:val="clear" w:color="auto" w:fill="auto"/>
            <w:vAlign w:val="center"/>
          </w:tcPr>
          <w:p w14:paraId="602C4E54" w14:textId="77777777" w:rsidR="0025641E" w:rsidRPr="00B17067" w:rsidRDefault="0025641E" w:rsidP="0066659D">
            <w:pPr>
              <w:rPr>
                <w:rFonts w:eastAsia="Calibri"/>
              </w:rPr>
            </w:pPr>
            <w:r>
              <w:rPr>
                <w:rFonts w:eastAsia="Calibri"/>
              </w:rPr>
              <w:t>#NPNFFM1</w:t>
            </w:r>
          </w:p>
        </w:tc>
        <w:tc>
          <w:tcPr>
            <w:tcW w:w="7284" w:type="dxa"/>
            <w:shd w:val="clear" w:color="auto" w:fill="auto"/>
            <w:vAlign w:val="center"/>
          </w:tcPr>
          <w:p w14:paraId="1EC5E4A1"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8E0AE7C" w14:textId="77777777" w:rsidR="0025641E" w:rsidRDefault="0025641E" w:rsidP="0066659D"/>
          <w:p w14:paraId="4E929527" w14:textId="77777777" w:rsidR="0025641E" w:rsidRPr="00B17067" w:rsidRDefault="0025641E" w:rsidP="0066659D">
            <w:pPr>
              <w:rPr>
                <w:rFonts w:eastAsia="Calibri"/>
              </w:rPr>
            </w:pPr>
            <w:r>
              <w:t xml:space="preserve">On this call a new application was started but the consumer was not asked if he or she had been assisted. Please make certain to ask this required question on future calls. &lt;Report Details – NPN code from feed file &gt; Verint ID: &lt;Verint ID&gt; </w:t>
            </w:r>
          </w:p>
        </w:tc>
      </w:tr>
      <w:tr w:rsidR="0025641E" w:rsidRPr="00166548" w14:paraId="467DE72D" w14:textId="77777777" w:rsidTr="0066659D">
        <w:tc>
          <w:tcPr>
            <w:tcW w:w="1327" w:type="dxa"/>
            <w:vMerge/>
          </w:tcPr>
          <w:p w14:paraId="494DBD11" w14:textId="77777777" w:rsidR="0025641E" w:rsidRDefault="0025641E" w:rsidP="0066659D">
            <w:pPr>
              <w:rPr>
                <w:rFonts w:eastAsia="Calibri"/>
                <w:color w:val="000000"/>
              </w:rPr>
            </w:pPr>
          </w:p>
        </w:tc>
        <w:tc>
          <w:tcPr>
            <w:tcW w:w="1217" w:type="dxa"/>
            <w:shd w:val="clear" w:color="auto" w:fill="auto"/>
            <w:vAlign w:val="center"/>
          </w:tcPr>
          <w:p w14:paraId="465B0174" w14:textId="77777777" w:rsidR="0025641E" w:rsidRPr="00B17067" w:rsidRDefault="0025641E" w:rsidP="0066659D">
            <w:pPr>
              <w:rPr>
                <w:rFonts w:eastAsia="Calibri"/>
                <w:color w:val="000000"/>
              </w:rPr>
            </w:pPr>
            <w:r>
              <w:rPr>
                <w:rFonts w:eastAsia="Calibri"/>
              </w:rPr>
              <w:t>#NPNFFM2</w:t>
            </w:r>
          </w:p>
        </w:tc>
        <w:tc>
          <w:tcPr>
            <w:tcW w:w="7284" w:type="dxa"/>
            <w:shd w:val="clear" w:color="auto" w:fill="auto"/>
            <w:vAlign w:val="center"/>
          </w:tcPr>
          <w:p w14:paraId="2C539589" w14:textId="77777777" w:rsidR="0025641E" w:rsidRDefault="0025641E" w:rsidP="0066659D">
            <w:r>
              <w:t>When completing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1D9C6CCF" w14:textId="77777777" w:rsidR="0025641E" w:rsidRDefault="0025641E" w:rsidP="0066659D"/>
          <w:p w14:paraId="1506F1FB" w14:textId="77777777" w:rsidR="0025641E" w:rsidRPr="00B17067" w:rsidRDefault="0025641E" w:rsidP="0066659D">
            <w:pPr>
              <w:rPr>
                <w:rFonts w:eastAsia="Calibri"/>
                <w:color w:val="000000"/>
              </w:rPr>
            </w:pPr>
            <w:r>
              <w:t>On this call a new application was started,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2495BB68" w14:textId="77777777" w:rsidTr="0066659D">
        <w:tc>
          <w:tcPr>
            <w:tcW w:w="1327" w:type="dxa"/>
            <w:vMerge/>
            <w:vAlign w:val="center"/>
          </w:tcPr>
          <w:p w14:paraId="671A7DA4" w14:textId="77777777" w:rsidR="0025641E" w:rsidRDefault="0025641E" w:rsidP="0066659D">
            <w:pPr>
              <w:rPr>
                <w:rFonts w:eastAsia="Calibri"/>
                <w:color w:val="000000"/>
              </w:rPr>
            </w:pPr>
          </w:p>
        </w:tc>
        <w:tc>
          <w:tcPr>
            <w:tcW w:w="1217" w:type="dxa"/>
            <w:shd w:val="clear" w:color="auto" w:fill="auto"/>
            <w:vAlign w:val="center"/>
          </w:tcPr>
          <w:p w14:paraId="7E52E3AD" w14:textId="77777777" w:rsidR="0025641E" w:rsidRDefault="0025641E" w:rsidP="0066659D">
            <w:pPr>
              <w:rPr>
                <w:rFonts w:eastAsia="Calibri"/>
                <w:color w:val="000000"/>
              </w:rPr>
            </w:pPr>
            <w:r>
              <w:rPr>
                <w:rFonts w:eastAsia="Calibri"/>
              </w:rPr>
              <w:t>#NPNFFM3</w:t>
            </w:r>
          </w:p>
        </w:tc>
        <w:tc>
          <w:tcPr>
            <w:tcW w:w="7284" w:type="dxa"/>
            <w:shd w:val="clear" w:color="auto" w:fill="auto"/>
            <w:vAlign w:val="center"/>
          </w:tcPr>
          <w:p w14:paraId="4CF561A7"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7CB01C9B" w14:textId="77777777" w:rsidR="0025641E" w:rsidRDefault="0025641E" w:rsidP="0066659D"/>
          <w:p w14:paraId="0B465774" w14:textId="77777777" w:rsidR="0025641E" w:rsidRDefault="0025641E" w:rsidP="0066659D">
            <w:r>
              <w:t>On this call the application was updated using Reporting a Life Change but the consumer was not asked if he or she had been assisted. Please make certain to ask this required question on future calls. &lt;Report Details – NPN code from feed file &gt; Verint ID: &lt;Verint ID&gt;</w:t>
            </w:r>
          </w:p>
        </w:tc>
      </w:tr>
      <w:tr w:rsidR="0025641E" w:rsidRPr="00166548" w14:paraId="43B3BDEB" w14:textId="77777777" w:rsidTr="0066659D">
        <w:tc>
          <w:tcPr>
            <w:tcW w:w="1327" w:type="dxa"/>
            <w:vMerge/>
            <w:vAlign w:val="center"/>
          </w:tcPr>
          <w:p w14:paraId="1F435C73" w14:textId="77777777" w:rsidR="0025641E" w:rsidRDefault="0025641E" w:rsidP="0066659D">
            <w:pPr>
              <w:rPr>
                <w:rFonts w:eastAsia="Calibri"/>
                <w:color w:val="000000"/>
              </w:rPr>
            </w:pPr>
          </w:p>
        </w:tc>
        <w:tc>
          <w:tcPr>
            <w:tcW w:w="1217" w:type="dxa"/>
            <w:shd w:val="clear" w:color="auto" w:fill="auto"/>
            <w:vAlign w:val="center"/>
          </w:tcPr>
          <w:p w14:paraId="763E6F2E" w14:textId="77777777" w:rsidR="0025641E" w:rsidRDefault="0025641E" w:rsidP="0066659D">
            <w:pPr>
              <w:rPr>
                <w:rFonts w:eastAsia="Calibri"/>
                <w:color w:val="000000"/>
              </w:rPr>
            </w:pPr>
            <w:r>
              <w:rPr>
                <w:rFonts w:eastAsia="Calibri"/>
              </w:rPr>
              <w:t>#NPNFFM4</w:t>
            </w:r>
          </w:p>
        </w:tc>
        <w:tc>
          <w:tcPr>
            <w:tcW w:w="7284" w:type="dxa"/>
            <w:shd w:val="clear" w:color="auto" w:fill="auto"/>
            <w:vAlign w:val="center"/>
          </w:tcPr>
          <w:p w14:paraId="543C3BE2"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25D236D4" w14:textId="77777777" w:rsidR="0025641E" w:rsidRDefault="0025641E" w:rsidP="0066659D"/>
          <w:p w14:paraId="0C8E21CF" w14:textId="77777777" w:rsidR="0025641E" w:rsidRDefault="0025641E" w:rsidP="0066659D">
            <w:r>
              <w:t>On this call the application was updated using Reporting a Life Change and the consumer indicated they had assistance, but the NPN was not entered in the appropriate field. Please make certain to enter the NPN information correctly on future calls. &lt;Report Details – NPN code from feed file &gt; Verint ID: &lt;Verint ID&gt;</w:t>
            </w:r>
          </w:p>
        </w:tc>
      </w:tr>
      <w:tr w:rsidR="0025641E" w:rsidRPr="00166548" w14:paraId="4A54BAE9" w14:textId="77777777" w:rsidTr="0066659D">
        <w:tc>
          <w:tcPr>
            <w:tcW w:w="1327" w:type="dxa"/>
            <w:vMerge/>
            <w:vAlign w:val="center"/>
          </w:tcPr>
          <w:p w14:paraId="6189B14B" w14:textId="77777777" w:rsidR="0025641E" w:rsidRDefault="0025641E" w:rsidP="0066659D">
            <w:pPr>
              <w:rPr>
                <w:rFonts w:eastAsia="Calibri"/>
                <w:color w:val="000000"/>
              </w:rPr>
            </w:pPr>
          </w:p>
        </w:tc>
        <w:tc>
          <w:tcPr>
            <w:tcW w:w="1217" w:type="dxa"/>
            <w:shd w:val="clear" w:color="auto" w:fill="auto"/>
            <w:vAlign w:val="center"/>
          </w:tcPr>
          <w:p w14:paraId="7A636AAD" w14:textId="77777777" w:rsidR="0025641E" w:rsidRPr="00ED25A8" w:rsidRDefault="0025641E" w:rsidP="0066659D">
            <w:pPr>
              <w:rPr>
                <w:rFonts w:eastAsia="Calibri"/>
              </w:rPr>
            </w:pPr>
            <w:r>
              <w:rPr>
                <w:rFonts w:eastAsia="Calibri"/>
              </w:rPr>
              <w:t>#NPNFFM5</w:t>
            </w:r>
          </w:p>
        </w:tc>
        <w:tc>
          <w:tcPr>
            <w:tcW w:w="7284" w:type="dxa"/>
            <w:shd w:val="clear" w:color="auto" w:fill="auto"/>
            <w:vAlign w:val="center"/>
          </w:tcPr>
          <w:p w14:paraId="53006648" w14:textId="77777777" w:rsidR="0025641E" w:rsidRDefault="0025641E" w:rsidP="0066659D">
            <w:r>
              <w:t>When updating an application, CSRs are required to ask consumers the question “Tell us if you’re getting help from one of these people.”  If the consumer indicates that they are receiving help from a Navigator, Certified Application Counselor, Agent/Broker, or non-Navigator assistance personnel, the CSR must enter the national producer number (NPN) in the appropriate field.</w:t>
            </w:r>
          </w:p>
          <w:p w14:paraId="5160C6AD" w14:textId="77777777" w:rsidR="0025641E" w:rsidRDefault="0025641E" w:rsidP="0066659D"/>
          <w:p w14:paraId="08B2B19E" w14:textId="77777777" w:rsidR="0025641E" w:rsidRDefault="0025641E" w:rsidP="0066659D">
            <w:r>
              <w:lastRenderedPageBreak/>
              <w:t>On this call the application was updated using Reporting a Life Change. There was data in the application indicating the consumer was assisted. The consumer was not asked if he or she had been assisted in order to confirm the validity of the information in the application. Please make certain to ask this required question on future calls. &lt;Report Details – NPN code from feed file &gt; Verint ID: &lt;Verint ID&gt;</w:t>
            </w:r>
          </w:p>
        </w:tc>
      </w:tr>
    </w:tbl>
    <w:p w14:paraId="2F93658C" w14:textId="77777777" w:rsidR="0025641E" w:rsidRDefault="0025641E" w:rsidP="0025641E">
      <w:pPr>
        <w:ind w:left="1440"/>
      </w:pPr>
    </w:p>
    <w:p w14:paraId="44AB6AB9" w14:textId="77777777" w:rsidR="0025641E" w:rsidRPr="002E3181" w:rsidRDefault="0025641E" w:rsidP="0025641E">
      <w:pPr>
        <w:pStyle w:val="Heading3"/>
        <w:rPr>
          <w:rFonts w:ascii="Arial" w:hAnsi="Arial"/>
          <w:bCs/>
          <w:sz w:val="20"/>
          <w:u w:val="none"/>
        </w:rPr>
      </w:pPr>
      <w:bookmarkStart w:id="268" w:name="_Toc495311798"/>
      <w:bookmarkStart w:id="269" w:name="_Toc171513"/>
      <w:r w:rsidRPr="001E2ED2">
        <w:rPr>
          <w:rFonts w:ascii="Arial" w:hAnsi="Arial"/>
          <w:bCs/>
          <w:sz w:val="20"/>
          <w:u w:val="none"/>
        </w:rPr>
        <w:t>3.2.</w:t>
      </w:r>
      <w:r>
        <w:rPr>
          <w:rFonts w:ascii="Arial" w:hAnsi="Arial"/>
          <w:bCs/>
          <w:sz w:val="20"/>
          <w:u w:val="none"/>
        </w:rPr>
        <w:t>11</w:t>
      </w:r>
      <w:r w:rsidRPr="001E2ED2">
        <w:rPr>
          <w:rFonts w:ascii="Arial" w:hAnsi="Arial"/>
          <w:bCs/>
          <w:sz w:val="20"/>
          <w:u w:val="none"/>
        </w:rPr>
        <w:tab/>
      </w:r>
      <w:r>
        <w:rPr>
          <w:rFonts w:ascii="Arial" w:hAnsi="Arial"/>
          <w:bCs/>
          <w:sz w:val="20"/>
          <w:u w:val="none"/>
        </w:rPr>
        <w:t>Secure Sensitive eCoaching Information</w:t>
      </w:r>
      <w:bookmarkEnd w:id="268"/>
      <w:bookmarkEnd w:id="269"/>
      <w:r>
        <w:rPr>
          <w:rFonts w:ascii="Arial" w:hAnsi="Arial"/>
          <w:bCs/>
          <w:sz w:val="20"/>
          <w:u w:val="none"/>
        </w:rPr>
        <w:t xml:space="preserve"> </w:t>
      </w:r>
    </w:p>
    <w:p w14:paraId="7F2A2441" w14:textId="77777777" w:rsidR="0025641E" w:rsidRPr="001E2ED2" w:rsidRDefault="0025641E" w:rsidP="0025641E">
      <w:pPr>
        <w:pStyle w:val="Heading4"/>
        <w:spacing w:before="120" w:after="120"/>
        <w:rPr>
          <w:rFonts w:ascii="Arial" w:hAnsi="Arial"/>
          <w:b/>
          <w:bCs/>
          <w:sz w:val="22"/>
          <w:szCs w:val="22"/>
          <w:u w:val="none"/>
        </w:rPr>
      </w:pPr>
      <w:bookmarkStart w:id="270" w:name="_Toc495311799"/>
      <w:bookmarkStart w:id="271" w:name="_Toc171514"/>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.1</w:t>
      </w:r>
      <w:r>
        <w:rPr>
          <w:rFonts w:ascii="Arial" w:hAnsi="Arial"/>
          <w:b/>
          <w:bCs/>
          <w:sz w:val="22"/>
          <w:szCs w:val="22"/>
          <w:u w:val="none"/>
        </w:rPr>
        <w:tab/>
        <w:t>Feed Files</w:t>
      </w:r>
      <w:bookmarkEnd w:id="270"/>
      <w:bookmarkEnd w:id="271"/>
      <w:r>
        <w:rPr>
          <w:rFonts w:ascii="Arial" w:hAnsi="Arial"/>
          <w:b/>
          <w:bCs/>
          <w:sz w:val="22"/>
          <w:szCs w:val="22"/>
          <w:u w:val="none"/>
        </w:rPr>
        <w:t xml:space="preserve"> </w:t>
      </w:r>
    </w:p>
    <w:p w14:paraId="0EBDC4C8" w14:textId="77777777" w:rsidR="0025641E" w:rsidRPr="008E2828" w:rsidRDefault="0025641E" w:rsidP="0025641E">
      <w:pPr>
        <w:ind w:left="1440"/>
      </w:pPr>
      <w:r>
        <w:t>Files received to generate eCoaching logs, regardless of original source, shall be encrypted and secured while at rest on the file share.</w:t>
      </w:r>
    </w:p>
    <w:p w14:paraId="2132E72D" w14:textId="77777777" w:rsidR="0025641E" w:rsidRPr="00AF54FF" w:rsidRDefault="0025641E" w:rsidP="0025641E">
      <w:pPr>
        <w:spacing w:before="120"/>
        <w:rPr>
          <w:b/>
        </w:rPr>
      </w:pPr>
      <w:r>
        <w:rPr>
          <w:b/>
        </w:rPr>
        <w:t>3.2.11.1.1</w:t>
      </w:r>
      <w:r>
        <w:rPr>
          <w:b/>
        </w:rPr>
        <w:tab/>
        <w:t>Processing</w:t>
      </w:r>
    </w:p>
    <w:p w14:paraId="38DB7DDE" w14:textId="77777777" w:rsidR="0025641E" w:rsidRDefault="0025641E" w:rsidP="0025641E">
      <w:pPr>
        <w:ind w:left="1440"/>
      </w:pPr>
      <w:r>
        <w:t>Encrypted files may be decrypted while being processed, but shall be encrypted upon completion.</w:t>
      </w:r>
    </w:p>
    <w:p w14:paraId="5778834A" w14:textId="77777777" w:rsidR="0025641E" w:rsidRPr="00AF54FF" w:rsidRDefault="0025641E" w:rsidP="0025641E">
      <w:pPr>
        <w:spacing w:before="120"/>
        <w:rPr>
          <w:b/>
        </w:rPr>
      </w:pPr>
      <w:r>
        <w:rPr>
          <w:b/>
        </w:rPr>
        <w:t>3.2.11.1.2</w:t>
      </w:r>
      <w:r>
        <w:rPr>
          <w:b/>
        </w:rPr>
        <w:tab/>
        <w:t>File Retention</w:t>
      </w:r>
    </w:p>
    <w:p w14:paraId="45519F53" w14:textId="77777777" w:rsidR="0025641E" w:rsidRDefault="0025641E" w:rsidP="0025641E">
      <w:pPr>
        <w:ind w:left="1440"/>
      </w:pPr>
      <w:r>
        <w:t>Encrypted files shall be retained for the length of time specified in the retention policy determined by the Program.</w:t>
      </w:r>
    </w:p>
    <w:p w14:paraId="675A0D24" w14:textId="77777777" w:rsidR="0025641E" w:rsidRPr="001E2ED2" w:rsidRDefault="0025641E" w:rsidP="0025641E">
      <w:pPr>
        <w:pStyle w:val="Heading4"/>
        <w:spacing w:before="120" w:after="120"/>
        <w:rPr>
          <w:rFonts w:ascii="Arial" w:hAnsi="Arial"/>
          <w:b/>
          <w:bCs/>
          <w:sz w:val="22"/>
          <w:szCs w:val="22"/>
          <w:u w:val="none"/>
        </w:rPr>
      </w:pPr>
      <w:bookmarkStart w:id="272" w:name="_Toc495311800"/>
      <w:bookmarkStart w:id="273" w:name="_Toc171515"/>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2</w:t>
      </w:r>
      <w:r>
        <w:rPr>
          <w:rFonts w:ascii="Arial" w:hAnsi="Arial"/>
          <w:b/>
          <w:bCs/>
          <w:sz w:val="22"/>
          <w:szCs w:val="22"/>
          <w:u w:val="none"/>
        </w:rPr>
        <w:tab/>
        <w:t>Temporary Tables</w:t>
      </w:r>
      <w:bookmarkEnd w:id="272"/>
      <w:bookmarkEnd w:id="273"/>
      <w:r>
        <w:rPr>
          <w:rFonts w:ascii="Arial" w:hAnsi="Arial"/>
          <w:b/>
          <w:bCs/>
          <w:sz w:val="22"/>
          <w:szCs w:val="22"/>
          <w:u w:val="none"/>
        </w:rPr>
        <w:t xml:space="preserve"> </w:t>
      </w:r>
    </w:p>
    <w:p w14:paraId="04B6FDB1" w14:textId="77777777" w:rsidR="0025641E" w:rsidRPr="008E2828" w:rsidRDefault="0025641E" w:rsidP="0025641E">
      <w:pPr>
        <w:ind w:left="1440"/>
      </w:pPr>
      <w:r>
        <w:t>Tables used temporarily to store data during processing of eCoaching records do not need to have data encrypted.</w:t>
      </w:r>
    </w:p>
    <w:p w14:paraId="7B2F1A15" w14:textId="77777777" w:rsidR="0025641E" w:rsidRPr="00AF54FF" w:rsidRDefault="0025641E" w:rsidP="0025641E">
      <w:pPr>
        <w:spacing w:before="120"/>
        <w:rPr>
          <w:b/>
        </w:rPr>
      </w:pPr>
      <w:r>
        <w:rPr>
          <w:b/>
        </w:rPr>
        <w:t>3.2.11.2.1</w:t>
      </w:r>
      <w:r>
        <w:rPr>
          <w:b/>
        </w:rPr>
        <w:tab/>
        <w:t xml:space="preserve">Data Retention </w:t>
      </w:r>
    </w:p>
    <w:p w14:paraId="59088CF7" w14:textId="77777777" w:rsidR="0025641E" w:rsidRDefault="0025641E" w:rsidP="0025641E">
      <w:pPr>
        <w:ind w:left="1440"/>
      </w:pPr>
      <w:r>
        <w:t>Data in temporary tables shall be removed upon completion of processing.</w:t>
      </w:r>
    </w:p>
    <w:p w14:paraId="3814CAF4" w14:textId="77777777" w:rsidR="0025641E" w:rsidRPr="001E2ED2" w:rsidRDefault="0025641E" w:rsidP="0025641E">
      <w:pPr>
        <w:pStyle w:val="Heading4"/>
        <w:spacing w:before="120" w:after="120"/>
        <w:rPr>
          <w:rFonts w:ascii="Arial" w:hAnsi="Arial"/>
          <w:b/>
          <w:bCs/>
          <w:sz w:val="22"/>
          <w:szCs w:val="22"/>
          <w:u w:val="none"/>
        </w:rPr>
      </w:pPr>
      <w:bookmarkStart w:id="274" w:name="_Toc495311801"/>
      <w:bookmarkStart w:id="275" w:name="_Toc171516"/>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3</w:t>
      </w:r>
      <w:r>
        <w:rPr>
          <w:rFonts w:ascii="Arial" w:hAnsi="Arial"/>
          <w:b/>
          <w:bCs/>
          <w:sz w:val="22"/>
          <w:szCs w:val="22"/>
          <w:u w:val="none"/>
        </w:rPr>
        <w:tab/>
        <w:t>Database Columns</w:t>
      </w:r>
      <w:bookmarkEnd w:id="274"/>
      <w:bookmarkEnd w:id="275"/>
    </w:p>
    <w:p w14:paraId="10BAC9B6" w14:textId="77777777" w:rsidR="0025641E" w:rsidRPr="008E2828" w:rsidRDefault="0025641E" w:rsidP="0025641E">
      <w:pPr>
        <w:ind w:left="1440"/>
      </w:pPr>
      <w:r>
        <w:t>Columns in database tables which contain sensitive information shall be encrypted.  Such information includes, but not limited to, those columns which contain a form of the employee name, LAN ID, and email address.</w:t>
      </w:r>
    </w:p>
    <w:p w14:paraId="68D90123" w14:textId="77777777" w:rsidR="0025641E" w:rsidRPr="00AF54FF" w:rsidRDefault="0025641E" w:rsidP="0025641E">
      <w:pPr>
        <w:spacing w:before="120"/>
        <w:rPr>
          <w:b/>
        </w:rPr>
      </w:pPr>
      <w:r>
        <w:rPr>
          <w:b/>
        </w:rPr>
        <w:t>3.2.11.3.1</w:t>
      </w:r>
      <w:r>
        <w:rPr>
          <w:b/>
        </w:rPr>
        <w:tab/>
        <w:t xml:space="preserve">Other employee information </w:t>
      </w:r>
    </w:p>
    <w:p w14:paraId="680D9A7E" w14:textId="77777777" w:rsidR="0025641E" w:rsidRDefault="0025641E" w:rsidP="0025641E">
      <w:pPr>
        <w:ind w:left="1440"/>
      </w:pPr>
      <w:r>
        <w:t>Columns which contain other important employee information such as employee id, job code, job description, and status do not need to be encrypted.</w:t>
      </w:r>
    </w:p>
    <w:p w14:paraId="6CECBA7F" w14:textId="77777777" w:rsidR="0025641E" w:rsidRPr="00AF54FF" w:rsidRDefault="0025641E" w:rsidP="0025641E">
      <w:pPr>
        <w:spacing w:before="120"/>
        <w:rPr>
          <w:b/>
        </w:rPr>
      </w:pPr>
      <w:r>
        <w:rPr>
          <w:b/>
        </w:rPr>
        <w:t>3.2.11.3.2</w:t>
      </w:r>
      <w:r>
        <w:rPr>
          <w:b/>
        </w:rPr>
        <w:tab/>
        <w:t xml:space="preserve">User entered comments </w:t>
      </w:r>
    </w:p>
    <w:p w14:paraId="50BB9B76" w14:textId="77777777" w:rsidR="0025641E" w:rsidRDefault="0025641E" w:rsidP="0025641E">
      <w:pPr>
        <w:ind w:left="1440"/>
      </w:pPr>
      <w:r>
        <w:t>Columns which contain user entered comments such as description, coaching notes, comments, and survey responses do not need to be encrypted.</w:t>
      </w:r>
    </w:p>
    <w:p w14:paraId="38425C4C" w14:textId="1A5AEA6E" w:rsidR="00256F59" w:rsidRPr="001E2ED2" w:rsidRDefault="00256F59" w:rsidP="00256F59">
      <w:pPr>
        <w:pStyle w:val="Heading4"/>
        <w:spacing w:before="120" w:after="120"/>
        <w:rPr>
          <w:rFonts w:ascii="Arial" w:hAnsi="Arial"/>
          <w:b/>
          <w:bCs/>
          <w:sz w:val="22"/>
          <w:szCs w:val="22"/>
          <w:u w:val="none"/>
        </w:rPr>
      </w:pPr>
      <w:bookmarkStart w:id="276" w:name="_Toc171517"/>
      <w:r w:rsidRPr="001E2ED2">
        <w:rPr>
          <w:rFonts w:ascii="Arial" w:hAnsi="Arial"/>
          <w:b/>
          <w:bCs/>
          <w:sz w:val="22"/>
          <w:szCs w:val="22"/>
          <w:u w:val="none"/>
        </w:rPr>
        <w:t>3.2.</w:t>
      </w:r>
      <w:r>
        <w:rPr>
          <w:rFonts w:ascii="Arial" w:hAnsi="Arial"/>
          <w:b/>
          <w:bCs/>
          <w:sz w:val="22"/>
          <w:szCs w:val="22"/>
          <w:u w:val="none"/>
        </w:rPr>
        <w:t>11</w:t>
      </w:r>
      <w:r w:rsidRPr="001E2ED2">
        <w:rPr>
          <w:rFonts w:ascii="Arial" w:hAnsi="Arial"/>
          <w:b/>
          <w:bCs/>
          <w:sz w:val="22"/>
          <w:szCs w:val="22"/>
          <w:u w:val="none"/>
        </w:rPr>
        <w:t>.</w:t>
      </w:r>
      <w:r>
        <w:rPr>
          <w:rFonts w:ascii="Arial" w:hAnsi="Arial"/>
          <w:b/>
          <w:bCs/>
          <w:sz w:val="22"/>
          <w:szCs w:val="22"/>
          <w:u w:val="none"/>
        </w:rPr>
        <w:t>4</w:t>
      </w:r>
      <w:r>
        <w:rPr>
          <w:rFonts w:ascii="Arial" w:hAnsi="Arial"/>
          <w:b/>
          <w:bCs/>
          <w:sz w:val="22"/>
          <w:szCs w:val="22"/>
          <w:u w:val="none"/>
        </w:rPr>
        <w:tab/>
        <w:t>Web Browser Session</w:t>
      </w:r>
      <w:bookmarkEnd w:id="276"/>
    </w:p>
    <w:p w14:paraId="11E92523" w14:textId="69BAAC60" w:rsidR="00256F59" w:rsidRDefault="00256F59" w:rsidP="0025641E">
      <w:pPr>
        <w:ind w:left="1440"/>
      </w:pPr>
      <w:r>
        <w:t>Web interface browser session should time out if there is no user activity or interaction.</w:t>
      </w:r>
    </w:p>
    <w:p w14:paraId="2780268A" w14:textId="0A1543E6" w:rsidR="00256F59" w:rsidRPr="00AF54FF" w:rsidRDefault="00256F59" w:rsidP="00256F59">
      <w:pPr>
        <w:spacing w:before="120"/>
        <w:rPr>
          <w:b/>
        </w:rPr>
      </w:pPr>
      <w:r>
        <w:rPr>
          <w:b/>
        </w:rPr>
        <w:t>3.2.11.4.1</w:t>
      </w:r>
      <w:r>
        <w:rPr>
          <w:b/>
        </w:rPr>
        <w:tab/>
        <w:t xml:space="preserve">Session Timeout </w:t>
      </w:r>
    </w:p>
    <w:p w14:paraId="4847EB7D" w14:textId="7A8C47DD" w:rsidR="0025641E" w:rsidRDefault="00256F59" w:rsidP="00256F59">
      <w:pPr>
        <w:ind w:left="1440"/>
      </w:pPr>
      <w:r>
        <w:t>If there is no user activity or interaction with the eCoaching application in 30 minutes, the session should time out.  Display a notice of pending session timeout at 20 minutes of no activity.</w:t>
      </w:r>
    </w:p>
    <w:p w14:paraId="0A21EA4A" w14:textId="77777777" w:rsidR="0025641E" w:rsidRPr="00FE5B49" w:rsidRDefault="0025641E" w:rsidP="0025641E">
      <w:pPr>
        <w:pStyle w:val="Heading2"/>
        <w:spacing w:before="200" w:after="200"/>
        <w:rPr>
          <w:rFonts w:ascii="Arial" w:hAnsi="Arial"/>
          <w:bCs/>
          <w:sz w:val="22"/>
        </w:rPr>
      </w:pPr>
      <w:bookmarkStart w:id="277" w:name="_Toc446815304"/>
      <w:bookmarkStart w:id="278" w:name="_Toc122506605"/>
      <w:bookmarkStart w:id="279" w:name="_Toc495311802"/>
      <w:bookmarkStart w:id="280" w:name="_Toc171518"/>
      <w:bookmarkEnd w:id="169"/>
      <w:r w:rsidRPr="00FE5B49">
        <w:rPr>
          <w:rFonts w:ascii="Arial" w:hAnsi="Arial"/>
          <w:bCs/>
          <w:sz w:val="22"/>
        </w:rPr>
        <w:t>3.3</w:t>
      </w:r>
      <w:r w:rsidRPr="00FE5B49">
        <w:rPr>
          <w:rFonts w:ascii="Arial" w:hAnsi="Arial"/>
          <w:bCs/>
          <w:sz w:val="22"/>
        </w:rPr>
        <w:tab/>
        <w:t>Performance Requirements</w:t>
      </w:r>
      <w:bookmarkEnd w:id="277"/>
      <w:bookmarkEnd w:id="278"/>
      <w:bookmarkEnd w:id="279"/>
      <w:bookmarkEnd w:id="280"/>
    </w:p>
    <w:p w14:paraId="5225BE1F" w14:textId="77777777" w:rsidR="0025641E" w:rsidRPr="00D04160" w:rsidRDefault="0025641E" w:rsidP="0025641E">
      <w:bookmarkStart w:id="281" w:name="_Toc446815305"/>
      <w:bookmarkStart w:id="282" w:name="_Toc122506606"/>
      <w:r>
        <w:t>N/A</w:t>
      </w:r>
    </w:p>
    <w:p w14:paraId="0CFB8FAB" w14:textId="77777777" w:rsidR="0025641E" w:rsidRPr="00FE5B49" w:rsidRDefault="0025641E" w:rsidP="0025641E">
      <w:pPr>
        <w:pStyle w:val="Heading2"/>
        <w:spacing w:before="200" w:after="200"/>
        <w:rPr>
          <w:rFonts w:ascii="Arial" w:hAnsi="Arial"/>
          <w:bCs/>
          <w:sz w:val="22"/>
        </w:rPr>
      </w:pPr>
      <w:bookmarkStart w:id="283" w:name="_Toc495311803"/>
      <w:bookmarkStart w:id="284" w:name="_Toc171519"/>
      <w:r w:rsidRPr="00FE5B49">
        <w:rPr>
          <w:rFonts w:ascii="Arial" w:hAnsi="Arial"/>
          <w:bCs/>
          <w:sz w:val="22"/>
        </w:rPr>
        <w:t>3.4</w:t>
      </w:r>
      <w:r w:rsidRPr="00FE5B49">
        <w:rPr>
          <w:rFonts w:ascii="Arial" w:hAnsi="Arial"/>
          <w:bCs/>
          <w:sz w:val="22"/>
        </w:rPr>
        <w:tab/>
        <w:t>Design Constraints</w:t>
      </w:r>
      <w:bookmarkEnd w:id="281"/>
      <w:bookmarkEnd w:id="282"/>
      <w:bookmarkEnd w:id="283"/>
      <w:bookmarkEnd w:id="284"/>
    </w:p>
    <w:p w14:paraId="29C355E2" w14:textId="77777777" w:rsidR="0025641E" w:rsidRPr="00D04160" w:rsidRDefault="0025641E" w:rsidP="0025641E">
      <w:bookmarkStart w:id="285" w:name="_Toc446815306"/>
      <w:bookmarkStart w:id="286" w:name="_Toc122506607"/>
      <w:r>
        <w:t>N/A</w:t>
      </w:r>
    </w:p>
    <w:p w14:paraId="45C292DF" w14:textId="77777777" w:rsidR="0025641E" w:rsidRPr="00FE5B49" w:rsidRDefault="0025641E" w:rsidP="0025641E">
      <w:pPr>
        <w:pStyle w:val="Heading2"/>
        <w:spacing w:before="200" w:after="200"/>
        <w:rPr>
          <w:rFonts w:ascii="Arial" w:hAnsi="Arial"/>
          <w:bCs/>
          <w:sz w:val="22"/>
        </w:rPr>
      </w:pPr>
      <w:bookmarkStart w:id="287" w:name="_Toc495311804"/>
      <w:bookmarkStart w:id="288" w:name="_Toc171520"/>
      <w:r w:rsidRPr="00FE5B49">
        <w:rPr>
          <w:rFonts w:ascii="Arial" w:hAnsi="Arial"/>
          <w:bCs/>
          <w:sz w:val="22"/>
        </w:rPr>
        <w:t>3.5</w:t>
      </w:r>
      <w:r w:rsidRPr="00FE5B49">
        <w:rPr>
          <w:rFonts w:ascii="Arial" w:hAnsi="Arial"/>
          <w:bCs/>
          <w:sz w:val="22"/>
        </w:rPr>
        <w:tab/>
        <w:t>Software System Attributes</w:t>
      </w:r>
      <w:bookmarkEnd w:id="285"/>
      <w:bookmarkEnd w:id="286"/>
      <w:bookmarkEnd w:id="287"/>
      <w:bookmarkEnd w:id="288"/>
    </w:p>
    <w:p w14:paraId="548951B2" w14:textId="77777777" w:rsidR="0025641E" w:rsidRPr="00D04160" w:rsidRDefault="0025641E" w:rsidP="0025641E">
      <w:bookmarkStart w:id="289" w:name="_Toc446815307"/>
      <w:bookmarkStart w:id="290" w:name="_Toc122506608"/>
      <w:r>
        <w:t>N/A</w:t>
      </w:r>
    </w:p>
    <w:p w14:paraId="33100DF4" w14:textId="77777777" w:rsidR="0025641E" w:rsidRPr="00FE5B49" w:rsidRDefault="0025641E" w:rsidP="0025641E">
      <w:pPr>
        <w:pStyle w:val="Heading1"/>
        <w:ind w:left="475" w:hanging="475"/>
        <w:rPr>
          <w:rFonts w:ascii="Arial" w:hAnsi="Arial"/>
          <w:bCs/>
          <w:sz w:val="24"/>
        </w:rPr>
      </w:pPr>
      <w:bookmarkStart w:id="291" w:name="_Toc495311805"/>
      <w:bookmarkStart w:id="292" w:name="_Toc171521"/>
      <w:r w:rsidRPr="00FE5B49">
        <w:rPr>
          <w:rFonts w:ascii="Arial" w:hAnsi="Arial"/>
          <w:bCs/>
          <w:sz w:val="24"/>
        </w:rPr>
        <w:lastRenderedPageBreak/>
        <w:t>4.0</w:t>
      </w:r>
      <w:r w:rsidRPr="00FE5B49">
        <w:rPr>
          <w:rFonts w:ascii="Arial" w:hAnsi="Arial"/>
          <w:bCs/>
          <w:sz w:val="24"/>
        </w:rPr>
        <w:tab/>
        <w:t>Glossary</w:t>
      </w:r>
      <w:bookmarkEnd w:id="289"/>
      <w:bookmarkEnd w:id="290"/>
      <w:bookmarkEnd w:id="291"/>
      <w:bookmarkEnd w:id="292"/>
    </w:p>
    <w:p w14:paraId="09F41FE3" w14:textId="77777777" w:rsidR="0025641E" w:rsidRPr="00D04160" w:rsidRDefault="0025641E" w:rsidP="0025641E">
      <w:bookmarkStart w:id="293" w:name="_Toc446815308"/>
      <w:bookmarkStart w:id="294" w:name="_Toc122506609"/>
      <w:r>
        <w:t>N/A</w:t>
      </w:r>
    </w:p>
    <w:p w14:paraId="7577FD8F" w14:textId="77777777" w:rsidR="0025641E" w:rsidRPr="00FE5B49" w:rsidRDefault="0025641E" w:rsidP="0025641E">
      <w:pPr>
        <w:pStyle w:val="Heading1"/>
        <w:ind w:left="475" w:hanging="475"/>
        <w:rPr>
          <w:rFonts w:ascii="Arial" w:hAnsi="Arial"/>
          <w:bCs/>
          <w:sz w:val="24"/>
        </w:rPr>
      </w:pPr>
      <w:bookmarkStart w:id="295" w:name="_Toc495311806"/>
      <w:bookmarkStart w:id="296" w:name="_Toc171522"/>
      <w:r w:rsidRPr="00FE5B49">
        <w:rPr>
          <w:rFonts w:ascii="Arial" w:hAnsi="Arial"/>
          <w:bCs/>
          <w:sz w:val="24"/>
        </w:rPr>
        <w:t>5.0</w:t>
      </w:r>
      <w:r w:rsidRPr="00FE5B49">
        <w:rPr>
          <w:rFonts w:ascii="Arial" w:hAnsi="Arial"/>
          <w:bCs/>
          <w:sz w:val="24"/>
        </w:rPr>
        <w:tab/>
        <w:t>Index</w:t>
      </w:r>
      <w:bookmarkEnd w:id="293"/>
      <w:bookmarkEnd w:id="294"/>
      <w:bookmarkEnd w:id="295"/>
      <w:bookmarkEnd w:id="296"/>
    </w:p>
    <w:p w14:paraId="17475CB3" w14:textId="77777777" w:rsidR="0025641E" w:rsidRPr="00D04160" w:rsidRDefault="0025641E" w:rsidP="0025641E">
      <w:bookmarkStart w:id="297" w:name="_Toc446815309"/>
      <w:bookmarkStart w:id="298" w:name="_Toc122506610"/>
      <w:r>
        <w:t>N/A</w:t>
      </w:r>
    </w:p>
    <w:p w14:paraId="27BBFB59" w14:textId="77777777" w:rsidR="0025641E" w:rsidRPr="00FE5B49" w:rsidRDefault="0025641E" w:rsidP="0025641E">
      <w:pPr>
        <w:pStyle w:val="Heading1"/>
        <w:ind w:left="475" w:hanging="475"/>
        <w:rPr>
          <w:rFonts w:ascii="Arial" w:hAnsi="Arial"/>
          <w:bCs/>
          <w:sz w:val="24"/>
        </w:rPr>
      </w:pPr>
      <w:bookmarkStart w:id="299" w:name="_Toc495311807"/>
      <w:bookmarkStart w:id="300" w:name="_Toc171523"/>
      <w:r w:rsidRPr="00FE5B49">
        <w:rPr>
          <w:rFonts w:ascii="Arial" w:hAnsi="Arial"/>
          <w:bCs/>
          <w:sz w:val="24"/>
        </w:rPr>
        <w:t>6.0</w:t>
      </w:r>
      <w:r w:rsidRPr="00FE5B49">
        <w:rPr>
          <w:rFonts w:ascii="Arial" w:hAnsi="Arial"/>
          <w:bCs/>
          <w:sz w:val="24"/>
        </w:rPr>
        <w:tab/>
        <w:t>Attachments</w:t>
      </w:r>
      <w:bookmarkEnd w:id="297"/>
      <w:bookmarkEnd w:id="298"/>
      <w:bookmarkEnd w:id="299"/>
      <w:bookmarkEnd w:id="300"/>
    </w:p>
    <w:p w14:paraId="71A64146" w14:textId="77777777" w:rsidR="0025641E" w:rsidRDefault="0025641E" w:rsidP="0025641E">
      <w:r>
        <w:t>N/A</w:t>
      </w:r>
    </w:p>
    <w:p w14:paraId="12230043" w14:textId="77777777" w:rsidR="0025641E" w:rsidRPr="00FE5B49" w:rsidRDefault="0025641E" w:rsidP="0025641E">
      <w:pPr>
        <w:pStyle w:val="Heading1"/>
        <w:ind w:left="475" w:hanging="475"/>
        <w:rPr>
          <w:rFonts w:ascii="Arial" w:hAnsi="Arial"/>
          <w:bCs/>
          <w:sz w:val="24"/>
        </w:rPr>
      </w:pPr>
      <w:bookmarkStart w:id="301" w:name="_Toc495311808"/>
      <w:bookmarkStart w:id="302" w:name="_Toc171524"/>
      <w:r>
        <w:rPr>
          <w:rFonts w:ascii="Arial" w:hAnsi="Arial"/>
          <w:bCs/>
          <w:sz w:val="24"/>
        </w:rPr>
        <w:t>7</w:t>
      </w:r>
      <w:r w:rsidRPr="00FE5B49">
        <w:rPr>
          <w:rFonts w:ascii="Arial" w:hAnsi="Arial"/>
          <w:bCs/>
          <w:sz w:val="24"/>
        </w:rPr>
        <w:t>.0</w:t>
      </w:r>
      <w:r w:rsidRPr="00FE5B49">
        <w:rPr>
          <w:rFonts w:ascii="Arial" w:hAnsi="Arial"/>
          <w:bCs/>
          <w:sz w:val="24"/>
        </w:rPr>
        <w:tab/>
      </w:r>
      <w:r>
        <w:rPr>
          <w:rFonts w:ascii="Arial" w:hAnsi="Arial"/>
          <w:bCs/>
          <w:sz w:val="24"/>
        </w:rPr>
        <w:t>Appendix</w:t>
      </w:r>
      <w:bookmarkEnd w:id="301"/>
      <w:bookmarkEnd w:id="302"/>
      <w:r>
        <w:rPr>
          <w:rFonts w:ascii="Arial" w:hAnsi="Arial"/>
          <w:bCs/>
          <w:sz w:val="24"/>
        </w:rPr>
        <w:t xml:space="preserve"> </w:t>
      </w:r>
    </w:p>
    <w:p w14:paraId="63CDB81F" w14:textId="77777777" w:rsidR="0025641E" w:rsidRPr="00E503BD" w:rsidRDefault="0025641E" w:rsidP="0025641E">
      <w:pPr>
        <w:pStyle w:val="Heading2"/>
        <w:spacing w:before="200" w:after="200"/>
        <w:rPr>
          <w:rFonts w:ascii="Arial" w:hAnsi="Arial"/>
          <w:bCs/>
          <w:sz w:val="22"/>
          <w:szCs w:val="22"/>
        </w:rPr>
      </w:pPr>
      <w:bookmarkStart w:id="303" w:name="_Toc495311809"/>
      <w:bookmarkStart w:id="304" w:name="_Toc171525"/>
      <w:r w:rsidRPr="00E503BD">
        <w:rPr>
          <w:rFonts w:ascii="Arial" w:hAnsi="Arial"/>
          <w:bCs/>
          <w:sz w:val="22"/>
          <w:szCs w:val="22"/>
        </w:rPr>
        <w:t>7.1</w:t>
      </w:r>
      <w:r w:rsidRPr="00E503BD">
        <w:rPr>
          <w:rFonts w:ascii="Arial" w:hAnsi="Arial"/>
          <w:bCs/>
          <w:sz w:val="22"/>
          <w:szCs w:val="22"/>
        </w:rPr>
        <w:tab/>
        <w:t>Reporting Data Elements</w:t>
      </w:r>
      <w:bookmarkEnd w:id="303"/>
      <w:bookmarkEnd w:id="304"/>
      <w:r w:rsidRPr="00E503BD">
        <w:rPr>
          <w:rFonts w:ascii="Arial" w:hAnsi="Arial"/>
          <w:bCs/>
          <w:sz w:val="22"/>
          <w:szCs w:val="22"/>
        </w:rPr>
        <w:t xml:space="preserve"> </w:t>
      </w:r>
    </w:p>
    <w:p w14:paraId="661D566D" w14:textId="77777777" w:rsidR="0025641E" w:rsidRPr="00CD4169" w:rsidRDefault="0025641E" w:rsidP="0025641E">
      <w:pPr>
        <w:ind w:firstLine="720"/>
      </w:pPr>
      <w:r w:rsidRPr="00CD4169">
        <w:t>The following information shall be included in each report:</w:t>
      </w:r>
    </w:p>
    <w:p w14:paraId="0E897349"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7F096C" w14:paraId="349055EB" w14:textId="77777777" w:rsidTr="0066659D">
        <w:tc>
          <w:tcPr>
            <w:tcW w:w="1098" w:type="dxa"/>
          </w:tcPr>
          <w:p w14:paraId="4A186946"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Number</w:t>
            </w:r>
          </w:p>
        </w:tc>
        <w:tc>
          <w:tcPr>
            <w:tcW w:w="3358" w:type="dxa"/>
            <w:shd w:val="clear" w:color="auto" w:fill="auto"/>
            <w:vAlign w:val="bottom"/>
          </w:tcPr>
          <w:p w14:paraId="258B6D49" w14:textId="77777777" w:rsidR="0025641E" w:rsidRPr="007F096C" w:rsidRDefault="0025641E" w:rsidP="0066659D">
            <w:pPr>
              <w:jc w:val="center"/>
              <w:rPr>
                <w:rFonts w:eastAsia="Calibri"/>
                <w:b/>
                <w:color w:val="000000"/>
                <w:sz w:val="22"/>
                <w:szCs w:val="22"/>
              </w:rPr>
            </w:pPr>
            <w:r w:rsidRPr="007F096C">
              <w:rPr>
                <w:rFonts w:eastAsia="Calibri"/>
                <w:b/>
                <w:color w:val="000000"/>
                <w:sz w:val="22"/>
                <w:szCs w:val="22"/>
              </w:rPr>
              <w:t>Field</w:t>
            </w:r>
          </w:p>
        </w:tc>
        <w:tc>
          <w:tcPr>
            <w:tcW w:w="3609" w:type="dxa"/>
            <w:shd w:val="clear" w:color="auto" w:fill="auto"/>
          </w:tcPr>
          <w:p w14:paraId="70EC4E9A" w14:textId="77777777" w:rsidR="0025641E" w:rsidRPr="007F096C" w:rsidRDefault="0025641E" w:rsidP="0066659D">
            <w:pPr>
              <w:jc w:val="center"/>
              <w:rPr>
                <w:rFonts w:eastAsia="Calibri"/>
                <w:b/>
                <w:sz w:val="22"/>
                <w:szCs w:val="22"/>
              </w:rPr>
            </w:pPr>
            <w:r w:rsidRPr="007F096C">
              <w:rPr>
                <w:rFonts w:eastAsia="Calibri"/>
                <w:b/>
                <w:sz w:val="22"/>
                <w:szCs w:val="22"/>
              </w:rPr>
              <w:t>Description</w:t>
            </w:r>
          </w:p>
        </w:tc>
      </w:tr>
      <w:tr w:rsidR="0025641E" w:rsidRPr="007F096C" w14:paraId="12596C4C" w14:textId="77777777" w:rsidTr="0066659D">
        <w:tc>
          <w:tcPr>
            <w:tcW w:w="1098" w:type="dxa"/>
          </w:tcPr>
          <w:p w14:paraId="203CE87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w:t>
            </w:r>
          </w:p>
        </w:tc>
        <w:tc>
          <w:tcPr>
            <w:tcW w:w="3358" w:type="dxa"/>
            <w:shd w:val="clear" w:color="auto" w:fill="auto"/>
            <w:vAlign w:val="bottom"/>
          </w:tcPr>
          <w:p w14:paraId="5BAF241A" w14:textId="20F673B6" w:rsidR="0025641E" w:rsidRPr="007F096C" w:rsidRDefault="006C5193" w:rsidP="006C5193">
            <w:pPr>
              <w:rPr>
                <w:rFonts w:eastAsia="Calibri"/>
                <w:b/>
                <w:color w:val="000000"/>
                <w:sz w:val="22"/>
                <w:szCs w:val="22"/>
              </w:rPr>
            </w:pPr>
            <w:r w:rsidRPr="007F096C">
              <w:rPr>
                <w:rFonts w:eastAsia="Calibri"/>
                <w:sz w:val="22"/>
                <w:szCs w:val="22"/>
              </w:rPr>
              <w:t xml:space="preserve">Employee Level </w:t>
            </w:r>
            <w:r w:rsidR="0025641E" w:rsidRPr="007F096C">
              <w:rPr>
                <w:rFonts w:eastAsia="Calibri"/>
                <w:sz w:val="22"/>
                <w:szCs w:val="22"/>
              </w:rPr>
              <w:t>ID</w:t>
            </w:r>
          </w:p>
        </w:tc>
        <w:tc>
          <w:tcPr>
            <w:tcW w:w="3609" w:type="dxa"/>
            <w:shd w:val="clear" w:color="auto" w:fill="auto"/>
          </w:tcPr>
          <w:p w14:paraId="6908D17C" w14:textId="77777777" w:rsidR="0025641E" w:rsidRPr="007F096C" w:rsidRDefault="0025641E" w:rsidP="0066659D">
            <w:pPr>
              <w:rPr>
                <w:rFonts w:eastAsia="Calibri"/>
                <w:sz w:val="22"/>
                <w:szCs w:val="22"/>
              </w:rPr>
            </w:pPr>
            <w:r w:rsidRPr="007F096C">
              <w:rPr>
                <w:rFonts w:eastAsia="Calibri"/>
                <w:sz w:val="22"/>
                <w:szCs w:val="22"/>
              </w:rPr>
              <w:t>Module the log was submitted in</w:t>
            </w:r>
          </w:p>
        </w:tc>
      </w:tr>
      <w:tr w:rsidR="0025641E" w:rsidRPr="007F096C" w14:paraId="70B8E5D4" w14:textId="77777777" w:rsidTr="0066659D">
        <w:tc>
          <w:tcPr>
            <w:tcW w:w="1098" w:type="dxa"/>
          </w:tcPr>
          <w:p w14:paraId="0B9C68D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w:t>
            </w:r>
          </w:p>
        </w:tc>
        <w:tc>
          <w:tcPr>
            <w:tcW w:w="3358" w:type="dxa"/>
            <w:shd w:val="clear" w:color="auto" w:fill="auto"/>
            <w:vAlign w:val="bottom"/>
          </w:tcPr>
          <w:p w14:paraId="0A6DDF2A" w14:textId="0E6CB744" w:rsidR="0025641E" w:rsidRPr="007F096C" w:rsidRDefault="002D192E" w:rsidP="002D192E">
            <w:pPr>
              <w:rPr>
                <w:rFonts w:eastAsia="Calibri"/>
                <w:color w:val="000000"/>
                <w:sz w:val="22"/>
                <w:szCs w:val="22"/>
              </w:rPr>
            </w:pPr>
            <w:r w:rsidRPr="007F096C">
              <w:rPr>
                <w:rFonts w:eastAsia="Calibri"/>
                <w:sz w:val="22"/>
                <w:szCs w:val="22"/>
              </w:rPr>
              <w:t>Employee Level</w:t>
            </w:r>
            <w:r w:rsidR="0025641E" w:rsidRPr="007F096C">
              <w:rPr>
                <w:rFonts w:eastAsia="Calibri"/>
                <w:sz w:val="22"/>
                <w:szCs w:val="22"/>
              </w:rPr>
              <w:t xml:space="preserve"> Name</w:t>
            </w:r>
          </w:p>
        </w:tc>
        <w:tc>
          <w:tcPr>
            <w:tcW w:w="3609" w:type="dxa"/>
            <w:shd w:val="clear" w:color="auto" w:fill="auto"/>
          </w:tcPr>
          <w:p w14:paraId="3416FB71" w14:textId="77777777" w:rsidR="0025641E" w:rsidRPr="007F096C" w:rsidRDefault="0025641E" w:rsidP="0066659D">
            <w:pPr>
              <w:rPr>
                <w:rFonts w:eastAsia="Calibri"/>
                <w:sz w:val="22"/>
                <w:szCs w:val="22"/>
              </w:rPr>
            </w:pPr>
            <w:r w:rsidRPr="007F096C">
              <w:rPr>
                <w:rFonts w:eastAsia="Calibri"/>
                <w:sz w:val="22"/>
                <w:szCs w:val="22"/>
              </w:rPr>
              <w:t>Name of the module</w:t>
            </w:r>
          </w:p>
        </w:tc>
      </w:tr>
      <w:tr w:rsidR="0025641E" w:rsidRPr="007F096C" w14:paraId="126F2431" w14:textId="77777777" w:rsidTr="0066659D">
        <w:tc>
          <w:tcPr>
            <w:tcW w:w="1098" w:type="dxa"/>
          </w:tcPr>
          <w:p w14:paraId="0055F6A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w:t>
            </w:r>
          </w:p>
        </w:tc>
        <w:tc>
          <w:tcPr>
            <w:tcW w:w="3358" w:type="dxa"/>
            <w:shd w:val="clear" w:color="auto" w:fill="auto"/>
            <w:vAlign w:val="bottom"/>
          </w:tcPr>
          <w:p w14:paraId="7CE4D350"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ID</w:t>
            </w:r>
          </w:p>
        </w:tc>
        <w:tc>
          <w:tcPr>
            <w:tcW w:w="3609" w:type="dxa"/>
            <w:shd w:val="clear" w:color="auto" w:fill="auto"/>
          </w:tcPr>
          <w:p w14:paraId="718B920E" w14:textId="77777777" w:rsidR="0025641E" w:rsidRPr="007F096C" w:rsidRDefault="0025641E" w:rsidP="0066659D">
            <w:pPr>
              <w:rPr>
                <w:rFonts w:eastAsia="Calibri"/>
                <w:sz w:val="22"/>
                <w:szCs w:val="22"/>
              </w:rPr>
            </w:pPr>
            <w:r w:rsidRPr="007F096C">
              <w:rPr>
                <w:rFonts w:eastAsia="Calibri"/>
                <w:sz w:val="22"/>
                <w:szCs w:val="22"/>
              </w:rPr>
              <w:t>ID of the coaching log</w:t>
            </w:r>
          </w:p>
        </w:tc>
      </w:tr>
      <w:tr w:rsidR="0025641E" w:rsidRPr="007F096C" w14:paraId="35594CBE" w14:textId="77777777" w:rsidTr="0066659D">
        <w:tc>
          <w:tcPr>
            <w:tcW w:w="1098" w:type="dxa"/>
          </w:tcPr>
          <w:p w14:paraId="4CCC1E1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w:t>
            </w:r>
          </w:p>
        </w:tc>
        <w:tc>
          <w:tcPr>
            <w:tcW w:w="3358" w:type="dxa"/>
            <w:shd w:val="clear" w:color="auto" w:fill="auto"/>
            <w:vAlign w:val="bottom"/>
          </w:tcPr>
          <w:p w14:paraId="4DAABA89" w14:textId="77777777" w:rsidR="0025641E" w:rsidRPr="007F096C" w:rsidRDefault="0025641E" w:rsidP="0066659D">
            <w:pPr>
              <w:rPr>
                <w:rFonts w:eastAsia="Calibri"/>
                <w:color w:val="000000"/>
                <w:sz w:val="22"/>
                <w:szCs w:val="22"/>
              </w:rPr>
            </w:pPr>
            <w:r w:rsidRPr="007F096C">
              <w:rPr>
                <w:rFonts w:eastAsia="Calibri"/>
                <w:color w:val="000000"/>
                <w:sz w:val="22"/>
                <w:szCs w:val="22"/>
              </w:rPr>
              <w:t>Form name</w:t>
            </w:r>
          </w:p>
        </w:tc>
        <w:tc>
          <w:tcPr>
            <w:tcW w:w="3609" w:type="dxa"/>
            <w:shd w:val="clear" w:color="auto" w:fill="auto"/>
          </w:tcPr>
          <w:p w14:paraId="29C2E85F" w14:textId="77777777" w:rsidR="0025641E" w:rsidRPr="007F096C" w:rsidRDefault="0025641E" w:rsidP="0066659D">
            <w:pPr>
              <w:rPr>
                <w:rFonts w:eastAsia="Calibri"/>
                <w:sz w:val="22"/>
                <w:szCs w:val="22"/>
              </w:rPr>
            </w:pPr>
            <w:r w:rsidRPr="007F096C">
              <w:rPr>
                <w:rFonts w:eastAsia="Calibri"/>
                <w:sz w:val="22"/>
                <w:szCs w:val="22"/>
              </w:rPr>
              <w:t>Coaching log form name</w:t>
            </w:r>
          </w:p>
        </w:tc>
      </w:tr>
      <w:tr w:rsidR="0025641E" w:rsidRPr="007F096C" w14:paraId="75DAD87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DE1F2C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02ADF3C" w14:textId="77777777" w:rsidR="0025641E" w:rsidRPr="007F096C" w:rsidRDefault="0025641E" w:rsidP="0066659D">
            <w:pPr>
              <w:rPr>
                <w:rFonts w:eastAsia="Calibri"/>
                <w:color w:val="000000"/>
                <w:sz w:val="22"/>
                <w:szCs w:val="22"/>
              </w:rPr>
            </w:pPr>
            <w:r w:rsidRPr="007F096C">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7C2C3B6" w14:textId="77777777" w:rsidR="0025641E" w:rsidRPr="007F096C" w:rsidRDefault="0025641E" w:rsidP="0066659D">
            <w:pPr>
              <w:rPr>
                <w:rFonts w:eastAsia="Calibri"/>
                <w:sz w:val="22"/>
                <w:szCs w:val="22"/>
              </w:rPr>
            </w:pPr>
            <w:r w:rsidRPr="007F096C">
              <w:rPr>
                <w:rFonts w:eastAsia="Calibri"/>
                <w:sz w:val="22"/>
                <w:szCs w:val="22"/>
              </w:rPr>
              <w:t>Current status of the coaching log</w:t>
            </w:r>
          </w:p>
        </w:tc>
      </w:tr>
      <w:tr w:rsidR="0025641E" w:rsidRPr="007F096C" w14:paraId="2724826E" w14:textId="77777777" w:rsidTr="0066659D">
        <w:tc>
          <w:tcPr>
            <w:tcW w:w="1098" w:type="dxa"/>
          </w:tcPr>
          <w:p w14:paraId="67AEFB4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6</w:t>
            </w:r>
          </w:p>
        </w:tc>
        <w:tc>
          <w:tcPr>
            <w:tcW w:w="3358" w:type="dxa"/>
            <w:shd w:val="clear" w:color="auto" w:fill="auto"/>
            <w:vAlign w:val="bottom"/>
          </w:tcPr>
          <w:p w14:paraId="3EEBFAD0"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ID</w:t>
            </w:r>
          </w:p>
        </w:tc>
        <w:tc>
          <w:tcPr>
            <w:tcW w:w="3609" w:type="dxa"/>
            <w:shd w:val="clear" w:color="auto" w:fill="auto"/>
          </w:tcPr>
          <w:p w14:paraId="7E01D3BA" w14:textId="77777777" w:rsidR="0025641E" w:rsidRPr="007F096C" w:rsidRDefault="0025641E" w:rsidP="0066659D">
            <w:pPr>
              <w:rPr>
                <w:rFonts w:eastAsia="Calibri"/>
                <w:sz w:val="22"/>
                <w:szCs w:val="22"/>
              </w:rPr>
            </w:pPr>
            <w:r w:rsidRPr="007F096C">
              <w:rPr>
                <w:rFonts w:eastAsia="Calibri"/>
                <w:sz w:val="22"/>
                <w:szCs w:val="22"/>
              </w:rPr>
              <w:t>Employee ID of the log recipient</w:t>
            </w:r>
          </w:p>
        </w:tc>
      </w:tr>
      <w:tr w:rsidR="0025641E" w:rsidRPr="007F096C" w14:paraId="15FB853A" w14:textId="77777777" w:rsidTr="0066659D">
        <w:tc>
          <w:tcPr>
            <w:tcW w:w="1098" w:type="dxa"/>
          </w:tcPr>
          <w:p w14:paraId="3EAC73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7</w:t>
            </w:r>
          </w:p>
        </w:tc>
        <w:tc>
          <w:tcPr>
            <w:tcW w:w="3358" w:type="dxa"/>
            <w:shd w:val="clear" w:color="auto" w:fill="auto"/>
            <w:vAlign w:val="bottom"/>
          </w:tcPr>
          <w:p w14:paraId="78CB6E8B"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name</w:t>
            </w:r>
          </w:p>
        </w:tc>
        <w:tc>
          <w:tcPr>
            <w:tcW w:w="3609" w:type="dxa"/>
            <w:shd w:val="clear" w:color="auto" w:fill="auto"/>
          </w:tcPr>
          <w:p w14:paraId="2F5CCB99" w14:textId="77777777" w:rsidR="0025641E" w:rsidRPr="007F096C" w:rsidRDefault="0025641E" w:rsidP="0066659D">
            <w:pPr>
              <w:rPr>
                <w:rFonts w:eastAsia="Calibri"/>
                <w:sz w:val="22"/>
                <w:szCs w:val="22"/>
              </w:rPr>
            </w:pPr>
            <w:r w:rsidRPr="007F096C">
              <w:rPr>
                <w:rFonts w:eastAsia="Calibri"/>
                <w:sz w:val="22"/>
                <w:szCs w:val="22"/>
              </w:rPr>
              <w:t>The last, first mi name of employee</w:t>
            </w:r>
          </w:p>
        </w:tc>
      </w:tr>
      <w:tr w:rsidR="0025641E" w:rsidRPr="007F096C" w14:paraId="7F37EAD5" w14:textId="77777777" w:rsidTr="0066659D">
        <w:tc>
          <w:tcPr>
            <w:tcW w:w="1098" w:type="dxa"/>
          </w:tcPr>
          <w:p w14:paraId="6D32B0F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8</w:t>
            </w:r>
          </w:p>
        </w:tc>
        <w:tc>
          <w:tcPr>
            <w:tcW w:w="3358" w:type="dxa"/>
            <w:shd w:val="clear" w:color="auto" w:fill="auto"/>
            <w:vAlign w:val="bottom"/>
          </w:tcPr>
          <w:p w14:paraId="4CBC356B" w14:textId="77777777" w:rsidR="0025641E" w:rsidRPr="007F096C" w:rsidRDefault="0025641E" w:rsidP="0066659D">
            <w:pPr>
              <w:rPr>
                <w:rFonts w:eastAsia="Calibri"/>
                <w:color w:val="000000"/>
                <w:sz w:val="22"/>
                <w:szCs w:val="22"/>
              </w:rPr>
            </w:pPr>
            <w:r w:rsidRPr="007F096C">
              <w:rPr>
                <w:rFonts w:eastAsia="Calibri"/>
                <w:color w:val="000000"/>
                <w:sz w:val="22"/>
                <w:szCs w:val="22"/>
              </w:rPr>
              <w:t>City</w:t>
            </w:r>
          </w:p>
        </w:tc>
        <w:tc>
          <w:tcPr>
            <w:tcW w:w="3609" w:type="dxa"/>
            <w:shd w:val="clear" w:color="auto" w:fill="auto"/>
          </w:tcPr>
          <w:p w14:paraId="6B5A388A" w14:textId="77777777" w:rsidR="0025641E" w:rsidRPr="007F096C" w:rsidRDefault="0025641E" w:rsidP="0066659D">
            <w:pPr>
              <w:rPr>
                <w:rFonts w:eastAsia="Calibri"/>
                <w:sz w:val="22"/>
                <w:szCs w:val="22"/>
              </w:rPr>
            </w:pPr>
            <w:r w:rsidRPr="007F096C">
              <w:rPr>
                <w:rFonts w:eastAsia="Calibri"/>
                <w:sz w:val="22"/>
                <w:szCs w:val="22"/>
              </w:rPr>
              <w:t>Site of the employee</w:t>
            </w:r>
          </w:p>
        </w:tc>
      </w:tr>
      <w:tr w:rsidR="0025641E" w:rsidRPr="007F096C" w14:paraId="7B0FBE6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38F26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6B73699"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DB670BD"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log is submitted</w:t>
            </w:r>
          </w:p>
        </w:tc>
      </w:tr>
      <w:tr w:rsidR="0025641E" w:rsidRPr="007F096C" w14:paraId="616CA0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607602A"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400E55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A9897"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1BAF963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F64071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B71D2A7"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AB38D2"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log is submitted </w:t>
            </w:r>
          </w:p>
        </w:tc>
      </w:tr>
      <w:tr w:rsidR="0025641E" w:rsidRPr="007F096C" w14:paraId="71B1B27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A21E81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1D076DE"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6D004E"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54958F0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9192C8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5CDAC5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58ED55" w14:textId="77777777" w:rsidR="0025641E" w:rsidRPr="007F096C" w:rsidRDefault="0025641E" w:rsidP="0066659D">
            <w:pPr>
              <w:rPr>
                <w:rFonts w:eastAsia="Calibri"/>
                <w:sz w:val="22"/>
                <w:szCs w:val="22"/>
              </w:rPr>
            </w:pPr>
            <w:r w:rsidRPr="007F096C">
              <w:rPr>
                <w:rFonts w:eastAsia="Calibri"/>
                <w:sz w:val="22"/>
                <w:szCs w:val="22"/>
              </w:rPr>
              <w:t>Employee ID of the supervisor of the log recipient at time the report is run</w:t>
            </w:r>
          </w:p>
        </w:tc>
      </w:tr>
      <w:tr w:rsidR="0025641E" w:rsidRPr="007F096C" w14:paraId="314CFF0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89DAFE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4720404"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510D1CA"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4D3507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1E0CF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58776DDF"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BEDD19"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of the log recipient at time the report is </w:t>
            </w:r>
          </w:p>
        </w:tc>
      </w:tr>
      <w:tr w:rsidR="0025641E" w:rsidRPr="007F096C" w14:paraId="2128D2C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6608C23"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0ECBED5" w14:textId="77777777" w:rsidR="0025641E" w:rsidRPr="007F096C" w:rsidRDefault="0025641E" w:rsidP="0066659D">
            <w:pPr>
              <w:rPr>
                <w:rFonts w:eastAsia="Calibri"/>
                <w:color w:val="000000"/>
                <w:sz w:val="22"/>
                <w:szCs w:val="22"/>
              </w:rPr>
            </w:pPr>
            <w:r w:rsidRPr="007F096C">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61B9F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06521B5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62A50F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71E51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C6D408B" w14:textId="77777777" w:rsidR="0025641E" w:rsidRPr="007F096C" w:rsidRDefault="0025641E" w:rsidP="0066659D">
            <w:pPr>
              <w:rPr>
                <w:rFonts w:eastAsia="Calibri"/>
                <w:sz w:val="22"/>
                <w:szCs w:val="22"/>
              </w:rPr>
            </w:pPr>
            <w:r w:rsidRPr="007F096C">
              <w:rPr>
                <w:rFonts w:eastAsia="Calibri"/>
                <w:sz w:val="22"/>
                <w:szCs w:val="22"/>
              </w:rPr>
              <w:t xml:space="preserve">Employee ID of the supervisor who reviewed/coached the log recipient </w:t>
            </w:r>
          </w:p>
        </w:tc>
      </w:tr>
      <w:tr w:rsidR="0025641E" w:rsidRPr="007F096C" w14:paraId="557619A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F0BD3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96C4B0"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045D25" w14:textId="77777777" w:rsidR="0025641E" w:rsidRPr="007F096C" w:rsidRDefault="0025641E" w:rsidP="0066659D">
            <w:pPr>
              <w:rPr>
                <w:rFonts w:eastAsia="Calibri"/>
                <w:sz w:val="22"/>
                <w:szCs w:val="22"/>
              </w:rPr>
            </w:pPr>
            <w:r w:rsidRPr="007F096C">
              <w:rPr>
                <w:rFonts w:eastAsia="Calibri"/>
                <w:sz w:val="22"/>
                <w:szCs w:val="22"/>
              </w:rPr>
              <w:t>The last, first mi name of supervisor of employee</w:t>
            </w:r>
          </w:p>
        </w:tc>
      </w:tr>
      <w:tr w:rsidR="0025641E" w:rsidRPr="007F096C" w14:paraId="00A7B50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C3D565"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9DE4B79"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023B3F" w14:textId="77777777" w:rsidR="0025641E" w:rsidRPr="007F096C" w:rsidRDefault="0025641E" w:rsidP="0066659D">
            <w:pPr>
              <w:rPr>
                <w:rFonts w:eastAsia="Calibri"/>
                <w:sz w:val="22"/>
                <w:szCs w:val="22"/>
              </w:rPr>
            </w:pPr>
            <w:r w:rsidRPr="007F096C">
              <w:rPr>
                <w:rFonts w:eastAsia="Calibri"/>
                <w:sz w:val="22"/>
                <w:szCs w:val="22"/>
              </w:rPr>
              <w:t xml:space="preserve">Employee ID of the manager who reviewed the log </w:t>
            </w:r>
          </w:p>
        </w:tc>
      </w:tr>
      <w:tr w:rsidR="0025641E" w:rsidRPr="007F096C" w14:paraId="095F91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D7CE6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lastRenderedPageBreak/>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3E15A2CD" w14:textId="77777777" w:rsidR="0025641E" w:rsidRPr="007F096C" w:rsidRDefault="0025641E" w:rsidP="0066659D">
            <w:pPr>
              <w:rPr>
                <w:rFonts w:eastAsia="Calibri"/>
                <w:color w:val="000000"/>
                <w:sz w:val="22"/>
                <w:szCs w:val="22"/>
              </w:rPr>
            </w:pPr>
            <w:r w:rsidRPr="007F096C">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F137AEC" w14:textId="77777777" w:rsidR="0025641E" w:rsidRPr="007F096C" w:rsidRDefault="0025641E" w:rsidP="0066659D">
            <w:pPr>
              <w:rPr>
                <w:rFonts w:eastAsia="Calibri"/>
                <w:sz w:val="22"/>
                <w:szCs w:val="22"/>
              </w:rPr>
            </w:pPr>
            <w:r w:rsidRPr="007F096C">
              <w:rPr>
                <w:rFonts w:eastAsia="Calibri"/>
                <w:sz w:val="22"/>
                <w:szCs w:val="22"/>
              </w:rPr>
              <w:t>The last, first mi name of manager of employee</w:t>
            </w:r>
          </w:p>
        </w:tc>
      </w:tr>
      <w:tr w:rsidR="0025641E" w:rsidRPr="007F096C" w14:paraId="3A26F1D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25E505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73DF0B3" w14:textId="77777777" w:rsidR="0025641E" w:rsidRPr="007F096C" w:rsidRDefault="0025641E" w:rsidP="0066659D">
            <w:pPr>
              <w:rPr>
                <w:rFonts w:eastAsia="Calibri"/>
                <w:color w:val="000000"/>
                <w:sz w:val="22"/>
                <w:szCs w:val="22"/>
              </w:rPr>
            </w:pPr>
            <w:r w:rsidRPr="007F096C">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E47F8F7" w14:textId="77777777" w:rsidR="0025641E" w:rsidRPr="007F096C" w:rsidRDefault="0025641E" w:rsidP="0066659D">
            <w:pPr>
              <w:rPr>
                <w:rFonts w:eastAsia="Calibri"/>
                <w:sz w:val="22"/>
                <w:szCs w:val="22"/>
              </w:rPr>
            </w:pPr>
            <w:r w:rsidRPr="007F096C">
              <w:rPr>
                <w:rFonts w:eastAsia="Calibri"/>
                <w:sz w:val="22"/>
                <w:szCs w:val="22"/>
              </w:rPr>
              <w:t>Description or behavior subject to coaching</w:t>
            </w:r>
          </w:p>
        </w:tc>
      </w:tr>
      <w:tr w:rsidR="0025641E" w:rsidRPr="007F096C" w14:paraId="26C68F7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317FA2E"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9E577F9"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3386D52" w14:textId="77777777" w:rsidR="0025641E" w:rsidRPr="007F096C" w:rsidRDefault="0025641E" w:rsidP="0066659D">
            <w:pPr>
              <w:rPr>
                <w:rFonts w:eastAsia="Calibri"/>
                <w:sz w:val="22"/>
                <w:szCs w:val="22"/>
              </w:rPr>
            </w:pPr>
            <w:r w:rsidRPr="007F096C">
              <w:rPr>
                <w:rFonts w:eastAsia="Calibri"/>
                <w:sz w:val="22"/>
                <w:szCs w:val="22"/>
              </w:rPr>
              <w:t>Coaching notes for log</w:t>
            </w:r>
          </w:p>
        </w:tc>
      </w:tr>
      <w:tr w:rsidR="0025641E" w:rsidRPr="007F096C" w14:paraId="5CAEC61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A79EC2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2652F38" w14:textId="77777777" w:rsidR="0025641E" w:rsidRPr="007F096C" w:rsidRDefault="0025641E" w:rsidP="0066659D">
            <w:pPr>
              <w:rPr>
                <w:rFonts w:eastAsia="Calibri"/>
                <w:color w:val="000000"/>
                <w:sz w:val="22"/>
                <w:szCs w:val="22"/>
              </w:rPr>
            </w:pPr>
            <w:r w:rsidRPr="007F096C">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D140C7" w14:textId="77777777" w:rsidR="0025641E" w:rsidRPr="007F096C" w:rsidRDefault="0025641E" w:rsidP="0066659D">
            <w:pPr>
              <w:rPr>
                <w:rFonts w:eastAsia="Calibri"/>
                <w:sz w:val="22"/>
                <w:szCs w:val="22"/>
              </w:rPr>
            </w:pPr>
            <w:r w:rsidRPr="007F096C">
              <w:rPr>
                <w:rFonts w:eastAsia="Calibri"/>
                <w:sz w:val="22"/>
                <w:szCs w:val="22"/>
              </w:rPr>
              <w:t>Date of event associated with log</w:t>
            </w:r>
          </w:p>
        </w:tc>
      </w:tr>
      <w:tr w:rsidR="0025641E" w:rsidRPr="007F096C" w14:paraId="4A39650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7F167B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24ED1D"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A94141" w14:textId="77777777" w:rsidR="0025641E" w:rsidRPr="007F096C" w:rsidRDefault="0025641E" w:rsidP="0066659D">
            <w:pPr>
              <w:rPr>
                <w:rFonts w:eastAsia="Calibri"/>
                <w:sz w:val="22"/>
                <w:szCs w:val="22"/>
              </w:rPr>
            </w:pPr>
            <w:r w:rsidRPr="007F096C">
              <w:rPr>
                <w:rFonts w:eastAsia="Calibri"/>
                <w:sz w:val="22"/>
                <w:szCs w:val="22"/>
              </w:rPr>
              <w:t>Date of coaching associated with log</w:t>
            </w:r>
          </w:p>
        </w:tc>
      </w:tr>
      <w:tr w:rsidR="0025641E" w:rsidRPr="007F096C" w14:paraId="301044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6E4C41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614348F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D534F26" w14:textId="77777777" w:rsidR="0025641E" w:rsidRPr="007F096C" w:rsidRDefault="0025641E" w:rsidP="0066659D">
            <w:pPr>
              <w:rPr>
                <w:rFonts w:eastAsia="Calibri"/>
                <w:sz w:val="22"/>
                <w:szCs w:val="22"/>
              </w:rPr>
            </w:pPr>
            <w:r w:rsidRPr="007F096C">
              <w:rPr>
                <w:rFonts w:eastAsia="Calibri"/>
                <w:sz w:val="22"/>
                <w:szCs w:val="22"/>
              </w:rPr>
              <w:t>Date the log was submitted</w:t>
            </w:r>
          </w:p>
        </w:tc>
      </w:tr>
      <w:tr w:rsidR="0025641E" w:rsidRPr="007F096C" w14:paraId="1ED5BB1D" w14:textId="77777777" w:rsidTr="0066659D">
        <w:tc>
          <w:tcPr>
            <w:tcW w:w="1098" w:type="dxa"/>
          </w:tcPr>
          <w:p w14:paraId="7B28E722"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26</w:t>
            </w:r>
          </w:p>
        </w:tc>
        <w:tc>
          <w:tcPr>
            <w:tcW w:w="3358" w:type="dxa"/>
            <w:shd w:val="clear" w:color="auto" w:fill="auto"/>
            <w:vAlign w:val="bottom"/>
          </w:tcPr>
          <w:p w14:paraId="6B380E91"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source</w:t>
            </w:r>
          </w:p>
        </w:tc>
        <w:tc>
          <w:tcPr>
            <w:tcW w:w="3609" w:type="dxa"/>
            <w:shd w:val="clear" w:color="auto" w:fill="auto"/>
          </w:tcPr>
          <w:p w14:paraId="6093BD65" w14:textId="77777777" w:rsidR="0025641E" w:rsidRPr="007F096C" w:rsidRDefault="0025641E" w:rsidP="0066659D">
            <w:pPr>
              <w:rPr>
                <w:rFonts w:eastAsia="Calibri"/>
                <w:sz w:val="22"/>
                <w:szCs w:val="22"/>
              </w:rPr>
            </w:pPr>
            <w:r w:rsidRPr="007F096C">
              <w:rPr>
                <w:rFonts w:eastAsia="Calibri"/>
                <w:sz w:val="22"/>
                <w:szCs w:val="22"/>
              </w:rPr>
              <w:t>Source of coaching (Direct, Indirect)</w:t>
            </w:r>
          </w:p>
        </w:tc>
      </w:tr>
      <w:tr w:rsidR="0025641E" w:rsidRPr="007F096C" w14:paraId="6C4C74FF" w14:textId="77777777" w:rsidTr="0066659D">
        <w:tc>
          <w:tcPr>
            <w:tcW w:w="1098" w:type="dxa"/>
          </w:tcPr>
          <w:p w14:paraId="0877FED6"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27</w:t>
            </w:r>
          </w:p>
        </w:tc>
        <w:tc>
          <w:tcPr>
            <w:tcW w:w="3358" w:type="dxa"/>
            <w:shd w:val="clear" w:color="auto" w:fill="auto"/>
            <w:vAlign w:val="bottom"/>
          </w:tcPr>
          <w:p w14:paraId="7E780D2A" w14:textId="77777777" w:rsidR="0025641E" w:rsidRPr="007F096C" w:rsidRDefault="0025641E" w:rsidP="0066659D">
            <w:pPr>
              <w:rPr>
                <w:rFonts w:eastAsia="Calibri"/>
                <w:color w:val="000000"/>
                <w:sz w:val="22"/>
                <w:szCs w:val="22"/>
              </w:rPr>
            </w:pPr>
            <w:r w:rsidRPr="007F096C">
              <w:rPr>
                <w:rFonts w:eastAsia="Calibri"/>
                <w:color w:val="000000"/>
                <w:sz w:val="22"/>
                <w:szCs w:val="22"/>
              </w:rPr>
              <w:t>Sub-coaching source</w:t>
            </w:r>
          </w:p>
        </w:tc>
        <w:tc>
          <w:tcPr>
            <w:tcW w:w="3609" w:type="dxa"/>
            <w:shd w:val="clear" w:color="auto" w:fill="auto"/>
          </w:tcPr>
          <w:p w14:paraId="5E9DF1A7" w14:textId="77777777" w:rsidR="0025641E" w:rsidRPr="007F096C" w:rsidRDefault="0025641E" w:rsidP="0066659D">
            <w:pPr>
              <w:rPr>
                <w:rFonts w:eastAsia="Calibri"/>
                <w:sz w:val="22"/>
                <w:szCs w:val="22"/>
              </w:rPr>
            </w:pPr>
            <w:r w:rsidRPr="007F096C">
              <w:rPr>
                <w:rFonts w:eastAsia="Calibri"/>
                <w:sz w:val="22"/>
                <w:szCs w:val="22"/>
              </w:rPr>
              <w:t>How the coaching was identified</w:t>
            </w:r>
          </w:p>
        </w:tc>
      </w:tr>
      <w:tr w:rsidR="0025641E" w:rsidRPr="007F096C" w14:paraId="5F69F883" w14:textId="77777777" w:rsidTr="0066659D">
        <w:tc>
          <w:tcPr>
            <w:tcW w:w="1098" w:type="dxa"/>
          </w:tcPr>
          <w:p w14:paraId="4C3158F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28</w:t>
            </w:r>
          </w:p>
        </w:tc>
        <w:tc>
          <w:tcPr>
            <w:tcW w:w="3358" w:type="dxa"/>
            <w:shd w:val="clear" w:color="auto" w:fill="auto"/>
          </w:tcPr>
          <w:p w14:paraId="1C2EDF2A"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reason</w:t>
            </w:r>
          </w:p>
        </w:tc>
        <w:tc>
          <w:tcPr>
            <w:tcW w:w="3609" w:type="dxa"/>
            <w:shd w:val="clear" w:color="auto" w:fill="auto"/>
          </w:tcPr>
          <w:p w14:paraId="4D340328" w14:textId="77777777" w:rsidR="0025641E" w:rsidRPr="007F096C" w:rsidRDefault="0025641E" w:rsidP="0066659D">
            <w:pPr>
              <w:rPr>
                <w:rFonts w:eastAsia="Calibri"/>
                <w:sz w:val="22"/>
                <w:szCs w:val="22"/>
              </w:rPr>
            </w:pPr>
            <w:r w:rsidRPr="007F096C">
              <w:rPr>
                <w:rFonts w:eastAsia="Calibri"/>
                <w:sz w:val="22"/>
                <w:szCs w:val="22"/>
              </w:rPr>
              <w:t>Coaching reason of log</w:t>
            </w:r>
          </w:p>
        </w:tc>
      </w:tr>
      <w:tr w:rsidR="0025641E" w:rsidRPr="007F096C" w14:paraId="51297738" w14:textId="77777777" w:rsidTr="0066659D">
        <w:tc>
          <w:tcPr>
            <w:tcW w:w="1098" w:type="dxa"/>
          </w:tcPr>
          <w:p w14:paraId="7F6F9167"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29</w:t>
            </w:r>
          </w:p>
        </w:tc>
        <w:tc>
          <w:tcPr>
            <w:tcW w:w="3358" w:type="dxa"/>
            <w:shd w:val="clear" w:color="auto" w:fill="auto"/>
          </w:tcPr>
          <w:p w14:paraId="762A181F"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sub-reason</w:t>
            </w:r>
          </w:p>
        </w:tc>
        <w:tc>
          <w:tcPr>
            <w:tcW w:w="3609" w:type="dxa"/>
            <w:shd w:val="clear" w:color="auto" w:fill="auto"/>
          </w:tcPr>
          <w:p w14:paraId="47EC5945" w14:textId="77777777" w:rsidR="0025641E" w:rsidRPr="007F096C" w:rsidRDefault="0025641E" w:rsidP="0066659D">
            <w:pPr>
              <w:rPr>
                <w:rFonts w:eastAsia="Calibri"/>
                <w:sz w:val="22"/>
                <w:szCs w:val="22"/>
              </w:rPr>
            </w:pPr>
            <w:r w:rsidRPr="007F096C">
              <w:rPr>
                <w:rFonts w:eastAsia="Calibri"/>
                <w:sz w:val="22"/>
                <w:szCs w:val="22"/>
              </w:rPr>
              <w:t>Coaching sub-reason of log</w:t>
            </w:r>
          </w:p>
        </w:tc>
      </w:tr>
      <w:tr w:rsidR="0025641E" w:rsidRPr="007F096C" w14:paraId="75F614C7" w14:textId="77777777" w:rsidTr="0066659D">
        <w:tc>
          <w:tcPr>
            <w:tcW w:w="1098" w:type="dxa"/>
          </w:tcPr>
          <w:p w14:paraId="3ECF804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30</w:t>
            </w:r>
          </w:p>
        </w:tc>
        <w:tc>
          <w:tcPr>
            <w:tcW w:w="3358" w:type="dxa"/>
            <w:shd w:val="clear" w:color="auto" w:fill="auto"/>
          </w:tcPr>
          <w:p w14:paraId="3979E576" w14:textId="77777777" w:rsidR="0025641E" w:rsidRPr="007F096C" w:rsidRDefault="0025641E" w:rsidP="0066659D">
            <w:pPr>
              <w:rPr>
                <w:rFonts w:eastAsia="Calibri"/>
                <w:color w:val="000000"/>
                <w:sz w:val="22"/>
                <w:szCs w:val="22"/>
              </w:rPr>
            </w:pPr>
            <w:r w:rsidRPr="007F096C">
              <w:rPr>
                <w:rFonts w:eastAsia="Calibri"/>
                <w:color w:val="000000"/>
                <w:sz w:val="22"/>
                <w:szCs w:val="22"/>
              </w:rPr>
              <w:t>Value</w:t>
            </w:r>
          </w:p>
        </w:tc>
        <w:tc>
          <w:tcPr>
            <w:tcW w:w="3609" w:type="dxa"/>
            <w:shd w:val="clear" w:color="auto" w:fill="auto"/>
          </w:tcPr>
          <w:p w14:paraId="1464B164" w14:textId="77777777" w:rsidR="0025641E" w:rsidRPr="007F096C" w:rsidRDefault="0025641E" w:rsidP="0066659D">
            <w:pPr>
              <w:rPr>
                <w:rFonts w:eastAsia="Calibri"/>
                <w:sz w:val="22"/>
                <w:szCs w:val="22"/>
              </w:rPr>
            </w:pPr>
            <w:r w:rsidRPr="007F096C">
              <w:rPr>
                <w:rFonts w:eastAsia="Calibri"/>
                <w:sz w:val="22"/>
                <w:szCs w:val="22"/>
              </w:rPr>
              <w:t>Value of log (Opportunity, Reinforcement,…)</w:t>
            </w:r>
          </w:p>
        </w:tc>
      </w:tr>
      <w:tr w:rsidR="0025641E" w:rsidRPr="007F096C" w14:paraId="5D3B7E9B" w14:textId="77777777" w:rsidTr="0066659D">
        <w:tc>
          <w:tcPr>
            <w:tcW w:w="1098" w:type="dxa"/>
          </w:tcPr>
          <w:p w14:paraId="7C88131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31</w:t>
            </w:r>
          </w:p>
        </w:tc>
        <w:tc>
          <w:tcPr>
            <w:tcW w:w="3358" w:type="dxa"/>
            <w:shd w:val="clear" w:color="auto" w:fill="auto"/>
            <w:vAlign w:val="bottom"/>
          </w:tcPr>
          <w:p w14:paraId="0B527DC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ID</w:t>
            </w:r>
          </w:p>
        </w:tc>
        <w:tc>
          <w:tcPr>
            <w:tcW w:w="3609" w:type="dxa"/>
            <w:shd w:val="clear" w:color="auto" w:fill="auto"/>
          </w:tcPr>
          <w:p w14:paraId="76B01C52" w14:textId="77777777" w:rsidR="0025641E" w:rsidRPr="007F096C" w:rsidRDefault="0025641E" w:rsidP="0066659D">
            <w:pPr>
              <w:rPr>
                <w:rFonts w:eastAsia="Calibri"/>
                <w:sz w:val="22"/>
                <w:szCs w:val="22"/>
              </w:rPr>
            </w:pPr>
            <w:r w:rsidRPr="007F096C">
              <w:rPr>
                <w:rFonts w:eastAsia="Calibri"/>
                <w:sz w:val="22"/>
                <w:szCs w:val="22"/>
              </w:rPr>
              <w:t>Employee ID of the submitter of the log</w:t>
            </w:r>
          </w:p>
        </w:tc>
      </w:tr>
      <w:tr w:rsidR="0025641E" w:rsidRPr="007F096C" w14:paraId="39F234FB" w14:textId="77777777" w:rsidTr="0066659D">
        <w:tc>
          <w:tcPr>
            <w:tcW w:w="1098" w:type="dxa"/>
          </w:tcPr>
          <w:p w14:paraId="4E74F439"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32</w:t>
            </w:r>
          </w:p>
        </w:tc>
        <w:tc>
          <w:tcPr>
            <w:tcW w:w="3358" w:type="dxa"/>
            <w:shd w:val="clear" w:color="auto" w:fill="auto"/>
            <w:vAlign w:val="bottom"/>
          </w:tcPr>
          <w:p w14:paraId="77CA0878" w14:textId="77777777" w:rsidR="0025641E" w:rsidRPr="007F096C" w:rsidRDefault="0025641E" w:rsidP="0066659D">
            <w:pPr>
              <w:rPr>
                <w:rFonts w:eastAsia="Calibri"/>
                <w:color w:val="000000"/>
                <w:sz w:val="22"/>
                <w:szCs w:val="22"/>
              </w:rPr>
            </w:pPr>
            <w:r w:rsidRPr="007F096C">
              <w:rPr>
                <w:rFonts w:eastAsia="Calibri"/>
                <w:color w:val="000000"/>
                <w:sz w:val="22"/>
                <w:szCs w:val="22"/>
              </w:rPr>
              <w:t>Submitter name</w:t>
            </w:r>
          </w:p>
        </w:tc>
        <w:tc>
          <w:tcPr>
            <w:tcW w:w="3609" w:type="dxa"/>
            <w:shd w:val="clear" w:color="auto" w:fill="auto"/>
          </w:tcPr>
          <w:p w14:paraId="1CB3D4AA" w14:textId="77777777" w:rsidR="0025641E" w:rsidRPr="007F096C" w:rsidRDefault="0025641E" w:rsidP="0066659D">
            <w:pPr>
              <w:rPr>
                <w:rFonts w:eastAsia="Calibri"/>
                <w:sz w:val="22"/>
                <w:szCs w:val="22"/>
              </w:rPr>
            </w:pPr>
            <w:r w:rsidRPr="007F096C">
              <w:rPr>
                <w:rFonts w:eastAsia="Calibri"/>
                <w:sz w:val="22"/>
                <w:szCs w:val="22"/>
              </w:rPr>
              <w:t>Name of the submitter of the log</w:t>
            </w:r>
          </w:p>
        </w:tc>
      </w:tr>
      <w:tr w:rsidR="0025641E" w:rsidRPr="007F096C" w14:paraId="11C7B5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BE7560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4DB2F85" w14:textId="77777777" w:rsidR="0025641E" w:rsidRPr="007F096C" w:rsidRDefault="0025641E" w:rsidP="0066659D">
            <w:pPr>
              <w:rPr>
                <w:rFonts w:eastAsia="Calibri"/>
                <w:color w:val="000000"/>
                <w:sz w:val="22"/>
                <w:szCs w:val="22"/>
              </w:rPr>
            </w:pPr>
            <w:r w:rsidRPr="007F096C">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BABBE9" w14:textId="77777777" w:rsidR="0025641E" w:rsidRPr="007F096C" w:rsidRDefault="0025641E" w:rsidP="0066659D">
            <w:pPr>
              <w:rPr>
                <w:rFonts w:eastAsia="Calibri"/>
                <w:sz w:val="22"/>
                <w:szCs w:val="22"/>
              </w:rPr>
            </w:pPr>
            <w:r w:rsidRPr="007F096C">
              <w:rPr>
                <w:rFonts w:eastAsia="Calibri"/>
                <w:sz w:val="22"/>
                <w:szCs w:val="22"/>
              </w:rPr>
              <w:t xml:space="preserve">Date/time supervisor reviewed and acknowledged the coaching log </w:t>
            </w:r>
          </w:p>
        </w:tc>
      </w:tr>
      <w:tr w:rsidR="0025641E" w:rsidRPr="007F096C" w14:paraId="5CE73D0C" w14:textId="77777777" w:rsidTr="0066659D">
        <w:tc>
          <w:tcPr>
            <w:tcW w:w="1098" w:type="dxa"/>
          </w:tcPr>
          <w:p w14:paraId="357CAAE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34</w:t>
            </w:r>
          </w:p>
        </w:tc>
        <w:tc>
          <w:tcPr>
            <w:tcW w:w="3358" w:type="dxa"/>
            <w:shd w:val="clear" w:color="auto" w:fill="auto"/>
          </w:tcPr>
          <w:p w14:paraId="0AB41ED5"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manual date</w:t>
            </w:r>
          </w:p>
        </w:tc>
        <w:tc>
          <w:tcPr>
            <w:tcW w:w="3609" w:type="dxa"/>
            <w:shd w:val="clear" w:color="auto" w:fill="auto"/>
          </w:tcPr>
          <w:p w14:paraId="3B0F817C" w14:textId="77777777" w:rsidR="0025641E" w:rsidRPr="007F096C" w:rsidRDefault="0025641E" w:rsidP="0066659D">
            <w:pPr>
              <w:rPr>
                <w:rFonts w:eastAsia="Calibri"/>
                <w:sz w:val="22"/>
                <w:szCs w:val="22"/>
              </w:rPr>
            </w:pPr>
            <w:r w:rsidRPr="007F096C">
              <w:rPr>
                <w:rFonts w:eastAsia="Calibri"/>
                <w:sz w:val="22"/>
                <w:szCs w:val="22"/>
              </w:rPr>
              <w:t>Date/time manager entered when reviewed and acknowledged the coaching log</w:t>
            </w:r>
          </w:p>
        </w:tc>
      </w:tr>
      <w:tr w:rsidR="0025641E" w:rsidRPr="007F096C" w14:paraId="1E2B04F7" w14:textId="77777777" w:rsidTr="0066659D">
        <w:tc>
          <w:tcPr>
            <w:tcW w:w="1098" w:type="dxa"/>
          </w:tcPr>
          <w:p w14:paraId="2E1DEEB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35</w:t>
            </w:r>
          </w:p>
        </w:tc>
        <w:tc>
          <w:tcPr>
            <w:tcW w:w="3358" w:type="dxa"/>
            <w:shd w:val="clear" w:color="auto" w:fill="auto"/>
          </w:tcPr>
          <w:p w14:paraId="4D5CD2C1"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reviewed auto date</w:t>
            </w:r>
          </w:p>
        </w:tc>
        <w:tc>
          <w:tcPr>
            <w:tcW w:w="3609" w:type="dxa"/>
            <w:shd w:val="clear" w:color="auto" w:fill="auto"/>
          </w:tcPr>
          <w:p w14:paraId="7D0E06E2" w14:textId="77777777" w:rsidR="0025641E" w:rsidRPr="007F096C" w:rsidRDefault="0025641E" w:rsidP="0066659D">
            <w:pPr>
              <w:rPr>
                <w:rFonts w:eastAsia="Calibri"/>
                <w:sz w:val="22"/>
                <w:szCs w:val="22"/>
              </w:rPr>
            </w:pPr>
            <w:r w:rsidRPr="007F096C">
              <w:rPr>
                <w:rFonts w:eastAsia="Calibri"/>
                <w:sz w:val="22"/>
                <w:szCs w:val="22"/>
              </w:rPr>
              <w:t>Date/time manager reviewed and acknowledged the coaching log</w:t>
            </w:r>
          </w:p>
        </w:tc>
      </w:tr>
      <w:tr w:rsidR="0025641E" w:rsidRPr="007F096C" w14:paraId="0DE69A6C" w14:textId="77777777" w:rsidTr="0066659D">
        <w:tc>
          <w:tcPr>
            <w:tcW w:w="1098" w:type="dxa"/>
          </w:tcPr>
          <w:p w14:paraId="736A2AC1"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36</w:t>
            </w:r>
          </w:p>
        </w:tc>
        <w:tc>
          <w:tcPr>
            <w:tcW w:w="3358" w:type="dxa"/>
            <w:shd w:val="clear" w:color="auto" w:fill="auto"/>
            <w:vAlign w:val="bottom"/>
          </w:tcPr>
          <w:p w14:paraId="4AF722B4" w14:textId="77777777" w:rsidR="0025641E" w:rsidRPr="007F096C" w:rsidRDefault="0025641E" w:rsidP="0066659D">
            <w:pPr>
              <w:rPr>
                <w:rFonts w:eastAsia="Calibri"/>
                <w:color w:val="000000"/>
                <w:sz w:val="22"/>
                <w:szCs w:val="22"/>
              </w:rPr>
            </w:pPr>
            <w:r w:rsidRPr="007F096C">
              <w:rPr>
                <w:rFonts w:eastAsia="Calibri"/>
                <w:color w:val="000000"/>
                <w:sz w:val="22"/>
                <w:szCs w:val="22"/>
              </w:rPr>
              <w:t>Manager notes</w:t>
            </w:r>
          </w:p>
        </w:tc>
        <w:tc>
          <w:tcPr>
            <w:tcW w:w="3609" w:type="dxa"/>
            <w:shd w:val="clear" w:color="auto" w:fill="auto"/>
          </w:tcPr>
          <w:p w14:paraId="05FB1F26" w14:textId="77777777" w:rsidR="0025641E" w:rsidRPr="007F096C" w:rsidRDefault="0025641E" w:rsidP="0066659D">
            <w:pPr>
              <w:rPr>
                <w:rFonts w:eastAsia="Calibri"/>
                <w:sz w:val="22"/>
                <w:szCs w:val="22"/>
              </w:rPr>
            </w:pPr>
            <w:r w:rsidRPr="007F096C">
              <w:rPr>
                <w:rFonts w:eastAsia="Calibri"/>
                <w:sz w:val="22"/>
                <w:szCs w:val="22"/>
              </w:rPr>
              <w:t>Comments or notes entered by manager</w:t>
            </w:r>
          </w:p>
        </w:tc>
      </w:tr>
      <w:tr w:rsidR="0025641E" w:rsidRPr="007F096C" w14:paraId="6A1D0636" w14:textId="77777777" w:rsidTr="0066659D">
        <w:tc>
          <w:tcPr>
            <w:tcW w:w="1098" w:type="dxa"/>
          </w:tcPr>
          <w:p w14:paraId="62BEDBC0"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37</w:t>
            </w:r>
          </w:p>
        </w:tc>
        <w:tc>
          <w:tcPr>
            <w:tcW w:w="3358" w:type="dxa"/>
            <w:shd w:val="clear" w:color="auto" w:fill="auto"/>
            <w:vAlign w:val="bottom"/>
          </w:tcPr>
          <w:p w14:paraId="4F014FA2"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reviewed date</w:t>
            </w:r>
          </w:p>
        </w:tc>
        <w:tc>
          <w:tcPr>
            <w:tcW w:w="3609" w:type="dxa"/>
            <w:shd w:val="clear" w:color="auto" w:fill="auto"/>
          </w:tcPr>
          <w:p w14:paraId="0058CF80" w14:textId="77777777" w:rsidR="0025641E" w:rsidRPr="007F096C" w:rsidRDefault="0025641E" w:rsidP="0066659D">
            <w:pPr>
              <w:rPr>
                <w:rFonts w:eastAsia="Calibri"/>
                <w:sz w:val="22"/>
                <w:szCs w:val="22"/>
              </w:rPr>
            </w:pPr>
            <w:r w:rsidRPr="007F096C">
              <w:rPr>
                <w:rFonts w:eastAsia="Calibri"/>
                <w:sz w:val="22"/>
                <w:szCs w:val="22"/>
              </w:rPr>
              <w:t>Date when the recipient reviewed and acknowledged or entered comments.</w:t>
            </w:r>
          </w:p>
        </w:tc>
      </w:tr>
      <w:tr w:rsidR="0025641E" w:rsidRPr="007F096C" w14:paraId="1CCCB41E" w14:textId="77777777" w:rsidTr="0066659D">
        <w:tc>
          <w:tcPr>
            <w:tcW w:w="1098" w:type="dxa"/>
          </w:tcPr>
          <w:p w14:paraId="768445F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38</w:t>
            </w:r>
          </w:p>
        </w:tc>
        <w:tc>
          <w:tcPr>
            <w:tcW w:w="3358" w:type="dxa"/>
            <w:shd w:val="clear" w:color="auto" w:fill="auto"/>
            <w:vAlign w:val="bottom"/>
          </w:tcPr>
          <w:p w14:paraId="4B7D2917" w14:textId="77777777" w:rsidR="0025641E" w:rsidRPr="007F096C" w:rsidRDefault="0025641E" w:rsidP="0066659D">
            <w:pPr>
              <w:rPr>
                <w:rFonts w:eastAsia="Calibri"/>
                <w:color w:val="000000"/>
                <w:sz w:val="22"/>
                <w:szCs w:val="22"/>
              </w:rPr>
            </w:pPr>
            <w:r w:rsidRPr="007F096C">
              <w:rPr>
                <w:rFonts w:eastAsia="Calibri"/>
                <w:color w:val="000000"/>
                <w:sz w:val="22"/>
                <w:szCs w:val="22"/>
              </w:rPr>
              <w:t>Employee comments</w:t>
            </w:r>
          </w:p>
        </w:tc>
        <w:tc>
          <w:tcPr>
            <w:tcW w:w="3609" w:type="dxa"/>
            <w:shd w:val="clear" w:color="auto" w:fill="auto"/>
          </w:tcPr>
          <w:p w14:paraId="1B9E23B6" w14:textId="77777777" w:rsidR="0025641E" w:rsidRPr="007F096C" w:rsidRDefault="0025641E" w:rsidP="0066659D">
            <w:pPr>
              <w:rPr>
                <w:rFonts w:eastAsia="Calibri"/>
                <w:sz w:val="22"/>
                <w:szCs w:val="22"/>
              </w:rPr>
            </w:pPr>
            <w:r w:rsidRPr="007F096C">
              <w:rPr>
                <w:rFonts w:eastAsia="Calibri"/>
                <w:sz w:val="22"/>
                <w:szCs w:val="22"/>
              </w:rPr>
              <w:t>Comments entered by employee</w:t>
            </w:r>
          </w:p>
        </w:tc>
      </w:tr>
      <w:tr w:rsidR="0025641E" w:rsidRPr="007F096C" w14:paraId="55052D2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426A2CF"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39</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940DD15" w14:textId="77777777" w:rsidR="0025641E" w:rsidRPr="007F096C" w:rsidRDefault="0025641E" w:rsidP="0066659D">
            <w:pPr>
              <w:rPr>
                <w:rFonts w:eastAsia="Calibri"/>
                <w:color w:val="000000"/>
                <w:sz w:val="22"/>
                <w:szCs w:val="22"/>
              </w:rPr>
            </w:pPr>
            <w:r w:rsidRPr="007F096C">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86E281A" w14:textId="2CC0EA98" w:rsidR="0025641E" w:rsidRPr="007F096C" w:rsidRDefault="0025641E" w:rsidP="0066659D">
            <w:pPr>
              <w:rPr>
                <w:rFonts w:eastAsia="Calibri"/>
                <w:sz w:val="22"/>
                <w:szCs w:val="22"/>
              </w:rPr>
            </w:pPr>
            <w:r w:rsidRPr="007F096C">
              <w:rPr>
                <w:rFonts w:eastAsia="Calibri"/>
                <w:sz w:val="22"/>
                <w:szCs w:val="22"/>
              </w:rPr>
              <w:t xml:space="preserve">Program associated with the log (Medicare, Marketplace, </w:t>
            </w:r>
            <w:r w:rsidR="006C386B" w:rsidRPr="007F096C">
              <w:rPr>
                <w:rFonts w:eastAsia="Calibri"/>
                <w:sz w:val="22"/>
                <w:szCs w:val="22"/>
              </w:rPr>
              <w:t xml:space="preserve">Dual, </w:t>
            </w:r>
            <w:r w:rsidRPr="007F096C">
              <w:rPr>
                <w:rFonts w:eastAsia="Calibri"/>
                <w:sz w:val="22"/>
                <w:szCs w:val="22"/>
              </w:rPr>
              <w:t>NA)</w:t>
            </w:r>
          </w:p>
        </w:tc>
      </w:tr>
      <w:tr w:rsidR="0025641E" w:rsidRPr="007F096C" w14:paraId="05AC4485"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A15A54"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3130E59" w14:textId="77777777" w:rsidR="0025641E" w:rsidRPr="007F096C" w:rsidRDefault="0025641E" w:rsidP="0066659D">
            <w:pPr>
              <w:rPr>
                <w:rFonts w:eastAsia="Calibri"/>
                <w:color w:val="000000"/>
                <w:sz w:val="22"/>
                <w:szCs w:val="22"/>
              </w:rPr>
            </w:pPr>
            <w:r w:rsidRPr="007F096C">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1A5143" w14:textId="77777777" w:rsidR="0025641E" w:rsidRPr="007F096C" w:rsidRDefault="0025641E" w:rsidP="0066659D">
            <w:pPr>
              <w:rPr>
                <w:rFonts w:eastAsia="Calibri"/>
                <w:sz w:val="22"/>
                <w:szCs w:val="22"/>
              </w:rPr>
            </w:pPr>
            <w:r w:rsidRPr="007F096C">
              <w:rPr>
                <w:rFonts w:eastAsia="Calibri"/>
                <w:sz w:val="22"/>
                <w:szCs w:val="22"/>
              </w:rPr>
              <w:t>Behavior associated with the log in the Training module (Production, Training, Other)</w:t>
            </w:r>
          </w:p>
        </w:tc>
      </w:tr>
      <w:tr w:rsidR="0025641E" w:rsidRPr="007F096C" w14:paraId="433DE9E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CD593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2CE55878" w14:textId="77777777" w:rsidR="0025641E" w:rsidRPr="007F096C" w:rsidRDefault="0025641E" w:rsidP="0066659D">
            <w:pPr>
              <w:rPr>
                <w:rFonts w:eastAsia="Calibri"/>
                <w:color w:val="000000"/>
                <w:sz w:val="22"/>
                <w:szCs w:val="22"/>
              </w:rPr>
            </w:pPr>
            <w:r w:rsidRPr="007F096C">
              <w:rPr>
                <w:rFonts w:eastAsia="Calibri"/>
                <w:color w:val="000000"/>
                <w:sz w:val="22"/>
                <w:szCs w:val="22"/>
              </w:rPr>
              <w:t>Report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7FCF3A" w14:textId="77777777" w:rsidR="0025641E" w:rsidRPr="007F096C" w:rsidRDefault="0025641E" w:rsidP="0066659D">
            <w:pPr>
              <w:rPr>
                <w:rFonts w:eastAsia="Calibri"/>
                <w:sz w:val="22"/>
                <w:szCs w:val="22"/>
              </w:rPr>
            </w:pPr>
            <w:r w:rsidRPr="007F096C">
              <w:rPr>
                <w:rFonts w:eastAsia="Calibri"/>
                <w:sz w:val="22"/>
                <w:szCs w:val="22"/>
              </w:rPr>
              <w:t>Report code of log related to input data feed</w:t>
            </w:r>
          </w:p>
        </w:tc>
      </w:tr>
      <w:tr w:rsidR="0025641E" w:rsidRPr="007F096C" w14:paraId="202B8EE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B98D"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4FD53B60"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53B3F5" w14:textId="77777777" w:rsidR="0025641E" w:rsidRPr="007F096C" w:rsidRDefault="0025641E" w:rsidP="0066659D">
            <w:pPr>
              <w:rPr>
                <w:rFonts w:eastAsia="Calibri"/>
                <w:sz w:val="22"/>
                <w:szCs w:val="22"/>
              </w:rPr>
            </w:pPr>
            <w:r w:rsidRPr="007F096C">
              <w:rPr>
                <w:rFonts w:eastAsia="Calibri"/>
                <w:sz w:val="22"/>
                <w:szCs w:val="22"/>
              </w:rPr>
              <w:t>ID of the Verint call record scorecard associated with the coaching log</w:t>
            </w:r>
          </w:p>
        </w:tc>
      </w:tr>
      <w:tr w:rsidR="0025641E" w:rsidRPr="007F096C" w14:paraId="003F112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216FA88"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43</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696047C" w14:textId="77777777" w:rsidR="0025641E" w:rsidRPr="007F096C" w:rsidRDefault="0025641E" w:rsidP="0066659D">
            <w:pPr>
              <w:rPr>
                <w:rFonts w:eastAsia="Calibri"/>
                <w:color w:val="000000"/>
                <w:sz w:val="22"/>
                <w:szCs w:val="22"/>
              </w:rPr>
            </w:pPr>
            <w:r w:rsidRPr="007F096C">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36AAB1" w14:textId="77777777" w:rsidR="0025641E" w:rsidRPr="007F096C" w:rsidRDefault="0025641E" w:rsidP="0066659D">
            <w:pPr>
              <w:rPr>
                <w:rFonts w:eastAsia="Calibri"/>
                <w:sz w:val="22"/>
                <w:szCs w:val="22"/>
              </w:rPr>
            </w:pPr>
            <w:r w:rsidRPr="007F096C">
              <w:rPr>
                <w:rFonts w:eastAsia="Calibri"/>
                <w:sz w:val="22"/>
                <w:szCs w:val="22"/>
              </w:rPr>
              <w:t>Form name in Verint related to coaching log</w:t>
            </w:r>
          </w:p>
        </w:tc>
      </w:tr>
      <w:tr w:rsidR="0025641E" w:rsidRPr="007F096C" w14:paraId="12A3E08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E810E1C" w14:textId="77777777" w:rsidR="0025641E" w:rsidRPr="007F096C" w:rsidRDefault="0025641E" w:rsidP="0066659D">
            <w:pPr>
              <w:jc w:val="center"/>
              <w:rPr>
                <w:rFonts w:eastAsia="Calibri"/>
                <w:color w:val="000000"/>
                <w:sz w:val="22"/>
                <w:szCs w:val="22"/>
              </w:rPr>
            </w:pPr>
            <w:r w:rsidRPr="007F096C">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080709F7" w14:textId="77777777" w:rsidR="0025641E" w:rsidRPr="007F096C" w:rsidRDefault="0025641E" w:rsidP="0066659D">
            <w:pPr>
              <w:rPr>
                <w:rFonts w:eastAsia="Calibri"/>
                <w:color w:val="000000"/>
                <w:sz w:val="22"/>
                <w:szCs w:val="22"/>
              </w:rPr>
            </w:pPr>
            <w:r w:rsidRPr="007F096C">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115F6A5" w14:textId="77777777" w:rsidR="0025641E" w:rsidRPr="007F096C" w:rsidRDefault="0025641E" w:rsidP="0066659D">
            <w:pPr>
              <w:rPr>
                <w:rFonts w:eastAsia="Calibri"/>
                <w:sz w:val="22"/>
                <w:szCs w:val="22"/>
              </w:rPr>
            </w:pPr>
            <w:r w:rsidRPr="007F096C">
              <w:rPr>
                <w:rFonts w:eastAsia="Calibri"/>
                <w:sz w:val="22"/>
                <w:szCs w:val="22"/>
              </w:rPr>
              <w:t>Whether the log from Verint is a coaching monitor (Yes, No)</w:t>
            </w:r>
          </w:p>
        </w:tc>
      </w:tr>
      <w:tr w:rsidR="00A16582" w:rsidRPr="007F096C" w14:paraId="754B2E3C"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3E97D1B" w14:textId="77777777" w:rsidR="00A16582" w:rsidRPr="007F096C" w:rsidRDefault="00A16582" w:rsidP="00A16582">
            <w:pPr>
              <w:jc w:val="center"/>
              <w:rPr>
                <w:rFonts w:eastAsia="Calibri"/>
                <w:color w:val="000000"/>
                <w:sz w:val="22"/>
                <w:szCs w:val="22"/>
              </w:rPr>
            </w:pPr>
            <w:r w:rsidRPr="007F096C">
              <w:rPr>
                <w:rFonts w:eastAsia="Calibri"/>
                <w:color w:val="000000"/>
                <w:sz w:val="22"/>
                <w:szCs w:val="22"/>
              </w:rPr>
              <w:t>45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714D95" w14:textId="44DF7CF1" w:rsidR="00A16582" w:rsidRPr="007F096C" w:rsidRDefault="00A16582" w:rsidP="00A16582">
            <w:pPr>
              <w:rPr>
                <w:rFonts w:eastAsia="Calibri"/>
                <w:color w:val="000000"/>
                <w:sz w:val="22"/>
                <w:szCs w:val="22"/>
              </w:rPr>
            </w:pPr>
            <w:r w:rsidRPr="00667BD6">
              <w:t>Follow-up Required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BA11D6" w14:textId="3E966D3C" w:rsidR="00A16582" w:rsidRPr="007F096C" w:rsidRDefault="00A16582" w:rsidP="00A16582">
            <w:pPr>
              <w:rPr>
                <w:rFonts w:eastAsia="Calibri"/>
                <w:sz w:val="22"/>
                <w:szCs w:val="22"/>
              </w:rPr>
            </w:pPr>
            <w:r>
              <w:rPr>
                <w:rFonts w:eastAsia="Calibri"/>
                <w:sz w:val="22"/>
                <w:szCs w:val="22"/>
              </w:rPr>
              <w:t>Whether the log requires a follow-up or not</w:t>
            </w:r>
          </w:p>
        </w:tc>
      </w:tr>
      <w:tr w:rsidR="00A16582" w:rsidRPr="007F096C" w14:paraId="309309CF"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2828FD49" w14:textId="2891D8EA" w:rsidR="00A16582" w:rsidRPr="007F096C" w:rsidRDefault="00A16582" w:rsidP="00A16582">
            <w:pPr>
              <w:jc w:val="center"/>
              <w:rPr>
                <w:rFonts w:eastAsia="Calibri"/>
                <w:color w:val="000000"/>
                <w:sz w:val="22"/>
                <w:szCs w:val="22"/>
              </w:rPr>
            </w:pPr>
            <w:r>
              <w:rPr>
                <w:rFonts w:eastAsia="Calibri"/>
                <w:color w:val="000000"/>
                <w:sz w:val="22"/>
                <w:szCs w:val="22"/>
              </w:rPr>
              <w:t>46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789AB57" w14:textId="4CC8FD65" w:rsidR="00A16582" w:rsidRPr="007F096C" w:rsidRDefault="00A16582" w:rsidP="00A16582">
            <w:pPr>
              <w:rPr>
                <w:rFonts w:eastAsia="Calibri"/>
                <w:color w:val="000000"/>
                <w:sz w:val="22"/>
                <w:szCs w:val="22"/>
              </w:rPr>
            </w:pPr>
            <w:r w:rsidRPr="00667BD6">
              <w:t>Follow-up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0FEF" w14:textId="6F9346C2" w:rsidR="00A16582" w:rsidRPr="007F096C" w:rsidRDefault="00A16582" w:rsidP="00A16582">
            <w:pPr>
              <w:rPr>
                <w:rFonts w:eastAsia="Calibri"/>
                <w:sz w:val="22"/>
                <w:szCs w:val="22"/>
              </w:rPr>
            </w:pPr>
            <w:r>
              <w:rPr>
                <w:rFonts w:eastAsia="Calibri"/>
                <w:sz w:val="22"/>
                <w:szCs w:val="22"/>
              </w:rPr>
              <w:t>Follow-up date entered at submission</w:t>
            </w:r>
          </w:p>
        </w:tc>
      </w:tr>
      <w:tr w:rsidR="00A16582" w:rsidRPr="007F096C" w14:paraId="17EF11BB"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71FFBB5" w14:textId="7E3B5774" w:rsidR="00A16582" w:rsidRPr="007F096C" w:rsidRDefault="00A16582" w:rsidP="00A16582">
            <w:pPr>
              <w:jc w:val="center"/>
              <w:rPr>
                <w:rFonts w:eastAsia="Calibri"/>
                <w:color w:val="000000"/>
                <w:sz w:val="22"/>
                <w:szCs w:val="22"/>
              </w:rPr>
            </w:pPr>
            <w:r>
              <w:rPr>
                <w:rFonts w:eastAsia="Calibri"/>
                <w:color w:val="000000"/>
                <w:sz w:val="22"/>
                <w:szCs w:val="22"/>
              </w:rPr>
              <w:t>47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108012E" w14:textId="55ADEF58" w:rsidR="00A16582" w:rsidRPr="007F096C" w:rsidRDefault="00A16582" w:rsidP="00A16582">
            <w:pPr>
              <w:rPr>
                <w:rFonts w:eastAsia="Calibri"/>
                <w:color w:val="000000"/>
                <w:sz w:val="22"/>
                <w:szCs w:val="22"/>
              </w:rPr>
            </w:pPr>
            <w:r w:rsidRPr="00667BD6">
              <w:t>Follow-up 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B2224EA" w14:textId="52EA8C81" w:rsidR="00A16582" w:rsidRPr="007F096C" w:rsidRDefault="00A16582" w:rsidP="00A16582">
            <w:pPr>
              <w:rPr>
                <w:rFonts w:eastAsia="Calibri"/>
                <w:sz w:val="22"/>
                <w:szCs w:val="22"/>
              </w:rPr>
            </w:pPr>
            <w:r>
              <w:rPr>
                <w:rFonts w:eastAsia="Calibri"/>
                <w:sz w:val="22"/>
                <w:szCs w:val="22"/>
              </w:rPr>
              <w:t>Date of follow-up coaching session</w:t>
            </w:r>
          </w:p>
        </w:tc>
      </w:tr>
      <w:tr w:rsidR="00A16582" w:rsidRPr="007F096C" w14:paraId="73919803"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7C3BFE0C" w14:textId="45970429" w:rsidR="00A16582" w:rsidRPr="007F096C" w:rsidRDefault="00A16582" w:rsidP="00A16582">
            <w:pPr>
              <w:jc w:val="center"/>
              <w:rPr>
                <w:rFonts w:eastAsia="Calibri"/>
                <w:color w:val="000000"/>
                <w:sz w:val="22"/>
                <w:szCs w:val="22"/>
              </w:rPr>
            </w:pPr>
            <w:r>
              <w:rPr>
                <w:rFonts w:eastAsia="Calibri"/>
                <w:color w:val="000000"/>
                <w:sz w:val="22"/>
                <w:szCs w:val="22"/>
              </w:rPr>
              <w:t>48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DFF3B" w14:textId="0CC3F324" w:rsidR="00A16582" w:rsidRPr="007F096C" w:rsidRDefault="00A16582" w:rsidP="00A16582">
            <w:pPr>
              <w:rPr>
                <w:rFonts w:eastAsia="Calibri"/>
                <w:color w:val="000000"/>
                <w:sz w:val="22"/>
                <w:szCs w:val="22"/>
              </w:rPr>
            </w:pPr>
            <w:r w:rsidRPr="00667BD6">
              <w:t>Follow-up 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85516C" w14:textId="1D9AFB90" w:rsidR="00A16582" w:rsidRPr="007F096C" w:rsidRDefault="00A16582" w:rsidP="00A16582">
            <w:pPr>
              <w:rPr>
                <w:rFonts w:eastAsia="Calibri"/>
                <w:sz w:val="22"/>
                <w:szCs w:val="22"/>
              </w:rPr>
            </w:pPr>
            <w:r>
              <w:rPr>
                <w:rFonts w:eastAsia="Calibri"/>
                <w:sz w:val="22"/>
                <w:szCs w:val="22"/>
              </w:rPr>
              <w:t xml:space="preserve">Notes entered during follow-up coaching session </w:t>
            </w:r>
          </w:p>
        </w:tc>
      </w:tr>
      <w:tr w:rsidR="00A16582" w:rsidRPr="007F096C" w14:paraId="67F1FB0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3D5ADD41" w14:textId="4D877F05" w:rsidR="00A16582" w:rsidRPr="007F096C" w:rsidRDefault="00A16582" w:rsidP="00A16582">
            <w:pPr>
              <w:jc w:val="center"/>
              <w:rPr>
                <w:rFonts w:eastAsia="Calibri"/>
                <w:color w:val="000000"/>
                <w:sz w:val="22"/>
                <w:szCs w:val="22"/>
              </w:rPr>
            </w:pPr>
            <w:r>
              <w:rPr>
                <w:rFonts w:eastAsia="Calibri"/>
                <w:color w:val="000000"/>
                <w:sz w:val="22"/>
                <w:szCs w:val="22"/>
              </w:rPr>
              <w:t>49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6ED6A" w14:textId="54535C55" w:rsidR="00A16582" w:rsidRPr="007F096C" w:rsidRDefault="00A16582" w:rsidP="00A16582">
            <w:pPr>
              <w:rPr>
                <w:rFonts w:eastAsia="Calibri"/>
                <w:color w:val="000000"/>
                <w:sz w:val="22"/>
                <w:szCs w:val="22"/>
              </w:rPr>
            </w:pPr>
            <w:r w:rsidRPr="00667BD6">
              <w:t>Supervisor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2EDD70" w14:textId="0FD45952" w:rsidR="00A16582" w:rsidRPr="007F096C" w:rsidRDefault="00E0342D" w:rsidP="00E0342D">
            <w:pPr>
              <w:rPr>
                <w:rFonts w:eastAsia="Calibri"/>
                <w:sz w:val="22"/>
                <w:szCs w:val="22"/>
              </w:rPr>
            </w:pPr>
            <w:r>
              <w:rPr>
                <w:rFonts w:eastAsia="Calibri"/>
                <w:sz w:val="22"/>
                <w:szCs w:val="22"/>
              </w:rPr>
              <w:t>System d</w:t>
            </w:r>
            <w:r w:rsidR="00A16582">
              <w:rPr>
                <w:rFonts w:eastAsia="Calibri"/>
                <w:sz w:val="22"/>
                <w:szCs w:val="22"/>
              </w:rPr>
              <w:t>ate and</w:t>
            </w:r>
            <w:r>
              <w:rPr>
                <w:rFonts w:eastAsia="Calibri"/>
                <w:sz w:val="22"/>
                <w:szCs w:val="22"/>
              </w:rPr>
              <w:t xml:space="preserve"> time when follow-up occurred </w:t>
            </w:r>
          </w:p>
        </w:tc>
      </w:tr>
      <w:tr w:rsidR="00E0342D" w:rsidRPr="007F096C" w14:paraId="12CD7BE0"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119FAEB4" w14:textId="6220D2C2" w:rsidR="00E0342D" w:rsidRPr="007F096C" w:rsidRDefault="00E0342D" w:rsidP="00E0342D">
            <w:pPr>
              <w:jc w:val="center"/>
              <w:rPr>
                <w:rFonts w:eastAsia="Calibri"/>
                <w:color w:val="000000"/>
                <w:sz w:val="22"/>
                <w:szCs w:val="22"/>
              </w:rPr>
            </w:pPr>
            <w:r>
              <w:rPr>
                <w:rFonts w:eastAsia="Calibri"/>
                <w:color w:val="000000"/>
                <w:sz w:val="22"/>
                <w:szCs w:val="22"/>
              </w:rPr>
              <w:lastRenderedPageBreak/>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FDED5B" w14:textId="1D0A01D2" w:rsidR="00E0342D" w:rsidRPr="007F096C" w:rsidRDefault="00E0342D" w:rsidP="00E0342D">
            <w:pPr>
              <w:rPr>
                <w:rFonts w:eastAsia="Calibri"/>
                <w:color w:val="000000"/>
                <w:sz w:val="22"/>
                <w:szCs w:val="22"/>
              </w:rPr>
            </w:pPr>
            <w:r w:rsidRPr="00667BD6">
              <w:t>CSR Follow-up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879E36" w14:textId="28832A4E" w:rsidR="00E0342D" w:rsidRPr="007F096C" w:rsidRDefault="00E0342D" w:rsidP="00E0342D">
            <w:pPr>
              <w:rPr>
                <w:rFonts w:eastAsia="Calibri"/>
                <w:sz w:val="22"/>
                <w:szCs w:val="22"/>
              </w:rPr>
            </w:pPr>
            <w:r w:rsidRPr="007F096C">
              <w:rPr>
                <w:rFonts w:eastAsia="Calibri"/>
                <w:sz w:val="22"/>
                <w:szCs w:val="22"/>
              </w:rPr>
              <w:t>Date when the recipient reviewed and acknowledged or entered comments</w:t>
            </w:r>
            <w:r>
              <w:rPr>
                <w:rFonts w:eastAsia="Calibri"/>
                <w:sz w:val="22"/>
                <w:szCs w:val="22"/>
              </w:rPr>
              <w:t xml:space="preserve"> from follow-up</w:t>
            </w:r>
            <w:r w:rsidRPr="007F096C">
              <w:rPr>
                <w:rFonts w:eastAsia="Calibri"/>
                <w:sz w:val="22"/>
                <w:szCs w:val="22"/>
              </w:rPr>
              <w:t>.</w:t>
            </w:r>
          </w:p>
        </w:tc>
      </w:tr>
      <w:tr w:rsidR="00E0342D" w:rsidRPr="007F096C" w14:paraId="1D3568C9" w14:textId="77777777" w:rsidTr="00F0583F">
        <w:tc>
          <w:tcPr>
            <w:tcW w:w="1098" w:type="dxa"/>
            <w:tcBorders>
              <w:top w:val="single" w:sz="4" w:space="0" w:color="000000"/>
              <w:left w:val="single" w:sz="4" w:space="0" w:color="000000"/>
              <w:bottom w:val="single" w:sz="4" w:space="0" w:color="000000"/>
              <w:right w:val="single" w:sz="4" w:space="0" w:color="000000"/>
            </w:tcBorders>
          </w:tcPr>
          <w:p w14:paraId="4EA4856B" w14:textId="2042448E" w:rsidR="00E0342D" w:rsidRPr="007F096C" w:rsidRDefault="00E0342D" w:rsidP="00E0342D">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89F46E5" w14:textId="23F4A012" w:rsidR="00E0342D" w:rsidRPr="007F096C" w:rsidRDefault="00E0342D" w:rsidP="00E0342D">
            <w:pPr>
              <w:rPr>
                <w:rFonts w:eastAsia="Calibri"/>
                <w:color w:val="000000"/>
                <w:sz w:val="22"/>
                <w:szCs w:val="22"/>
              </w:rPr>
            </w:pPr>
            <w:r w:rsidRPr="00667BD6">
              <w:t>CSR Follow-up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6F7DAF" w14:textId="4AFAB492" w:rsidR="00E0342D" w:rsidRPr="007F096C" w:rsidRDefault="00E0342D" w:rsidP="00E0342D">
            <w:pPr>
              <w:rPr>
                <w:rFonts w:eastAsia="Calibri"/>
                <w:sz w:val="22"/>
                <w:szCs w:val="22"/>
              </w:rPr>
            </w:pPr>
            <w:r w:rsidRPr="007F096C">
              <w:rPr>
                <w:rFonts w:eastAsia="Calibri"/>
                <w:sz w:val="22"/>
                <w:szCs w:val="22"/>
              </w:rPr>
              <w:t>Comments entered by employee</w:t>
            </w:r>
            <w:r>
              <w:rPr>
                <w:rFonts w:eastAsia="Calibri"/>
                <w:sz w:val="22"/>
                <w:szCs w:val="22"/>
              </w:rPr>
              <w:t xml:space="preserve"> from follow-up</w:t>
            </w:r>
          </w:p>
        </w:tc>
      </w:tr>
      <w:tr w:rsidR="00A16582" w:rsidRPr="007F096C" w14:paraId="1DAD1E4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7B11C8F" w14:textId="294CBA87" w:rsidR="00A16582" w:rsidRPr="007F096C" w:rsidRDefault="00A16582" w:rsidP="00A16582">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vAlign w:val="bottom"/>
          </w:tcPr>
          <w:p w14:paraId="10A181A7" w14:textId="65C0D11C" w:rsidR="00A16582" w:rsidRPr="007F096C" w:rsidRDefault="00A16582" w:rsidP="00A16582">
            <w:pPr>
              <w:rPr>
                <w:rFonts w:eastAsia="Calibri"/>
                <w:color w:val="000000"/>
                <w:sz w:val="22"/>
                <w:szCs w:val="22"/>
              </w:rPr>
            </w:pPr>
            <w:r w:rsidRPr="007F096C">
              <w:rPr>
                <w:rFonts w:eastAsia="Calibri"/>
                <w:color w:val="000000"/>
                <w:sz w:val="22"/>
                <w:szCs w:val="22"/>
              </w:rPr>
              <w:t>Report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F7A622" w14:textId="31230C0B" w:rsidR="00A16582" w:rsidRPr="007F096C" w:rsidRDefault="00A16582" w:rsidP="00A16582">
            <w:pPr>
              <w:rPr>
                <w:rFonts w:eastAsia="Calibri"/>
                <w:sz w:val="22"/>
                <w:szCs w:val="22"/>
              </w:rPr>
            </w:pPr>
            <w:r w:rsidRPr="007F096C">
              <w:rPr>
                <w:rFonts w:eastAsia="Calibri"/>
                <w:sz w:val="22"/>
                <w:szCs w:val="22"/>
              </w:rPr>
              <w:t>Date and time the report was run in CCYY-MM-DD HH:MI:SS.decimal.  Note, this is for scheduled reports only.</w:t>
            </w:r>
          </w:p>
        </w:tc>
      </w:tr>
    </w:tbl>
    <w:p w14:paraId="6039986D" w14:textId="77777777" w:rsidR="0025641E" w:rsidRDefault="0025641E" w:rsidP="0025641E"/>
    <w:p w14:paraId="1C996557" w14:textId="77777777" w:rsidR="0025641E" w:rsidRPr="00E503BD" w:rsidRDefault="0025641E" w:rsidP="0025641E">
      <w:pPr>
        <w:pStyle w:val="Heading2"/>
        <w:spacing w:before="200" w:after="200"/>
        <w:rPr>
          <w:rFonts w:ascii="Arial" w:hAnsi="Arial"/>
          <w:bCs/>
          <w:sz w:val="22"/>
          <w:szCs w:val="22"/>
        </w:rPr>
      </w:pPr>
      <w:bookmarkStart w:id="305" w:name="_Toc474155324"/>
      <w:bookmarkStart w:id="306" w:name="_Toc495311810"/>
      <w:bookmarkStart w:id="307" w:name="_Toc171526"/>
      <w:r w:rsidRPr="00E503BD">
        <w:rPr>
          <w:rFonts w:ascii="Arial" w:hAnsi="Arial"/>
          <w:bCs/>
          <w:sz w:val="22"/>
          <w:szCs w:val="22"/>
        </w:rPr>
        <w:t>7.</w:t>
      </w:r>
      <w:r>
        <w:rPr>
          <w:rFonts w:ascii="Arial" w:hAnsi="Arial"/>
          <w:bCs/>
          <w:sz w:val="22"/>
          <w:szCs w:val="22"/>
        </w:rPr>
        <w:t>2</w:t>
      </w:r>
      <w:r w:rsidRPr="00E503BD">
        <w:rPr>
          <w:rFonts w:ascii="Arial" w:hAnsi="Arial"/>
          <w:bCs/>
          <w:sz w:val="22"/>
          <w:szCs w:val="22"/>
        </w:rPr>
        <w:tab/>
        <w:t xml:space="preserve">Reporting </w:t>
      </w:r>
      <w:r>
        <w:rPr>
          <w:rFonts w:ascii="Arial" w:hAnsi="Arial"/>
          <w:bCs/>
          <w:sz w:val="22"/>
          <w:szCs w:val="22"/>
        </w:rPr>
        <w:t xml:space="preserve">Warning </w:t>
      </w:r>
      <w:r w:rsidRPr="00E503BD">
        <w:rPr>
          <w:rFonts w:ascii="Arial" w:hAnsi="Arial"/>
          <w:bCs/>
          <w:sz w:val="22"/>
          <w:szCs w:val="22"/>
        </w:rPr>
        <w:t>Data Elements</w:t>
      </w:r>
      <w:bookmarkEnd w:id="305"/>
      <w:bookmarkEnd w:id="306"/>
      <w:bookmarkEnd w:id="307"/>
      <w:r w:rsidRPr="00E503BD">
        <w:rPr>
          <w:rFonts w:ascii="Arial" w:hAnsi="Arial"/>
          <w:bCs/>
          <w:sz w:val="22"/>
          <w:szCs w:val="22"/>
        </w:rPr>
        <w:t xml:space="preserve"> </w:t>
      </w:r>
    </w:p>
    <w:p w14:paraId="43D188FB" w14:textId="77777777" w:rsidR="0025641E" w:rsidRPr="00CD4169" w:rsidRDefault="0025641E" w:rsidP="0025641E">
      <w:pPr>
        <w:ind w:firstLine="720"/>
      </w:pPr>
      <w:r w:rsidRPr="00CD4169">
        <w:t>The following information shall be included in each report:</w:t>
      </w:r>
    </w:p>
    <w:p w14:paraId="5880DEDF"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21C41DDC" w14:textId="77777777" w:rsidTr="0066659D">
        <w:tc>
          <w:tcPr>
            <w:tcW w:w="1098" w:type="dxa"/>
          </w:tcPr>
          <w:p w14:paraId="62F2FB1C"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1E9842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5247A650"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5A32B79" w14:textId="77777777" w:rsidTr="0066659D">
        <w:tc>
          <w:tcPr>
            <w:tcW w:w="1098" w:type="dxa"/>
          </w:tcPr>
          <w:p w14:paraId="7BBA4FB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35922F86" w14:textId="31F78111" w:rsidR="0025641E" w:rsidRPr="001530FE" w:rsidRDefault="002D192E" w:rsidP="0066659D">
            <w:pPr>
              <w:rPr>
                <w:rFonts w:eastAsia="Calibri"/>
                <w:b/>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4435F920"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4D21C39D" w14:textId="77777777" w:rsidTr="0066659D">
        <w:tc>
          <w:tcPr>
            <w:tcW w:w="1098" w:type="dxa"/>
          </w:tcPr>
          <w:p w14:paraId="3FC79B8C"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67A7147C" w14:textId="41ED3C3C" w:rsidR="0025641E" w:rsidRPr="001530FE" w:rsidRDefault="002D192E" w:rsidP="002D192E">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0FC9D5F5"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2EB1955F" w14:textId="77777777" w:rsidTr="0066659D">
        <w:tc>
          <w:tcPr>
            <w:tcW w:w="1098" w:type="dxa"/>
          </w:tcPr>
          <w:p w14:paraId="235A2CF0"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557AB0ED"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ID</w:t>
            </w:r>
          </w:p>
        </w:tc>
        <w:tc>
          <w:tcPr>
            <w:tcW w:w="3609" w:type="dxa"/>
            <w:shd w:val="clear" w:color="auto" w:fill="auto"/>
          </w:tcPr>
          <w:p w14:paraId="5EE267B6" w14:textId="77777777" w:rsidR="0025641E" w:rsidRPr="001530FE" w:rsidRDefault="0025641E" w:rsidP="0066659D">
            <w:pPr>
              <w:rPr>
                <w:rFonts w:eastAsia="Calibri"/>
                <w:sz w:val="22"/>
                <w:szCs w:val="22"/>
              </w:rPr>
            </w:pPr>
            <w:r w:rsidRPr="001530FE">
              <w:rPr>
                <w:rFonts w:eastAsia="Calibri"/>
                <w:sz w:val="22"/>
                <w:szCs w:val="22"/>
              </w:rPr>
              <w:t>ID of the warning log</w:t>
            </w:r>
          </w:p>
        </w:tc>
      </w:tr>
      <w:tr w:rsidR="0025641E" w:rsidRPr="001530FE" w14:paraId="18A44403" w14:textId="77777777" w:rsidTr="0066659D">
        <w:tc>
          <w:tcPr>
            <w:tcW w:w="1098" w:type="dxa"/>
          </w:tcPr>
          <w:p w14:paraId="6DBC38B2"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8D8070A"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292E692" w14:textId="77777777" w:rsidR="0025641E" w:rsidRPr="001530FE" w:rsidRDefault="0025641E" w:rsidP="0066659D">
            <w:pPr>
              <w:rPr>
                <w:rFonts w:eastAsia="Calibri"/>
                <w:sz w:val="22"/>
                <w:szCs w:val="22"/>
              </w:rPr>
            </w:pPr>
            <w:r w:rsidRPr="001530FE">
              <w:rPr>
                <w:rFonts w:eastAsia="Calibri"/>
                <w:sz w:val="22"/>
                <w:szCs w:val="22"/>
              </w:rPr>
              <w:t>Warning log form name</w:t>
            </w:r>
          </w:p>
        </w:tc>
      </w:tr>
      <w:tr w:rsidR="0025641E" w:rsidRPr="001530FE" w14:paraId="4D8FA6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0D1D9D0"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9DFFA4"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6512D0" w14:textId="77777777" w:rsidR="0025641E" w:rsidRPr="001530FE" w:rsidRDefault="0025641E" w:rsidP="0066659D">
            <w:pPr>
              <w:rPr>
                <w:rFonts w:eastAsia="Calibri"/>
                <w:sz w:val="22"/>
                <w:szCs w:val="22"/>
              </w:rPr>
            </w:pPr>
            <w:r w:rsidRPr="001530FE">
              <w:rPr>
                <w:rFonts w:eastAsia="Calibri"/>
                <w:sz w:val="22"/>
                <w:szCs w:val="22"/>
              </w:rPr>
              <w:t>Current status of the warning log (Completed, Inactive)</w:t>
            </w:r>
          </w:p>
        </w:tc>
      </w:tr>
      <w:tr w:rsidR="0025641E" w:rsidRPr="001530FE" w14:paraId="7715B98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AEFAC8A"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7BAEBEB" w14:textId="77777777" w:rsidR="0025641E" w:rsidRPr="001530FE" w:rsidRDefault="0025641E" w:rsidP="0066659D">
            <w:pPr>
              <w:rPr>
                <w:rFonts w:eastAsia="Calibri"/>
                <w:color w:val="000000"/>
                <w:sz w:val="22"/>
                <w:szCs w:val="22"/>
              </w:rPr>
            </w:pPr>
            <w:r w:rsidRPr="001530FE">
              <w:rPr>
                <w:rFonts w:eastAsia="Calibri"/>
                <w:color w:val="000000"/>
                <w:sz w:val="22"/>
                <w:szCs w:val="22"/>
              </w:rPr>
              <w:t>State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8F982A4" w14:textId="77777777" w:rsidR="0025641E" w:rsidRPr="001530FE" w:rsidRDefault="0025641E" w:rsidP="0066659D">
            <w:pPr>
              <w:rPr>
                <w:rFonts w:eastAsia="Calibri"/>
                <w:sz w:val="22"/>
                <w:szCs w:val="22"/>
              </w:rPr>
            </w:pPr>
            <w:r w:rsidRPr="001530FE">
              <w:rPr>
                <w:rFonts w:eastAsia="Calibri"/>
                <w:sz w:val="22"/>
                <w:szCs w:val="22"/>
              </w:rPr>
              <w:t>Current state of the warning log (Active, Expired)</w:t>
            </w:r>
          </w:p>
        </w:tc>
      </w:tr>
      <w:tr w:rsidR="0025641E" w:rsidRPr="001530FE" w14:paraId="7E49A159" w14:textId="77777777" w:rsidTr="0066659D">
        <w:tc>
          <w:tcPr>
            <w:tcW w:w="1098" w:type="dxa"/>
          </w:tcPr>
          <w:p w14:paraId="177C264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10D4186E"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33B9E9C3"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48EF91F1" w14:textId="77777777" w:rsidTr="0066659D">
        <w:tc>
          <w:tcPr>
            <w:tcW w:w="1098" w:type="dxa"/>
          </w:tcPr>
          <w:p w14:paraId="69BFC66B"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D2BF71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AB26594"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2BFE47D7" w14:textId="77777777" w:rsidTr="0066659D">
        <w:tc>
          <w:tcPr>
            <w:tcW w:w="1098" w:type="dxa"/>
          </w:tcPr>
          <w:p w14:paraId="29BEA6B7"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shd w:val="clear" w:color="auto" w:fill="auto"/>
          </w:tcPr>
          <w:p w14:paraId="120E7DFE"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51044600"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6834763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516D4C7"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7EDAFA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99ACD"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log is submitted</w:t>
            </w:r>
          </w:p>
        </w:tc>
      </w:tr>
      <w:tr w:rsidR="0025641E" w:rsidRPr="001530FE" w14:paraId="28525AA4"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FA85B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B9BC3E"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776B0B"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124F989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6C10A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C7D70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390BA7F"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log is submitted </w:t>
            </w:r>
          </w:p>
        </w:tc>
      </w:tr>
      <w:tr w:rsidR="0025641E" w:rsidRPr="001530FE" w14:paraId="2056F7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29EB04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DC72B2"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2902A2"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23DB6F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35A989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59BF115"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A7C7683"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5E578C8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443D2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8E9EE89"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70C58E"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026D5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B652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08FDC3E"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A012557"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479C1FE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D28C02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60583B" w14:textId="77777777" w:rsidR="0025641E" w:rsidRPr="001530FE" w:rsidRDefault="0025641E" w:rsidP="0066659D">
            <w:pPr>
              <w:rPr>
                <w:rFonts w:eastAsia="Calibri"/>
                <w:color w:val="000000"/>
                <w:sz w:val="22"/>
                <w:szCs w:val="22"/>
              </w:rPr>
            </w:pPr>
            <w:r w:rsidRPr="001530FE">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E25B4F6"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006DD83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B81A9C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5B1999"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given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9F1E868" w14:textId="77777777" w:rsidR="0025641E" w:rsidRPr="001530FE" w:rsidRDefault="0025641E" w:rsidP="0066659D">
            <w:pPr>
              <w:rPr>
                <w:rFonts w:eastAsia="Calibri"/>
                <w:sz w:val="22"/>
                <w:szCs w:val="22"/>
              </w:rPr>
            </w:pPr>
            <w:r w:rsidRPr="001530FE">
              <w:rPr>
                <w:rFonts w:eastAsia="Calibri"/>
                <w:sz w:val="22"/>
                <w:szCs w:val="22"/>
              </w:rPr>
              <w:t>Date warning log was given</w:t>
            </w:r>
          </w:p>
        </w:tc>
      </w:tr>
      <w:tr w:rsidR="0025641E" w:rsidRPr="001530FE" w14:paraId="0F2F622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10C882E"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8D10A28"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F5D68" w14:textId="77777777" w:rsidR="0025641E" w:rsidRPr="001530FE" w:rsidRDefault="0025641E" w:rsidP="0066659D">
            <w:pPr>
              <w:rPr>
                <w:rFonts w:eastAsia="Calibri"/>
                <w:sz w:val="22"/>
                <w:szCs w:val="22"/>
              </w:rPr>
            </w:pPr>
            <w:r w:rsidRPr="001530FE">
              <w:rPr>
                <w:rFonts w:eastAsia="Calibri"/>
                <w:sz w:val="22"/>
                <w:szCs w:val="22"/>
              </w:rPr>
              <w:t>Date the log was submitted</w:t>
            </w:r>
          </w:p>
        </w:tc>
      </w:tr>
      <w:tr w:rsidR="0025641E" w:rsidRPr="001530FE" w14:paraId="6E1227B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7D5E5C3" w14:textId="77777777" w:rsidR="0025641E" w:rsidRPr="001530F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DC3105" w14:textId="77777777" w:rsidR="0025641E" w:rsidRPr="001530FE" w:rsidRDefault="0025641E" w:rsidP="0066659D">
            <w:pPr>
              <w:rPr>
                <w:rFonts w:eastAsia="Calibri"/>
                <w:color w:val="000000"/>
                <w:sz w:val="22"/>
                <w:szCs w:val="22"/>
              </w:rPr>
            </w:pPr>
            <w:r w:rsidRPr="001530FE">
              <w:rPr>
                <w:rFonts w:eastAsia="Calibri"/>
                <w:color w:val="000000"/>
                <w:sz w:val="22"/>
                <w:szCs w:val="22"/>
              </w:rPr>
              <w:t>Expiration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517C16" w14:textId="77777777" w:rsidR="0025641E" w:rsidRPr="001530FE" w:rsidRDefault="0025641E" w:rsidP="0066659D">
            <w:pPr>
              <w:rPr>
                <w:rFonts w:eastAsia="Calibri"/>
                <w:sz w:val="22"/>
                <w:szCs w:val="22"/>
              </w:rPr>
            </w:pPr>
            <w:r w:rsidRPr="001530FE">
              <w:rPr>
                <w:rFonts w:eastAsia="Calibri"/>
                <w:sz w:val="22"/>
                <w:szCs w:val="22"/>
              </w:rPr>
              <w:t>Date the warning log will or did expire (Warning given date + 91 days)</w:t>
            </w:r>
          </w:p>
        </w:tc>
      </w:tr>
      <w:tr w:rsidR="0025641E" w:rsidRPr="001530FE" w14:paraId="5BD087AB" w14:textId="77777777" w:rsidTr="0066659D">
        <w:tc>
          <w:tcPr>
            <w:tcW w:w="1098" w:type="dxa"/>
          </w:tcPr>
          <w:p w14:paraId="498A7B8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1</w:t>
            </w:r>
          </w:p>
        </w:tc>
        <w:tc>
          <w:tcPr>
            <w:tcW w:w="3358" w:type="dxa"/>
            <w:shd w:val="clear" w:color="auto" w:fill="auto"/>
          </w:tcPr>
          <w:p w14:paraId="60B116F2"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source</w:t>
            </w:r>
          </w:p>
        </w:tc>
        <w:tc>
          <w:tcPr>
            <w:tcW w:w="3609" w:type="dxa"/>
            <w:shd w:val="clear" w:color="auto" w:fill="auto"/>
          </w:tcPr>
          <w:p w14:paraId="04CA3143" w14:textId="77777777" w:rsidR="0025641E" w:rsidRPr="001530FE" w:rsidRDefault="0025641E" w:rsidP="0066659D">
            <w:pPr>
              <w:rPr>
                <w:rFonts w:eastAsia="Calibri"/>
                <w:sz w:val="22"/>
                <w:szCs w:val="22"/>
              </w:rPr>
            </w:pPr>
            <w:r w:rsidRPr="001530FE">
              <w:rPr>
                <w:rFonts w:eastAsia="Calibri"/>
                <w:sz w:val="22"/>
                <w:szCs w:val="22"/>
              </w:rPr>
              <w:t>Source of warning (Direct, Indirect)</w:t>
            </w:r>
          </w:p>
        </w:tc>
      </w:tr>
      <w:tr w:rsidR="0025641E" w:rsidRPr="001530FE" w14:paraId="41AC64FB" w14:textId="77777777" w:rsidTr="0066659D">
        <w:tc>
          <w:tcPr>
            <w:tcW w:w="1098" w:type="dxa"/>
          </w:tcPr>
          <w:p w14:paraId="69F18B0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lastRenderedPageBreak/>
              <w:t>2</w:t>
            </w:r>
            <w:r>
              <w:rPr>
                <w:rFonts w:eastAsia="Calibri"/>
                <w:color w:val="000000"/>
                <w:sz w:val="22"/>
                <w:szCs w:val="22"/>
              </w:rPr>
              <w:t>2</w:t>
            </w:r>
          </w:p>
        </w:tc>
        <w:tc>
          <w:tcPr>
            <w:tcW w:w="3358" w:type="dxa"/>
            <w:shd w:val="clear" w:color="auto" w:fill="auto"/>
          </w:tcPr>
          <w:p w14:paraId="726F7890" w14:textId="77777777" w:rsidR="0025641E" w:rsidRPr="001530FE" w:rsidRDefault="0025641E" w:rsidP="0066659D">
            <w:pPr>
              <w:rPr>
                <w:rFonts w:eastAsia="Calibri"/>
                <w:color w:val="000000"/>
                <w:sz w:val="22"/>
                <w:szCs w:val="22"/>
              </w:rPr>
            </w:pPr>
            <w:r w:rsidRPr="001530FE">
              <w:rPr>
                <w:rFonts w:eastAsia="Calibri"/>
                <w:color w:val="000000"/>
                <w:sz w:val="22"/>
                <w:szCs w:val="22"/>
              </w:rPr>
              <w:t>Sub-coaching source</w:t>
            </w:r>
          </w:p>
        </w:tc>
        <w:tc>
          <w:tcPr>
            <w:tcW w:w="3609" w:type="dxa"/>
            <w:shd w:val="clear" w:color="auto" w:fill="auto"/>
          </w:tcPr>
          <w:p w14:paraId="3971112B" w14:textId="77777777" w:rsidR="0025641E" w:rsidRPr="001530FE" w:rsidRDefault="0025641E" w:rsidP="0066659D">
            <w:pPr>
              <w:rPr>
                <w:rFonts w:eastAsia="Calibri"/>
                <w:sz w:val="22"/>
                <w:szCs w:val="22"/>
              </w:rPr>
            </w:pPr>
            <w:r w:rsidRPr="001530FE">
              <w:rPr>
                <w:rFonts w:eastAsia="Calibri"/>
                <w:sz w:val="22"/>
                <w:szCs w:val="22"/>
              </w:rPr>
              <w:t>How the warning was identified</w:t>
            </w:r>
          </w:p>
        </w:tc>
      </w:tr>
      <w:tr w:rsidR="0025641E" w:rsidRPr="001530FE" w14:paraId="40FF6518" w14:textId="77777777" w:rsidTr="0066659D">
        <w:tc>
          <w:tcPr>
            <w:tcW w:w="1098" w:type="dxa"/>
          </w:tcPr>
          <w:p w14:paraId="0DAABA2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3</w:t>
            </w:r>
          </w:p>
        </w:tc>
        <w:tc>
          <w:tcPr>
            <w:tcW w:w="3358" w:type="dxa"/>
            <w:shd w:val="clear" w:color="auto" w:fill="auto"/>
          </w:tcPr>
          <w:p w14:paraId="69B4B3F3"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reason</w:t>
            </w:r>
          </w:p>
        </w:tc>
        <w:tc>
          <w:tcPr>
            <w:tcW w:w="3609" w:type="dxa"/>
            <w:shd w:val="clear" w:color="auto" w:fill="auto"/>
          </w:tcPr>
          <w:p w14:paraId="5468512F" w14:textId="77777777" w:rsidR="0025641E" w:rsidRPr="001530FE" w:rsidRDefault="0025641E" w:rsidP="0066659D">
            <w:pPr>
              <w:rPr>
                <w:rFonts w:eastAsia="Calibri"/>
                <w:sz w:val="22"/>
                <w:szCs w:val="22"/>
              </w:rPr>
            </w:pPr>
            <w:r w:rsidRPr="001530FE">
              <w:rPr>
                <w:rFonts w:eastAsia="Calibri"/>
                <w:sz w:val="22"/>
                <w:szCs w:val="22"/>
              </w:rPr>
              <w:t>Warning reason of log</w:t>
            </w:r>
          </w:p>
        </w:tc>
      </w:tr>
      <w:tr w:rsidR="0025641E" w:rsidRPr="001530FE" w14:paraId="2DD2B334" w14:textId="77777777" w:rsidTr="0066659D">
        <w:tc>
          <w:tcPr>
            <w:tcW w:w="1098" w:type="dxa"/>
          </w:tcPr>
          <w:p w14:paraId="20D62E9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4</w:t>
            </w:r>
          </w:p>
        </w:tc>
        <w:tc>
          <w:tcPr>
            <w:tcW w:w="3358" w:type="dxa"/>
            <w:shd w:val="clear" w:color="auto" w:fill="auto"/>
          </w:tcPr>
          <w:p w14:paraId="53C5839C" w14:textId="77777777" w:rsidR="0025641E" w:rsidRPr="001530FE" w:rsidRDefault="0025641E" w:rsidP="0066659D">
            <w:pPr>
              <w:rPr>
                <w:rFonts w:eastAsia="Calibri"/>
                <w:color w:val="000000"/>
                <w:sz w:val="22"/>
                <w:szCs w:val="22"/>
              </w:rPr>
            </w:pPr>
            <w:r w:rsidRPr="001530FE">
              <w:rPr>
                <w:rFonts w:eastAsia="Calibri"/>
                <w:color w:val="000000"/>
                <w:sz w:val="22"/>
                <w:szCs w:val="22"/>
              </w:rPr>
              <w:t>Warning sub-reason</w:t>
            </w:r>
          </w:p>
        </w:tc>
        <w:tc>
          <w:tcPr>
            <w:tcW w:w="3609" w:type="dxa"/>
            <w:shd w:val="clear" w:color="auto" w:fill="auto"/>
          </w:tcPr>
          <w:p w14:paraId="5B56D914" w14:textId="77777777" w:rsidR="0025641E" w:rsidRPr="001530FE" w:rsidRDefault="0025641E" w:rsidP="0066659D">
            <w:pPr>
              <w:rPr>
                <w:rFonts w:eastAsia="Calibri"/>
                <w:sz w:val="22"/>
                <w:szCs w:val="22"/>
              </w:rPr>
            </w:pPr>
            <w:r w:rsidRPr="001530FE">
              <w:rPr>
                <w:rFonts w:eastAsia="Calibri"/>
                <w:sz w:val="22"/>
                <w:szCs w:val="22"/>
              </w:rPr>
              <w:t>Warning sub-reason of log</w:t>
            </w:r>
          </w:p>
        </w:tc>
      </w:tr>
      <w:tr w:rsidR="0025641E" w:rsidRPr="001530FE" w14:paraId="68FA84D5" w14:textId="77777777" w:rsidTr="0066659D">
        <w:tc>
          <w:tcPr>
            <w:tcW w:w="1098" w:type="dxa"/>
          </w:tcPr>
          <w:p w14:paraId="07318AB1"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5</w:t>
            </w:r>
          </w:p>
        </w:tc>
        <w:tc>
          <w:tcPr>
            <w:tcW w:w="3358" w:type="dxa"/>
            <w:shd w:val="clear" w:color="auto" w:fill="auto"/>
          </w:tcPr>
          <w:p w14:paraId="12A24FA4" w14:textId="77777777" w:rsidR="0025641E" w:rsidRPr="001530FE" w:rsidRDefault="0025641E" w:rsidP="0066659D">
            <w:pPr>
              <w:rPr>
                <w:rFonts w:eastAsia="Calibri"/>
                <w:color w:val="000000"/>
                <w:sz w:val="22"/>
                <w:szCs w:val="22"/>
              </w:rPr>
            </w:pPr>
            <w:r w:rsidRPr="001530FE">
              <w:rPr>
                <w:rFonts w:eastAsia="Calibri"/>
                <w:color w:val="000000"/>
                <w:sz w:val="22"/>
                <w:szCs w:val="22"/>
              </w:rPr>
              <w:t>Value</w:t>
            </w:r>
          </w:p>
        </w:tc>
        <w:tc>
          <w:tcPr>
            <w:tcW w:w="3609" w:type="dxa"/>
            <w:shd w:val="clear" w:color="auto" w:fill="auto"/>
          </w:tcPr>
          <w:p w14:paraId="77D607EA" w14:textId="77777777" w:rsidR="0025641E" w:rsidRPr="001530FE" w:rsidRDefault="0025641E" w:rsidP="0066659D">
            <w:pPr>
              <w:rPr>
                <w:rFonts w:eastAsia="Calibri"/>
                <w:sz w:val="22"/>
                <w:szCs w:val="22"/>
              </w:rPr>
            </w:pPr>
            <w:r w:rsidRPr="001530FE">
              <w:rPr>
                <w:rFonts w:eastAsia="Calibri"/>
                <w:sz w:val="22"/>
                <w:szCs w:val="22"/>
              </w:rPr>
              <w:t>Value of log (Opportunity)</w:t>
            </w:r>
          </w:p>
        </w:tc>
      </w:tr>
      <w:tr w:rsidR="0025641E" w:rsidRPr="001530FE" w14:paraId="4AD325AD" w14:textId="77777777" w:rsidTr="0066659D">
        <w:tc>
          <w:tcPr>
            <w:tcW w:w="1098" w:type="dxa"/>
          </w:tcPr>
          <w:p w14:paraId="6DC6BDB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6</w:t>
            </w:r>
          </w:p>
        </w:tc>
        <w:tc>
          <w:tcPr>
            <w:tcW w:w="3358" w:type="dxa"/>
            <w:shd w:val="clear" w:color="auto" w:fill="auto"/>
          </w:tcPr>
          <w:p w14:paraId="7C68E341"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ID</w:t>
            </w:r>
          </w:p>
        </w:tc>
        <w:tc>
          <w:tcPr>
            <w:tcW w:w="3609" w:type="dxa"/>
            <w:shd w:val="clear" w:color="auto" w:fill="auto"/>
          </w:tcPr>
          <w:p w14:paraId="5EE3236E" w14:textId="77777777" w:rsidR="0025641E" w:rsidRPr="001530FE" w:rsidRDefault="0025641E" w:rsidP="0066659D">
            <w:pPr>
              <w:rPr>
                <w:rFonts w:eastAsia="Calibri"/>
                <w:sz w:val="22"/>
                <w:szCs w:val="22"/>
              </w:rPr>
            </w:pPr>
            <w:r w:rsidRPr="001530FE">
              <w:rPr>
                <w:rFonts w:eastAsia="Calibri"/>
                <w:sz w:val="22"/>
                <w:szCs w:val="22"/>
              </w:rPr>
              <w:t>Employee ID of the submitter of the log</w:t>
            </w:r>
          </w:p>
        </w:tc>
      </w:tr>
      <w:tr w:rsidR="0025641E" w:rsidRPr="001530FE" w14:paraId="717F8B91" w14:textId="77777777" w:rsidTr="0066659D">
        <w:tc>
          <w:tcPr>
            <w:tcW w:w="1098" w:type="dxa"/>
          </w:tcPr>
          <w:p w14:paraId="21593B36"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7</w:t>
            </w:r>
          </w:p>
        </w:tc>
        <w:tc>
          <w:tcPr>
            <w:tcW w:w="3358" w:type="dxa"/>
            <w:shd w:val="clear" w:color="auto" w:fill="auto"/>
          </w:tcPr>
          <w:p w14:paraId="77414687" w14:textId="77777777" w:rsidR="0025641E" w:rsidRPr="001530FE" w:rsidRDefault="0025641E" w:rsidP="0066659D">
            <w:pPr>
              <w:rPr>
                <w:rFonts w:eastAsia="Calibri"/>
                <w:color w:val="000000"/>
                <w:sz w:val="22"/>
                <w:szCs w:val="22"/>
              </w:rPr>
            </w:pPr>
            <w:r w:rsidRPr="001530FE">
              <w:rPr>
                <w:rFonts w:eastAsia="Calibri"/>
                <w:color w:val="000000"/>
                <w:sz w:val="22"/>
                <w:szCs w:val="22"/>
              </w:rPr>
              <w:t>Submitter name</w:t>
            </w:r>
          </w:p>
        </w:tc>
        <w:tc>
          <w:tcPr>
            <w:tcW w:w="3609" w:type="dxa"/>
            <w:shd w:val="clear" w:color="auto" w:fill="auto"/>
          </w:tcPr>
          <w:p w14:paraId="1E3BA6ED" w14:textId="77777777" w:rsidR="0025641E" w:rsidRPr="001530FE" w:rsidRDefault="0025641E" w:rsidP="0066659D">
            <w:pPr>
              <w:rPr>
                <w:rFonts w:eastAsia="Calibri"/>
                <w:sz w:val="22"/>
                <w:szCs w:val="22"/>
              </w:rPr>
            </w:pPr>
            <w:r w:rsidRPr="001530FE">
              <w:rPr>
                <w:rFonts w:eastAsia="Calibri"/>
                <w:sz w:val="22"/>
                <w:szCs w:val="22"/>
              </w:rPr>
              <w:t>Name of the submitter of the log</w:t>
            </w:r>
          </w:p>
        </w:tc>
      </w:tr>
      <w:tr w:rsidR="0025641E" w:rsidRPr="001530FE" w14:paraId="4ADEA203"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51A1FBA"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6400BB3"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0D7F6F" w14:textId="7FF49528" w:rsidR="0025641E" w:rsidRPr="001530FE" w:rsidRDefault="0025641E" w:rsidP="0066659D">
            <w:pPr>
              <w:rPr>
                <w:rFonts w:eastAsia="Calibri"/>
                <w:sz w:val="22"/>
                <w:szCs w:val="22"/>
              </w:rPr>
            </w:pPr>
            <w:r w:rsidRPr="001530FE">
              <w:rPr>
                <w:rFonts w:eastAsia="Calibri"/>
                <w:sz w:val="22"/>
                <w:szCs w:val="22"/>
              </w:rPr>
              <w:t xml:space="preserve">Program associated with the log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383E1E29"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9FA1B0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2</w:t>
            </w: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EB3EB1" w14:textId="77777777" w:rsidR="0025641E" w:rsidRPr="001530FE" w:rsidRDefault="0025641E" w:rsidP="0066659D">
            <w:pPr>
              <w:rPr>
                <w:rFonts w:eastAsia="Calibri"/>
                <w:color w:val="000000"/>
                <w:sz w:val="22"/>
                <w:szCs w:val="22"/>
              </w:rPr>
            </w:pPr>
            <w:r w:rsidRPr="001530FE">
              <w:rPr>
                <w:rFonts w:eastAsia="Calibri"/>
                <w:color w:val="000000"/>
                <w:sz w:val="22"/>
                <w:szCs w:val="22"/>
              </w:rPr>
              <w:t>Behavior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DD10F20" w14:textId="77777777" w:rsidR="0025641E" w:rsidRPr="001530FE" w:rsidRDefault="0025641E" w:rsidP="0066659D">
            <w:pPr>
              <w:rPr>
                <w:rFonts w:eastAsia="Calibri"/>
                <w:sz w:val="22"/>
                <w:szCs w:val="22"/>
              </w:rPr>
            </w:pPr>
            <w:r w:rsidRPr="001530FE">
              <w:rPr>
                <w:rFonts w:eastAsia="Calibri"/>
                <w:sz w:val="22"/>
                <w:szCs w:val="22"/>
              </w:rPr>
              <w:t>Behavior associated with the log in the Training module (Production, Training, Other)</w:t>
            </w:r>
          </w:p>
        </w:tc>
      </w:tr>
    </w:tbl>
    <w:p w14:paraId="4217D513" w14:textId="77777777" w:rsidR="0025641E" w:rsidRDefault="0025641E" w:rsidP="0025641E"/>
    <w:p w14:paraId="27560D00" w14:textId="77777777" w:rsidR="0025641E" w:rsidRPr="00E503BD" w:rsidRDefault="0025641E" w:rsidP="0025641E">
      <w:pPr>
        <w:pStyle w:val="Heading2"/>
        <w:spacing w:before="200" w:after="200"/>
        <w:rPr>
          <w:rFonts w:ascii="Arial" w:hAnsi="Arial"/>
          <w:bCs/>
          <w:sz w:val="22"/>
          <w:szCs w:val="22"/>
        </w:rPr>
      </w:pPr>
      <w:bookmarkStart w:id="308" w:name="_Toc495311811"/>
      <w:bookmarkStart w:id="309" w:name="_Toc171527"/>
      <w:r w:rsidRPr="00E503BD">
        <w:rPr>
          <w:rFonts w:ascii="Arial" w:hAnsi="Arial"/>
          <w:bCs/>
          <w:sz w:val="22"/>
          <w:szCs w:val="22"/>
        </w:rPr>
        <w:t>7.</w:t>
      </w:r>
      <w:r>
        <w:rPr>
          <w:rFonts w:ascii="Arial" w:hAnsi="Arial"/>
          <w:bCs/>
          <w:sz w:val="22"/>
          <w:szCs w:val="22"/>
        </w:rPr>
        <w:t>3</w:t>
      </w:r>
      <w:r w:rsidRPr="00E503BD">
        <w:rPr>
          <w:rFonts w:ascii="Arial" w:hAnsi="Arial"/>
          <w:bCs/>
          <w:sz w:val="22"/>
          <w:szCs w:val="22"/>
        </w:rPr>
        <w:tab/>
        <w:t xml:space="preserve">Reporting </w:t>
      </w:r>
      <w:r>
        <w:rPr>
          <w:rFonts w:ascii="Arial" w:hAnsi="Arial"/>
          <w:bCs/>
          <w:sz w:val="22"/>
          <w:szCs w:val="22"/>
        </w:rPr>
        <w:t xml:space="preserve">Hierarchy </w:t>
      </w:r>
      <w:r w:rsidRPr="00E503BD">
        <w:rPr>
          <w:rFonts w:ascii="Arial" w:hAnsi="Arial"/>
          <w:bCs/>
          <w:sz w:val="22"/>
          <w:szCs w:val="22"/>
        </w:rPr>
        <w:t>Data Elements</w:t>
      </w:r>
      <w:bookmarkEnd w:id="308"/>
      <w:bookmarkEnd w:id="309"/>
      <w:r w:rsidRPr="00E503BD">
        <w:rPr>
          <w:rFonts w:ascii="Arial" w:hAnsi="Arial"/>
          <w:bCs/>
          <w:sz w:val="22"/>
          <w:szCs w:val="22"/>
        </w:rPr>
        <w:t xml:space="preserve"> </w:t>
      </w:r>
    </w:p>
    <w:p w14:paraId="2B3D7D56" w14:textId="77777777" w:rsidR="0025641E" w:rsidRPr="00CD4169" w:rsidRDefault="0025641E" w:rsidP="0025641E">
      <w:pPr>
        <w:ind w:firstLine="720"/>
      </w:pPr>
      <w:r w:rsidRPr="00CD4169">
        <w:t>The following information shall be included in each report:</w:t>
      </w:r>
    </w:p>
    <w:p w14:paraId="70FE18E4"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343C9BAE" w14:textId="77777777" w:rsidTr="0066659D">
        <w:tc>
          <w:tcPr>
            <w:tcW w:w="1098" w:type="dxa"/>
          </w:tcPr>
          <w:p w14:paraId="5F0DDC0F"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31C027C2"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33C1FE11"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6C9AF385" w14:textId="77777777" w:rsidTr="0066659D">
        <w:tc>
          <w:tcPr>
            <w:tcW w:w="1098" w:type="dxa"/>
          </w:tcPr>
          <w:p w14:paraId="142D4352"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277C63DA"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ID</w:t>
            </w:r>
          </w:p>
        </w:tc>
        <w:tc>
          <w:tcPr>
            <w:tcW w:w="3609" w:type="dxa"/>
            <w:shd w:val="clear" w:color="auto" w:fill="auto"/>
          </w:tcPr>
          <w:p w14:paraId="6A0F6B79" w14:textId="77777777" w:rsidR="0025641E" w:rsidRPr="001530FE" w:rsidRDefault="0025641E" w:rsidP="0066659D">
            <w:pPr>
              <w:rPr>
                <w:rFonts w:eastAsia="Calibri"/>
                <w:sz w:val="22"/>
                <w:szCs w:val="22"/>
              </w:rPr>
            </w:pPr>
            <w:r w:rsidRPr="001530FE">
              <w:rPr>
                <w:rFonts w:eastAsia="Calibri"/>
                <w:sz w:val="22"/>
                <w:szCs w:val="22"/>
              </w:rPr>
              <w:t>Employee ID of the log recipient</w:t>
            </w:r>
          </w:p>
        </w:tc>
      </w:tr>
      <w:tr w:rsidR="0025641E" w:rsidRPr="001530FE" w14:paraId="039EA304" w14:textId="77777777" w:rsidTr="0066659D">
        <w:tc>
          <w:tcPr>
            <w:tcW w:w="1098" w:type="dxa"/>
          </w:tcPr>
          <w:p w14:paraId="0F7D2B1B"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FEB72F7"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name</w:t>
            </w:r>
          </w:p>
        </w:tc>
        <w:tc>
          <w:tcPr>
            <w:tcW w:w="3609" w:type="dxa"/>
            <w:shd w:val="clear" w:color="auto" w:fill="auto"/>
          </w:tcPr>
          <w:p w14:paraId="16A64480" w14:textId="77777777" w:rsidR="0025641E" w:rsidRPr="001530FE" w:rsidRDefault="0025641E" w:rsidP="0066659D">
            <w:pPr>
              <w:rPr>
                <w:rFonts w:eastAsia="Calibri"/>
                <w:sz w:val="22"/>
                <w:szCs w:val="22"/>
              </w:rPr>
            </w:pPr>
            <w:r w:rsidRPr="001530FE">
              <w:rPr>
                <w:rFonts w:eastAsia="Calibri"/>
                <w:sz w:val="22"/>
                <w:szCs w:val="22"/>
              </w:rPr>
              <w:t>The last, first mi name of employee</w:t>
            </w:r>
          </w:p>
        </w:tc>
      </w:tr>
      <w:tr w:rsidR="0025641E" w:rsidRPr="001530FE" w14:paraId="10B997F4" w14:textId="77777777" w:rsidTr="0066659D">
        <w:tc>
          <w:tcPr>
            <w:tcW w:w="1098" w:type="dxa"/>
          </w:tcPr>
          <w:p w14:paraId="77E092F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7D73D923" w14:textId="77777777" w:rsidR="0025641E" w:rsidRPr="001530FE" w:rsidRDefault="0025641E" w:rsidP="0066659D">
            <w:pPr>
              <w:rPr>
                <w:rFonts w:eastAsia="Calibri"/>
                <w:color w:val="000000"/>
                <w:sz w:val="22"/>
                <w:szCs w:val="22"/>
              </w:rPr>
            </w:pPr>
            <w:r w:rsidRPr="001530FE">
              <w:rPr>
                <w:rFonts w:eastAsia="Calibri"/>
                <w:color w:val="000000"/>
                <w:sz w:val="22"/>
                <w:szCs w:val="22"/>
              </w:rPr>
              <w:t>City</w:t>
            </w:r>
          </w:p>
        </w:tc>
        <w:tc>
          <w:tcPr>
            <w:tcW w:w="3609" w:type="dxa"/>
            <w:shd w:val="clear" w:color="auto" w:fill="auto"/>
          </w:tcPr>
          <w:p w14:paraId="605DFCD6" w14:textId="77777777" w:rsidR="0025641E" w:rsidRPr="001530FE" w:rsidRDefault="0025641E" w:rsidP="0066659D">
            <w:pPr>
              <w:rPr>
                <w:rFonts w:eastAsia="Calibri"/>
                <w:sz w:val="22"/>
                <w:szCs w:val="22"/>
              </w:rPr>
            </w:pPr>
            <w:r w:rsidRPr="001530FE">
              <w:rPr>
                <w:rFonts w:eastAsia="Calibri"/>
                <w:sz w:val="22"/>
                <w:szCs w:val="22"/>
              </w:rPr>
              <w:t>Site of the employee</w:t>
            </w:r>
          </w:p>
        </w:tc>
      </w:tr>
      <w:tr w:rsidR="0025641E" w:rsidRPr="001530FE" w14:paraId="4B6751C0" w14:textId="77777777" w:rsidTr="0066659D">
        <w:tc>
          <w:tcPr>
            <w:tcW w:w="1098" w:type="dxa"/>
          </w:tcPr>
          <w:p w14:paraId="3B0728EF"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1CBA22A2"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code</w:t>
            </w:r>
          </w:p>
        </w:tc>
        <w:tc>
          <w:tcPr>
            <w:tcW w:w="3609" w:type="dxa"/>
            <w:shd w:val="clear" w:color="auto" w:fill="auto"/>
          </w:tcPr>
          <w:p w14:paraId="2BCF511B" w14:textId="77777777" w:rsidR="0025641E" w:rsidRPr="001530FE" w:rsidRDefault="0025641E" w:rsidP="0066659D">
            <w:pPr>
              <w:rPr>
                <w:rFonts w:eastAsia="Calibri"/>
                <w:sz w:val="22"/>
                <w:szCs w:val="22"/>
              </w:rPr>
            </w:pPr>
            <w:r w:rsidRPr="001530FE">
              <w:rPr>
                <w:rFonts w:eastAsia="Calibri"/>
                <w:sz w:val="22"/>
                <w:szCs w:val="22"/>
              </w:rPr>
              <w:t>Job code of the employee</w:t>
            </w:r>
          </w:p>
        </w:tc>
      </w:tr>
      <w:tr w:rsidR="0025641E" w:rsidRPr="001530FE" w14:paraId="2A2579CC" w14:textId="77777777" w:rsidTr="0066659D">
        <w:tc>
          <w:tcPr>
            <w:tcW w:w="1098" w:type="dxa"/>
          </w:tcPr>
          <w:p w14:paraId="55B7FD87"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E860886" w14:textId="77777777" w:rsidR="0025641E" w:rsidRPr="001530FE" w:rsidRDefault="0025641E" w:rsidP="0066659D">
            <w:pPr>
              <w:rPr>
                <w:rFonts w:eastAsia="Calibri"/>
                <w:color w:val="000000"/>
                <w:sz w:val="22"/>
                <w:szCs w:val="22"/>
              </w:rPr>
            </w:pPr>
            <w:r w:rsidRPr="001530FE">
              <w:rPr>
                <w:rFonts w:eastAsia="Calibri"/>
                <w:color w:val="000000"/>
                <w:sz w:val="22"/>
                <w:szCs w:val="22"/>
              </w:rPr>
              <w:t>Employee job description</w:t>
            </w:r>
          </w:p>
        </w:tc>
        <w:tc>
          <w:tcPr>
            <w:tcW w:w="3609" w:type="dxa"/>
            <w:shd w:val="clear" w:color="auto" w:fill="auto"/>
          </w:tcPr>
          <w:p w14:paraId="4701C669" w14:textId="77777777" w:rsidR="0025641E" w:rsidRPr="001530FE" w:rsidRDefault="0025641E" w:rsidP="0066659D">
            <w:pPr>
              <w:rPr>
                <w:rFonts w:eastAsia="Calibri"/>
                <w:sz w:val="22"/>
                <w:szCs w:val="22"/>
              </w:rPr>
            </w:pPr>
            <w:r w:rsidRPr="001530FE">
              <w:rPr>
                <w:rFonts w:eastAsia="Calibri"/>
                <w:sz w:val="22"/>
                <w:szCs w:val="22"/>
              </w:rPr>
              <w:t>Job description/title of the employee</w:t>
            </w:r>
          </w:p>
        </w:tc>
      </w:tr>
      <w:tr w:rsidR="0025641E" w:rsidRPr="001530FE" w14:paraId="391FE93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ABE3DCE"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F55F89A" w14:textId="77777777" w:rsidR="0025641E" w:rsidRPr="001530FE" w:rsidRDefault="0025641E" w:rsidP="0066659D">
            <w:pPr>
              <w:rPr>
                <w:rFonts w:eastAsia="Calibri"/>
                <w:color w:val="000000"/>
                <w:sz w:val="22"/>
                <w:szCs w:val="22"/>
              </w:rPr>
            </w:pPr>
            <w:r w:rsidRPr="001530FE">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02F1405" w14:textId="7475EC0B" w:rsidR="0025641E" w:rsidRPr="001530FE" w:rsidRDefault="0025641E" w:rsidP="0066659D">
            <w:pPr>
              <w:rPr>
                <w:rFonts w:eastAsia="Calibri"/>
                <w:sz w:val="22"/>
                <w:szCs w:val="22"/>
              </w:rPr>
            </w:pPr>
            <w:r w:rsidRPr="001530FE">
              <w:rPr>
                <w:rFonts w:eastAsia="Calibri"/>
                <w:sz w:val="22"/>
                <w:szCs w:val="22"/>
              </w:rPr>
              <w:t xml:space="preserve">Program associated with the employee (Medicare, Marketplace, </w:t>
            </w:r>
            <w:r w:rsidR="006C386B">
              <w:rPr>
                <w:rFonts w:eastAsia="Calibri"/>
                <w:sz w:val="22"/>
                <w:szCs w:val="22"/>
              </w:rPr>
              <w:t xml:space="preserve">Dual, </w:t>
            </w:r>
            <w:r w:rsidRPr="001530FE">
              <w:rPr>
                <w:rFonts w:eastAsia="Calibri"/>
                <w:sz w:val="22"/>
                <w:szCs w:val="22"/>
              </w:rPr>
              <w:t>NA)</w:t>
            </w:r>
          </w:p>
        </w:tc>
      </w:tr>
      <w:tr w:rsidR="0025641E" w:rsidRPr="001530FE" w14:paraId="5B486BAE"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41F3CA"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3250F1"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6580F1B" w14:textId="77777777" w:rsidR="0025641E" w:rsidRPr="001530FE" w:rsidRDefault="0025641E" w:rsidP="0066659D">
            <w:pPr>
              <w:rPr>
                <w:rFonts w:eastAsia="Calibri"/>
                <w:sz w:val="22"/>
                <w:szCs w:val="22"/>
              </w:rPr>
            </w:pPr>
            <w:r w:rsidRPr="001530FE">
              <w:rPr>
                <w:rFonts w:eastAsia="Calibri"/>
                <w:sz w:val="22"/>
                <w:szCs w:val="22"/>
              </w:rPr>
              <w:t>Employee ID of the supervisor of the log recipient at time the report is run</w:t>
            </w:r>
          </w:p>
        </w:tc>
      </w:tr>
      <w:tr w:rsidR="0025641E" w:rsidRPr="001530FE" w14:paraId="4D6527F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457C922"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6CBC57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623A58" w14:textId="77777777" w:rsidR="0025641E" w:rsidRPr="001530FE" w:rsidRDefault="0025641E" w:rsidP="0066659D">
            <w:pPr>
              <w:rPr>
                <w:rFonts w:eastAsia="Calibri"/>
                <w:sz w:val="22"/>
                <w:szCs w:val="22"/>
              </w:rPr>
            </w:pPr>
            <w:r w:rsidRPr="001530FE">
              <w:rPr>
                <w:rFonts w:eastAsia="Calibri"/>
                <w:sz w:val="22"/>
                <w:szCs w:val="22"/>
              </w:rPr>
              <w:t>The last, first mi name of supervisor of employee</w:t>
            </w:r>
          </w:p>
        </w:tc>
      </w:tr>
      <w:tr w:rsidR="0025641E" w:rsidRPr="001530FE" w14:paraId="7938957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CBA50E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2BF37B0"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CC83F7F" w14:textId="77777777" w:rsidR="0025641E" w:rsidRPr="001530FE" w:rsidRDefault="0025641E" w:rsidP="0066659D">
            <w:pPr>
              <w:rPr>
                <w:rFonts w:eastAsia="Calibri"/>
                <w:sz w:val="22"/>
                <w:szCs w:val="22"/>
              </w:rPr>
            </w:pPr>
            <w:r w:rsidRPr="001530FE">
              <w:rPr>
                <w:rFonts w:eastAsia="Calibri"/>
                <w:sz w:val="22"/>
                <w:szCs w:val="22"/>
              </w:rPr>
              <w:t>Job code of the supervisor</w:t>
            </w:r>
          </w:p>
        </w:tc>
      </w:tr>
      <w:tr w:rsidR="0025641E" w:rsidRPr="001530FE" w14:paraId="10D854D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0ACB0E7D"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AF7887C" w14:textId="77777777" w:rsidR="0025641E" w:rsidRPr="001530FE" w:rsidRDefault="0025641E" w:rsidP="0066659D">
            <w:pPr>
              <w:rPr>
                <w:rFonts w:eastAsia="Calibri"/>
                <w:color w:val="000000"/>
                <w:sz w:val="22"/>
                <w:szCs w:val="22"/>
              </w:rPr>
            </w:pPr>
            <w:r w:rsidRPr="001530FE">
              <w:rPr>
                <w:rFonts w:eastAsia="Calibri"/>
                <w:color w:val="000000"/>
                <w:sz w:val="22"/>
                <w:szCs w:val="22"/>
              </w:rPr>
              <w:t>Supervisor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3BC3ED" w14:textId="77777777" w:rsidR="0025641E" w:rsidRPr="001530FE" w:rsidRDefault="0025641E" w:rsidP="0066659D">
            <w:pPr>
              <w:rPr>
                <w:rFonts w:eastAsia="Calibri"/>
                <w:sz w:val="22"/>
                <w:szCs w:val="22"/>
              </w:rPr>
            </w:pPr>
            <w:r w:rsidRPr="001530FE">
              <w:rPr>
                <w:rFonts w:eastAsia="Calibri"/>
                <w:sz w:val="22"/>
                <w:szCs w:val="22"/>
              </w:rPr>
              <w:t>Job description/title of the supervisor</w:t>
            </w:r>
          </w:p>
        </w:tc>
      </w:tr>
      <w:tr w:rsidR="0025641E" w:rsidRPr="001530FE" w14:paraId="7F16CA0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63C35D7"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EEA629A"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0D5A48E" w14:textId="77777777" w:rsidR="0025641E" w:rsidRPr="001530FE" w:rsidRDefault="0025641E" w:rsidP="0066659D">
            <w:pPr>
              <w:rPr>
                <w:rFonts w:eastAsia="Calibri"/>
                <w:sz w:val="22"/>
                <w:szCs w:val="22"/>
              </w:rPr>
            </w:pPr>
            <w:r w:rsidRPr="001530FE">
              <w:rPr>
                <w:rFonts w:eastAsia="Calibri"/>
                <w:sz w:val="22"/>
                <w:szCs w:val="22"/>
              </w:rPr>
              <w:t xml:space="preserve">Employee ID of the manager of the log recipient at time the report is </w:t>
            </w:r>
          </w:p>
        </w:tc>
      </w:tr>
      <w:tr w:rsidR="0025641E" w:rsidRPr="001530FE" w14:paraId="2E0B0C0D"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85164B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913876"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F2FF65C" w14:textId="77777777" w:rsidR="0025641E" w:rsidRPr="001530FE" w:rsidRDefault="0025641E" w:rsidP="0066659D">
            <w:pPr>
              <w:rPr>
                <w:rFonts w:eastAsia="Calibri"/>
                <w:sz w:val="22"/>
                <w:szCs w:val="22"/>
              </w:rPr>
            </w:pPr>
            <w:r w:rsidRPr="001530FE">
              <w:rPr>
                <w:rFonts w:eastAsia="Calibri"/>
                <w:sz w:val="22"/>
                <w:szCs w:val="22"/>
              </w:rPr>
              <w:t>The last, first mi name of manager of employee</w:t>
            </w:r>
          </w:p>
        </w:tc>
      </w:tr>
      <w:tr w:rsidR="0025641E" w:rsidRPr="001530FE" w14:paraId="712E5067"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78DA2663"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3FF91BC"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code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E86B72E" w14:textId="77777777" w:rsidR="0025641E" w:rsidRPr="001530FE" w:rsidRDefault="0025641E" w:rsidP="0066659D">
            <w:pPr>
              <w:rPr>
                <w:rFonts w:eastAsia="Calibri"/>
                <w:sz w:val="22"/>
                <w:szCs w:val="22"/>
              </w:rPr>
            </w:pPr>
            <w:r w:rsidRPr="001530FE">
              <w:rPr>
                <w:rFonts w:eastAsia="Calibri"/>
                <w:sz w:val="22"/>
                <w:szCs w:val="22"/>
              </w:rPr>
              <w:t>Job code of the manager</w:t>
            </w:r>
          </w:p>
        </w:tc>
      </w:tr>
      <w:tr w:rsidR="0025641E" w:rsidRPr="001530FE" w14:paraId="2440073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18CF6074"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6B3FE4E" w14:textId="77777777" w:rsidR="0025641E" w:rsidRPr="001530FE" w:rsidRDefault="0025641E" w:rsidP="0066659D">
            <w:pPr>
              <w:rPr>
                <w:rFonts w:eastAsia="Calibri"/>
                <w:color w:val="000000"/>
                <w:sz w:val="22"/>
                <w:szCs w:val="22"/>
              </w:rPr>
            </w:pPr>
            <w:r w:rsidRPr="001530FE">
              <w:rPr>
                <w:rFonts w:eastAsia="Calibri"/>
                <w:color w:val="000000"/>
                <w:sz w:val="22"/>
                <w:szCs w:val="22"/>
              </w:rPr>
              <w:t>Manager job 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22FF112" w14:textId="77777777" w:rsidR="0025641E" w:rsidRPr="001530FE" w:rsidRDefault="0025641E" w:rsidP="0066659D">
            <w:pPr>
              <w:rPr>
                <w:rFonts w:eastAsia="Calibri"/>
                <w:sz w:val="22"/>
                <w:szCs w:val="22"/>
              </w:rPr>
            </w:pPr>
            <w:r w:rsidRPr="001530FE">
              <w:rPr>
                <w:rFonts w:eastAsia="Calibri"/>
                <w:sz w:val="22"/>
                <w:szCs w:val="22"/>
              </w:rPr>
              <w:t>Job description/title of the manager</w:t>
            </w:r>
          </w:p>
        </w:tc>
      </w:tr>
      <w:tr w:rsidR="0025641E" w:rsidRPr="001530FE" w14:paraId="33737698"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762CF35"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B3FD7F" w14:textId="77777777" w:rsidR="0025641E" w:rsidRPr="001530FE" w:rsidRDefault="0025641E" w:rsidP="0066659D">
            <w:pPr>
              <w:rPr>
                <w:rFonts w:eastAsia="Calibri"/>
                <w:color w:val="000000"/>
                <w:sz w:val="22"/>
                <w:szCs w:val="22"/>
              </w:rPr>
            </w:pPr>
            <w:r w:rsidRPr="001530FE">
              <w:rPr>
                <w:rFonts w:eastAsia="Calibri"/>
                <w:color w:val="000000"/>
                <w:sz w:val="22"/>
                <w:szCs w:val="22"/>
              </w:rPr>
              <w:t>Start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810B16C" w14:textId="77777777" w:rsidR="0025641E" w:rsidRPr="001530FE" w:rsidRDefault="0025641E" w:rsidP="0066659D">
            <w:pPr>
              <w:rPr>
                <w:rFonts w:eastAsia="Calibri"/>
                <w:sz w:val="22"/>
                <w:szCs w:val="22"/>
              </w:rPr>
            </w:pPr>
            <w:r w:rsidRPr="001530FE">
              <w:rPr>
                <w:rFonts w:eastAsia="Calibri"/>
                <w:sz w:val="22"/>
                <w:szCs w:val="22"/>
              </w:rPr>
              <w:t>Start or hire date of the employee</w:t>
            </w:r>
          </w:p>
        </w:tc>
      </w:tr>
      <w:tr w:rsidR="0025641E" w:rsidRPr="001530FE" w14:paraId="5CF8A7A1"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997085" w14:textId="77777777" w:rsidR="0025641E" w:rsidRPr="001530FE" w:rsidRDefault="0025641E" w:rsidP="0066659D">
            <w:pPr>
              <w:jc w:val="center"/>
              <w:rPr>
                <w:rFonts w:eastAsia="Calibri"/>
                <w:color w:val="000000"/>
                <w:sz w:val="22"/>
                <w:szCs w:val="22"/>
              </w:rPr>
            </w:pPr>
            <w:r>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E8D35" w14:textId="77777777" w:rsidR="0025641E" w:rsidRPr="001530FE" w:rsidRDefault="0025641E" w:rsidP="0066659D">
            <w:pPr>
              <w:rPr>
                <w:rFonts w:eastAsia="Calibri"/>
                <w:color w:val="000000"/>
                <w:sz w:val="22"/>
                <w:szCs w:val="22"/>
              </w:rPr>
            </w:pPr>
            <w:r w:rsidRPr="001530FE">
              <w:rPr>
                <w:rFonts w:eastAsia="Calibri"/>
                <w:color w:val="000000"/>
                <w:sz w:val="22"/>
                <w:szCs w:val="22"/>
              </w:rPr>
              <w:t>End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FC23DD" w14:textId="77777777" w:rsidR="0025641E" w:rsidRPr="001530FE" w:rsidRDefault="0025641E" w:rsidP="0066659D">
            <w:pPr>
              <w:rPr>
                <w:rFonts w:eastAsia="Calibri"/>
                <w:sz w:val="22"/>
                <w:szCs w:val="22"/>
              </w:rPr>
            </w:pPr>
            <w:r w:rsidRPr="001530FE">
              <w:rPr>
                <w:rFonts w:eastAsia="Calibri"/>
                <w:sz w:val="22"/>
                <w:szCs w:val="22"/>
              </w:rPr>
              <w:t>End or termination date of the employee</w:t>
            </w:r>
          </w:p>
        </w:tc>
      </w:tr>
      <w:tr w:rsidR="0025641E" w:rsidRPr="001530FE" w14:paraId="72FD06E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4A43BD3B"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r>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3BF4FEF" w14:textId="77777777" w:rsidR="0025641E" w:rsidRPr="001530FE" w:rsidRDefault="0025641E" w:rsidP="0066659D">
            <w:pPr>
              <w:rPr>
                <w:rFonts w:eastAsia="Calibri"/>
                <w:color w:val="000000"/>
                <w:sz w:val="22"/>
                <w:szCs w:val="22"/>
              </w:rPr>
            </w:pPr>
            <w:r w:rsidRPr="001530FE">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A52F2" w14:textId="77777777" w:rsidR="0025641E" w:rsidRPr="001530FE" w:rsidRDefault="0025641E" w:rsidP="0066659D">
            <w:pPr>
              <w:rPr>
                <w:rFonts w:eastAsia="Calibri"/>
                <w:sz w:val="22"/>
                <w:szCs w:val="22"/>
              </w:rPr>
            </w:pPr>
            <w:r w:rsidRPr="001530FE">
              <w:rPr>
                <w:rFonts w:eastAsia="Calibri"/>
                <w:sz w:val="22"/>
                <w:szCs w:val="22"/>
              </w:rPr>
              <w:t>Status of the employee</w:t>
            </w:r>
          </w:p>
        </w:tc>
      </w:tr>
      <w:tr w:rsidR="0025641E" w:rsidRPr="001530FE" w14:paraId="699FBDBA"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6FFF730F" w14:textId="77777777" w:rsidR="0025641E" w:rsidRPr="001530FE" w:rsidRDefault="0025641E" w:rsidP="0066659D">
            <w:pPr>
              <w:jc w:val="center"/>
              <w:rPr>
                <w:rFonts w:eastAsia="Calibri"/>
                <w:color w:val="000000"/>
                <w:sz w:val="22"/>
                <w:szCs w:val="22"/>
              </w:rPr>
            </w:pPr>
            <w:r>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5EDF2DF" w14:textId="77777777" w:rsidR="0025641E" w:rsidRPr="001530FE" w:rsidRDefault="0025641E" w:rsidP="0066659D">
            <w:pPr>
              <w:rPr>
                <w:rFonts w:eastAsia="Calibri"/>
                <w:color w:val="000000"/>
                <w:sz w:val="22"/>
                <w:szCs w:val="22"/>
              </w:rPr>
            </w:pPr>
            <w:r>
              <w:rPr>
                <w:rFonts w:eastAsia="Calibri"/>
                <w:color w:val="000000"/>
                <w:sz w:val="22"/>
                <w:szCs w:val="22"/>
              </w:rPr>
              <w:t>Aspect Job Title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8B2890" w14:textId="77777777" w:rsidR="0025641E" w:rsidRPr="001530FE" w:rsidRDefault="0025641E" w:rsidP="0066659D">
            <w:pPr>
              <w:rPr>
                <w:rFonts w:eastAsia="Calibri"/>
                <w:sz w:val="22"/>
                <w:szCs w:val="22"/>
              </w:rPr>
            </w:pPr>
            <w:r>
              <w:rPr>
                <w:rFonts w:eastAsia="Calibri"/>
                <w:sz w:val="22"/>
                <w:szCs w:val="22"/>
              </w:rPr>
              <w:t>Employee job code from Aspect</w:t>
            </w:r>
          </w:p>
        </w:tc>
      </w:tr>
      <w:tr w:rsidR="0025641E" w:rsidRPr="001530FE" w14:paraId="393C78A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03E8939" w14:textId="77777777" w:rsidR="0025641E" w:rsidRDefault="0025641E" w:rsidP="0066659D">
            <w:pPr>
              <w:jc w:val="center"/>
              <w:rPr>
                <w:rFonts w:eastAsia="Calibri"/>
                <w:color w:val="000000"/>
                <w:sz w:val="22"/>
                <w:szCs w:val="22"/>
              </w:rPr>
            </w:pPr>
            <w:r>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2324D3" w14:textId="77777777" w:rsidR="0025641E" w:rsidRDefault="0025641E" w:rsidP="0066659D">
            <w:pPr>
              <w:rPr>
                <w:rFonts w:eastAsia="Calibri"/>
                <w:color w:val="000000"/>
                <w:sz w:val="22"/>
                <w:szCs w:val="22"/>
              </w:rPr>
            </w:pPr>
            <w:r>
              <w:rPr>
                <w:rFonts w:eastAsia="Calibri"/>
                <w:color w:val="000000"/>
                <w:sz w:val="22"/>
                <w:szCs w:val="22"/>
              </w:rPr>
              <w:t>Aspect Skill</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4899AD" w14:textId="77777777" w:rsidR="0025641E" w:rsidRDefault="0025641E" w:rsidP="0066659D">
            <w:pPr>
              <w:rPr>
                <w:rFonts w:eastAsia="Calibri"/>
                <w:sz w:val="22"/>
                <w:szCs w:val="22"/>
              </w:rPr>
            </w:pPr>
            <w:r>
              <w:rPr>
                <w:rFonts w:eastAsia="Calibri"/>
                <w:sz w:val="22"/>
                <w:szCs w:val="22"/>
              </w:rPr>
              <w:t>Employee program from Aspect</w:t>
            </w:r>
          </w:p>
        </w:tc>
      </w:tr>
      <w:tr w:rsidR="0025641E" w:rsidRPr="001530FE" w14:paraId="76A48D2F"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FEEAE8F" w14:textId="77777777" w:rsidR="0025641E" w:rsidRDefault="0025641E" w:rsidP="0066659D">
            <w:pPr>
              <w:jc w:val="center"/>
              <w:rPr>
                <w:rFonts w:eastAsia="Calibri"/>
                <w:color w:val="000000"/>
                <w:sz w:val="22"/>
                <w:szCs w:val="22"/>
              </w:rPr>
            </w:pPr>
            <w:r>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2AB8DBF" w14:textId="77777777" w:rsidR="0025641E" w:rsidRDefault="0025641E" w:rsidP="0066659D">
            <w:pPr>
              <w:rPr>
                <w:rFonts w:eastAsia="Calibri"/>
                <w:color w:val="000000"/>
                <w:sz w:val="22"/>
                <w:szCs w:val="22"/>
              </w:rPr>
            </w:pPr>
            <w:r>
              <w:rPr>
                <w:rFonts w:eastAsia="Calibri"/>
                <w:color w:val="000000"/>
                <w:sz w:val="22"/>
                <w:szCs w:val="22"/>
              </w:rPr>
              <w:t>Aspect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A69C482" w14:textId="77777777" w:rsidR="0025641E" w:rsidRDefault="0025641E" w:rsidP="0066659D">
            <w:pPr>
              <w:rPr>
                <w:rFonts w:eastAsia="Calibri"/>
                <w:sz w:val="22"/>
                <w:szCs w:val="22"/>
              </w:rPr>
            </w:pPr>
            <w:r>
              <w:rPr>
                <w:rFonts w:eastAsia="Calibri"/>
                <w:sz w:val="22"/>
                <w:szCs w:val="22"/>
              </w:rPr>
              <w:t>Employee status from Aspect</w:t>
            </w:r>
          </w:p>
        </w:tc>
      </w:tr>
    </w:tbl>
    <w:p w14:paraId="21C93BBD" w14:textId="77777777" w:rsidR="0025641E" w:rsidRDefault="0025641E" w:rsidP="0025641E"/>
    <w:p w14:paraId="40057849" w14:textId="77777777" w:rsidR="0025641E" w:rsidRPr="00E503BD" w:rsidRDefault="0025641E" w:rsidP="0025641E">
      <w:pPr>
        <w:pStyle w:val="Heading2"/>
        <w:spacing w:before="200" w:after="200"/>
        <w:rPr>
          <w:rFonts w:ascii="Arial" w:hAnsi="Arial"/>
          <w:bCs/>
          <w:sz w:val="22"/>
          <w:szCs w:val="22"/>
        </w:rPr>
      </w:pPr>
      <w:bookmarkStart w:id="310" w:name="_Toc495311812"/>
      <w:bookmarkStart w:id="311" w:name="_Toc171528"/>
      <w:r w:rsidRPr="00E503BD">
        <w:rPr>
          <w:rFonts w:ascii="Arial" w:hAnsi="Arial"/>
          <w:bCs/>
          <w:sz w:val="22"/>
          <w:szCs w:val="22"/>
        </w:rPr>
        <w:t>7.</w:t>
      </w:r>
      <w:r>
        <w:rPr>
          <w:rFonts w:ascii="Arial" w:hAnsi="Arial"/>
          <w:bCs/>
          <w:sz w:val="22"/>
          <w:szCs w:val="22"/>
        </w:rPr>
        <w:t>4</w:t>
      </w:r>
      <w:r w:rsidRPr="00E503BD">
        <w:rPr>
          <w:rFonts w:ascii="Arial" w:hAnsi="Arial"/>
          <w:bCs/>
          <w:sz w:val="22"/>
          <w:szCs w:val="22"/>
        </w:rPr>
        <w:tab/>
        <w:t xml:space="preserve">Reporting </w:t>
      </w:r>
      <w:r>
        <w:rPr>
          <w:rFonts w:ascii="Arial" w:hAnsi="Arial"/>
          <w:bCs/>
          <w:sz w:val="22"/>
          <w:szCs w:val="22"/>
        </w:rPr>
        <w:t xml:space="preserve">Admin Activity </w:t>
      </w:r>
      <w:r w:rsidRPr="00E503BD">
        <w:rPr>
          <w:rFonts w:ascii="Arial" w:hAnsi="Arial"/>
          <w:bCs/>
          <w:sz w:val="22"/>
          <w:szCs w:val="22"/>
        </w:rPr>
        <w:t>Data Elements</w:t>
      </w:r>
      <w:bookmarkEnd w:id="310"/>
      <w:bookmarkEnd w:id="311"/>
      <w:r w:rsidRPr="00E503BD">
        <w:rPr>
          <w:rFonts w:ascii="Arial" w:hAnsi="Arial"/>
          <w:bCs/>
          <w:sz w:val="22"/>
          <w:szCs w:val="22"/>
        </w:rPr>
        <w:t xml:space="preserve"> </w:t>
      </w:r>
    </w:p>
    <w:p w14:paraId="2CE44BF5" w14:textId="77777777" w:rsidR="0025641E" w:rsidRPr="00CD4169" w:rsidRDefault="0025641E" w:rsidP="0025641E">
      <w:pPr>
        <w:ind w:firstLine="720"/>
      </w:pPr>
      <w:r w:rsidRPr="00CD4169">
        <w:t>The following information shall be included in each report:</w:t>
      </w:r>
    </w:p>
    <w:p w14:paraId="4D42BBC3" w14:textId="77777777" w:rsidR="0025641E" w:rsidRPr="00CD4169" w:rsidRDefault="0025641E"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25641E" w:rsidRPr="001530FE" w14:paraId="4C1E6F26" w14:textId="77777777" w:rsidTr="0066659D">
        <w:tc>
          <w:tcPr>
            <w:tcW w:w="1098" w:type="dxa"/>
          </w:tcPr>
          <w:p w14:paraId="142A05CE"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2B2D5AC5" w14:textId="77777777" w:rsidR="0025641E" w:rsidRPr="001530FE" w:rsidRDefault="0025641E" w:rsidP="0066659D">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0600147B" w14:textId="77777777" w:rsidR="0025641E" w:rsidRPr="001530FE" w:rsidRDefault="0025641E" w:rsidP="0066659D">
            <w:pPr>
              <w:jc w:val="center"/>
              <w:rPr>
                <w:rFonts w:eastAsia="Calibri"/>
                <w:b/>
                <w:sz w:val="22"/>
                <w:szCs w:val="22"/>
              </w:rPr>
            </w:pPr>
            <w:r w:rsidRPr="001530FE">
              <w:rPr>
                <w:rFonts w:eastAsia="Calibri"/>
                <w:b/>
                <w:sz w:val="22"/>
                <w:szCs w:val="22"/>
              </w:rPr>
              <w:t>Description</w:t>
            </w:r>
          </w:p>
        </w:tc>
      </w:tr>
      <w:tr w:rsidR="0025641E" w:rsidRPr="001530FE" w14:paraId="4D452973" w14:textId="77777777" w:rsidTr="0066659D">
        <w:tc>
          <w:tcPr>
            <w:tcW w:w="1098" w:type="dxa"/>
          </w:tcPr>
          <w:p w14:paraId="469AF50C" w14:textId="77777777" w:rsidR="0025641E" w:rsidRPr="001530FE" w:rsidRDefault="0025641E" w:rsidP="0066659D">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41B7AAF2" w14:textId="21D9AF13" w:rsidR="0025641E" w:rsidRPr="001530FE" w:rsidRDefault="002D192E" w:rsidP="0066659D">
            <w:pPr>
              <w:rPr>
                <w:rFonts w:eastAsia="Calibri"/>
                <w:color w:val="000000"/>
                <w:sz w:val="22"/>
                <w:szCs w:val="22"/>
              </w:rPr>
            </w:pPr>
            <w:r>
              <w:rPr>
                <w:rFonts w:eastAsia="Calibri"/>
                <w:color w:val="000000"/>
                <w:sz w:val="22"/>
                <w:szCs w:val="22"/>
              </w:rPr>
              <w:t>Employee Level</w:t>
            </w:r>
            <w:r w:rsidR="0025641E" w:rsidRPr="001530FE">
              <w:rPr>
                <w:rFonts w:eastAsia="Calibri"/>
                <w:color w:val="000000"/>
                <w:sz w:val="22"/>
                <w:szCs w:val="22"/>
              </w:rPr>
              <w:t xml:space="preserve"> ID</w:t>
            </w:r>
          </w:p>
        </w:tc>
        <w:tc>
          <w:tcPr>
            <w:tcW w:w="3609" w:type="dxa"/>
            <w:shd w:val="clear" w:color="auto" w:fill="auto"/>
          </w:tcPr>
          <w:p w14:paraId="3E25DABC" w14:textId="77777777" w:rsidR="0025641E" w:rsidRPr="001530FE" w:rsidRDefault="0025641E" w:rsidP="0066659D">
            <w:pPr>
              <w:rPr>
                <w:rFonts w:eastAsia="Calibri"/>
                <w:sz w:val="22"/>
                <w:szCs w:val="22"/>
              </w:rPr>
            </w:pPr>
            <w:r w:rsidRPr="001530FE">
              <w:rPr>
                <w:rFonts w:eastAsia="Calibri"/>
                <w:sz w:val="22"/>
                <w:szCs w:val="22"/>
              </w:rPr>
              <w:t>Module the log was submitted in</w:t>
            </w:r>
          </w:p>
        </w:tc>
      </w:tr>
      <w:tr w:rsidR="0025641E" w:rsidRPr="001530FE" w14:paraId="5A2B33D1" w14:textId="77777777" w:rsidTr="0066659D">
        <w:tc>
          <w:tcPr>
            <w:tcW w:w="1098" w:type="dxa"/>
          </w:tcPr>
          <w:p w14:paraId="715401BB" w14:textId="77777777" w:rsidR="0025641E" w:rsidRPr="001530FE" w:rsidRDefault="0025641E" w:rsidP="0066659D">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ED364C9" w14:textId="40BE61DD" w:rsidR="0025641E" w:rsidRPr="001530FE" w:rsidRDefault="002D192E" w:rsidP="0066659D">
            <w:pPr>
              <w:rPr>
                <w:rFonts w:eastAsia="Calibri"/>
                <w:color w:val="000000"/>
                <w:sz w:val="22"/>
                <w:szCs w:val="22"/>
              </w:rPr>
            </w:pPr>
            <w:r>
              <w:rPr>
                <w:rFonts w:eastAsia="Calibri"/>
                <w:color w:val="000000"/>
                <w:sz w:val="22"/>
                <w:szCs w:val="22"/>
              </w:rPr>
              <w:t xml:space="preserve">Employee Level </w:t>
            </w:r>
            <w:r w:rsidR="0025641E">
              <w:rPr>
                <w:rFonts w:eastAsia="Calibri"/>
                <w:color w:val="000000"/>
                <w:sz w:val="22"/>
                <w:szCs w:val="22"/>
              </w:rPr>
              <w:t>Name</w:t>
            </w:r>
          </w:p>
        </w:tc>
        <w:tc>
          <w:tcPr>
            <w:tcW w:w="3609" w:type="dxa"/>
            <w:shd w:val="clear" w:color="auto" w:fill="auto"/>
          </w:tcPr>
          <w:p w14:paraId="4ECE449E" w14:textId="77777777" w:rsidR="0025641E" w:rsidRPr="001530FE" w:rsidRDefault="0025641E" w:rsidP="0066659D">
            <w:pPr>
              <w:rPr>
                <w:rFonts w:eastAsia="Calibri"/>
                <w:sz w:val="22"/>
                <w:szCs w:val="22"/>
              </w:rPr>
            </w:pPr>
            <w:r>
              <w:rPr>
                <w:rFonts w:eastAsia="Calibri"/>
                <w:sz w:val="22"/>
                <w:szCs w:val="22"/>
              </w:rPr>
              <w:t>Name of the module</w:t>
            </w:r>
          </w:p>
        </w:tc>
      </w:tr>
      <w:tr w:rsidR="0025641E" w:rsidRPr="001530FE" w14:paraId="5061ECF8" w14:textId="77777777" w:rsidTr="0066659D">
        <w:tc>
          <w:tcPr>
            <w:tcW w:w="1098" w:type="dxa"/>
          </w:tcPr>
          <w:p w14:paraId="466FD1A3" w14:textId="77777777" w:rsidR="0025641E" w:rsidRPr="001530FE" w:rsidRDefault="0025641E" w:rsidP="0066659D">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4ACA2598" w14:textId="77777777" w:rsidR="0025641E" w:rsidRPr="001530FE" w:rsidRDefault="0025641E" w:rsidP="0066659D">
            <w:pPr>
              <w:rPr>
                <w:rFonts w:eastAsia="Calibri"/>
                <w:color w:val="000000"/>
                <w:sz w:val="22"/>
                <w:szCs w:val="22"/>
              </w:rPr>
            </w:pPr>
            <w:r w:rsidRPr="001530FE">
              <w:rPr>
                <w:rFonts w:eastAsia="Calibri"/>
                <w:color w:val="000000"/>
                <w:sz w:val="22"/>
                <w:szCs w:val="22"/>
              </w:rPr>
              <w:t>Form name</w:t>
            </w:r>
          </w:p>
        </w:tc>
        <w:tc>
          <w:tcPr>
            <w:tcW w:w="3609" w:type="dxa"/>
            <w:shd w:val="clear" w:color="auto" w:fill="auto"/>
          </w:tcPr>
          <w:p w14:paraId="481107B8" w14:textId="77777777" w:rsidR="0025641E" w:rsidRPr="001530FE" w:rsidRDefault="0025641E" w:rsidP="0066659D">
            <w:pPr>
              <w:rPr>
                <w:rFonts w:eastAsia="Calibri"/>
                <w:sz w:val="22"/>
                <w:szCs w:val="22"/>
              </w:rPr>
            </w:pPr>
            <w:r w:rsidRPr="001530FE">
              <w:rPr>
                <w:rFonts w:eastAsia="Calibri"/>
                <w:sz w:val="22"/>
                <w:szCs w:val="22"/>
              </w:rPr>
              <w:t>Coaching or warning log form name</w:t>
            </w:r>
          </w:p>
        </w:tc>
      </w:tr>
      <w:tr w:rsidR="0025641E" w:rsidRPr="001530FE" w14:paraId="2C7E9FCE" w14:textId="77777777" w:rsidTr="0066659D">
        <w:tc>
          <w:tcPr>
            <w:tcW w:w="1098" w:type="dxa"/>
          </w:tcPr>
          <w:p w14:paraId="57CCB8BD" w14:textId="77777777" w:rsidR="0025641E" w:rsidRPr="001530FE" w:rsidRDefault="0025641E" w:rsidP="0066659D">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D811E9" w14:textId="77777777" w:rsidR="0025641E" w:rsidRPr="001530FE" w:rsidRDefault="0025641E" w:rsidP="0066659D">
            <w:pPr>
              <w:rPr>
                <w:sz w:val="22"/>
                <w:szCs w:val="22"/>
              </w:rPr>
            </w:pPr>
            <w:r w:rsidRPr="001530FE">
              <w:rPr>
                <w:sz w:val="22"/>
                <w:szCs w:val="22"/>
              </w:rPr>
              <w:t xml:space="preserve">Last </w:t>
            </w:r>
            <w:r>
              <w:rPr>
                <w:sz w:val="22"/>
                <w:szCs w:val="22"/>
              </w:rPr>
              <w:t>k</w:t>
            </w:r>
            <w:r w:rsidRPr="001530FE">
              <w:rPr>
                <w:sz w:val="22"/>
                <w:szCs w:val="22"/>
              </w:rPr>
              <w:t xml:space="preserve">nown </w:t>
            </w:r>
            <w:r>
              <w:rPr>
                <w:sz w:val="22"/>
                <w:szCs w:val="22"/>
              </w:rPr>
              <w:t>s</w:t>
            </w:r>
            <w:r w:rsidRPr="001530FE">
              <w:rPr>
                <w:sz w:val="22"/>
                <w:szCs w:val="22"/>
              </w:rPr>
              <w:t>tatus</w:t>
            </w:r>
          </w:p>
        </w:tc>
        <w:tc>
          <w:tcPr>
            <w:tcW w:w="3609" w:type="dxa"/>
            <w:shd w:val="clear" w:color="auto" w:fill="auto"/>
          </w:tcPr>
          <w:p w14:paraId="7333FD05" w14:textId="77777777" w:rsidR="0025641E" w:rsidRPr="001530FE" w:rsidRDefault="0025641E" w:rsidP="0066659D">
            <w:pPr>
              <w:rPr>
                <w:rFonts w:eastAsia="Calibri"/>
                <w:sz w:val="22"/>
                <w:szCs w:val="22"/>
              </w:rPr>
            </w:pPr>
            <w:r>
              <w:rPr>
                <w:rFonts w:eastAsia="Calibri"/>
                <w:sz w:val="22"/>
                <w:szCs w:val="22"/>
              </w:rPr>
              <w:t>The last known status of the log prior to activity</w:t>
            </w:r>
          </w:p>
        </w:tc>
      </w:tr>
      <w:tr w:rsidR="0025641E" w:rsidRPr="001530FE" w14:paraId="5595D478" w14:textId="77777777" w:rsidTr="0066659D">
        <w:tc>
          <w:tcPr>
            <w:tcW w:w="1098" w:type="dxa"/>
          </w:tcPr>
          <w:p w14:paraId="10C56666" w14:textId="77777777" w:rsidR="0025641E" w:rsidRPr="001530FE" w:rsidRDefault="0025641E" w:rsidP="0066659D">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7FF6123F" w14:textId="77777777" w:rsidR="0025641E" w:rsidRPr="001530FE" w:rsidRDefault="0025641E" w:rsidP="0066659D">
            <w:pPr>
              <w:rPr>
                <w:sz w:val="22"/>
                <w:szCs w:val="22"/>
              </w:rPr>
            </w:pPr>
            <w:r>
              <w:rPr>
                <w:sz w:val="22"/>
                <w:szCs w:val="22"/>
              </w:rPr>
              <w:t>Action</w:t>
            </w:r>
          </w:p>
        </w:tc>
        <w:tc>
          <w:tcPr>
            <w:tcW w:w="3609" w:type="dxa"/>
            <w:shd w:val="clear" w:color="auto" w:fill="auto"/>
          </w:tcPr>
          <w:p w14:paraId="1E26E7C3" w14:textId="77777777" w:rsidR="0025641E" w:rsidRDefault="0025641E" w:rsidP="0066659D">
            <w:pPr>
              <w:rPr>
                <w:rFonts w:eastAsia="Calibri"/>
                <w:sz w:val="22"/>
                <w:szCs w:val="22"/>
              </w:rPr>
            </w:pPr>
            <w:r>
              <w:rPr>
                <w:rFonts w:eastAsia="Calibri"/>
                <w:sz w:val="22"/>
                <w:szCs w:val="22"/>
              </w:rPr>
              <w:t>Action or activity which occurred (or ‘Reassignment’ for reassigned logs)</w:t>
            </w:r>
          </w:p>
        </w:tc>
      </w:tr>
      <w:tr w:rsidR="0025641E" w:rsidRPr="001530FE" w14:paraId="780D96AC" w14:textId="77777777" w:rsidTr="0066659D">
        <w:tc>
          <w:tcPr>
            <w:tcW w:w="1098" w:type="dxa"/>
          </w:tcPr>
          <w:p w14:paraId="7004D502" w14:textId="77777777" w:rsidR="0025641E" w:rsidRPr="001530FE" w:rsidRDefault="0025641E" w:rsidP="0066659D">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046CB0A1" w14:textId="77777777" w:rsidR="0025641E" w:rsidRPr="001530FE" w:rsidRDefault="0025641E" w:rsidP="0066659D">
            <w:pPr>
              <w:rPr>
                <w:sz w:val="22"/>
                <w:szCs w:val="22"/>
              </w:rPr>
            </w:pPr>
            <w:r w:rsidRPr="001530FE">
              <w:rPr>
                <w:sz w:val="22"/>
                <w:szCs w:val="22"/>
              </w:rPr>
              <w:t xml:space="preserve">Action </w:t>
            </w:r>
            <w:r>
              <w:rPr>
                <w:sz w:val="22"/>
                <w:szCs w:val="22"/>
              </w:rPr>
              <w:t>date</w:t>
            </w:r>
          </w:p>
        </w:tc>
        <w:tc>
          <w:tcPr>
            <w:tcW w:w="3609" w:type="dxa"/>
            <w:shd w:val="clear" w:color="auto" w:fill="auto"/>
          </w:tcPr>
          <w:p w14:paraId="58C0D08D" w14:textId="77777777" w:rsidR="0025641E" w:rsidRPr="001530FE" w:rsidRDefault="0025641E" w:rsidP="0066659D">
            <w:pPr>
              <w:rPr>
                <w:rFonts w:eastAsia="Calibri"/>
                <w:sz w:val="22"/>
                <w:szCs w:val="22"/>
              </w:rPr>
            </w:pPr>
            <w:r>
              <w:rPr>
                <w:rFonts w:eastAsia="Calibri"/>
                <w:sz w:val="22"/>
                <w:szCs w:val="22"/>
              </w:rPr>
              <w:t xml:space="preserve">Date of activity </w:t>
            </w:r>
          </w:p>
        </w:tc>
      </w:tr>
      <w:tr w:rsidR="0025641E" w:rsidRPr="001530FE" w14:paraId="71FF16D8" w14:textId="77777777" w:rsidTr="0066659D">
        <w:tc>
          <w:tcPr>
            <w:tcW w:w="1098" w:type="dxa"/>
          </w:tcPr>
          <w:p w14:paraId="3C5A4270" w14:textId="77777777" w:rsidR="0025641E" w:rsidRPr="001530FE" w:rsidRDefault="0025641E" w:rsidP="0066659D">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6DB3A990" w14:textId="77777777" w:rsidR="0025641E" w:rsidRPr="001530FE" w:rsidRDefault="0025641E" w:rsidP="0066659D">
            <w:pPr>
              <w:rPr>
                <w:sz w:val="22"/>
                <w:szCs w:val="22"/>
              </w:rPr>
            </w:pPr>
            <w:r w:rsidRPr="001530FE">
              <w:rPr>
                <w:sz w:val="22"/>
                <w:szCs w:val="22"/>
              </w:rPr>
              <w:t>Requester ID</w:t>
            </w:r>
          </w:p>
        </w:tc>
        <w:tc>
          <w:tcPr>
            <w:tcW w:w="3609" w:type="dxa"/>
            <w:shd w:val="clear" w:color="auto" w:fill="auto"/>
          </w:tcPr>
          <w:p w14:paraId="207CE237"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requesting the activity</w:t>
            </w:r>
          </w:p>
        </w:tc>
      </w:tr>
      <w:tr w:rsidR="0025641E" w:rsidRPr="001530FE" w14:paraId="3C55703D" w14:textId="77777777" w:rsidTr="0066659D">
        <w:tc>
          <w:tcPr>
            <w:tcW w:w="1098" w:type="dxa"/>
          </w:tcPr>
          <w:p w14:paraId="621C4584" w14:textId="77777777" w:rsidR="0025641E" w:rsidRPr="001530FE" w:rsidRDefault="0025641E" w:rsidP="0066659D">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71A3CC44" w14:textId="77777777" w:rsidR="0025641E" w:rsidRPr="001530FE" w:rsidRDefault="0025641E" w:rsidP="0066659D">
            <w:pPr>
              <w:rPr>
                <w:sz w:val="22"/>
                <w:szCs w:val="22"/>
              </w:rPr>
            </w:pPr>
            <w:r>
              <w:rPr>
                <w:sz w:val="22"/>
                <w:szCs w:val="22"/>
              </w:rPr>
              <w:t>Requester name</w:t>
            </w:r>
          </w:p>
        </w:tc>
        <w:tc>
          <w:tcPr>
            <w:tcW w:w="3609" w:type="dxa"/>
            <w:shd w:val="clear" w:color="auto" w:fill="auto"/>
          </w:tcPr>
          <w:p w14:paraId="33E03B73"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 xml:space="preserve">person requesting the activity </w:t>
            </w:r>
          </w:p>
        </w:tc>
      </w:tr>
      <w:tr w:rsidR="0025641E" w:rsidRPr="001530FE" w14:paraId="725C5152"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4BF963F" w14:textId="77777777" w:rsidR="0025641E" w:rsidRPr="001530FE" w:rsidRDefault="0025641E" w:rsidP="0066659D">
            <w:pPr>
              <w:jc w:val="center"/>
              <w:rPr>
                <w:rFonts w:eastAsia="Calibri"/>
                <w:color w:val="000000"/>
                <w:sz w:val="22"/>
                <w:szCs w:val="22"/>
              </w:rPr>
            </w:pPr>
            <w:r>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4F3D0AB" w14:textId="77777777" w:rsidR="0025641E" w:rsidRPr="001530FE" w:rsidRDefault="0025641E" w:rsidP="0066659D">
            <w:pPr>
              <w:rPr>
                <w:sz w:val="22"/>
                <w:szCs w:val="22"/>
              </w:rPr>
            </w:pPr>
            <w:r w:rsidRPr="001530FE">
              <w:rPr>
                <w:sz w:val="22"/>
                <w:szCs w:val="22"/>
              </w:rPr>
              <w:t xml:space="preserve">Assigned </w:t>
            </w:r>
            <w:r>
              <w:rPr>
                <w:sz w:val="22"/>
                <w:szCs w:val="22"/>
              </w:rPr>
              <w:t>t</w:t>
            </w:r>
            <w:r w:rsidRPr="001530FE">
              <w:rPr>
                <w:sz w:val="22"/>
                <w:szCs w:val="22"/>
              </w:rPr>
              <w:t>o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990B8A" w14:textId="77777777" w:rsidR="0025641E" w:rsidRPr="001530FE" w:rsidRDefault="0025641E" w:rsidP="0066659D">
            <w:pPr>
              <w:rPr>
                <w:rFonts w:eastAsia="Calibri"/>
                <w:sz w:val="22"/>
                <w:szCs w:val="22"/>
              </w:rPr>
            </w:pPr>
            <w:r w:rsidRPr="001530FE">
              <w:rPr>
                <w:rFonts w:eastAsia="Calibri"/>
                <w:sz w:val="22"/>
                <w:szCs w:val="22"/>
              </w:rPr>
              <w:t xml:space="preserve">The </w:t>
            </w:r>
            <w:r>
              <w:rPr>
                <w:rFonts w:eastAsia="Calibri"/>
                <w:sz w:val="22"/>
                <w:szCs w:val="22"/>
              </w:rPr>
              <w:t xml:space="preserve">employee id </w:t>
            </w:r>
            <w:r w:rsidRPr="001530FE">
              <w:rPr>
                <w:rFonts w:eastAsia="Calibri"/>
                <w:sz w:val="22"/>
                <w:szCs w:val="22"/>
              </w:rPr>
              <w:t xml:space="preserve">of </w:t>
            </w:r>
            <w:r>
              <w:rPr>
                <w:rFonts w:eastAsia="Calibri"/>
                <w:sz w:val="22"/>
                <w:szCs w:val="22"/>
              </w:rPr>
              <w:t>person the log is reassigned to (‘-‘ if not applicable)</w:t>
            </w:r>
          </w:p>
        </w:tc>
      </w:tr>
      <w:tr w:rsidR="0025641E" w:rsidRPr="001530FE" w14:paraId="3E7F2690"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5AA8ACBA" w14:textId="77777777" w:rsidR="0025641E" w:rsidRPr="001530FE" w:rsidRDefault="0025641E" w:rsidP="0066659D">
            <w:pPr>
              <w:jc w:val="center"/>
              <w:rPr>
                <w:rFonts w:eastAsia="Calibri"/>
                <w:color w:val="000000"/>
                <w:sz w:val="22"/>
                <w:szCs w:val="22"/>
              </w:rPr>
            </w:pPr>
            <w:r>
              <w:rPr>
                <w:rFonts w:eastAsia="Calibri"/>
                <w:color w:val="000000"/>
                <w:sz w:val="22"/>
                <w:szCs w:val="22"/>
              </w:rPr>
              <w:t>10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F731D1" w14:textId="77777777" w:rsidR="0025641E" w:rsidRPr="001530FE" w:rsidRDefault="0025641E" w:rsidP="0066659D">
            <w:pPr>
              <w:rPr>
                <w:sz w:val="22"/>
                <w:szCs w:val="22"/>
              </w:rPr>
            </w:pPr>
            <w:r>
              <w:rPr>
                <w:sz w:val="22"/>
                <w:szCs w:val="22"/>
              </w:rPr>
              <w:t>Assigned to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D3ED507" w14:textId="77777777" w:rsidR="0025641E" w:rsidRPr="001530FE" w:rsidRDefault="0025641E" w:rsidP="0066659D">
            <w:pPr>
              <w:rPr>
                <w:rFonts w:eastAsia="Calibri"/>
                <w:sz w:val="22"/>
                <w:szCs w:val="22"/>
              </w:rPr>
            </w:pPr>
            <w:r w:rsidRPr="001530FE">
              <w:rPr>
                <w:rFonts w:eastAsia="Calibri"/>
                <w:sz w:val="22"/>
                <w:szCs w:val="22"/>
              </w:rPr>
              <w:t xml:space="preserve">The last, first mi name of </w:t>
            </w:r>
            <w:r>
              <w:rPr>
                <w:rFonts w:eastAsia="Calibri"/>
                <w:sz w:val="22"/>
                <w:szCs w:val="22"/>
              </w:rPr>
              <w:t>person the log is reassigned to (‘-‘ if not applicable)</w:t>
            </w:r>
          </w:p>
        </w:tc>
      </w:tr>
      <w:tr w:rsidR="0025641E" w:rsidRPr="001530FE" w14:paraId="52058816"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2EF744EB" w14:textId="77777777" w:rsidR="0025641E" w:rsidRPr="001530FE" w:rsidRDefault="0025641E" w:rsidP="0066659D">
            <w:pPr>
              <w:jc w:val="center"/>
              <w:rPr>
                <w:rFonts w:eastAsia="Calibri"/>
                <w:color w:val="000000"/>
                <w:sz w:val="22"/>
                <w:szCs w:val="22"/>
              </w:rPr>
            </w:pPr>
            <w:r>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F1BC6B5" w14:textId="77777777" w:rsidR="0025641E" w:rsidRPr="001530FE" w:rsidRDefault="0025641E" w:rsidP="0066659D">
            <w:pPr>
              <w:rPr>
                <w:sz w:val="22"/>
                <w:szCs w:val="22"/>
              </w:rPr>
            </w:pPr>
            <w:r w:rsidRPr="001530FE">
              <w:rPr>
                <w:sz w:val="22"/>
                <w:szCs w:val="22"/>
              </w:rPr>
              <w:t>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7A2F7B4" w14:textId="77777777" w:rsidR="0025641E" w:rsidRPr="001530FE" w:rsidRDefault="0025641E" w:rsidP="0066659D">
            <w:pPr>
              <w:rPr>
                <w:rFonts w:eastAsia="Calibri"/>
                <w:sz w:val="22"/>
                <w:szCs w:val="22"/>
              </w:rPr>
            </w:pPr>
            <w:r>
              <w:rPr>
                <w:rFonts w:eastAsia="Calibri"/>
                <w:sz w:val="22"/>
                <w:szCs w:val="22"/>
              </w:rPr>
              <w:t xml:space="preserve">Reason selected for the activity </w:t>
            </w:r>
          </w:p>
        </w:tc>
      </w:tr>
      <w:tr w:rsidR="0025641E" w:rsidRPr="001530FE" w14:paraId="20722D9C" w14:textId="77777777" w:rsidTr="0066659D">
        <w:tc>
          <w:tcPr>
            <w:tcW w:w="1098" w:type="dxa"/>
            <w:tcBorders>
              <w:top w:val="single" w:sz="4" w:space="0" w:color="000000"/>
              <w:left w:val="single" w:sz="4" w:space="0" w:color="000000"/>
              <w:bottom w:val="single" w:sz="4" w:space="0" w:color="000000"/>
              <w:right w:val="single" w:sz="4" w:space="0" w:color="000000"/>
            </w:tcBorders>
          </w:tcPr>
          <w:p w14:paraId="394289B6" w14:textId="77777777" w:rsidR="0025641E" w:rsidRPr="001530FE" w:rsidRDefault="0025641E" w:rsidP="0066659D">
            <w:pPr>
              <w:jc w:val="center"/>
              <w:rPr>
                <w:rFonts w:eastAsia="Calibri"/>
                <w:color w:val="000000"/>
                <w:sz w:val="22"/>
                <w:szCs w:val="22"/>
              </w:rPr>
            </w:pPr>
            <w:r>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8A9DD2A" w14:textId="77777777" w:rsidR="0025641E" w:rsidRPr="001530FE" w:rsidRDefault="0025641E" w:rsidP="0066659D">
            <w:pPr>
              <w:rPr>
                <w:sz w:val="22"/>
                <w:szCs w:val="22"/>
              </w:rPr>
            </w:pPr>
            <w:r w:rsidRPr="001530FE">
              <w:rPr>
                <w:sz w:val="22"/>
                <w:szCs w:val="22"/>
              </w:rPr>
              <w:t>Requester</w:t>
            </w:r>
            <w:r>
              <w:rPr>
                <w:sz w:val="22"/>
                <w:szCs w:val="22"/>
              </w:rPr>
              <w:t xml:space="preserve"> c</w:t>
            </w:r>
            <w:r w:rsidRPr="001530FE">
              <w:rPr>
                <w:sz w:val="22"/>
                <w:szCs w:val="22"/>
              </w:rPr>
              <w:t>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7966A20" w14:textId="77777777" w:rsidR="0025641E" w:rsidRPr="001530FE" w:rsidRDefault="0025641E" w:rsidP="0066659D">
            <w:pPr>
              <w:rPr>
                <w:rFonts w:eastAsia="Calibri"/>
                <w:sz w:val="22"/>
                <w:szCs w:val="22"/>
              </w:rPr>
            </w:pPr>
            <w:r>
              <w:rPr>
                <w:rFonts w:eastAsia="Calibri"/>
                <w:sz w:val="22"/>
                <w:szCs w:val="22"/>
              </w:rPr>
              <w:t>Additional comments entered by the requester</w:t>
            </w:r>
          </w:p>
        </w:tc>
      </w:tr>
    </w:tbl>
    <w:p w14:paraId="574C874C" w14:textId="77777777" w:rsidR="0025641E" w:rsidRDefault="0025641E" w:rsidP="0025641E"/>
    <w:p w14:paraId="1B9CDB8D" w14:textId="6AFF7283" w:rsidR="00B83EB3" w:rsidRPr="00E503BD" w:rsidRDefault="00B83EB3" w:rsidP="00B83EB3">
      <w:pPr>
        <w:pStyle w:val="Heading2"/>
        <w:spacing w:before="200" w:after="200"/>
        <w:rPr>
          <w:rFonts w:ascii="Arial" w:hAnsi="Arial"/>
          <w:bCs/>
          <w:sz w:val="22"/>
          <w:szCs w:val="22"/>
        </w:rPr>
      </w:pPr>
      <w:bookmarkStart w:id="312" w:name="_Toc171529"/>
      <w:r w:rsidRPr="00E503BD">
        <w:rPr>
          <w:rFonts w:ascii="Arial" w:hAnsi="Arial"/>
          <w:bCs/>
          <w:sz w:val="22"/>
          <w:szCs w:val="22"/>
        </w:rPr>
        <w:t>7.</w:t>
      </w:r>
      <w:r>
        <w:rPr>
          <w:rFonts w:ascii="Arial" w:hAnsi="Arial"/>
          <w:bCs/>
          <w:sz w:val="22"/>
          <w:szCs w:val="22"/>
        </w:rPr>
        <w:t>5</w:t>
      </w:r>
      <w:r w:rsidRPr="00E503BD">
        <w:rPr>
          <w:rFonts w:ascii="Arial" w:hAnsi="Arial"/>
          <w:bCs/>
          <w:sz w:val="22"/>
          <w:szCs w:val="22"/>
        </w:rPr>
        <w:tab/>
        <w:t xml:space="preserve">Reporting </w:t>
      </w:r>
      <w:r w:rsidRPr="00B83EB3">
        <w:rPr>
          <w:rFonts w:ascii="Arial" w:hAnsi="Arial"/>
          <w:bCs/>
          <w:sz w:val="22"/>
          <w:szCs w:val="22"/>
        </w:rPr>
        <w:t>Internet Information Services</w:t>
      </w:r>
      <w:r>
        <w:rPr>
          <w:rFonts w:ascii="Arial" w:hAnsi="Arial"/>
          <w:bCs/>
          <w:sz w:val="22"/>
          <w:szCs w:val="22"/>
        </w:rPr>
        <w:t xml:space="preserve"> Activity </w:t>
      </w:r>
      <w:r w:rsidRPr="00E503BD">
        <w:rPr>
          <w:rFonts w:ascii="Arial" w:hAnsi="Arial"/>
          <w:bCs/>
          <w:sz w:val="22"/>
          <w:szCs w:val="22"/>
        </w:rPr>
        <w:t>Data Elements</w:t>
      </w:r>
      <w:bookmarkEnd w:id="312"/>
      <w:r w:rsidRPr="00E503BD">
        <w:rPr>
          <w:rFonts w:ascii="Arial" w:hAnsi="Arial"/>
          <w:bCs/>
          <w:sz w:val="22"/>
          <w:szCs w:val="22"/>
        </w:rPr>
        <w:t xml:space="preserve"> </w:t>
      </w:r>
    </w:p>
    <w:p w14:paraId="6B9F6C50" w14:textId="77777777" w:rsidR="00B83EB3" w:rsidRPr="00CD4169" w:rsidRDefault="00B83EB3" w:rsidP="00B83EB3">
      <w:pPr>
        <w:ind w:firstLine="720"/>
      </w:pPr>
      <w:r w:rsidRPr="00CD4169">
        <w:t>The following information shall be included in each report:</w:t>
      </w:r>
    </w:p>
    <w:p w14:paraId="5E0B2CD3" w14:textId="77777777" w:rsidR="00B83EB3" w:rsidRPr="00CD4169" w:rsidRDefault="00B83EB3" w:rsidP="00B83EB3"/>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AD17D5" w:rsidRPr="001530FE" w14:paraId="3ACBF315" w14:textId="77777777" w:rsidTr="00053441">
        <w:tc>
          <w:tcPr>
            <w:tcW w:w="1098" w:type="dxa"/>
          </w:tcPr>
          <w:p w14:paraId="0A376C4E"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Number</w:t>
            </w:r>
          </w:p>
        </w:tc>
        <w:tc>
          <w:tcPr>
            <w:tcW w:w="3358" w:type="dxa"/>
            <w:shd w:val="clear" w:color="auto" w:fill="auto"/>
            <w:vAlign w:val="bottom"/>
          </w:tcPr>
          <w:p w14:paraId="0B42A97B" w14:textId="77777777" w:rsidR="00AD17D5" w:rsidRPr="001530FE" w:rsidRDefault="00AD17D5" w:rsidP="00053441">
            <w:pPr>
              <w:jc w:val="center"/>
              <w:rPr>
                <w:rFonts w:eastAsia="Calibri"/>
                <w:b/>
                <w:color w:val="000000"/>
                <w:sz w:val="22"/>
                <w:szCs w:val="22"/>
              </w:rPr>
            </w:pPr>
            <w:r w:rsidRPr="001530FE">
              <w:rPr>
                <w:rFonts w:eastAsia="Calibri"/>
                <w:b/>
                <w:color w:val="000000"/>
                <w:sz w:val="22"/>
                <w:szCs w:val="22"/>
              </w:rPr>
              <w:t>Field</w:t>
            </w:r>
          </w:p>
        </w:tc>
        <w:tc>
          <w:tcPr>
            <w:tcW w:w="3609" w:type="dxa"/>
            <w:shd w:val="clear" w:color="auto" w:fill="auto"/>
          </w:tcPr>
          <w:p w14:paraId="176C8F8E" w14:textId="77777777" w:rsidR="00AD17D5" w:rsidRPr="001530FE" w:rsidRDefault="00AD17D5" w:rsidP="00053441">
            <w:pPr>
              <w:jc w:val="center"/>
              <w:rPr>
                <w:rFonts w:eastAsia="Calibri"/>
                <w:b/>
                <w:sz w:val="22"/>
                <w:szCs w:val="22"/>
              </w:rPr>
            </w:pPr>
            <w:r w:rsidRPr="001530FE">
              <w:rPr>
                <w:rFonts w:eastAsia="Calibri"/>
                <w:b/>
                <w:sz w:val="22"/>
                <w:szCs w:val="22"/>
              </w:rPr>
              <w:t>Description</w:t>
            </w:r>
          </w:p>
        </w:tc>
      </w:tr>
      <w:tr w:rsidR="00AD17D5" w:rsidRPr="001530FE" w14:paraId="33B2777C" w14:textId="77777777" w:rsidTr="00053441">
        <w:tc>
          <w:tcPr>
            <w:tcW w:w="1098" w:type="dxa"/>
          </w:tcPr>
          <w:p w14:paraId="3D3944D2" w14:textId="77777777" w:rsidR="00AD17D5" w:rsidRPr="001530FE" w:rsidRDefault="00AD17D5" w:rsidP="00053441">
            <w:pPr>
              <w:jc w:val="center"/>
              <w:rPr>
                <w:rFonts w:eastAsia="Calibri"/>
                <w:color w:val="000000"/>
                <w:sz w:val="22"/>
                <w:szCs w:val="22"/>
              </w:rPr>
            </w:pPr>
            <w:r w:rsidRPr="001530FE">
              <w:rPr>
                <w:rFonts w:eastAsia="Calibri"/>
                <w:color w:val="000000"/>
                <w:sz w:val="22"/>
                <w:szCs w:val="22"/>
              </w:rPr>
              <w:t>1</w:t>
            </w:r>
          </w:p>
        </w:tc>
        <w:tc>
          <w:tcPr>
            <w:tcW w:w="3358" w:type="dxa"/>
            <w:shd w:val="clear" w:color="auto" w:fill="auto"/>
          </w:tcPr>
          <w:p w14:paraId="5911FE1C" w14:textId="77777777" w:rsidR="00AD17D5" w:rsidRPr="001530FE" w:rsidRDefault="00AD17D5" w:rsidP="00053441">
            <w:pPr>
              <w:rPr>
                <w:rFonts w:eastAsia="Calibri"/>
                <w:color w:val="000000"/>
                <w:sz w:val="22"/>
                <w:szCs w:val="22"/>
              </w:rPr>
            </w:pPr>
            <w:r>
              <w:rPr>
                <w:rFonts w:eastAsia="Calibri"/>
                <w:color w:val="000000"/>
                <w:sz w:val="22"/>
                <w:szCs w:val="22"/>
              </w:rPr>
              <w:t>New Submission Hits</w:t>
            </w:r>
          </w:p>
        </w:tc>
        <w:tc>
          <w:tcPr>
            <w:tcW w:w="3609" w:type="dxa"/>
            <w:shd w:val="clear" w:color="auto" w:fill="auto"/>
          </w:tcPr>
          <w:p w14:paraId="224E5F80" w14:textId="77777777" w:rsidR="00AD17D5" w:rsidRPr="001530FE" w:rsidRDefault="00AD17D5" w:rsidP="00053441">
            <w:pPr>
              <w:rPr>
                <w:rFonts w:eastAsia="Calibri"/>
                <w:sz w:val="22"/>
                <w:szCs w:val="22"/>
              </w:rPr>
            </w:pPr>
            <w:r>
              <w:rPr>
                <w:rFonts w:eastAsia="Calibri"/>
                <w:sz w:val="22"/>
                <w:szCs w:val="22"/>
              </w:rPr>
              <w:t xml:space="preserve">Number of times the eCL New Submissions page is accessed during the selected period </w:t>
            </w:r>
          </w:p>
        </w:tc>
      </w:tr>
      <w:tr w:rsidR="00AD17D5" w:rsidRPr="001530FE" w14:paraId="0D0920F2" w14:textId="77777777" w:rsidTr="00053441">
        <w:tc>
          <w:tcPr>
            <w:tcW w:w="1098" w:type="dxa"/>
          </w:tcPr>
          <w:p w14:paraId="609E9C8C" w14:textId="77777777" w:rsidR="00AD17D5" w:rsidRPr="001530FE" w:rsidRDefault="00AD17D5" w:rsidP="00053441">
            <w:pPr>
              <w:jc w:val="center"/>
              <w:rPr>
                <w:rFonts w:eastAsia="Calibri"/>
                <w:color w:val="000000"/>
                <w:sz w:val="22"/>
                <w:szCs w:val="22"/>
              </w:rPr>
            </w:pPr>
            <w:r>
              <w:rPr>
                <w:rFonts w:eastAsia="Calibri"/>
                <w:color w:val="000000"/>
                <w:sz w:val="22"/>
                <w:szCs w:val="22"/>
              </w:rPr>
              <w:t>2</w:t>
            </w:r>
          </w:p>
        </w:tc>
        <w:tc>
          <w:tcPr>
            <w:tcW w:w="3358" w:type="dxa"/>
            <w:shd w:val="clear" w:color="auto" w:fill="auto"/>
          </w:tcPr>
          <w:p w14:paraId="3FE89228" w14:textId="77777777" w:rsidR="00AD17D5" w:rsidRPr="001530FE" w:rsidRDefault="00AD17D5" w:rsidP="00053441">
            <w:pPr>
              <w:rPr>
                <w:rFonts w:eastAsia="Calibri"/>
                <w:color w:val="000000"/>
                <w:sz w:val="22"/>
                <w:szCs w:val="22"/>
              </w:rPr>
            </w:pPr>
            <w:r>
              <w:rPr>
                <w:rFonts w:eastAsia="Calibri"/>
                <w:color w:val="000000"/>
                <w:sz w:val="22"/>
                <w:szCs w:val="22"/>
              </w:rPr>
              <w:t>New Submission Users</w:t>
            </w:r>
          </w:p>
        </w:tc>
        <w:tc>
          <w:tcPr>
            <w:tcW w:w="3609" w:type="dxa"/>
            <w:shd w:val="clear" w:color="auto" w:fill="auto"/>
          </w:tcPr>
          <w:p w14:paraId="583BE691" w14:textId="77777777" w:rsidR="00AD17D5" w:rsidRPr="001530FE" w:rsidRDefault="00AD17D5" w:rsidP="00053441">
            <w:pPr>
              <w:rPr>
                <w:rFonts w:eastAsia="Calibri"/>
                <w:sz w:val="22"/>
                <w:szCs w:val="22"/>
              </w:rPr>
            </w:pPr>
            <w:r>
              <w:rPr>
                <w:rFonts w:eastAsia="Calibri"/>
                <w:sz w:val="22"/>
                <w:szCs w:val="22"/>
              </w:rPr>
              <w:t>Number of users who accessed the eCL New Submissions page during the selected period</w:t>
            </w:r>
          </w:p>
        </w:tc>
      </w:tr>
      <w:tr w:rsidR="00AD17D5" w:rsidRPr="001530FE" w14:paraId="58FAEDB7" w14:textId="77777777" w:rsidTr="00053441">
        <w:tc>
          <w:tcPr>
            <w:tcW w:w="1098" w:type="dxa"/>
          </w:tcPr>
          <w:p w14:paraId="32419658" w14:textId="77777777" w:rsidR="00AD17D5" w:rsidRPr="001530FE" w:rsidRDefault="00AD17D5" w:rsidP="00053441">
            <w:pPr>
              <w:jc w:val="center"/>
              <w:rPr>
                <w:rFonts w:eastAsia="Calibri"/>
                <w:color w:val="000000"/>
                <w:sz w:val="22"/>
                <w:szCs w:val="22"/>
              </w:rPr>
            </w:pPr>
            <w:r>
              <w:rPr>
                <w:rFonts w:eastAsia="Calibri"/>
                <w:color w:val="000000"/>
                <w:sz w:val="22"/>
                <w:szCs w:val="22"/>
              </w:rPr>
              <w:t>3</w:t>
            </w:r>
          </w:p>
        </w:tc>
        <w:tc>
          <w:tcPr>
            <w:tcW w:w="3358" w:type="dxa"/>
            <w:shd w:val="clear" w:color="auto" w:fill="auto"/>
          </w:tcPr>
          <w:p w14:paraId="19316AD0" w14:textId="77777777" w:rsidR="00AD17D5" w:rsidRPr="001530FE" w:rsidRDefault="00AD17D5" w:rsidP="00053441">
            <w:pPr>
              <w:rPr>
                <w:rFonts w:eastAsia="Calibri"/>
                <w:color w:val="000000"/>
                <w:sz w:val="22"/>
                <w:szCs w:val="22"/>
              </w:rPr>
            </w:pPr>
            <w:r>
              <w:rPr>
                <w:rFonts w:eastAsia="Calibri"/>
                <w:color w:val="000000"/>
                <w:sz w:val="22"/>
                <w:szCs w:val="22"/>
              </w:rPr>
              <w:t>My Dashboard Hits</w:t>
            </w:r>
          </w:p>
        </w:tc>
        <w:tc>
          <w:tcPr>
            <w:tcW w:w="3609" w:type="dxa"/>
            <w:shd w:val="clear" w:color="auto" w:fill="auto"/>
          </w:tcPr>
          <w:p w14:paraId="17DB73EC" w14:textId="77777777" w:rsidR="00AD17D5" w:rsidRPr="001530FE" w:rsidRDefault="00AD17D5" w:rsidP="00053441">
            <w:pPr>
              <w:rPr>
                <w:rFonts w:eastAsia="Calibri"/>
                <w:sz w:val="22"/>
                <w:szCs w:val="22"/>
              </w:rPr>
            </w:pPr>
            <w:r>
              <w:rPr>
                <w:rFonts w:eastAsia="Calibri"/>
                <w:sz w:val="22"/>
                <w:szCs w:val="22"/>
              </w:rPr>
              <w:t>Number of times the eCL My Dashboard page is accessed during the selected period</w:t>
            </w:r>
          </w:p>
        </w:tc>
      </w:tr>
      <w:tr w:rsidR="00AD17D5" w:rsidRPr="001530FE" w14:paraId="522DFFAF" w14:textId="77777777" w:rsidTr="00053441">
        <w:tc>
          <w:tcPr>
            <w:tcW w:w="1098" w:type="dxa"/>
          </w:tcPr>
          <w:p w14:paraId="2D7E5C2D" w14:textId="77777777" w:rsidR="00AD17D5" w:rsidRPr="001530FE" w:rsidRDefault="00AD17D5" w:rsidP="00053441">
            <w:pPr>
              <w:jc w:val="center"/>
              <w:rPr>
                <w:rFonts w:eastAsia="Calibri"/>
                <w:color w:val="000000"/>
                <w:sz w:val="22"/>
                <w:szCs w:val="22"/>
              </w:rPr>
            </w:pPr>
            <w:r>
              <w:rPr>
                <w:rFonts w:eastAsia="Calibri"/>
                <w:color w:val="000000"/>
                <w:sz w:val="22"/>
                <w:szCs w:val="22"/>
              </w:rPr>
              <w:t>4</w:t>
            </w:r>
          </w:p>
        </w:tc>
        <w:tc>
          <w:tcPr>
            <w:tcW w:w="3358" w:type="dxa"/>
            <w:shd w:val="clear" w:color="auto" w:fill="auto"/>
          </w:tcPr>
          <w:p w14:paraId="63A2E3E4" w14:textId="77777777" w:rsidR="00AD17D5" w:rsidRPr="001530FE" w:rsidRDefault="00AD17D5" w:rsidP="00053441">
            <w:pPr>
              <w:rPr>
                <w:sz w:val="22"/>
                <w:szCs w:val="22"/>
              </w:rPr>
            </w:pPr>
            <w:r>
              <w:rPr>
                <w:sz w:val="22"/>
                <w:szCs w:val="22"/>
              </w:rPr>
              <w:t>My Dashboard Users</w:t>
            </w:r>
          </w:p>
        </w:tc>
        <w:tc>
          <w:tcPr>
            <w:tcW w:w="3609" w:type="dxa"/>
            <w:shd w:val="clear" w:color="auto" w:fill="auto"/>
          </w:tcPr>
          <w:p w14:paraId="7B0D8ED8" w14:textId="77777777" w:rsidR="00AD17D5" w:rsidRPr="001530FE" w:rsidRDefault="00AD17D5" w:rsidP="00053441">
            <w:pPr>
              <w:rPr>
                <w:rFonts w:eastAsia="Calibri"/>
                <w:sz w:val="22"/>
                <w:szCs w:val="22"/>
              </w:rPr>
            </w:pPr>
            <w:r>
              <w:rPr>
                <w:rFonts w:eastAsia="Calibri"/>
                <w:sz w:val="22"/>
                <w:szCs w:val="22"/>
              </w:rPr>
              <w:t>Number of users who accessed the eCL My Dashboard page during the selected period</w:t>
            </w:r>
          </w:p>
        </w:tc>
      </w:tr>
      <w:tr w:rsidR="00AD17D5" w:rsidRPr="001530FE" w14:paraId="15BE8EC5" w14:textId="77777777" w:rsidTr="00053441">
        <w:tc>
          <w:tcPr>
            <w:tcW w:w="1098" w:type="dxa"/>
          </w:tcPr>
          <w:p w14:paraId="49B6C94B" w14:textId="77777777" w:rsidR="00AD17D5" w:rsidRPr="001530FE" w:rsidRDefault="00AD17D5" w:rsidP="00053441">
            <w:pPr>
              <w:jc w:val="center"/>
              <w:rPr>
                <w:rFonts w:eastAsia="Calibri"/>
                <w:color w:val="000000"/>
                <w:sz w:val="22"/>
                <w:szCs w:val="22"/>
              </w:rPr>
            </w:pPr>
            <w:r>
              <w:rPr>
                <w:rFonts w:eastAsia="Calibri"/>
                <w:color w:val="000000"/>
                <w:sz w:val="22"/>
                <w:szCs w:val="22"/>
              </w:rPr>
              <w:t>5</w:t>
            </w:r>
          </w:p>
        </w:tc>
        <w:tc>
          <w:tcPr>
            <w:tcW w:w="3358" w:type="dxa"/>
            <w:shd w:val="clear" w:color="auto" w:fill="auto"/>
          </w:tcPr>
          <w:p w14:paraId="04553198" w14:textId="77777777" w:rsidR="00AD17D5" w:rsidRPr="001530FE" w:rsidRDefault="00AD17D5" w:rsidP="00053441">
            <w:pPr>
              <w:rPr>
                <w:sz w:val="22"/>
                <w:szCs w:val="22"/>
              </w:rPr>
            </w:pPr>
            <w:r>
              <w:rPr>
                <w:sz w:val="22"/>
                <w:szCs w:val="22"/>
              </w:rPr>
              <w:t>Historical Dashboard Hits</w:t>
            </w:r>
          </w:p>
        </w:tc>
        <w:tc>
          <w:tcPr>
            <w:tcW w:w="3609" w:type="dxa"/>
            <w:shd w:val="clear" w:color="auto" w:fill="auto"/>
          </w:tcPr>
          <w:p w14:paraId="535C448C" w14:textId="77777777" w:rsidR="00AD17D5" w:rsidRPr="001530FE" w:rsidRDefault="00AD17D5" w:rsidP="00053441">
            <w:pPr>
              <w:rPr>
                <w:rFonts w:eastAsia="Calibri"/>
                <w:sz w:val="22"/>
                <w:szCs w:val="22"/>
              </w:rPr>
            </w:pPr>
            <w:r>
              <w:rPr>
                <w:rFonts w:eastAsia="Calibri"/>
                <w:sz w:val="22"/>
                <w:szCs w:val="22"/>
              </w:rPr>
              <w:t>Number of times the eCL Historical Dashboard page is accessed during the selected period</w:t>
            </w:r>
          </w:p>
        </w:tc>
      </w:tr>
      <w:tr w:rsidR="00AD17D5" w:rsidRPr="001530FE" w14:paraId="5AA612CC" w14:textId="77777777" w:rsidTr="00053441">
        <w:tc>
          <w:tcPr>
            <w:tcW w:w="1098" w:type="dxa"/>
          </w:tcPr>
          <w:p w14:paraId="4A77E239" w14:textId="77777777" w:rsidR="00AD17D5" w:rsidRPr="001530FE" w:rsidRDefault="00AD17D5" w:rsidP="00053441">
            <w:pPr>
              <w:jc w:val="center"/>
              <w:rPr>
                <w:rFonts w:eastAsia="Calibri"/>
                <w:color w:val="000000"/>
                <w:sz w:val="22"/>
                <w:szCs w:val="22"/>
              </w:rPr>
            </w:pPr>
            <w:r>
              <w:rPr>
                <w:rFonts w:eastAsia="Calibri"/>
                <w:color w:val="000000"/>
                <w:sz w:val="22"/>
                <w:szCs w:val="22"/>
              </w:rPr>
              <w:t>6</w:t>
            </w:r>
          </w:p>
        </w:tc>
        <w:tc>
          <w:tcPr>
            <w:tcW w:w="3358" w:type="dxa"/>
            <w:shd w:val="clear" w:color="auto" w:fill="auto"/>
          </w:tcPr>
          <w:p w14:paraId="742E898F" w14:textId="77777777" w:rsidR="00AD17D5" w:rsidRPr="001530FE" w:rsidRDefault="00AD17D5" w:rsidP="00053441">
            <w:pPr>
              <w:rPr>
                <w:sz w:val="22"/>
                <w:szCs w:val="22"/>
              </w:rPr>
            </w:pPr>
            <w:r>
              <w:rPr>
                <w:sz w:val="22"/>
                <w:szCs w:val="22"/>
              </w:rPr>
              <w:t>Historical Dashboard Users</w:t>
            </w:r>
          </w:p>
        </w:tc>
        <w:tc>
          <w:tcPr>
            <w:tcW w:w="3609" w:type="dxa"/>
            <w:shd w:val="clear" w:color="auto" w:fill="auto"/>
          </w:tcPr>
          <w:p w14:paraId="38601F85" w14:textId="77777777" w:rsidR="00AD17D5" w:rsidRPr="001530FE" w:rsidRDefault="00AD17D5" w:rsidP="00053441">
            <w:pPr>
              <w:rPr>
                <w:rFonts w:eastAsia="Calibri"/>
                <w:sz w:val="22"/>
                <w:szCs w:val="22"/>
              </w:rPr>
            </w:pPr>
            <w:r>
              <w:rPr>
                <w:rFonts w:eastAsia="Calibri"/>
                <w:sz w:val="22"/>
                <w:szCs w:val="22"/>
              </w:rPr>
              <w:t>Number of users who accessed the eCL Historical Dashboard page during the selected period</w:t>
            </w:r>
          </w:p>
        </w:tc>
      </w:tr>
      <w:tr w:rsidR="00AD17D5" w:rsidRPr="001530FE" w14:paraId="4D7651FE" w14:textId="77777777" w:rsidTr="00053441">
        <w:tc>
          <w:tcPr>
            <w:tcW w:w="1098" w:type="dxa"/>
          </w:tcPr>
          <w:p w14:paraId="302C0203" w14:textId="77777777" w:rsidR="00AD17D5" w:rsidRPr="001530FE" w:rsidRDefault="00AD17D5" w:rsidP="00053441">
            <w:pPr>
              <w:jc w:val="center"/>
              <w:rPr>
                <w:rFonts w:eastAsia="Calibri"/>
                <w:color w:val="000000"/>
                <w:sz w:val="22"/>
                <w:szCs w:val="22"/>
              </w:rPr>
            </w:pPr>
            <w:r>
              <w:rPr>
                <w:rFonts w:eastAsia="Calibri"/>
                <w:color w:val="000000"/>
                <w:sz w:val="22"/>
                <w:szCs w:val="22"/>
              </w:rPr>
              <w:t>7</w:t>
            </w:r>
          </w:p>
        </w:tc>
        <w:tc>
          <w:tcPr>
            <w:tcW w:w="3358" w:type="dxa"/>
            <w:shd w:val="clear" w:color="auto" w:fill="auto"/>
          </w:tcPr>
          <w:p w14:paraId="23560821" w14:textId="77777777" w:rsidR="00AD17D5" w:rsidRPr="001530FE" w:rsidRDefault="00AD17D5" w:rsidP="00053441">
            <w:pPr>
              <w:rPr>
                <w:sz w:val="22"/>
                <w:szCs w:val="22"/>
              </w:rPr>
            </w:pPr>
            <w:r>
              <w:rPr>
                <w:sz w:val="22"/>
                <w:szCs w:val="22"/>
              </w:rPr>
              <w:t>Review Hits</w:t>
            </w:r>
          </w:p>
        </w:tc>
        <w:tc>
          <w:tcPr>
            <w:tcW w:w="3609" w:type="dxa"/>
            <w:shd w:val="clear" w:color="auto" w:fill="auto"/>
          </w:tcPr>
          <w:p w14:paraId="3682A811" w14:textId="77777777" w:rsidR="00AD17D5" w:rsidRPr="001530FE" w:rsidRDefault="00AD17D5" w:rsidP="00053441">
            <w:pPr>
              <w:rPr>
                <w:rFonts w:eastAsia="Calibri"/>
                <w:sz w:val="22"/>
                <w:szCs w:val="22"/>
              </w:rPr>
            </w:pPr>
            <w:r>
              <w:rPr>
                <w:rFonts w:eastAsia="Calibri"/>
                <w:sz w:val="22"/>
                <w:szCs w:val="22"/>
              </w:rPr>
              <w:t>Number of times the eCL Review page is accessed during the selected period</w:t>
            </w:r>
          </w:p>
        </w:tc>
      </w:tr>
      <w:tr w:rsidR="00AD17D5" w:rsidRPr="001530FE" w14:paraId="77CD17F5" w14:textId="77777777" w:rsidTr="00053441">
        <w:tc>
          <w:tcPr>
            <w:tcW w:w="1098" w:type="dxa"/>
          </w:tcPr>
          <w:p w14:paraId="4F34517E" w14:textId="77777777" w:rsidR="00AD17D5" w:rsidRPr="001530FE" w:rsidRDefault="00AD17D5" w:rsidP="00053441">
            <w:pPr>
              <w:jc w:val="center"/>
              <w:rPr>
                <w:rFonts w:eastAsia="Calibri"/>
                <w:color w:val="000000"/>
                <w:sz w:val="22"/>
                <w:szCs w:val="22"/>
              </w:rPr>
            </w:pPr>
            <w:r>
              <w:rPr>
                <w:rFonts w:eastAsia="Calibri"/>
                <w:color w:val="000000"/>
                <w:sz w:val="22"/>
                <w:szCs w:val="22"/>
              </w:rPr>
              <w:t>8</w:t>
            </w:r>
          </w:p>
        </w:tc>
        <w:tc>
          <w:tcPr>
            <w:tcW w:w="3358" w:type="dxa"/>
            <w:shd w:val="clear" w:color="auto" w:fill="auto"/>
          </w:tcPr>
          <w:p w14:paraId="25272EE9" w14:textId="77777777" w:rsidR="00AD17D5" w:rsidRPr="001530FE" w:rsidRDefault="00AD17D5" w:rsidP="00053441">
            <w:pPr>
              <w:rPr>
                <w:sz w:val="22"/>
                <w:szCs w:val="22"/>
              </w:rPr>
            </w:pPr>
            <w:r>
              <w:rPr>
                <w:sz w:val="22"/>
                <w:szCs w:val="22"/>
              </w:rPr>
              <w:t>Review Users</w:t>
            </w:r>
          </w:p>
        </w:tc>
        <w:tc>
          <w:tcPr>
            <w:tcW w:w="3609" w:type="dxa"/>
            <w:shd w:val="clear" w:color="auto" w:fill="auto"/>
          </w:tcPr>
          <w:p w14:paraId="6B3F55D7" w14:textId="77777777" w:rsidR="00AD17D5" w:rsidRPr="001530FE" w:rsidRDefault="00AD17D5" w:rsidP="00053441">
            <w:pPr>
              <w:rPr>
                <w:rFonts w:eastAsia="Calibri"/>
                <w:sz w:val="22"/>
                <w:szCs w:val="22"/>
              </w:rPr>
            </w:pPr>
            <w:r>
              <w:rPr>
                <w:rFonts w:eastAsia="Calibri"/>
                <w:sz w:val="22"/>
                <w:szCs w:val="22"/>
              </w:rPr>
              <w:t xml:space="preserve">Number of users who accessed the </w:t>
            </w:r>
            <w:r>
              <w:rPr>
                <w:rFonts w:eastAsia="Calibri"/>
                <w:sz w:val="22"/>
                <w:szCs w:val="22"/>
              </w:rPr>
              <w:lastRenderedPageBreak/>
              <w:t>eCL Review page during the selected period</w:t>
            </w:r>
          </w:p>
        </w:tc>
      </w:tr>
    </w:tbl>
    <w:p w14:paraId="5BA5CB65" w14:textId="77777777" w:rsidR="00B83EB3" w:rsidRDefault="00B83EB3" w:rsidP="00B83EB3"/>
    <w:p w14:paraId="5D1ED7E5" w14:textId="77777777" w:rsidR="00855B29" w:rsidRDefault="00855B29" w:rsidP="00B83EB3"/>
    <w:p w14:paraId="034D66B4" w14:textId="3218C97D" w:rsidR="00855B29" w:rsidRPr="00855B29" w:rsidRDefault="00855B29" w:rsidP="00855B29">
      <w:pPr>
        <w:pStyle w:val="Heading2"/>
        <w:spacing w:before="200" w:after="200"/>
        <w:rPr>
          <w:rFonts w:ascii="Arial" w:hAnsi="Arial"/>
          <w:bCs/>
          <w:sz w:val="22"/>
          <w:szCs w:val="22"/>
        </w:rPr>
      </w:pPr>
      <w:bookmarkStart w:id="313" w:name="_Toc171530"/>
      <w:r w:rsidRPr="00855B29">
        <w:rPr>
          <w:rFonts w:ascii="Arial" w:hAnsi="Arial"/>
          <w:bCs/>
          <w:sz w:val="22"/>
          <w:szCs w:val="22"/>
        </w:rPr>
        <w:t>7.6</w:t>
      </w:r>
      <w:r w:rsidRPr="00855B29">
        <w:rPr>
          <w:rFonts w:ascii="Arial" w:hAnsi="Arial"/>
          <w:bCs/>
          <w:sz w:val="22"/>
          <w:szCs w:val="22"/>
        </w:rPr>
        <w:tab/>
        <w:t>Quality Now Reporting Data Elements</w:t>
      </w:r>
      <w:bookmarkEnd w:id="313"/>
    </w:p>
    <w:p w14:paraId="2DEF4F58" w14:textId="6A050099" w:rsidR="0025641E" w:rsidRDefault="00855B29" w:rsidP="0025641E">
      <w:r w:rsidRPr="00855B29">
        <w:t>The following information shall be included in each report:</w:t>
      </w:r>
    </w:p>
    <w:p w14:paraId="5CF4CBFE" w14:textId="77777777" w:rsidR="00855B29" w:rsidRDefault="00855B29" w:rsidP="0025641E"/>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8"/>
        <w:gridCol w:w="3358"/>
        <w:gridCol w:w="3609"/>
      </w:tblGrid>
      <w:tr w:rsidR="00855B29" w:rsidRPr="00855B29" w14:paraId="6075DBE4" w14:textId="77777777" w:rsidTr="00855B29">
        <w:tc>
          <w:tcPr>
            <w:tcW w:w="1098" w:type="dxa"/>
          </w:tcPr>
          <w:p w14:paraId="4124C744"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Number</w:t>
            </w:r>
          </w:p>
        </w:tc>
        <w:tc>
          <w:tcPr>
            <w:tcW w:w="3358" w:type="dxa"/>
            <w:shd w:val="clear" w:color="auto" w:fill="auto"/>
            <w:vAlign w:val="bottom"/>
          </w:tcPr>
          <w:p w14:paraId="3AFD4270" w14:textId="77777777" w:rsidR="00855B29" w:rsidRPr="00855B29" w:rsidRDefault="00855B29" w:rsidP="00855B29">
            <w:pPr>
              <w:jc w:val="center"/>
              <w:rPr>
                <w:rFonts w:eastAsia="Calibri"/>
                <w:b/>
                <w:color w:val="000000"/>
                <w:sz w:val="22"/>
                <w:szCs w:val="22"/>
              </w:rPr>
            </w:pPr>
            <w:r w:rsidRPr="00855B29">
              <w:rPr>
                <w:rFonts w:eastAsia="Calibri"/>
                <w:b/>
                <w:color w:val="000000"/>
                <w:sz w:val="22"/>
                <w:szCs w:val="22"/>
              </w:rPr>
              <w:t>Field</w:t>
            </w:r>
          </w:p>
        </w:tc>
        <w:tc>
          <w:tcPr>
            <w:tcW w:w="3609" w:type="dxa"/>
            <w:shd w:val="clear" w:color="auto" w:fill="auto"/>
          </w:tcPr>
          <w:p w14:paraId="20EA8826" w14:textId="77777777" w:rsidR="00855B29" w:rsidRPr="00855B29" w:rsidRDefault="00855B29" w:rsidP="00855B29">
            <w:pPr>
              <w:jc w:val="center"/>
              <w:rPr>
                <w:rFonts w:eastAsia="Calibri"/>
                <w:b/>
                <w:sz w:val="22"/>
                <w:szCs w:val="22"/>
              </w:rPr>
            </w:pPr>
            <w:r w:rsidRPr="00855B29">
              <w:rPr>
                <w:rFonts w:eastAsia="Calibri"/>
                <w:b/>
                <w:sz w:val="22"/>
                <w:szCs w:val="22"/>
              </w:rPr>
              <w:t>Description</w:t>
            </w:r>
          </w:p>
        </w:tc>
      </w:tr>
      <w:tr w:rsidR="00855B29" w:rsidRPr="00855B29" w14:paraId="5F9CEB6E" w14:textId="77777777" w:rsidTr="00236A87">
        <w:tc>
          <w:tcPr>
            <w:tcW w:w="1098" w:type="dxa"/>
          </w:tcPr>
          <w:p w14:paraId="24819B9D"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1</w:t>
            </w:r>
          </w:p>
        </w:tc>
        <w:tc>
          <w:tcPr>
            <w:tcW w:w="3358" w:type="dxa"/>
            <w:shd w:val="clear" w:color="auto" w:fill="auto"/>
          </w:tcPr>
          <w:p w14:paraId="1B3B8B16" w14:textId="22973102" w:rsidR="00855B29" w:rsidRPr="00855B29" w:rsidRDefault="002D192E" w:rsidP="00855B29">
            <w:pPr>
              <w:rPr>
                <w:rFonts w:eastAsia="Calibri"/>
                <w:b/>
                <w:color w:val="000000"/>
                <w:sz w:val="22"/>
                <w:szCs w:val="22"/>
              </w:rPr>
            </w:pPr>
            <w:r>
              <w:rPr>
                <w:rFonts w:eastAsia="Calibri"/>
                <w:color w:val="000000"/>
                <w:sz w:val="22"/>
                <w:szCs w:val="22"/>
              </w:rPr>
              <w:t>Employee Level</w:t>
            </w:r>
            <w:r w:rsidR="00855B29" w:rsidRPr="00855B29">
              <w:rPr>
                <w:rFonts w:eastAsia="Calibri"/>
                <w:color w:val="000000"/>
                <w:sz w:val="22"/>
                <w:szCs w:val="22"/>
              </w:rPr>
              <w:t xml:space="preserve"> ID</w:t>
            </w:r>
          </w:p>
        </w:tc>
        <w:tc>
          <w:tcPr>
            <w:tcW w:w="3609" w:type="dxa"/>
            <w:shd w:val="clear" w:color="auto" w:fill="auto"/>
          </w:tcPr>
          <w:p w14:paraId="5653958B" w14:textId="77777777" w:rsidR="00855B29" w:rsidRPr="00855B29" w:rsidRDefault="00855B29" w:rsidP="00855B29">
            <w:pPr>
              <w:rPr>
                <w:rFonts w:eastAsia="Calibri"/>
                <w:sz w:val="22"/>
                <w:szCs w:val="22"/>
              </w:rPr>
            </w:pPr>
            <w:r w:rsidRPr="00855B29">
              <w:rPr>
                <w:rFonts w:eastAsia="Calibri"/>
                <w:sz w:val="22"/>
                <w:szCs w:val="22"/>
              </w:rPr>
              <w:t>Module the log was submitted in</w:t>
            </w:r>
          </w:p>
        </w:tc>
      </w:tr>
      <w:tr w:rsidR="00855B29" w:rsidRPr="00855B29" w14:paraId="2220A949" w14:textId="77777777" w:rsidTr="00236A87">
        <w:tc>
          <w:tcPr>
            <w:tcW w:w="1098" w:type="dxa"/>
          </w:tcPr>
          <w:p w14:paraId="2200D76B"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2</w:t>
            </w:r>
          </w:p>
        </w:tc>
        <w:tc>
          <w:tcPr>
            <w:tcW w:w="3358" w:type="dxa"/>
            <w:shd w:val="clear" w:color="auto" w:fill="auto"/>
          </w:tcPr>
          <w:p w14:paraId="1554F266" w14:textId="03320D89" w:rsidR="00855B29" w:rsidRPr="00855B29" w:rsidRDefault="002D192E" w:rsidP="00855B29">
            <w:pPr>
              <w:rPr>
                <w:rFonts w:eastAsia="Calibri"/>
                <w:color w:val="000000"/>
                <w:sz w:val="22"/>
                <w:szCs w:val="22"/>
              </w:rPr>
            </w:pPr>
            <w:r>
              <w:rPr>
                <w:rFonts w:eastAsia="Calibri"/>
                <w:color w:val="000000"/>
                <w:sz w:val="22"/>
                <w:szCs w:val="22"/>
              </w:rPr>
              <w:t xml:space="preserve">Employee Level </w:t>
            </w:r>
            <w:r w:rsidR="00855B29" w:rsidRPr="00855B29">
              <w:rPr>
                <w:rFonts w:eastAsia="Calibri"/>
                <w:color w:val="000000"/>
                <w:sz w:val="22"/>
                <w:szCs w:val="22"/>
              </w:rPr>
              <w:t>Name</w:t>
            </w:r>
          </w:p>
        </w:tc>
        <w:tc>
          <w:tcPr>
            <w:tcW w:w="3609" w:type="dxa"/>
            <w:shd w:val="clear" w:color="auto" w:fill="auto"/>
          </w:tcPr>
          <w:p w14:paraId="76E3F450" w14:textId="77777777" w:rsidR="00855B29" w:rsidRPr="00855B29" w:rsidRDefault="00855B29" w:rsidP="00855B29">
            <w:pPr>
              <w:rPr>
                <w:rFonts w:eastAsia="Calibri"/>
                <w:sz w:val="22"/>
                <w:szCs w:val="22"/>
              </w:rPr>
            </w:pPr>
            <w:r w:rsidRPr="00855B29">
              <w:rPr>
                <w:rFonts w:eastAsia="Calibri"/>
                <w:sz w:val="22"/>
                <w:szCs w:val="22"/>
              </w:rPr>
              <w:t>Name of the module</w:t>
            </w:r>
          </w:p>
        </w:tc>
      </w:tr>
      <w:tr w:rsidR="00855B29" w:rsidRPr="00855B29" w14:paraId="142CF82E" w14:textId="77777777" w:rsidTr="00236A87">
        <w:tc>
          <w:tcPr>
            <w:tcW w:w="1098" w:type="dxa"/>
          </w:tcPr>
          <w:p w14:paraId="5A0B11B0"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3</w:t>
            </w:r>
          </w:p>
        </w:tc>
        <w:tc>
          <w:tcPr>
            <w:tcW w:w="3358" w:type="dxa"/>
            <w:shd w:val="clear" w:color="auto" w:fill="auto"/>
          </w:tcPr>
          <w:p w14:paraId="75B2614E" w14:textId="77777777" w:rsidR="00855B29" w:rsidRPr="00855B29" w:rsidRDefault="00855B29" w:rsidP="00855B29">
            <w:pPr>
              <w:rPr>
                <w:rFonts w:eastAsia="Calibri"/>
                <w:color w:val="000000"/>
                <w:sz w:val="22"/>
                <w:szCs w:val="22"/>
              </w:rPr>
            </w:pPr>
            <w:r w:rsidRPr="00855B29">
              <w:rPr>
                <w:rFonts w:eastAsia="Calibri"/>
                <w:color w:val="000000"/>
                <w:sz w:val="22"/>
                <w:szCs w:val="22"/>
              </w:rPr>
              <w:t>Coaching ID</w:t>
            </w:r>
          </w:p>
        </w:tc>
        <w:tc>
          <w:tcPr>
            <w:tcW w:w="3609" w:type="dxa"/>
            <w:shd w:val="clear" w:color="auto" w:fill="auto"/>
          </w:tcPr>
          <w:p w14:paraId="574BDB68" w14:textId="77777777" w:rsidR="00855B29" w:rsidRPr="00855B29" w:rsidRDefault="00855B29" w:rsidP="00855B29">
            <w:pPr>
              <w:rPr>
                <w:rFonts w:eastAsia="Calibri"/>
                <w:sz w:val="22"/>
                <w:szCs w:val="22"/>
              </w:rPr>
            </w:pPr>
            <w:r w:rsidRPr="00855B29">
              <w:rPr>
                <w:rFonts w:eastAsia="Calibri"/>
                <w:sz w:val="22"/>
                <w:szCs w:val="22"/>
              </w:rPr>
              <w:t>ID of the coaching log</w:t>
            </w:r>
          </w:p>
        </w:tc>
      </w:tr>
      <w:tr w:rsidR="00855B29" w:rsidRPr="00855B29" w14:paraId="04D9CDED" w14:textId="77777777" w:rsidTr="00236A87">
        <w:tc>
          <w:tcPr>
            <w:tcW w:w="1098" w:type="dxa"/>
          </w:tcPr>
          <w:p w14:paraId="1C39B68F" w14:textId="77777777" w:rsidR="00855B29" w:rsidRPr="00855B29" w:rsidRDefault="00855B29" w:rsidP="00855B29">
            <w:pPr>
              <w:jc w:val="center"/>
              <w:rPr>
                <w:rFonts w:eastAsia="Calibri"/>
                <w:color w:val="000000"/>
                <w:sz w:val="22"/>
                <w:szCs w:val="22"/>
              </w:rPr>
            </w:pPr>
            <w:r w:rsidRPr="00855B29">
              <w:rPr>
                <w:rFonts w:eastAsia="Calibri"/>
                <w:color w:val="000000"/>
                <w:sz w:val="22"/>
                <w:szCs w:val="22"/>
              </w:rPr>
              <w:t>4</w:t>
            </w:r>
          </w:p>
        </w:tc>
        <w:tc>
          <w:tcPr>
            <w:tcW w:w="3358" w:type="dxa"/>
            <w:shd w:val="clear" w:color="auto" w:fill="auto"/>
          </w:tcPr>
          <w:p w14:paraId="6D1D481D" w14:textId="77777777" w:rsidR="00855B29" w:rsidRPr="00855B29" w:rsidRDefault="00855B29" w:rsidP="00855B29">
            <w:pPr>
              <w:rPr>
                <w:rFonts w:eastAsia="Calibri"/>
                <w:color w:val="000000"/>
                <w:sz w:val="22"/>
                <w:szCs w:val="22"/>
              </w:rPr>
            </w:pPr>
            <w:r w:rsidRPr="00855B29">
              <w:rPr>
                <w:rFonts w:eastAsia="Calibri"/>
                <w:color w:val="000000"/>
                <w:sz w:val="22"/>
                <w:szCs w:val="22"/>
              </w:rPr>
              <w:t>Form name</w:t>
            </w:r>
          </w:p>
        </w:tc>
        <w:tc>
          <w:tcPr>
            <w:tcW w:w="3609" w:type="dxa"/>
            <w:shd w:val="clear" w:color="auto" w:fill="auto"/>
          </w:tcPr>
          <w:p w14:paraId="17647B45" w14:textId="77777777" w:rsidR="00855B29" w:rsidRPr="00855B29" w:rsidRDefault="00855B29" w:rsidP="00855B29">
            <w:pPr>
              <w:rPr>
                <w:rFonts w:eastAsia="Calibri"/>
                <w:sz w:val="22"/>
                <w:szCs w:val="22"/>
              </w:rPr>
            </w:pPr>
            <w:r w:rsidRPr="00855B29">
              <w:rPr>
                <w:rFonts w:eastAsia="Calibri"/>
                <w:sz w:val="22"/>
                <w:szCs w:val="22"/>
              </w:rPr>
              <w:t>Coaching log form name</w:t>
            </w:r>
          </w:p>
        </w:tc>
      </w:tr>
      <w:tr w:rsidR="00236A87" w:rsidRPr="00855B29" w14:paraId="21D456CD" w14:textId="77777777" w:rsidTr="00236A87">
        <w:tc>
          <w:tcPr>
            <w:tcW w:w="1098" w:type="dxa"/>
          </w:tcPr>
          <w:p w14:paraId="7E9F15BA" w14:textId="30E33399" w:rsidR="00236A87" w:rsidRPr="00855B29" w:rsidRDefault="00236A87" w:rsidP="00236A87">
            <w:pPr>
              <w:jc w:val="center"/>
              <w:rPr>
                <w:rFonts w:eastAsia="Calibri"/>
                <w:color w:val="000000"/>
                <w:sz w:val="22"/>
                <w:szCs w:val="22"/>
              </w:rPr>
            </w:pPr>
            <w:r w:rsidRPr="00855B29">
              <w:rPr>
                <w:rFonts w:eastAsia="Calibri"/>
                <w:color w:val="000000"/>
                <w:sz w:val="22"/>
                <w:szCs w:val="22"/>
              </w:rPr>
              <w:t>5</w:t>
            </w:r>
          </w:p>
        </w:tc>
        <w:tc>
          <w:tcPr>
            <w:tcW w:w="3358" w:type="dxa"/>
            <w:shd w:val="clear" w:color="auto" w:fill="auto"/>
          </w:tcPr>
          <w:p w14:paraId="38117DA0" w14:textId="6A12B0D7" w:rsidR="00236A87" w:rsidRPr="00855B29" w:rsidRDefault="00236A87" w:rsidP="00236A87">
            <w:pPr>
              <w:rPr>
                <w:rFonts w:eastAsia="Calibri"/>
                <w:color w:val="000000"/>
                <w:sz w:val="22"/>
                <w:szCs w:val="22"/>
              </w:rPr>
            </w:pPr>
            <w:r>
              <w:rPr>
                <w:rFonts w:eastAsia="Calibri"/>
                <w:color w:val="000000"/>
                <w:sz w:val="22"/>
                <w:szCs w:val="22"/>
              </w:rPr>
              <w:t>Quality Now Batch ID</w:t>
            </w:r>
          </w:p>
        </w:tc>
        <w:tc>
          <w:tcPr>
            <w:tcW w:w="3609" w:type="dxa"/>
            <w:shd w:val="clear" w:color="auto" w:fill="auto"/>
          </w:tcPr>
          <w:p w14:paraId="120D431C" w14:textId="14FCE0C3" w:rsidR="00236A87" w:rsidRPr="00855B29" w:rsidRDefault="00236A87" w:rsidP="00236A87">
            <w:pPr>
              <w:rPr>
                <w:rFonts w:eastAsia="Calibri"/>
                <w:sz w:val="22"/>
                <w:szCs w:val="22"/>
              </w:rPr>
            </w:pPr>
            <w:r>
              <w:rPr>
                <w:rFonts w:eastAsia="Calibri"/>
                <w:sz w:val="22"/>
                <w:szCs w:val="22"/>
              </w:rPr>
              <w:t>ID of the Quality Now Batch</w:t>
            </w:r>
          </w:p>
        </w:tc>
      </w:tr>
      <w:tr w:rsidR="00236A87" w:rsidRPr="00855B29" w14:paraId="2E0C4045" w14:textId="77777777" w:rsidTr="00236A87">
        <w:tc>
          <w:tcPr>
            <w:tcW w:w="1098" w:type="dxa"/>
          </w:tcPr>
          <w:p w14:paraId="1D9F3909" w14:textId="173F492E" w:rsidR="00236A87" w:rsidRPr="00855B29" w:rsidRDefault="00236A87" w:rsidP="00236A87">
            <w:pPr>
              <w:jc w:val="center"/>
              <w:rPr>
                <w:rFonts w:eastAsia="Calibri"/>
                <w:color w:val="000000"/>
                <w:sz w:val="22"/>
                <w:szCs w:val="22"/>
              </w:rPr>
            </w:pPr>
            <w:r w:rsidRPr="00855B29">
              <w:rPr>
                <w:rFonts w:eastAsia="Calibri"/>
                <w:color w:val="000000"/>
                <w:sz w:val="22"/>
                <w:szCs w:val="22"/>
              </w:rPr>
              <w:t>6</w:t>
            </w:r>
          </w:p>
        </w:tc>
        <w:tc>
          <w:tcPr>
            <w:tcW w:w="3358" w:type="dxa"/>
            <w:shd w:val="clear" w:color="auto" w:fill="auto"/>
          </w:tcPr>
          <w:p w14:paraId="005BCA5E" w14:textId="270A5209" w:rsidR="00236A87" w:rsidRDefault="00236A87" w:rsidP="00236A87">
            <w:pPr>
              <w:rPr>
                <w:rFonts w:eastAsia="Calibri"/>
                <w:color w:val="000000"/>
                <w:sz w:val="22"/>
                <w:szCs w:val="22"/>
              </w:rPr>
            </w:pPr>
            <w:r>
              <w:rPr>
                <w:rFonts w:eastAsia="Calibri"/>
                <w:color w:val="000000"/>
                <w:sz w:val="22"/>
                <w:szCs w:val="22"/>
              </w:rPr>
              <w:t>Quality Now Batch Status</w:t>
            </w:r>
          </w:p>
        </w:tc>
        <w:tc>
          <w:tcPr>
            <w:tcW w:w="3609" w:type="dxa"/>
            <w:shd w:val="clear" w:color="auto" w:fill="auto"/>
          </w:tcPr>
          <w:p w14:paraId="5C6F1F2F" w14:textId="4447651E" w:rsidR="00236A87" w:rsidRPr="00855B29" w:rsidRDefault="00236A87" w:rsidP="00236A87">
            <w:pPr>
              <w:rPr>
                <w:rFonts w:eastAsia="Calibri"/>
                <w:sz w:val="22"/>
                <w:szCs w:val="22"/>
              </w:rPr>
            </w:pPr>
            <w:r>
              <w:rPr>
                <w:rFonts w:eastAsia="Calibri"/>
                <w:sz w:val="22"/>
                <w:szCs w:val="22"/>
              </w:rPr>
              <w:t>Status of the Quality Now Batch</w:t>
            </w:r>
          </w:p>
        </w:tc>
      </w:tr>
      <w:tr w:rsidR="00236A87" w:rsidRPr="00855B29" w14:paraId="39808A8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2BDB7FE" w14:textId="4AC1E753" w:rsidR="00236A87" w:rsidRPr="00855B29" w:rsidRDefault="00236A87" w:rsidP="00236A87">
            <w:pPr>
              <w:jc w:val="center"/>
              <w:rPr>
                <w:rFonts w:eastAsia="Calibri"/>
                <w:color w:val="000000"/>
                <w:sz w:val="22"/>
                <w:szCs w:val="22"/>
              </w:rPr>
            </w:pPr>
            <w:r w:rsidRPr="00855B29">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3485C46" w14:textId="77777777" w:rsidR="00236A87" w:rsidRPr="00855B29" w:rsidRDefault="00236A87" w:rsidP="00236A87">
            <w:pPr>
              <w:rPr>
                <w:rFonts w:eastAsia="Calibri"/>
                <w:color w:val="000000"/>
                <w:sz w:val="22"/>
                <w:szCs w:val="22"/>
              </w:rPr>
            </w:pPr>
            <w:r w:rsidRPr="00855B29">
              <w:rPr>
                <w:rFonts w:eastAsia="Calibri"/>
                <w:color w:val="000000"/>
                <w:sz w:val="22"/>
                <w:szCs w:val="22"/>
              </w:rPr>
              <w:t>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08AA77" w14:textId="77777777" w:rsidR="00236A87" w:rsidRPr="00855B29" w:rsidRDefault="00236A87" w:rsidP="00236A87">
            <w:pPr>
              <w:rPr>
                <w:rFonts w:eastAsia="Calibri"/>
                <w:sz w:val="22"/>
                <w:szCs w:val="22"/>
              </w:rPr>
            </w:pPr>
            <w:r w:rsidRPr="00855B29">
              <w:rPr>
                <w:rFonts w:eastAsia="Calibri"/>
                <w:sz w:val="22"/>
                <w:szCs w:val="22"/>
              </w:rPr>
              <w:t>Current status of the coaching log</w:t>
            </w:r>
          </w:p>
        </w:tc>
      </w:tr>
      <w:tr w:rsidR="00236A87" w:rsidRPr="00855B29" w14:paraId="6BD93621" w14:textId="77777777" w:rsidTr="00236A87">
        <w:tc>
          <w:tcPr>
            <w:tcW w:w="1098" w:type="dxa"/>
          </w:tcPr>
          <w:p w14:paraId="134FE551" w14:textId="6718C4E9" w:rsidR="00236A87" w:rsidRPr="00855B29" w:rsidRDefault="00236A87" w:rsidP="00236A87">
            <w:pPr>
              <w:jc w:val="center"/>
              <w:rPr>
                <w:rFonts w:eastAsia="Calibri"/>
                <w:color w:val="000000"/>
                <w:sz w:val="22"/>
                <w:szCs w:val="22"/>
              </w:rPr>
            </w:pPr>
            <w:r w:rsidRPr="00855B29">
              <w:rPr>
                <w:rFonts w:eastAsia="Calibri"/>
                <w:color w:val="000000"/>
                <w:sz w:val="22"/>
                <w:szCs w:val="22"/>
              </w:rPr>
              <w:t>8</w:t>
            </w:r>
          </w:p>
        </w:tc>
        <w:tc>
          <w:tcPr>
            <w:tcW w:w="3358" w:type="dxa"/>
            <w:shd w:val="clear" w:color="auto" w:fill="auto"/>
          </w:tcPr>
          <w:p w14:paraId="7B1D20B3"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ID</w:t>
            </w:r>
          </w:p>
        </w:tc>
        <w:tc>
          <w:tcPr>
            <w:tcW w:w="3609" w:type="dxa"/>
            <w:shd w:val="clear" w:color="auto" w:fill="auto"/>
          </w:tcPr>
          <w:p w14:paraId="277C6FC9" w14:textId="77777777" w:rsidR="00236A87" w:rsidRPr="00855B29" w:rsidRDefault="00236A87" w:rsidP="00236A87">
            <w:pPr>
              <w:rPr>
                <w:rFonts w:eastAsia="Calibri"/>
                <w:sz w:val="22"/>
                <w:szCs w:val="22"/>
              </w:rPr>
            </w:pPr>
            <w:r w:rsidRPr="00855B29">
              <w:rPr>
                <w:rFonts w:eastAsia="Calibri"/>
                <w:sz w:val="22"/>
                <w:szCs w:val="22"/>
              </w:rPr>
              <w:t>Employee ID of the log recipient</w:t>
            </w:r>
          </w:p>
        </w:tc>
      </w:tr>
      <w:tr w:rsidR="00236A87" w:rsidRPr="00855B29" w14:paraId="218CC84D" w14:textId="77777777" w:rsidTr="00236A87">
        <w:tc>
          <w:tcPr>
            <w:tcW w:w="1098" w:type="dxa"/>
          </w:tcPr>
          <w:p w14:paraId="06FE6E1A" w14:textId="0A753630" w:rsidR="00236A87" w:rsidRPr="00855B29" w:rsidRDefault="00236A87" w:rsidP="00236A87">
            <w:pPr>
              <w:jc w:val="center"/>
              <w:rPr>
                <w:rFonts w:eastAsia="Calibri"/>
                <w:color w:val="000000"/>
                <w:sz w:val="22"/>
                <w:szCs w:val="22"/>
              </w:rPr>
            </w:pPr>
            <w:r w:rsidRPr="00855B29">
              <w:rPr>
                <w:rFonts w:eastAsia="Calibri"/>
                <w:color w:val="000000"/>
                <w:sz w:val="22"/>
                <w:szCs w:val="22"/>
              </w:rPr>
              <w:t>9</w:t>
            </w:r>
          </w:p>
        </w:tc>
        <w:tc>
          <w:tcPr>
            <w:tcW w:w="3358" w:type="dxa"/>
            <w:shd w:val="clear" w:color="auto" w:fill="auto"/>
          </w:tcPr>
          <w:p w14:paraId="69D29450"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name</w:t>
            </w:r>
          </w:p>
        </w:tc>
        <w:tc>
          <w:tcPr>
            <w:tcW w:w="3609" w:type="dxa"/>
            <w:shd w:val="clear" w:color="auto" w:fill="auto"/>
          </w:tcPr>
          <w:p w14:paraId="4E90BC18" w14:textId="77777777" w:rsidR="00236A87" w:rsidRPr="00855B29" w:rsidRDefault="00236A87" w:rsidP="00236A87">
            <w:pPr>
              <w:rPr>
                <w:rFonts w:eastAsia="Calibri"/>
                <w:sz w:val="22"/>
                <w:szCs w:val="22"/>
              </w:rPr>
            </w:pPr>
            <w:r w:rsidRPr="00855B29">
              <w:rPr>
                <w:rFonts w:eastAsia="Calibri"/>
                <w:sz w:val="22"/>
                <w:szCs w:val="22"/>
              </w:rPr>
              <w:t>The last, first mi name of employee</w:t>
            </w:r>
          </w:p>
        </w:tc>
      </w:tr>
      <w:tr w:rsidR="00236A87" w:rsidRPr="00855B29" w14:paraId="03F4C86B" w14:textId="77777777" w:rsidTr="00236A87">
        <w:tc>
          <w:tcPr>
            <w:tcW w:w="1098" w:type="dxa"/>
          </w:tcPr>
          <w:p w14:paraId="30ECF4CF" w14:textId="6D91A367" w:rsidR="00236A87" w:rsidRPr="00855B29" w:rsidRDefault="00236A87" w:rsidP="00236A87">
            <w:pPr>
              <w:jc w:val="center"/>
              <w:rPr>
                <w:rFonts w:eastAsia="Calibri"/>
                <w:color w:val="000000"/>
                <w:sz w:val="22"/>
                <w:szCs w:val="22"/>
              </w:rPr>
            </w:pPr>
            <w:r w:rsidRPr="00855B29">
              <w:rPr>
                <w:rFonts w:eastAsia="Calibri"/>
                <w:color w:val="000000"/>
                <w:sz w:val="22"/>
                <w:szCs w:val="22"/>
              </w:rPr>
              <w:t>10</w:t>
            </w:r>
          </w:p>
        </w:tc>
        <w:tc>
          <w:tcPr>
            <w:tcW w:w="3358" w:type="dxa"/>
            <w:shd w:val="clear" w:color="auto" w:fill="auto"/>
          </w:tcPr>
          <w:p w14:paraId="0D7883F1" w14:textId="77777777" w:rsidR="00236A87" w:rsidRPr="00855B29" w:rsidRDefault="00236A87" w:rsidP="00236A87">
            <w:pPr>
              <w:rPr>
                <w:rFonts w:eastAsia="Calibri"/>
                <w:color w:val="000000"/>
                <w:sz w:val="22"/>
                <w:szCs w:val="22"/>
              </w:rPr>
            </w:pPr>
            <w:r w:rsidRPr="00855B29">
              <w:rPr>
                <w:rFonts w:eastAsia="Calibri"/>
                <w:color w:val="000000"/>
                <w:sz w:val="22"/>
                <w:szCs w:val="22"/>
              </w:rPr>
              <w:t>City</w:t>
            </w:r>
          </w:p>
        </w:tc>
        <w:tc>
          <w:tcPr>
            <w:tcW w:w="3609" w:type="dxa"/>
            <w:shd w:val="clear" w:color="auto" w:fill="auto"/>
          </w:tcPr>
          <w:p w14:paraId="636A66C0" w14:textId="77777777" w:rsidR="00236A87" w:rsidRPr="00855B29" w:rsidRDefault="00236A87" w:rsidP="00236A87">
            <w:pPr>
              <w:rPr>
                <w:rFonts w:eastAsia="Calibri"/>
                <w:sz w:val="22"/>
                <w:szCs w:val="22"/>
              </w:rPr>
            </w:pPr>
            <w:r w:rsidRPr="00855B29">
              <w:rPr>
                <w:rFonts w:eastAsia="Calibri"/>
                <w:sz w:val="22"/>
                <w:szCs w:val="22"/>
              </w:rPr>
              <w:t>Site of the employee</w:t>
            </w:r>
          </w:p>
        </w:tc>
      </w:tr>
      <w:tr w:rsidR="00236A87" w:rsidRPr="00855B29" w14:paraId="383AF6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0B95D3A" w14:textId="54304FB3" w:rsidR="00236A87" w:rsidRPr="00855B29" w:rsidRDefault="00236A87" w:rsidP="00236A87">
            <w:pPr>
              <w:jc w:val="center"/>
              <w:rPr>
                <w:rFonts w:eastAsia="Calibri"/>
                <w:color w:val="000000"/>
                <w:sz w:val="22"/>
                <w:szCs w:val="22"/>
              </w:rPr>
            </w:pPr>
            <w:r w:rsidRPr="00855B29">
              <w:rPr>
                <w:rFonts w:eastAsia="Calibri"/>
                <w:color w:val="000000"/>
                <w:sz w:val="22"/>
                <w:szCs w:val="22"/>
              </w:rPr>
              <w:t>11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23A684A"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5BFC024"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log is submitted</w:t>
            </w:r>
          </w:p>
        </w:tc>
      </w:tr>
      <w:tr w:rsidR="00236A87" w:rsidRPr="00855B29" w14:paraId="11CBB42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FF1E4E" w14:textId="14C1D265" w:rsidR="00236A87" w:rsidRPr="00855B29" w:rsidRDefault="00236A87" w:rsidP="00236A87">
            <w:pPr>
              <w:jc w:val="center"/>
              <w:rPr>
                <w:rFonts w:eastAsia="Calibri"/>
                <w:color w:val="000000"/>
                <w:sz w:val="22"/>
                <w:szCs w:val="22"/>
              </w:rPr>
            </w:pPr>
            <w:r w:rsidRPr="00855B29">
              <w:rPr>
                <w:rFonts w:eastAsia="Calibri"/>
                <w:color w:val="000000"/>
                <w:sz w:val="22"/>
                <w:szCs w:val="22"/>
              </w:rPr>
              <w:t>12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E3A6349"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0FFD644"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795E20C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ECB7158" w14:textId="2BEED7F8" w:rsidR="00236A87" w:rsidRPr="00855B29" w:rsidRDefault="00236A87" w:rsidP="00236A87">
            <w:pPr>
              <w:jc w:val="center"/>
              <w:rPr>
                <w:rFonts w:eastAsia="Calibri"/>
                <w:color w:val="000000"/>
                <w:sz w:val="22"/>
                <w:szCs w:val="22"/>
              </w:rPr>
            </w:pPr>
            <w:r w:rsidRPr="00855B29">
              <w:rPr>
                <w:rFonts w:eastAsia="Calibri"/>
                <w:color w:val="000000"/>
                <w:sz w:val="22"/>
                <w:szCs w:val="22"/>
              </w:rPr>
              <w:t>13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DC81EBF"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50872A"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log is submitted </w:t>
            </w:r>
          </w:p>
        </w:tc>
      </w:tr>
      <w:tr w:rsidR="00236A87" w:rsidRPr="00855B29" w14:paraId="1794D6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B1D9B23" w14:textId="2512685E" w:rsidR="00236A87" w:rsidRPr="00855B29" w:rsidRDefault="00236A87" w:rsidP="00236A87">
            <w:pPr>
              <w:jc w:val="center"/>
              <w:rPr>
                <w:rFonts w:eastAsia="Calibri"/>
                <w:color w:val="000000"/>
                <w:sz w:val="22"/>
                <w:szCs w:val="22"/>
              </w:rPr>
            </w:pPr>
            <w:r w:rsidRPr="00855B29">
              <w:rPr>
                <w:rFonts w:eastAsia="Calibri"/>
                <w:color w:val="000000"/>
                <w:sz w:val="22"/>
                <w:szCs w:val="22"/>
              </w:rPr>
              <w:t>14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D563F6"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688A76"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9FBCDF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3FA27B7" w14:textId="3D01DE79" w:rsidR="00236A87" w:rsidRPr="00855B29" w:rsidRDefault="00236A87" w:rsidP="00236A87">
            <w:pPr>
              <w:jc w:val="center"/>
              <w:rPr>
                <w:rFonts w:eastAsia="Calibri"/>
                <w:color w:val="000000"/>
                <w:sz w:val="22"/>
                <w:szCs w:val="22"/>
              </w:rPr>
            </w:pPr>
            <w:r w:rsidRPr="00855B29">
              <w:rPr>
                <w:rFonts w:eastAsia="Calibri"/>
                <w:color w:val="000000"/>
                <w:sz w:val="22"/>
                <w:szCs w:val="22"/>
              </w:rPr>
              <w:t>15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ED279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96F9DA" w14:textId="77777777" w:rsidR="00236A87" w:rsidRPr="00855B29" w:rsidRDefault="00236A87" w:rsidP="00236A87">
            <w:pPr>
              <w:rPr>
                <w:rFonts w:eastAsia="Calibri"/>
                <w:sz w:val="22"/>
                <w:szCs w:val="22"/>
              </w:rPr>
            </w:pPr>
            <w:r w:rsidRPr="00855B29">
              <w:rPr>
                <w:rFonts w:eastAsia="Calibri"/>
                <w:sz w:val="22"/>
                <w:szCs w:val="22"/>
              </w:rPr>
              <w:t>Employee ID of the supervisor of the log recipient at time the report is run</w:t>
            </w:r>
          </w:p>
        </w:tc>
      </w:tr>
      <w:tr w:rsidR="00236A87" w:rsidRPr="00855B29" w14:paraId="0CD6621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C19C8FD" w14:textId="75685F2B" w:rsidR="00236A87" w:rsidRPr="00855B29" w:rsidRDefault="00236A87" w:rsidP="00236A87">
            <w:pPr>
              <w:jc w:val="center"/>
              <w:rPr>
                <w:rFonts w:eastAsia="Calibri"/>
                <w:color w:val="000000"/>
                <w:sz w:val="22"/>
                <w:szCs w:val="22"/>
              </w:rPr>
            </w:pPr>
            <w:r w:rsidRPr="00855B29">
              <w:rPr>
                <w:rFonts w:eastAsia="Calibri"/>
                <w:color w:val="000000"/>
                <w:sz w:val="22"/>
                <w:szCs w:val="22"/>
              </w:rPr>
              <w:t>16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404B3B"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192EE8C"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5F3BCAF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7D5E5A" w14:textId="736E2515" w:rsidR="00236A87" w:rsidRPr="00855B29" w:rsidRDefault="00236A87" w:rsidP="00236A87">
            <w:pPr>
              <w:jc w:val="center"/>
              <w:rPr>
                <w:rFonts w:eastAsia="Calibri"/>
                <w:color w:val="000000"/>
                <w:sz w:val="22"/>
                <w:szCs w:val="22"/>
              </w:rPr>
            </w:pPr>
            <w:r w:rsidRPr="00855B29">
              <w:rPr>
                <w:rFonts w:eastAsia="Calibri"/>
                <w:color w:val="000000"/>
                <w:sz w:val="22"/>
                <w:szCs w:val="22"/>
              </w:rPr>
              <w:t>17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F99684E"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B43485B"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of the log recipient at time the report is </w:t>
            </w:r>
          </w:p>
        </w:tc>
      </w:tr>
      <w:tr w:rsidR="00236A87" w:rsidRPr="00855B29" w14:paraId="2996283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3E61B9B" w14:textId="60D8F7C8" w:rsidR="00236A87" w:rsidRPr="00855B29" w:rsidRDefault="00236A87" w:rsidP="00236A87">
            <w:pPr>
              <w:jc w:val="center"/>
              <w:rPr>
                <w:rFonts w:eastAsia="Calibri"/>
                <w:color w:val="000000"/>
                <w:sz w:val="22"/>
                <w:szCs w:val="22"/>
              </w:rPr>
            </w:pPr>
            <w:r w:rsidRPr="00855B29">
              <w:rPr>
                <w:rFonts w:eastAsia="Calibri"/>
                <w:color w:val="000000"/>
                <w:sz w:val="22"/>
                <w:szCs w:val="22"/>
              </w:rPr>
              <w:t>18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BDD3C9" w14:textId="77777777" w:rsidR="00236A87" w:rsidRPr="00855B29" w:rsidRDefault="00236A87" w:rsidP="00236A87">
            <w:pPr>
              <w:rPr>
                <w:rFonts w:eastAsia="Calibri"/>
                <w:color w:val="000000"/>
                <w:sz w:val="22"/>
                <w:szCs w:val="22"/>
              </w:rPr>
            </w:pPr>
            <w:r w:rsidRPr="00855B29">
              <w:rPr>
                <w:rFonts w:eastAsia="Calibri"/>
                <w:color w:val="000000"/>
                <w:sz w:val="22"/>
                <w:szCs w:val="22"/>
              </w:rPr>
              <w:t>Current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672B4FC"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236A87" w:rsidRPr="00855B29" w14:paraId="00FA6A5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09101BA" w14:textId="57162CBB" w:rsidR="00236A87" w:rsidRPr="00855B29" w:rsidRDefault="00236A87" w:rsidP="00236A87">
            <w:pPr>
              <w:jc w:val="center"/>
              <w:rPr>
                <w:rFonts w:eastAsia="Calibri"/>
                <w:color w:val="000000"/>
                <w:sz w:val="22"/>
                <w:szCs w:val="22"/>
              </w:rPr>
            </w:pPr>
            <w:r w:rsidRPr="00855B29">
              <w:rPr>
                <w:rFonts w:eastAsia="Calibri"/>
                <w:color w:val="000000"/>
                <w:sz w:val="22"/>
                <w:szCs w:val="22"/>
              </w:rPr>
              <w:t>19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5FBDD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A7A4D76" w14:textId="77777777" w:rsidR="00236A87" w:rsidRPr="00855B29" w:rsidRDefault="00236A87" w:rsidP="00236A87">
            <w:pPr>
              <w:rPr>
                <w:rFonts w:eastAsia="Calibri"/>
                <w:sz w:val="22"/>
                <w:szCs w:val="22"/>
              </w:rPr>
            </w:pPr>
            <w:r w:rsidRPr="00855B29">
              <w:rPr>
                <w:rFonts w:eastAsia="Calibri"/>
                <w:sz w:val="22"/>
                <w:szCs w:val="22"/>
              </w:rPr>
              <w:t xml:space="preserve">Employee ID of the supervisor who reviewed/coached the log recipient </w:t>
            </w:r>
          </w:p>
        </w:tc>
      </w:tr>
      <w:tr w:rsidR="00236A87" w:rsidRPr="00855B29" w14:paraId="2DDAC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1CDF6C7" w14:textId="1CABD07C" w:rsidR="00236A87" w:rsidRPr="00855B29" w:rsidRDefault="00236A87" w:rsidP="00236A87">
            <w:pPr>
              <w:jc w:val="center"/>
              <w:rPr>
                <w:rFonts w:eastAsia="Calibri"/>
                <w:color w:val="000000"/>
                <w:sz w:val="22"/>
                <w:szCs w:val="22"/>
              </w:rPr>
            </w:pPr>
            <w:r w:rsidRPr="00855B29">
              <w:rPr>
                <w:rFonts w:eastAsia="Calibri"/>
                <w:color w:val="000000"/>
                <w:sz w:val="22"/>
                <w:szCs w:val="22"/>
              </w:rPr>
              <w:t>20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80F719"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Supervisor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94785F" w14:textId="77777777" w:rsidR="00236A87" w:rsidRPr="00855B29" w:rsidRDefault="00236A87" w:rsidP="00236A87">
            <w:pPr>
              <w:rPr>
                <w:rFonts w:eastAsia="Calibri"/>
                <w:sz w:val="22"/>
                <w:szCs w:val="22"/>
              </w:rPr>
            </w:pPr>
            <w:r w:rsidRPr="00855B29">
              <w:rPr>
                <w:rFonts w:eastAsia="Calibri"/>
                <w:sz w:val="22"/>
                <w:szCs w:val="22"/>
              </w:rPr>
              <w:t>The last, first mi name of supervisor of employee</w:t>
            </w:r>
          </w:p>
        </w:tc>
      </w:tr>
      <w:tr w:rsidR="00236A87" w:rsidRPr="00855B29" w14:paraId="2AA9D85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D2558FD" w14:textId="26DAD063" w:rsidR="00236A87" w:rsidRPr="00855B29" w:rsidRDefault="00236A87" w:rsidP="00236A87">
            <w:pPr>
              <w:jc w:val="center"/>
              <w:rPr>
                <w:rFonts w:eastAsia="Calibri"/>
                <w:color w:val="000000"/>
                <w:sz w:val="22"/>
                <w:szCs w:val="22"/>
              </w:rPr>
            </w:pPr>
            <w:r w:rsidRPr="00855B29">
              <w:rPr>
                <w:rFonts w:eastAsia="Calibri"/>
                <w:color w:val="000000"/>
                <w:sz w:val="22"/>
                <w:szCs w:val="22"/>
              </w:rPr>
              <w:t>21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CD3BEAC"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employee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246A161" w14:textId="77777777" w:rsidR="00236A87" w:rsidRPr="00855B29" w:rsidRDefault="00236A87" w:rsidP="00236A87">
            <w:pPr>
              <w:rPr>
                <w:rFonts w:eastAsia="Calibri"/>
                <w:sz w:val="22"/>
                <w:szCs w:val="22"/>
              </w:rPr>
            </w:pPr>
            <w:r w:rsidRPr="00855B29">
              <w:rPr>
                <w:rFonts w:eastAsia="Calibri"/>
                <w:sz w:val="22"/>
                <w:szCs w:val="22"/>
              </w:rPr>
              <w:t xml:space="preserve">Employee ID of the manager who reviewed the log </w:t>
            </w:r>
          </w:p>
        </w:tc>
      </w:tr>
      <w:tr w:rsidR="00236A87" w:rsidRPr="00855B29" w14:paraId="0FF5A41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0DE1E42" w14:textId="4A0AFC1E" w:rsidR="00236A87" w:rsidRPr="00855B29" w:rsidRDefault="00236A87" w:rsidP="00236A87">
            <w:pPr>
              <w:jc w:val="center"/>
              <w:rPr>
                <w:rFonts w:eastAsia="Calibri"/>
                <w:color w:val="000000"/>
                <w:sz w:val="22"/>
                <w:szCs w:val="22"/>
              </w:rPr>
            </w:pPr>
            <w:r w:rsidRPr="00855B29">
              <w:rPr>
                <w:rFonts w:eastAsia="Calibri"/>
                <w:color w:val="000000"/>
                <w:sz w:val="22"/>
                <w:szCs w:val="22"/>
              </w:rPr>
              <w:t>22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43BA5D6" w14:textId="77777777" w:rsidR="00236A87" w:rsidRPr="00855B29" w:rsidRDefault="00236A87" w:rsidP="00236A87">
            <w:pPr>
              <w:rPr>
                <w:rFonts w:eastAsia="Calibri"/>
                <w:color w:val="000000"/>
                <w:sz w:val="22"/>
                <w:szCs w:val="22"/>
              </w:rPr>
            </w:pPr>
            <w:r w:rsidRPr="00855B29">
              <w:rPr>
                <w:rFonts w:eastAsia="Calibri"/>
                <w:color w:val="000000"/>
                <w:sz w:val="22"/>
                <w:szCs w:val="22"/>
              </w:rPr>
              <w:t>Review Manager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55F71B" w14:textId="77777777" w:rsidR="00236A87" w:rsidRPr="00855B29" w:rsidRDefault="00236A87" w:rsidP="00236A87">
            <w:pPr>
              <w:rPr>
                <w:rFonts w:eastAsia="Calibri"/>
                <w:sz w:val="22"/>
                <w:szCs w:val="22"/>
              </w:rPr>
            </w:pPr>
            <w:r w:rsidRPr="00855B29">
              <w:rPr>
                <w:rFonts w:eastAsia="Calibri"/>
                <w:sz w:val="22"/>
                <w:szCs w:val="22"/>
              </w:rPr>
              <w:t>The last, first mi name of manager of employee</w:t>
            </w:r>
          </w:p>
        </w:tc>
      </w:tr>
      <w:tr w:rsidR="00A516CE" w:rsidRPr="00855B29" w14:paraId="6E6098FC"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D60A787" w14:textId="3AC6BD5F" w:rsidR="00A516CE" w:rsidRPr="00855B29" w:rsidRDefault="003F51F1" w:rsidP="00236A87">
            <w:pPr>
              <w:jc w:val="center"/>
              <w:rPr>
                <w:rFonts w:eastAsia="Calibri"/>
                <w:color w:val="000000"/>
                <w:sz w:val="22"/>
                <w:szCs w:val="22"/>
              </w:rPr>
            </w:pPr>
            <w:r>
              <w:rPr>
                <w:rFonts w:eastAsia="Calibri"/>
                <w:color w:val="000000"/>
                <w:sz w:val="22"/>
                <w:szCs w:val="22"/>
              </w:rPr>
              <w:t>23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007DCCF" w14:textId="0AD9F0D0" w:rsidR="00A516CE" w:rsidRPr="00855B29" w:rsidRDefault="00A516CE" w:rsidP="00236A87">
            <w:pPr>
              <w:rPr>
                <w:rFonts w:eastAsia="Calibri"/>
                <w:color w:val="000000"/>
                <w:sz w:val="22"/>
                <w:szCs w:val="22"/>
              </w:rPr>
            </w:pPr>
            <w:r>
              <w:rPr>
                <w:rFonts w:eastAsia="Calibri"/>
                <w:color w:val="000000"/>
                <w:sz w:val="22"/>
                <w:szCs w:val="22"/>
              </w:rPr>
              <w:t>Description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8AEA0EE" w14:textId="16DC94A8" w:rsidR="00A516CE" w:rsidRPr="00855B29" w:rsidRDefault="00A516CE" w:rsidP="00236A87">
            <w:pPr>
              <w:rPr>
                <w:rFonts w:eastAsia="Calibri"/>
                <w:sz w:val="22"/>
                <w:szCs w:val="22"/>
              </w:rPr>
            </w:pPr>
            <w:r>
              <w:rPr>
                <w:rFonts w:eastAsia="Calibri"/>
                <w:sz w:val="22"/>
                <w:szCs w:val="22"/>
              </w:rPr>
              <w:t>Description from the log (Summary of Caller’s Issues)</w:t>
            </w:r>
          </w:p>
        </w:tc>
      </w:tr>
      <w:tr w:rsidR="00236A87" w:rsidRPr="00855B29" w14:paraId="0B7827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EEF9C61" w14:textId="5D47002A"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94F1F90"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7AA77C" w14:textId="77777777" w:rsidR="00236A87" w:rsidRPr="00855B29" w:rsidRDefault="00236A87" w:rsidP="00236A87">
            <w:pPr>
              <w:rPr>
                <w:rFonts w:eastAsia="Calibri"/>
                <w:sz w:val="22"/>
                <w:szCs w:val="22"/>
              </w:rPr>
            </w:pPr>
            <w:r w:rsidRPr="00855B29">
              <w:rPr>
                <w:rFonts w:eastAsia="Calibri"/>
                <w:sz w:val="22"/>
                <w:szCs w:val="22"/>
              </w:rPr>
              <w:t>Coaching notes for log</w:t>
            </w:r>
          </w:p>
        </w:tc>
      </w:tr>
      <w:tr w:rsidR="003F51F1" w:rsidRPr="00855B29" w14:paraId="3B456BB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6559BB6" w14:textId="07DE4013" w:rsidR="003F51F1" w:rsidRPr="00855B29" w:rsidRDefault="003F51F1" w:rsidP="003F51F1">
            <w:pPr>
              <w:jc w:val="center"/>
              <w:rPr>
                <w:rFonts w:eastAsia="Calibri"/>
                <w:color w:val="000000"/>
                <w:sz w:val="22"/>
                <w:szCs w:val="22"/>
              </w:rPr>
            </w:pPr>
            <w:r>
              <w:rPr>
                <w:rFonts w:eastAsia="Calibri"/>
                <w:color w:val="000000"/>
                <w:sz w:val="22"/>
                <w:szCs w:val="22"/>
              </w:rPr>
              <w:t>25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D435961" w14:textId="3A472E2F" w:rsidR="003F51F1" w:rsidRPr="00855B29" w:rsidRDefault="003F51F1" w:rsidP="003F51F1">
            <w:pPr>
              <w:rPr>
                <w:rFonts w:eastAsia="Calibri"/>
                <w:color w:val="000000"/>
                <w:sz w:val="22"/>
                <w:szCs w:val="22"/>
              </w:rPr>
            </w:pPr>
            <w:r w:rsidRPr="00855B29">
              <w:rPr>
                <w:rFonts w:eastAsia="Calibri"/>
                <w:color w:val="000000"/>
                <w:sz w:val="22"/>
                <w:szCs w:val="22"/>
              </w:rPr>
              <w:t>Event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C8A3EC" w14:textId="036613DA" w:rsidR="003F51F1" w:rsidRPr="00855B29" w:rsidRDefault="003F51F1" w:rsidP="003F51F1">
            <w:pPr>
              <w:rPr>
                <w:rFonts w:eastAsia="Calibri"/>
                <w:sz w:val="22"/>
                <w:szCs w:val="22"/>
              </w:rPr>
            </w:pPr>
            <w:r w:rsidRPr="00855B29">
              <w:rPr>
                <w:rFonts w:eastAsia="Calibri"/>
                <w:sz w:val="22"/>
                <w:szCs w:val="22"/>
              </w:rPr>
              <w:t>Date of event associated with log</w:t>
            </w:r>
          </w:p>
        </w:tc>
      </w:tr>
      <w:tr w:rsidR="00236A87" w:rsidRPr="00855B29" w14:paraId="4960F36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28C3121" w14:textId="424F0B24"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7459B87"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46C4A09" w14:textId="77777777" w:rsidR="00236A87" w:rsidRPr="00855B29" w:rsidRDefault="00236A87" w:rsidP="00236A87">
            <w:pPr>
              <w:rPr>
                <w:rFonts w:eastAsia="Calibri"/>
                <w:sz w:val="22"/>
                <w:szCs w:val="22"/>
              </w:rPr>
            </w:pPr>
            <w:r w:rsidRPr="00855B29">
              <w:rPr>
                <w:rFonts w:eastAsia="Calibri"/>
                <w:sz w:val="22"/>
                <w:szCs w:val="22"/>
              </w:rPr>
              <w:t>Date of coaching associated with log</w:t>
            </w:r>
          </w:p>
        </w:tc>
      </w:tr>
      <w:tr w:rsidR="00236A87" w:rsidRPr="00855B29" w14:paraId="42DA3A8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7661F0B" w14:textId="476F63D1" w:rsidR="00236A87" w:rsidRPr="00855B29" w:rsidRDefault="00236A87" w:rsidP="00236A87">
            <w:pPr>
              <w:jc w:val="center"/>
              <w:rPr>
                <w:rFonts w:eastAsia="Calibri"/>
                <w:color w:val="000000"/>
                <w:sz w:val="22"/>
                <w:szCs w:val="22"/>
              </w:rPr>
            </w:pPr>
            <w:r w:rsidRPr="00855B29">
              <w:rPr>
                <w:rFonts w:eastAsia="Calibri"/>
                <w:color w:val="000000"/>
                <w:sz w:val="22"/>
                <w:szCs w:val="22"/>
              </w:rPr>
              <w:lastRenderedPageBreak/>
              <w:t>2</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3C1A910" w14:textId="77777777" w:rsidR="00236A87" w:rsidRPr="00855B29" w:rsidRDefault="00236A87" w:rsidP="00236A87">
            <w:pPr>
              <w:rPr>
                <w:rFonts w:eastAsia="Calibri"/>
                <w:color w:val="000000"/>
                <w:sz w:val="22"/>
                <w:szCs w:val="22"/>
              </w:rPr>
            </w:pPr>
            <w:r w:rsidRPr="00855B29">
              <w:rPr>
                <w:rFonts w:eastAsia="Calibri"/>
                <w:color w:val="000000"/>
                <w:sz w:val="22"/>
                <w:szCs w:val="22"/>
              </w:rPr>
              <w:t>Submitted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7F89E8" w14:textId="77777777" w:rsidR="00236A87" w:rsidRPr="00855B29" w:rsidRDefault="00236A87" w:rsidP="00236A87">
            <w:pPr>
              <w:rPr>
                <w:rFonts w:eastAsia="Calibri"/>
                <w:sz w:val="22"/>
                <w:szCs w:val="22"/>
              </w:rPr>
            </w:pPr>
            <w:r w:rsidRPr="00855B29">
              <w:rPr>
                <w:rFonts w:eastAsia="Calibri"/>
                <w:sz w:val="22"/>
                <w:szCs w:val="22"/>
              </w:rPr>
              <w:t>Date the log was submitted</w:t>
            </w:r>
          </w:p>
        </w:tc>
      </w:tr>
      <w:tr w:rsidR="00236A87" w:rsidRPr="00855B29" w14:paraId="6558BA0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9037407" w14:textId="39207F7F"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487127A" w14:textId="77777777" w:rsidR="00236A87" w:rsidRPr="00855B29" w:rsidRDefault="00236A87" w:rsidP="00236A87">
            <w:pPr>
              <w:rPr>
                <w:rFonts w:eastAsia="Calibri"/>
                <w:color w:val="000000"/>
                <w:sz w:val="22"/>
                <w:szCs w:val="22"/>
              </w:rPr>
            </w:pPr>
            <w:r w:rsidRPr="00855B29">
              <w:rPr>
                <w:rFonts w:eastAsia="Calibri"/>
                <w:color w:val="000000"/>
                <w:sz w:val="22"/>
                <w:szCs w:val="22"/>
              </w:rPr>
              <w:t>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C954E" w14:textId="77777777" w:rsidR="00236A87" w:rsidRPr="00855B29" w:rsidRDefault="00236A87" w:rsidP="00236A87">
            <w:pPr>
              <w:rPr>
                <w:rFonts w:eastAsia="Calibri"/>
                <w:sz w:val="22"/>
                <w:szCs w:val="22"/>
              </w:rPr>
            </w:pPr>
            <w:r w:rsidRPr="00855B29">
              <w:rPr>
                <w:rFonts w:eastAsia="Calibri"/>
                <w:sz w:val="22"/>
                <w:szCs w:val="22"/>
              </w:rPr>
              <w:t>Source of coaching (Direct, Indirect)</w:t>
            </w:r>
          </w:p>
        </w:tc>
      </w:tr>
      <w:tr w:rsidR="00236A87" w:rsidRPr="00855B29" w14:paraId="626A0CB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7E4D57E" w14:textId="47C79B46" w:rsidR="00236A87" w:rsidRPr="00855B29" w:rsidRDefault="00236A87" w:rsidP="00236A87">
            <w:pPr>
              <w:jc w:val="center"/>
              <w:rPr>
                <w:rFonts w:eastAsia="Calibri"/>
                <w:color w:val="000000"/>
                <w:sz w:val="22"/>
                <w:szCs w:val="22"/>
              </w:rPr>
            </w:pPr>
            <w:r w:rsidRPr="00855B29">
              <w:rPr>
                <w:rFonts w:eastAsia="Calibri"/>
                <w:color w:val="000000"/>
                <w:sz w:val="22"/>
                <w:szCs w:val="22"/>
              </w:rPr>
              <w:t>2</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DEF26E" w14:textId="77777777" w:rsidR="00236A87" w:rsidRPr="00855B29" w:rsidRDefault="00236A87" w:rsidP="00236A87">
            <w:pPr>
              <w:rPr>
                <w:rFonts w:eastAsia="Calibri"/>
                <w:color w:val="000000"/>
                <w:sz w:val="22"/>
                <w:szCs w:val="22"/>
              </w:rPr>
            </w:pPr>
            <w:r w:rsidRPr="00855B29">
              <w:rPr>
                <w:rFonts w:eastAsia="Calibri"/>
                <w:color w:val="000000"/>
                <w:sz w:val="22"/>
                <w:szCs w:val="22"/>
              </w:rPr>
              <w:t>Sub-coaching source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4072D84" w14:textId="77777777" w:rsidR="00236A87" w:rsidRPr="00855B29" w:rsidRDefault="00236A87" w:rsidP="00236A87">
            <w:pPr>
              <w:rPr>
                <w:rFonts w:eastAsia="Calibri"/>
                <w:sz w:val="22"/>
                <w:szCs w:val="22"/>
              </w:rPr>
            </w:pPr>
            <w:r w:rsidRPr="00855B29">
              <w:rPr>
                <w:rFonts w:eastAsia="Calibri"/>
                <w:sz w:val="22"/>
                <w:szCs w:val="22"/>
              </w:rPr>
              <w:t>How the coaching was identified</w:t>
            </w:r>
          </w:p>
        </w:tc>
      </w:tr>
      <w:tr w:rsidR="003F51F1" w:rsidRPr="00855B29" w14:paraId="385E263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067C29" w14:textId="65AB65BF" w:rsidR="003F51F1" w:rsidRPr="00855B29" w:rsidRDefault="003F51F1" w:rsidP="00236A87">
            <w:pPr>
              <w:jc w:val="center"/>
              <w:rPr>
                <w:rFonts w:eastAsia="Calibri"/>
                <w:color w:val="000000"/>
                <w:sz w:val="22"/>
                <w:szCs w:val="22"/>
              </w:rPr>
            </w:pPr>
            <w:r>
              <w:rPr>
                <w:rFonts w:eastAsia="Calibri"/>
                <w:color w:val="000000"/>
                <w:sz w:val="22"/>
                <w:szCs w:val="22"/>
              </w:rPr>
              <w:t>30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D633F2" w14:textId="4F19EC76" w:rsidR="003F51F1" w:rsidRPr="00855B29" w:rsidRDefault="003F51F1" w:rsidP="003F51F1">
            <w:pPr>
              <w:rPr>
                <w:rFonts w:eastAsia="Calibri"/>
                <w:color w:val="000000"/>
                <w:sz w:val="22"/>
                <w:szCs w:val="22"/>
              </w:rPr>
            </w:pPr>
            <w:r>
              <w:rPr>
                <w:rFonts w:eastAsia="Calibri"/>
                <w:color w:val="000000"/>
                <w:sz w:val="22"/>
                <w:szCs w:val="22"/>
              </w:rPr>
              <w:t>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B9398EB" w14:textId="309156B1" w:rsidR="003F51F1" w:rsidRPr="00855B29" w:rsidRDefault="003F51F1" w:rsidP="00236A87">
            <w:pPr>
              <w:rPr>
                <w:rFonts w:eastAsia="Calibri"/>
                <w:sz w:val="22"/>
                <w:szCs w:val="22"/>
              </w:rPr>
            </w:pPr>
            <w:r>
              <w:rPr>
                <w:rFonts w:eastAsia="Calibri"/>
                <w:sz w:val="22"/>
                <w:szCs w:val="22"/>
              </w:rPr>
              <w:t>Coaching reason of log</w:t>
            </w:r>
          </w:p>
        </w:tc>
      </w:tr>
      <w:tr w:rsidR="003F51F1" w:rsidRPr="00855B29" w14:paraId="24D34CA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8B1A4D" w14:textId="7B6B2BCC" w:rsidR="003F51F1" w:rsidRPr="00855B29" w:rsidRDefault="003F51F1" w:rsidP="00236A87">
            <w:pPr>
              <w:jc w:val="center"/>
              <w:rPr>
                <w:rFonts w:eastAsia="Calibri"/>
                <w:color w:val="000000"/>
                <w:sz w:val="22"/>
                <w:szCs w:val="22"/>
              </w:rPr>
            </w:pPr>
            <w:r>
              <w:rPr>
                <w:rFonts w:eastAsia="Calibri"/>
                <w:color w:val="000000"/>
                <w:sz w:val="22"/>
                <w:szCs w:val="22"/>
              </w:rPr>
              <w:t>31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F7CFC7A" w14:textId="36BFBB55" w:rsidR="003F51F1" w:rsidRPr="00855B29" w:rsidRDefault="003F51F1" w:rsidP="00236A87">
            <w:pPr>
              <w:rPr>
                <w:rFonts w:eastAsia="Calibri"/>
                <w:color w:val="000000"/>
                <w:sz w:val="22"/>
                <w:szCs w:val="22"/>
              </w:rPr>
            </w:pPr>
            <w:r>
              <w:rPr>
                <w:rFonts w:eastAsia="Calibri"/>
                <w:color w:val="000000"/>
                <w:sz w:val="22"/>
                <w:szCs w:val="22"/>
              </w:rPr>
              <w:t>Sub-coaching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8EE9B93" w14:textId="52B78663" w:rsidR="003F51F1" w:rsidRPr="00855B29" w:rsidRDefault="003F51F1" w:rsidP="00236A87">
            <w:pPr>
              <w:rPr>
                <w:rFonts w:eastAsia="Calibri"/>
                <w:sz w:val="22"/>
                <w:szCs w:val="22"/>
              </w:rPr>
            </w:pPr>
            <w:r>
              <w:rPr>
                <w:rFonts w:eastAsia="Calibri"/>
                <w:sz w:val="22"/>
                <w:szCs w:val="22"/>
              </w:rPr>
              <w:t>Sub-coaching reason of log</w:t>
            </w:r>
          </w:p>
        </w:tc>
      </w:tr>
      <w:tr w:rsidR="003F51F1" w:rsidRPr="00855B29" w14:paraId="6AB2008A"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4090EEF" w14:textId="0A323632" w:rsidR="003F51F1" w:rsidRPr="00855B29" w:rsidRDefault="003F51F1" w:rsidP="00236A87">
            <w:pPr>
              <w:jc w:val="center"/>
              <w:rPr>
                <w:rFonts w:eastAsia="Calibri"/>
                <w:color w:val="000000"/>
                <w:sz w:val="22"/>
                <w:szCs w:val="22"/>
              </w:rPr>
            </w:pPr>
            <w:r>
              <w:rPr>
                <w:rFonts w:eastAsia="Calibri"/>
                <w:color w:val="000000"/>
                <w:sz w:val="22"/>
                <w:szCs w:val="22"/>
              </w:rPr>
              <w:t>32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A8EC8C1" w14:textId="49CBA4D2" w:rsidR="003F51F1" w:rsidRPr="00855B29" w:rsidRDefault="003F51F1" w:rsidP="00236A87">
            <w:pPr>
              <w:rPr>
                <w:rFonts w:eastAsia="Calibri"/>
                <w:color w:val="000000"/>
                <w:sz w:val="22"/>
                <w:szCs w:val="22"/>
              </w:rPr>
            </w:pPr>
            <w:r>
              <w:rPr>
                <w:rFonts w:eastAsia="Calibri"/>
                <w:color w:val="000000"/>
                <w:sz w:val="22"/>
                <w:szCs w:val="22"/>
              </w:rPr>
              <w:t xml:space="preserve">Value </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B87D77" w14:textId="7E1440F2" w:rsidR="003F51F1" w:rsidRPr="00855B29" w:rsidRDefault="003F51F1" w:rsidP="00236A87">
            <w:pPr>
              <w:rPr>
                <w:rFonts w:eastAsia="Calibri"/>
                <w:sz w:val="22"/>
                <w:szCs w:val="22"/>
              </w:rPr>
            </w:pPr>
            <w:r>
              <w:rPr>
                <w:rFonts w:eastAsia="Calibri"/>
                <w:sz w:val="22"/>
                <w:szCs w:val="22"/>
              </w:rPr>
              <w:t>Value of the log (shall be NA)</w:t>
            </w:r>
          </w:p>
        </w:tc>
      </w:tr>
      <w:tr w:rsidR="003F51F1" w:rsidRPr="00855B29" w14:paraId="37718E1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099A4B6" w14:textId="4E8732B0" w:rsidR="003F51F1" w:rsidRPr="00855B29" w:rsidRDefault="003F51F1" w:rsidP="003F51F1">
            <w:pPr>
              <w:jc w:val="center"/>
              <w:rPr>
                <w:rFonts w:eastAsia="Calibri"/>
                <w:color w:val="000000"/>
                <w:sz w:val="22"/>
                <w:szCs w:val="22"/>
              </w:rPr>
            </w:pPr>
            <w:r>
              <w:rPr>
                <w:rFonts w:eastAsia="Calibri"/>
                <w:color w:val="000000"/>
                <w:sz w:val="22"/>
                <w:szCs w:val="22"/>
              </w:rPr>
              <w:t>33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150D2E7" w14:textId="06A28978" w:rsidR="003F51F1" w:rsidRDefault="003F51F1" w:rsidP="003F51F1">
            <w:pPr>
              <w:rPr>
                <w:rFonts w:eastAsia="Calibri"/>
                <w:color w:val="000000"/>
                <w:sz w:val="22"/>
                <w:szCs w:val="22"/>
              </w:rPr>
            </w:pPr>
            <w:r w:rsidRPr="00855B29">
              <w:rPr>
                <w:rFonts w:eastAsia="Calibri"/>
                <w:color w:val="000000"/>
                <w:sz w:val="22"/>
                <w:szCs w:val="22"/>
              </w:rPr>
              <w:t>Submitter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B7BA44" w14:textId="24806D2E" w:rsidR="003F51F1" w:rsidRDefault="003F51F1" w:rsidP="003F51F1">
            <w:pPr>
              <w:rPr>
                <w:rFonts w:eastAsia="Calibri"/>
                <w:sz w:val="22"/>
                <w:szCs w:val="22"/>
              </w:rPr>
            </w:pPr>
            <w:r w:rsidRPr="00855B29">
              <w:rPr>
                <w:rFonts w:eastAsia="Calibri"/>
                <w:sz w:val="22"/>
                <w:szCs w:val="22"/>
              </w:rPr>
              <w:t>Employee ID of the submitter of the log</w:t>
            </w:r>
          </w:p>
        </w:tc>
      </w:tr>
      <w:tr w:rsidR="003F51F1" w:rsidRPr="00855B29" w14:paraId="7C4F68B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634CE4D" w14:textId="130FE286" w:rsidR="003F51F1" w:rsidRPr="00855B29" w:rsidRDefault="003F51F1" w:rsidP="003F51F1">
            <w:pPr>
              <w:jc w:val="center"/>
              <w:rPr>
                <w:rFonts w:eastAsia="Calibri"/>
                <w:color w:val="000000"/>
                <w:sz w:val="22"/>
                <w:szCs w:val="22"/>
              </w:rPr>
            </w:pPr>
            <w:r>
              <w:rPr>
                <w:rFonts w:eastAsia="Calibri"/>
                <w:color w:val="000000"/>
                <w:sz w:val="22"/>
                <w:szCs w:val="22"/>
              </w:rPr>
              <w:t>34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2DB467A" w14:textId="6DE9341B" w:rsidR="003F51F1" w:rsidRDefault="003F51F1" w:rsidP="003F51F1">
            <w:pPr>
              <w:rPr>
                <w:rFonts w:eastAsia="Calibri"/>
                <w:color w:val="000000"/>
                <w:sz w:val="22"/>
                <w:szCs w:val="22"/>
              </w:rPr>
            </w:pPr>
            <w:r w:rsidRPr="00855B29">
              <w:rPr>
                <w:rFonts w:eastAsia="Calibri"/>
                <w:color w:val="000000"/>
                <w:sz w:val="22"/>
                <w:szCs w:val="22"/>
              </w:rPr>
              <w:t>Submitter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12B7C62" w14:textId="2680EB11" w:rsidR="003F51F1" w:rsidRDefault="003F51F1" w:rsidP="003F51F1">
            <w:pPr>
              <w:rPr>
                <w:rFonts w:eastAsia="Calibri"/>
                <w:sz w:val="22"/>
                <w:szCs w:val="22"/>
              </w:rPr>
            </w:pPr>
            <w:r w:rsidRPr="00855B29">
              <w:rPr>
                <w:rFonts w:eastAsia="Calibri"/>
                <w:sz w:val="22"/>
                <w:szCs w:val="22"/>
              </w:rPr>
              <w:t>Name of the submitter of the log</w:t>
            </w:r>
          </w:p>
        </w:tc>
      </w:tr>
      <w:tr w:rsidR="00236A87" w:rsidRPr="00855B29" w14:paraId="12CC1A9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3FF714A" w14:textId="26EEDCD0" w:rsidR="00236A87" w:rsidRPr="00855B29" w:rsidRDefault="003F51F1" w:rsidP="00236A87">
            <w:pPr>
              <w:jc w:val="center"/>
              <w:rPr>
                <w:rFonts w:eastAsia="Calibri"/>
                <w:color w:val="000000"/>
                <w:sz w:val="22"/>
                <w:szCs w:val="22"/>
              </w:rPr>
            </w:pPr>
            <w:r>
              <w:rPr>
                <w:rFonts w:eastAsia="Calibri"/>
                <w:color w:val="000000"/>
                <w:sz w:val="22"/>
                <w:szCs w:val="22"/>
              </w:rPr>
              <w:t>35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9A9DC88" w14:textId="77777777" w:rsidR="00236A87" w:rsidRPr="00855B29" w:rsidRDefault="00236A87" w:rsidP="00236A87">
            <w:pPr>
              <w:rPr>
                <w:rFonts w:eastAsia="Calibri"/>
                <w:color w:val="000000"/>
                <w:sz w:val="22"/>
                <w:szCs w:val="22"/>
              </w:rPr>
            </w:pPr>
            <w:r w:rsidRPr="00855B29">
              <w:rPr>
                <w:rFonts w:eastAsia="Calibri"/>
                <w:color w:val="000000"/>
                <w:sz w:val="22"/>
                <w:szCs w:val="22"/>
              </w:rPr>
              <w:t>Supervisor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47E0D2C" w14:textId="77777777" w:rsidR="00236A87" w:rsidRPr="00855B29" w:rsidRDefault="00236A87" w:rsidP="00236A87">
            <w:pPr>
              <w:rPr>
                <w:rFonts w:eastAsia="Calibri"/>
                <w:sz w:val="22"/>
                <w:szCs w:val="22"/>
              </w:rPr>
            </w:pPr>
            <w:r w:rsidRPr="00855B29">
              <w:rPr>
                <w:rFonts w:eastAsia="Calibri"/>
                <w:sz w:val="22"/>
                <w:szCs w:val="22"/>
              </w:rPr>
              <w:t xml:space="preserve">Date/time supervisor reviewed and acknowledged the coaching log </w:t>
            </w:r>
          </w:p>
        </w:tc>
      </w:tr>
      <w:tr w:rsidR="00236A87" w:rsidRPr="00855B29" w14:paraId="0BC79AF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B23EE63" w14:textId="0CAFDD8E" w:rsidR="00236A87" w:rsidRPr="00855B29" w:rsidRDefault="003F51F1" w:rsidP="00236A87">
            <w:pPr>
              <w:jc w:val="center"/>
              <w:rPr>
                <w:rFonts w:eastAsia="Calibri"/>
                <w:color w:val="000000"/>
                <w:sz w:val="22"/>
                <w:szCs w:val="22"/>
              </w:rPr>
            </w:pPr>
            <w:r>
              <w:rPr>
                <w:rFonts w:eastAsia="Calibri"/>
                <w:color w:val="000000"/>
                <w:sz w:val="22"/>
                <w:szCs w:val="22"/>
              </w:rPr>
              <w:t>36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C7D3144"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manual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D7EDB9" w14:textId="77777777" w:rsidR="00236A87" w:rsidRPr="00855B29" w:rsidRDefault="00236A87" w:rsidP="00236A87">
            <w:pPr>
              <w:rPr>
                <w:rFonts w:eastAsia="Calibri"/>
                <w:sz w:val="22"/>
                <w:szCs w:val="22"/>
              </w:rPr>
            </w:pPr>
            <w:r w:rsidRPr="00855B29">
              <w:rPr>
                <w:rFonts w:eastAsia="Calibri"/>
                <w:sz w:val="22"/>
                <w:szCs w:val="22"/>
              </w:rPr>
              <w:t>Date/time manager entered when reviewed and acknowledged the coaching log</w:t>
            </w:r>
          </w:p>
        </w:tc>
      </w:tr>
      <w:tr w:rsidR="00236A87" w:rsidRPr="00855B29" w14:paraId="54D0C85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90B786" w14:textId="3345703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DD2F39"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reviewed auto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D69899A" w14:textId="77777777" w:rsidR="00236A87" w:rsidRPr="00855B29" w:rsidRDefault="00236A87" w:rsidP="00236A87">
            <w:pPr>
              <w:rPr>
                <w:rFonts w:eastAsia="Calibri"/>
                <w:sz w:val="22"/>
                <w:szCs w:val="22"/>
              </w:rPr>
            </w:pPr>
            <w:r w:rsidRPr="00855B29">
              <w:rPr>
                <w:rFonts w:eastAsia="Calibri"/>
                <w:sz w:val="22"/>
                <w:szCs w:val="22"/>
              </w:rPr>
              <w:t>Date/time manager reviewed and acknowledged the coaching log</w:t>
            </w:r>
          </w:p>
        </w:tc>
      </w:tr>
      <w:tr w:rsidR="00236A87" w:rsidRPr="00855B29" w14:paraId="6483BE4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8A37585" w14:textId="0D902AB3" w:rsidR="00236A87" w:rsidRPr="00855B29" w:rsidRDefault="00236A87" w:rsidP="00236A87">
            <w:pPr>
              <w:jc w:val="center"/>
              <w:rPr>
                <w:rFonts w:eastAsia="Calibri"/>
                <w:color w:val="000000"/>
                <w:sz w:val="22"/>
                <w:szCs w:val="22"/>
              </w:rPr>
            </w:pPr>
            <w:r>
              <w:rPr>
                <w:rFonts w:eastAsia="Calibri"/>
                <w:color w:val="000000"/>
                <w:sz w:val="22"/>
                <w:szCs w:val="22"/>
              </w:rPr>
              <w:t>3</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1E05212" w14:textId="77777777" w:rsidR="00236A87" w:rsidRPr="00855B29" w:rsidRDefault="00236A87" w:rsidP="00236A87">
            <w:pPr>
              <w:rPr>
                <w:rFonts w:eastAsia="Calibri"/>
                <w:color w:val="000000"/>
                <w:sz w:val="22"/>
                <w:szCs w:val="22"/>
              </w:rPr>
            </w:pPr>
            <w:r w:rsidRPr="00855B29">
              <w:rPr>
                <w:rFonts w:eastAsia="Calibri"/>
                <w:color w:val="000000"/>
                <w:sz w:val="22"/>
                <w:szCs w:val="22"/>
              </w:rPr>
              <w:t>Manager notes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5B965CF" w14:textId="77777777" w:rsidR="00236A87" w:rsidRPr="00855B29" w:rsidRDefault="00236A87" w:rsidP="00236A87">
            <w:pPr>
              <w:rPr>
                <w:rFonts w:eastAsia="Calibri"/>
                <w:sz w:val="22"/>
                <w:szCs w:val="22"/>
              </w:rPr>
            </w:pPr>
            <w:r w:rsidRPr="00855B29">
              <w:rPr>
                <w:rFonts w:eastAsia="Calibri"/>
                <w:sz w:val="22"/>
                <w:szCs w:val="22"/>
              </w:rPr>
              <w:t>Comments or notes entered by manager</w:t>
            </w:r>
          </w:p>
        </w:tc>
      </w:tr>
      <w:tr w:rsidR="00236A87" w:rsidRPr="00855B29" w14:paraId="0E97FF8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2D273183" w14:textId="4316DD14" w:rsidR="00236A87" w:rsidRPr="00855B29" w:rsidRDefault="00236A87" w:rsidP="00236A87">
            <w:pPr>
              <w:jc w:val="center"/>
              <w:rPr>
                <w:rFonts w:eastAsia="Calibri"/>
                <w:color w:val="000000"/>
                <w:sz w:val="22"/>
                <w:szCs w:val="22"/>
              </w:rPr>
            </w:pPr>
            <w:r w:rsidRPr="00855B29">
              <w:rPr>
                <w:rFonts w:eastAsia="Calibri"/>
                <w:color w:val="000000"/>
                <w:sz w:val="22"/>
                <w:szCs w:val="22"/>
              </w:rPr>
              <w:t>3</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A33D44"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reviewed date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87228E7" w14:textId="77777777" w:rsidR="00236A87" w:rsidRPr="00855B29" w:rsidRDefault="00236A87" w:rsidP="00236A87">
            <w:pPr>
              <w:rPr>
                <w:rFonts w:eastAsia="Calibri"/>
                <w:sz w:val="22"/>
                <w:szCs w:val="22"/>
              </w:rPr>
            </w:pPr>
            <w:r w:rsidRPr="00855B29">
              <w:rPr>
                <w:rFonts w:eastAsia="Calibri"/>
                <w:sz w:val="22"/>
                <w:szCs w:val="22"/>
              </w:rPr>
              <w:t>Date when the recipient reviewed and acknowledged or entered comments.</w:t>
            </w:r>
          </w:p>
        </w:tc>
      </w:tr>
      <w:tr w:rsidR="00236A87" w:rsidRPr="00855B29" w14:paraId="27B663B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832E789" w14:textId="41BDE3B8" w:rsidR="00236A87" w:rsidRPr="00855B29" w:rsidRDefault="003F51F1" w:rsidP="00236A87">
            <w:pPr>
              <w:jc w:val="center"/>
              <w:rPr>
                <w:rFonts w:eastAsia="Calibri"/>
                <w:color w:val="000000"/>
                <w:sz w:val="22"/>
                <w:szCs w:val="22"/>
              </w:rPr>
            </w:pPr>
            <w:r>
              <w:rPr>
                <w:rFonts w:eastAsia="Calibri"/>
                <w:color w:val="000000"/>
                <w:sz w:val="22"/>
                <w:szCs w:val="22"/>
              </w:rPr>
              <w:t>40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3E95885" w14:textId="77777777" w:rsidR="00236A87" w:rsidRPr="00855B29" w:rsidRDefault="00236A87" w:rsidP="00236A87">
            <w:pPr>
              <w:rPr>
                <w:rFonts w:eastAsia="Calibri"/>
                <w:color w:val="000000"/>
                <w:sz w:val="22"/>
                <w:szCs w:val="22"/>
              </w:rPr>
            </w:pPr>
            <w:r w:rsidRPr="00855B29">
              <w:rPr>
                <w:rFonts w:eastAsia="Calibri"/>
                <w:color w:val="000000"/>
                <w:sz w:val="22"/>
                <w:szCs w:val="22"/>
              </w:rPr>
              <w:t>Employee comments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F5D9EE" w14:textId="77777777" w:rsidR="00236A87" w:rsidRPr="00855B29" w:rsidRDefault="00236A87" w:rsidP="00236A87">
            <w:pPr>
              <w:rPr>
                <w:rFonts w:eastAsia="Calibri"/>
                <w:sz w:val="22"/>
                <w:szCs w:val="22"/>
              </w:rPr>
            </w:pPr>
            <w:r w:rsidRPr="00855B29">
              <w:rPr>
                <w:rFonts w:eastAsia="Calibri"/>
                <w:sz w:val="22"/>
                <w:szCs w:val="22"/>
              </w:rPr>
              <w:t>Comments entered by employee</w:t>
            </w:r>
          </w:p>
        </w:tc>
      </w:tr>
      <w:tr w:rsidR="003F51F1" w:rsidRPr="00855B29" w14:paraId="4390EE63"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B971E05" w14:textId="2CD5E901" w:rsidR="003F51F1" w:rsidRPr="00855B29" w:rsidRDefault="003F51F1" w:rsidP="00236A87">
            <w:pPr>
              <w:jc w:val="center"/>
              <w:rPr>
                <w:rFonts w:eastAsia="Calibri"/>
                <w:color w:val="000000"/>
                <w:sz w:val="22"/>
                <w:szCs w:val="22"/>
              </w:rPr>
            </w:pPr>
            <w:r>
              <w:rPr>
                <w:rFonts w:eastAsia="Calibri"/>
                <w:color w:val="000000"/>
                <w:sz w:val="22"/>
                <w:szCs w:val="22"/>
              </w:rPr>
              <w:t>41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F679EAE" w14:textId="2A1617B8" w:rsidR="003F51F1" w:rsidRPr="00855B29" w:rsidRDefault="003F51F1" w:rsidP="00236A87">
            <w:pPr>
              <w:rPr>
                <w:rFonts w:eastAsia="Calibri"/>
                <w:color w:val="000000"/>
                <w:sz w:val="22"/>
                <w:szCs w:val="22"/>
              </w:rPr>
            </w:pPr>
            <w:r>
              <w:rPr>
                <w:rFonts w:eastAsia="Calibri"/>
                <w:color w:val="000000"/>
                <w:sz w:val="22"/>
                <w:szCs w:val="22"/>
              </w:rPr>
              <w:t>Program</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53F2C3C" w14:textId="2C98B9D3" w:rsidR="003F51F1" w:rsidRPr="00855B29" w:rsidRDefault="003F51F1" w:rsidP="00236A87">
            <w:pPr>
              <w:rPr>
                <w:rFonts w:eastAsia="Calibri"/>
                <w:sz w:val="22"/>
                <w:szCs w:val="22"/>
              </w:rPr>
            </w:pPr>
            <w:r>
              <w:rPr>
                <w:rFonts w:eastAsia="Calibri"/>
                <w:sz w:val="22"/>
                <w:szCs w:val="22"/>
              </w:rPr>
              <w:t>Program associated with log</w:t>
            </w:r>
          </w:p>
        </w:tc>
      </w:tr>
      <w:tr w:rsidR="00236A87" w:rsidRPr="00855B29" w14:paraId="460CC104"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C192444" w14:textId="17A2A46B" w:rsidR="00236A87" w:rsidRPr="00855B29" w:rsidRDefault="003F51F1" w:rsidP="00236A87">
            <w:pPr>
              <w:jc w:val="center"/>
              <w:rPr>
                <w:rFonts w:eastAsia="Calibri"/>
                <w:color w:val="000000"/>
                <w:sz w:val="22"/>
                <w:szCs w:val="22"/>
              </w:rPr>
            </w:pPr>
            <w:r>
              <w:rPr>
                <w:rFonts w:eastAsia="Calibri"/>
                <w:color w:val="000000"/>
                <w:sz w:val="22"/>
                <w:szCs w:val="22"/>
              </w:rPr>
              <w:t>42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B912D88"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ID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B8C7261" w14:textId="77777777" w:rsidR="00236A87" w:rsidRPr="00855B29" w:rsidRDefault="00236A87" w:rsidP="00236A87">
            <w:pPr>
              <w:rPr>
                <w:rFonts w:eastAsia="Calibri"/>
                <w:sz w:val="22"/>
                <w:szCs w:val="22"/>
              </w:rPr>
            </w:pPr>
            <w:r w:rsidRPr="00855B29">
              <w:rPr>
                <w:rFonts w:eastAsia="Calibri"/>
                <w:sz w:val="22"/>
                <w:szCs w:val="22"/>
              </w:rPr>
              <w:t>ID of the Verint call record scorecard associated with the coaching log</w:t>
            </w:r>
          </w:p>
        </w:tc>
      </w:tr>
      <w:tr w:rsidR="00236A87" w:rsidRPr="00855B29" w14:paraId="58A355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2557EC2" w14:textId="36E2D060" w:rsidR="00236A87" w:rsidRPr="00855B29" w:rsidRDefault="00236A87"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4ECBD2E" w14:textId="77777777" w:rsidR="00236A87" w:rsidRPr="00855B29" w:rsidRDefault="00236A87" w:rsidP="00236A87">
            <w:pPr>
              <w:rPr>
                <w:rFonts w:eastAsia="Calibri"/>
                <w:color w:val="000000"/>
                <w:sz w:val="22"/>
                <w:szCs w:val="22"/>
              </w:rPr>
            </w:pPr>
            <w:r w:rsidRPr="00855B29">
              <w:rPr>
                <w:rFonts w:eastAsia="Calibri"/>
                <w:color w:val="000000"/>
                <w:sz w:val="22"/>
                <w:szCs w:val="22"/>
              </w:rPr>
              <w:t>Verint Form name</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226C59" w14:textId="77777777" w:rsidR="00236A87" w:rsidRPr="00855B29" w:rsidRDefault="00236A87" w:rsidP="00236A87">
            <w:pPr>
              <w:rPr>
                <w:rFonts w:eastAsia="Calibri"/>
                <w:sz w:val="22"/>
                <w:szCs w:val="22"/>
              </w:rPr>
            </w:pPr>
            <w:r w:rsidRPr="00855B29">
              <w:rPr>
                <w:rFonts w:eastAsia="Calibri"/>
                <w:sz w:val="22"/>
                <w:szCs w:val="22"/>
              </w:rPr>
              <w:t>Form name in Verint related to coaching log</w:t>
            </w:r>
          </w:p>
        </w:tc>
      </w:tr>
      <w:tr w:rsidR="00B21B52" w:rsidRPr="00855B29" w14:paraId="444BF4A5"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CF68B8" w14:textId="3897D14D" w:rsidR="00B21B52" w:rsidRDefault="003F51F1" w:rsidP="00236A87">
            <w:pPr>
              <w:jc w:val="center"/>
              <w:rPr>
                <w:rFonts w:eastAsia="Calibri"/>
                <w:color w:val="000000"/>
                <w:sz w:val="22"/>
                <w:szCs w:val="22"/>
              </w:rPr>
            </w:pPr>
            <w:r>
              <w:rPr>
                <w:rFonts w:eastAsia="Calibri"/>
                <w:color w:val="000000"/>
                <w:sz w:val="22"/>
                <w:szCs w:val="22"/>
              </w:rPr>
              <w:t>44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9F12E50" w14:textId="30F539A8" w:rsidR="00B21B52" w:rsidRPr="00855B29" w:rsidRDefault="00B21B52" w:rsidP="00236A87">
            <w:pPr>
              <w:rPr>
                <w:rFonts w:eastAsia="Calibri"/>
                <w:color w:val="000000"/>
                <w:sz w:val="22"/>
                <w:szCs w:val="22"/>
              </w:rPr>
            </w:pPr>
            <w:r>
              <w:rPr>
                <w:rFonts w:eastAsia="Calibri"/>
                <w:color w:val="000000"/>
                <w:sz w:val="22"/>
                <w:szCs w:val="22"/>
              </w:rPr>
              <w:t>Coaching Monitor</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48A9A3D" w14:textId="04AD5935" w:rsidR="00B21B52" w:rsidRPr="00855B29" w:rsidRDefault="00B21B52" w:rsidP="00236A87">
            <w:pPr>
              <w:rPr>
                <w:rFonts w:eastAsia="Calibri"/>
                <w:sz w:val="22"/>
                <w:szCs w:val="22"/>
              </w:rPr>
            </w:pPr>
            <w:r>
              <w:rPr>
                <w:rFonts w:eastAsia="Calibri"/>
                <w:sz w:val="22"/>
                <w:szCs w:val="22"/>
              </w:rPr>
              <w:t>Whether evaluation is a coaching monitor or not</w:t>
            </w:r>
          </w:p>
        </w:tc>
      </w:tr>
      <w:tr w:rsidR="00236A87" w:rsidRPr="00855B29" w14:paraId="26A248B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44736FC" w14:textId="06791EE2"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B154679" w14:textId="49505AEB" w:rsidR="00236A87" w:rsidRPr="00855B29" w:rsidRDefault="00236A87" w:rsidP="00236A87">
            <w:r>
              <w:t>Evaluation Status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A3D8EF5" w14:textId="2ABCC35D" w:rsidR="00236A87" w:rsidRPr="00855B29" w:rsidRDefault="00236A87" w:rsidP="00236A87">
            <w:pPr>
              <w:rPr>
                <w:rFonts w:eastAsia="Calibri"/>
                <w:sz w:val="22"/>
                <w:szCs w:val="22"/>
              </w:rPr>
            </w:pPr>
            <w:r>
              <w:rPr>
                <w:rFonts w:eastAsia="Calibri"/>
                <w:sz w:val="22"/>
                <w:szCs w:val="22"/>
              </w:rPr>
              <w:t>The status of the individual record within a Quality Now batch</w:t>
            </w:r>
          </w:p>
        </w:tc>
      </w:tr>
      <w:tr w:rsidR="00236A87" w:rsidRPr="00855B29" w14:paraId="2EA818A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D186C96" w14:textId="4731162B"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D0A7654" w14:textId="77777777" w:rsidR="00236A87" w:rsidRPr="00855B29" w:rsidRDefault="00236A87" w:rsidP="00236A87">
            <w:r w:rsidRPr="00855B29">
              <w:t>Business Process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56A6B6E" w14:textId="77777777" w:rsidR="00236A87" w:rsidRPr="00855B29" w:rsidRDefault="00236A87" w:rsidP="00236A87">
            <w:pPr>
              <w:rPr>
                <w:rFonts w:eastAsia="Calibri"/>
                <w:sz w:val="22"/>
                <w:szCs w:val="22"/>
              </w:rPr>
            </w:pPr>
            <w:r w:rsidRPr="00855B29">
              <w:rPr>
                <w:rFonts w:eastAsia="Calibri"/>
                <w:sz w:val="22"/>
                <w:szCs w:val="22"/>
              </w:rPr>
              <w:t>Rating for business process</w:t>
            </w:r>
          </w:p>
        </w:tc>
      </w:tr>
      <w:tr w:rsidR="00236A87" w:rsidRPr="00855B29" w14:paraId="60C9A95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1C59EC6" w14:textId="5D9A680D" w:rsidR="00236A87" w:rsidRPr="00855B29" w:rsidRDefault="00236A87" w:rsidP="00236A87">
            <w:pPr>
              <w:jc w:val="center"/>
              <w:rPr>
                <w:rFonts w:eastAsia="Calibri"/>
                <w:color w:val="000000"/>
                <w:sz w:val="22"/>
                <w:szCs w:val="22"/>
              </w:rPr>
            </w:pPr>
            <w:r w:rsidRPr="00855B29">
              <w:rPr>
                <w:rFonts w:eastAsia="Calibri"/>
                <w:color w:val="000000"/>
                <w:sz w:val="22"/>
                <w:szCs w:val="22"/>
              </w:rPr>
              <w:t>4</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8D3F2" w14:textId="37FEA666" w:rsidR="00236A87" w:rsidRPr="00855B29" w:rsidRDefault="00236A87" w:rsidP="00236A87">
            <w:r w:rsidRPr="00855B29">
              <w:t>Business Process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71979F5D" w14:textId="3F427910" w:rsidR="00236A87" w:rsidRPr="00855B29" w:rsidRDefault="00236A87" w:rsidP="00236A87">
            <w:pPr>
              <w:rPr>
                <w:rFonts w:eastAsia="Calibri"/>
                <w:sz w:val="22"/>
                <w:szCs w:val="22"/>
              </w:rPr>
            </w:pPr>
            <w:r w:rsidRPr="00855B29">
              <w:rPr>
                <w:rFonts w:eastAsia="Calibri"/>
                <w:sz w:val="22"/>
                <w:szCs w:val="22"/>
              </w:rPr>
              <w:t>Selected reason for business process</w:t>
            </w:r>
          </w:p>
        </w:tc>
      </w:tr>
      <w:tr w:rsidR="00236A87" w:rsidRPr="00855B29" w14:paraId="11AF540F"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371966A" w14:textId="39A84923" w:rsidR="00236A87" w:rsidRPr="00855B29" w:rsidRDefault="00B21B52" w:rsidP="00236A87">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7A4425E" w14:textId="77777777" w:rsidR="00236A87" w:rsidRPr="00855B29" w:rsidRDefault="00236A87" w:rsidP="00236A87">
            <w:r w:rsidRPr="00855B29">
              <w:t>Business Process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392CC2A" w14:textId="77777777" w:rsidR="00236A87" w:rsidRPr="00855B29" w:rsidRDefault="00236A87" w:rsidP="00236A87">
            <w:pPr>
              <w:rPr>
                <w:rFonts w:eastAsia="Calibri"/>
                <w:sz w:val="22"/>
                <w:szCs w:val="22"/>
              </w:rPr>
            </w:pPr>
            <w:r w:rsidRPr="00855B29">
              <w:rPr>
                <w:rFonts w:eastAsia="Calibri"/>
                <w:sz w:val="22"/>
                <w:szCs w:val="22"/>
              </w:rPr>
              <w:t>Entered comments for business process</w:t>
            </w:r>
          </w:p>
        </w:tc>
      </w:tr>
      <w:tr w:rsidR="00236A87" w:rsidRPr="00855B29" w14:paraId="282E5B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E386D0A" w14:textId="189635EB" w:rsidR="00236A87" w:rsidRPr="00855B29" w:rsidRDefault="00B21B52" w:rsidP="00B21B52">
            <w:pPr>
              <w:jc w:val="center"/>
              <w:rPr>
                <w:rFonts w:eastAsia="Calibri"/>
                <w:color w:val="000000"/>
                <w:sz w:val="22"/>
                <w:szCs w:val="22"/>
              </w:rPr>
            </w:pPr>
            <w:r>
              <w:rPr>
                <w:rFonts w:eastAsia="Calibri"/>
                <w:color w:val="000000"/>
                <w:sz w:val="22"/>
                <w:szCs w:val="22"/>
              </w:rPr>
              <w:t>4</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5BBC4D8" w14:textId="77777777" w:rsidR="00236A87" w:rsidRPr="00855B29" w:rsidRDefault="00236A87" w:rsidP="00236A87">
            <w:r w:rsidRPr="00855B29">
              <w:t>Info Accuracy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2F7B4C64" w14:textId="77777777" w:rsidR="00236A87" w:rsidRPr="00855B29" w:rsidRDefault="00236A87" w:rsidP="00236A87">
            <w:pPr>
              <w:rPr>
                <w:rFonts w:eastAsia="Calibri"/>
                <w:sz w:val="22"/>
                <w:szCs w:val="22"/>
              </w:rPr>
            </w:pPr>
            <w:r w:rsidRPr="00855B29">
              <w:rPr>
                <w:rFonts w:eastAsia="Calibri"/>
                <w:sz w:val="22"/>
                <w:szCs w:val="22"/>
              </w:rPr>
              <w:t xml:space="preserve">Rating for information accuracy </w:t>
            </w:r>
          </w:p>
        </w:tc>
      </w:tr>
      <w:tr w:rsidR="00236A87" w:rsidRPr="00855B29" w14:paraId="28AFE80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577B47B" w14:textId="4FA3318A" w:rsidR="00236A87" w:rsidRPr="00855B29" w:rsidRDefault="003F51F1" w:rsidP="003F51F1">
            <w:pPr>
              <w:jc w:val="center"/>
              <w:rPr>
                <w:rFonts w:eastAsia="Calibri"/>
                <w:color w:val="000000"/>
                <w:sz w:val="22"/>
                <w:szCs w:val="22"/>
              </w:rPr>
            </w:pPr>
            <w:r>
              <w:rPr>
                <w:rFonts w:eastAsia="Calibri"/>
                <w:color w:val="000000"/>
                <w:sz w:val="22"/>
                <w:szCs w:val="22"/>
              </w:rPr>
              <w:t>50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C539AC4" w14:textId="77777777" w:rsidR="00236A87" w:rsidRPr="00855B29" w:rsidRDefault="00236A87" w:rsidP="00236A87">
            <w:r w:rsidRPr="00855B29">
              <w:t>Info Accuracy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E652101" w14:textId="77777777" w:rsidR="00236A87" w:rsidRPr="00855B29" w:rsidRDefault="00236A87" w:rsidP="00236A87">
            <w:pPr>
              <w:rPr>
                <w:rFonts w:eastAsia="Calibri"/>
                <w:sz w:val="22"/>
                <w:szCs w:val="22"/>
              </w:rPr>
            </w:pPr>
            <w:r w:rsidRPr="00855B29">
              <w:rPr>
                <w:rFonts w:eastAsia="Calibri"/>
                <w:sz w:val="22"/>
                <w:szCs w:val="22"/>
              </w:rPr>
              <w:t>Selected reason for information accuracy</w:t>
            </w:r>
          </w:p>
        </w:tc>
      </w:tr>
      <w:tr w:rsidR="00236A87" w:rsidRPr="00855B29" w14:paraId="73999C7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F640A28" w14:textId="3D1F3FBE" w:rsidR="00236A87" w:rsidRPr="00855B29" w:rsidRDefault="003F51F1" w:rsidP="00236A87">
            <w:pPr>
              <w:jc w:val="center"/>
              <w:rPr>
                <w:rFonts w:eastAsia="Calibri"/>
                <w:color w:val="000000"/>
                <w:sz w:val="22"/>
                <w:szCs w:val="22"/>
              </w:rPr>
            </w:pPr>
            <w:r>
              <w:rPr>
                <w:rFonts w:eastAsia="Calibri"/>
                <w:color w:val="000000"/>
                <w:sz w:val="22"/>
                <w:szCs w:val="22"/>
              </w:rPr>
              <w:t>51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3BE6AFA5" w14:textId="77777777" w:rsidR="00236A87" w:rsidRPr="00855B29" w:rsidRDefault="00236A87" w:rsidP="00236A87">
            <w:r w:rsidRPr="00855B29">
              <w:t>Info Accuracy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BED2463" w14:textId="77777777" w:rsidR="00236A87" w:rsidRPr="00855B29" w:rsidRDefault="00236A87" w:rsidP="00236A87">
            <w:pPr>
              <w:rPr>
                <w:rFonts w:eastAsia="Calibri"/>
                <w:sz w:val="22"/>
                <w:szCs w:val="22"/>
              </w:rPr>
            </w:pPr>
            <w:r w:rsidRPr="00855B29">
              <w:rPr>
                <w:rFonts w:eastAsia="Calibri"/>
                <w:sz w:val="22"/>
                <w:szCs w:val="22"/>
              </w:rPr>
              <w:t>Entered comments for information accuracy</w:t>
            </w:r>
          </w:p>
        </w:tc>
      </w:tr>
      <w:tr w:rsidR="00236A87" w:rsidRPr="00855B29" w14:paraId="65D1C90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7146B67" w14:textId="07D15385" w:rsidR="00236A87" w:rsidRPr="00855B29" w:rsidRDefault="003F51F1" w:rsidP="00236A87">
            <w:pPr>
              <w:jc w:val="center"/>
              <w:rPr>
                <w:rFonts w:eastAsia="Calibri"/>
                <w:color w:val="000000"/>
                <w:sz w:val="22"/>
                <w:szCs w:val="22"/>
              </w:rPr>
            </w:pPr>
            <w:r>
              <w:rPr>
                <w:rFonts w:eastAsia="Calibri"/>
                <w:color w:val="000000"/>
                <w:sz w:val="22"/>
                <w:szCs w:val="22"/>
              </w:rPr>
              <w:t>52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5693719" w14:textId="77777777" w:rsidR="00236A87" w:rsidRPr="00855B29" w:rsidRDefault="00236A87" w:rsidP="00236A87">
            <w:r w:rsidRPr="00855B29">
              <w:t>Privacy Disclaimers</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073640C" w14:textId="77777777" w:rsidR="00236A87" w:rsidRPr="00855B29" w:rsidRDefault="00236A87" w:rsidP="00236A87">
            <w:pPr>
              <w:rPr>
                <w:rFonts w:eastAsia="Calibri"/>
                <w:sz w:val="22"/>
                <w:szCs w:val="22"/>
              </w:rPr>
            </w:pPr>
            <w:r w:rsidRPr="00855B29">
              <w:rPr>
                <w:rFonts w:eastAsia="Calibri"/>
                <w:sz w:val="22"/>
                <w:szCs w:val="22"/>
              </w:rPr>
              <w:t>Rating for privacy disclaimer</w:t>
            </w:r>
          </w:p>
        </w:tc>
      </w:tr>
      <w:tr w:rsidR="00236A87" w:rsidRPr="00855B29" w14:paraId="50397E8B"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3C1A9D0A" w14:textId="6AAC2CF9" w:rsidR="00236A87" w:rsidRPr="00855B29" w:rsidRDefault="00236A87" w:rsidP="003F51F1">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407591B" w14:textId="77777777" w:rsidR="00236A87" w:rsidRPr="00855B29" w:rsidRDefault="00236A87" w:rsidP="00236A87">
            <w:r w:rsidRPr="00855B29">
              <w:t>Privacy Disclaimers Reason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8F23DCC" w14:textId="77777777" w:rsidR="00236A87" w:rsidRPr="00855B29" w:rsidRDefault="00236A87" w:rsidP="00236A87">
            <w:pPr>
              <w:rPr>
                <w:rFonts w:eastAsia="Calibri"/>
                <w:sz w:val="22"/>
                <w:szCs w:val="22"/>
              </w:rPr>
            </w:pPr>
            <w:r w:rsidRPr="00855B29">
              <w:rPr>
                <w:rFonts w:eastAsia="Calibri"/>
                <w:sz w:val="22"/>
                <w:szCs w:val="22"/>
              </w:rPr>
              <w:t>Selected reason for privacy disclaimer</w:t>
            </w:r>
          </w:p>
        </w:tc>
      </w:tr>
      <w:tr w:rsidR="00236A87" w:rsidRPr="00855B29" w14:paraId="6C4922C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8B8869E" w14:textId="2428F5E4"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6A11395B" w14:textId="77777777" w:rsidR="00236A87" w:rsidRPr="00855B29" w:rsidRDefault="00236A87" w:rsidP="00236A87">
            <w:r w:rsidRPr="00855B29">
              <w:t>Privacy Disclaimers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1D24FB8" w14:textId="77777777" w:rsidR="00236A87" w:rsidRPr="00855B29" w:rsidRDefault="00236A87" w:rsidP="00236A87">
            <w:pPr>
              <w:rPr>
                <w:rFonts w:eastAsia="Calibri"/>
                <w:sz w:val="22"/>
                <w:szCs w:val="22"/>
              </w:rPr>
            </w:pPr>
            <w:r w:rsidRPr="00855B29">
              <w:rPr>
                <w:rFonts w:eastAsia="Calibri"/>
                <w:sz w:val="22"/>
                <w:szCs w:val="22"/>
              </w:rPr>
              <w:t>Entered comments for privacy disclaimer</w:t>
            </w:r>
          </w:p>
        </w:tc>
      </w:tr>
      <w:tr w:rsidR="00236A87" w:rsidRPr="00855B29" w14:paraId="272F7D9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CC728F1" w14:textId="5DBD5241"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F7A95DF" w14:textId="77777777" w:rsidR="00236A87" w:rsidRPr="00855B29" w:rsidRDefault="00236A87" w:rsidP="00236A87">
            <w:r w:rsidRPr="00855B29">
              <w:t>Issue Resolution</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CD44A33" w14:textId="77777777" w:rsidR="00236A87" w:rsidRPr="00855B29" w:rsidRDefault="00236A87" w:rsidP="00236A87">
            <w:pPr>
              <w:rPr>
                <w:rFonts w:eastAsia="Calibri"/>
                <w:sz w:val="22"/>
                <w:szCs w:val="22"/>
              </w:rPr>
            </w:pPr>
            <w:r w:rsidRPr="00855B29">
              <w:rPr>
                <w:rFonts w:eastAsia="Calibri"/>
                <w:sz w:val="22"/>
                <w:szCs w:val="22"/>
              </w:rPr>
              <w:t xml:space="preserve">Rating for issue resolution </w:t>
            </w:r>
          </w:p>
        </w:tc>
      </w:tr>
      <w:tr w:rsidR="00236A87" w:rsidRPr="00855B29" w14:paraId="54DC378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63F1D575" w14:textId="5C4AF58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F96CDE8" w14:textId="77777777" w:rsidR="00236A87" w:rsidRPr="00855B29" w:rsidRDefault="00236A87" w:rsidP="00236A87">
            <w:r w:rsidRPr="00855B29">
              <w:t>Issue Resolution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7662667" w14:textId="77777777" w:rsidR="00236A87" w:rsidRPr="00855B29" w:rsidRDefault="00236A87" w:rsidP="00236A87">
            <w:pPr>
              <w:rPr>
                <w:rFonts w:eastAsia="Calibri"/>
                <w:sz w:val="22"/>
                <w:szCs w:val="22"/>
              </w:rPr>
            </w:pPr>
            <w:r w:rsidRPr="00855B29">
              <w:rPr>
                <w:rFonts w:eastAsia="Calibri"/>
                <w:sz w:val="22"/>
                <w:szCs w:val="22"/>
              </w:rPr>
              <w:t xml:space="preserve">Entered comments for issue resolution </w:t>
            </w:r>
          </w:p>
        </w:tc>
      </w:tr>
      <w:tr w:rsidR="00236A87" w:rsidRPr="00855B29" w14:paraId="5769719E"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F4BF8E9" w14:textId="7400DDA6" w:rsidR="00236A87" w:rsidRPr="00855B29" w:rsidRDefault="00236A87" w:rsidP="00236A87">
            <w:pPr>
              <w:jc w:val="center"/>
              <w:rPr>
                <w:rFonts w:eastAsia="Calibri"/>
                <w:color w:val="000000"/>
                <w:sz w:val="22"/>
                <w:szCs w:val="22"/>
              </w:rPr>
            </w:pPr>
            <w:r w:rsidRPr="00855B29">
              <w:rPr>
                <w:rFonts w:eastAsia="Calibri"/>
                <w:color w:val="000000"/>
                <w:sz w:val="22"/>
                <w:szCs w:val="22"/>
              </w:rPr>
              <w:t>5</w:t>
            </w:r>
            <w:r w:rsidR="003F51F1">
              <w:rPr>
                <w:rFonts w:eastAsia="Calibri"/>
                <w:color w:val="000000"/>
                <w:sz w:val="22"/>
                <w:szCs w:val="22"/>
              </w:rPr>
              <w:t>7</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98D092" w14:textId="77777777" w:rsidR="00236A87" w:rsidRPr="00855B29" w:rsidRDefault="00236A87" w:rsidP="00236A87">
            <w:r w:rsidRPr="00855B29">
              <w:t>Call Efficiency</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1864748" w14:textId="77777777" w:rsidR="00236A87" w:rsidRPr="00855B29" w:rsidRDefault="00236A87" w:rsidP="00236A87">
            <w:pPr>
              <w:rPr>
                <w:rFonts w:eastAsia="Calibri"/>
                <w:sz w:val="22"/>
                <w:szCs w:val="22"/>
              </w:rPr>
            </w:pPr>
            <w:r w:rsidRPr="00855B29">
              <w:rPr>
                <w:rFonts w:eastAsia="Calibri"/>
                <w:sz w:val="22"/>
                <w:szCs w:val="22"/>
              </w:rPr>
              <w:t xml:space="preserve">Rating for call efficiency </w:t>
            </w:r>
          </w:p>
        </w:tc>
      </w:tr>
      <w:tr w:rsidR="00236A87" w:rsidRPr="00855B29" w14:paraId="186E0ECD"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33899C9" w14:textId="2DBD82CE"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8</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2D707043" w14:textId="77777777" w:rsidR="00236A87" w:rsidRPr="00855B29" w:rsidRDefault="00236A87" w:rsidP="00236A87">
            <w:r w:rsidRPr="00855B29">
              <w:t>Call Efficiency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4D8F95AE" w14:textId="77777777" w:rsidR="00236A87" w:rsidRPr="00855B29" w:rsidRDefault="00236A87" w:rsidP="00236A87">
            <w:pPr>
              <w:rPr>
                <w:rFonts w:eastAsia="Calibri"/>
                <w:sz w:val="22"/>
                <w:szCs w:val="22"/>
              </w:rPr>
            </w:pPr>
            <w:r w:rsidRPr="00855B29">
              <w:rPr>
                <w:rFonts w:eastAsia="Calibri"/>
                <w:sz w:val="22"/>
                <w:szCs w:val="22"/>
              </w:rPr>
              <w:t>Entered comments for call efficiency</w:t>
            </w:r>
          </w:p>
        </w:tc>
      </w:tr>
      <w:tr w:rsidR="00236A87" w:rsidRPr="00855B29" w14:paraId="1C3D6C0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13A991A" w14:textId="4740527A" w:rsidR="00236A87" w:rsidRPr="00855B29" w:rsidRDefault="00B21B52" w:rsidP="00236A87">
            <w:pPr>
              <w:jc w:val="center"/>
              <w:rPr>
                <w:rFonts w:eastAsia="Calibri"/>
                <w:color w:val="000000"/>
                <w:sz w:val="22"/>
                <w:szCs w:val="22"/>
              </w:rPr>
            </w:pPr>
            <w:r>
              <w:rPr>
                <w:rFonts w:eastAsia="Calibri"/>
                <w:color w:val="000000"/>
                <w:sz w:val="22"/>
                <w:szCs w:val="22"/>
              </w:rPr>
              <w:t>5</w:t>
            </w:r>
            <w:r w:rsidR="003F51F1">
              <w:rPr>
                <w:rFonts w:eastAsia="Calibri"/>
                <w:color w:val="000000"/>
                <w:sz w:val="22"/>
                <w:szCs w:val="22"/>
              </w:rPr>
              <w:t>9</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501050FD" w14:textId="77777777" w:rsidR="00236A87" w:rsidRPr="00855B29" w:rsidRDefault="00236A87" w:rsidP="00236A87">
            <w:r w:rsidRPr="00855B29">
              <w:t>Active Listening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CFFCBE2" w14:textId="77777777" w:rsidR="00236A87" w:rsidRPr="00855B29" w:rsidRDefault="00236A87" w:rsidP="00236A87">
            <w:pPr>
              <w:rPr>
                <w:rFonts w:eastAsia="Calibri"/>
                <w:sz w:val="22"/>
                <w:szCs w:val="22"/>
              </w:rPr>
            </w:pPr>
            <w:r w:rsidRPr="00855B29">
              <w:rPr>
                <w:rFonts w:eastAsia="Calibri"/>
                <w:sz w:val="22"/>
                <w:szCs w:val="22"/>
              </w:rPr>
              <w:t xml:space="preserve">Rating for active listening </w:t>
            </w:r>
          </w:p>
        </w:tc>
      </w:tr>
      <w:tr w:rsidR="00236A87" w:rsidRPr="00855B29" w14:paraId="10456C87"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B65201A" w14:textId="6BFC4185" w:rsidR="00236A87" w:rsidRPr="00855B29" w:rsidRDefault="003F51F1" w:rsidP="003F51F1">
            <w:pPr>
              <w:jc w:val="center"/>
              <w:rPr>
                <w:rFonts w:eastAsia="Calibri"/>
                <w:color w:val="000000"/>
                <w:sz w:val="22"/>
                <w:szCs w:val="22"/>
              </w:rPr>
            </w:pPr>
            <w:r>
              <w:rPr>
                <w:rFonts w:eastAsia="Calibri"/>
                <w:color w:val="000000"/>
                <w:sz w:val="22"/>
                <w:szCs w:val="22"/>
              </w:rPr>
              <w:t>60</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18D790F" w14:textId="77777777" w:rsidR="00236A87" w:rsidRPr="00855B29" w:rsidRDefault="00236A87" w:rsidP="00236A87">
            <w:r w:rsidRPr="00855B29">
              <w:t>Active Listening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5B6A18C7" w14:textId="77777777" w:rsidR="00236A87" w:rsidRPr="00855B29" w:rsidRDefault="00236A87" w:rsidP="00236A87">
            <w:pPr>
              <w:rPr>
                <w:rFonts w:eastAsia="Calibri"/>
                <w:sz w:val="22"/>
                <w:szCs w:val="22"/>
              </w:rPr>
            </w:pPr>
            <w:r w:rsidRPr="00855B29">
              <w:rPr>
                <w:rFonts w:eastAsia="Calibri"/>
                <w:sz w:val="22"/>
                <w:szCs w:val="22"/>
              </w:rPr>
              <w:t xml:space="preserve">Entered comments for active listening </w:t>
            </w:r>
          </w:p>
        </w:tc>
      </w:tr>
      <w:tr w:rsidR="00236A87" w:rsidRPr="00855B29" w14:paraId="7FE2F5C8"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612F8A" w14:textId="662E5563" w:rsidR="00236A87" w:rsidRPr="00855B29" w:rsidRDefault="003F51F1" w:rsidP="00236A87">
            <w:pPr>
              <w:jc w:val="center"/>
              <w:rPr>
                <w:rFonts w:eastAsia="Calibri"/>
                <w:color w:val="000000"/>
                <w:sz w:val="22"/>
                <w:szCs w:val="22"/>
              </w:rPr>
            </w:pPr>
            <w:r>
              <w:rPr>
                <w:rFonts w:eastAsia="Calibri"/>
                <w:color w:val="000000"/>
                <w:sz w:val="22"/>
                <w:szCs w:val="22"/>
              </w:rPr>
              <w:lastRenderedPageBreak/>
              <w:t>61</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75699952" w14:textId="77777777" w:rsidR="00236A87" w:rsidRPr="00855B29" w:rsidRDefault="00236A87" w:rsidP="00236A87">
            <w:r w:rsidRPr="00855B29">
              <w:t>Personality Flexing</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F2BD6F9" w14:textId="77777777" w:rsidR="00236A87" w:rsidRPr="00855B29" w:rsidRDefault="00236A87" w:rsidP="00236A87">
            <w:pPr>
              <w:rPr>
                <w:rFonts w:eastAsia="Calibri"/>
                <w:sz w:val="22"/>
                <w:szCs w:val="22"/>
              </w:rPr>
            </w:pPr>
            <w:r w:rsidRPr="00855B29">
              <w:rPr>
                <w:rFonts w:eastAsia="Calibri"/>
                <w:sz w:val="22"/>
                <w:szCs w:val="22"/>
              </w:rPr>
              <w:t xml:space="preserve">Rating for personality flexing </w:t>
            </w:r>
          </w:p>
        </w:tc>
      </w:tr>
      <w:tr w:rsidR="00236A87" w:rsidRPr="00855B29" w14:paraId="3E34B142"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40FBE614" w14:textId="48AF1CB1" w:rsidR="00236A87" w:rsidRPr="00855B29" w:rsidRDefault="003F51F1" w:rsidP="00236A87">
            <w:pPr>
              <w:jc w:val="center"/>
              <w:rPr>
                <w:rFonts w:eastAsia="Calibri"/>
                <w:color w:val="000000"/>
                <w:sz w:val="22"/>
                <w:szCs w:val="22"/>
              </w:rPr>
            </w:pPr>
            <w:r>
              <w:rPr>
                <w:rFonts w:eastAsia="Calibri"/>
                <w:color w:val="000000"/>
                <w:sz w:val="22"/>
                <w:szCs w:val="22"/>
              </w:rPr>
              <w:t>62</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AB660D0" w14:textId="77777777" w:rsidR="00236A87" w:rsidRPr="00855B29" w:rsidRDefault="00236A87" w:rsidP="00236A87">
            <w:r w:rsidRPr="00855B29">
              <w:t>Personality Flexing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61ACD358" w14:textId="77777777" w:rsidR="00236A87" w:rsidRPr="00855B29" w:rsidRDefault="00236A87" w:rsidP="00236A87">
            <w:pPr>
              <w:rPr>
                <w:rFonts w:eastAsia="Calibri"/>
                <w:sz w:val="22"/>
                <w:szCs w:val="22"/>
              </w:rPr>
            </w:pPr>
            <w:r w:rsidRPr="00855B29">
              <w:rPr>
                <w:rFonts w:eastAsia="Calibri"/>
                <w:sz w:val="22"/>
                <w:szCs w:val="22"/>
              </w:rPr>
              <w:t xml:space="preserve">Entered comments for personality flexing </w:t>
            </w:r>
          </w:p>
        </w:tc>
      </w:tr>
      <w:tr w:rsidR="00236A87" w:rsidRPr="00855B29" w14:paraId="2DA0FCE9"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06810619" w14:textId="0B33F080" w:rsidR="00236A87" w:rsidRPr="00855B29" w:rsidRDefault="00236A87" w:rsidP="003F51F1">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3</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1ED3ADBF" w14:textId="77777777" w:rsidR="00236A87" w:rsidRPr="00855B29" w:rsidRDefault="00236A87" w:rsidP="00236A87">
            <w:r w:rsidRPr="00855B29">
              <w:t>Customer Temp Start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9BD48DC" w14:textId="77777777" w:rsidR="00236A87" w:rsidRPr="00855B29" w:rsidRDefault="00236A87" w:rsidP="00236A87">
            <w:pPr>
              <w:rPr>
                <w:rFonts w:eastAsia="Calibri"/>
                <w:sz w:val="22"/>
                <w:szCs w:val="22"/>
              </w:rPr>
            </w:pPr>
            <w:r w:rsidRPr="00855B29">
              <w:rPr>
                <w:rFonts w:eastAsia="Calibri"/>
                <w:sz w:val="22"/>
                <w:szCs w:val="22"/>
              </w:rPr>
              <w:t xml:space="preserve">Value for start temperature of caller </w:t>
            </w:r>
          </w:p>
        </w:tc>
      </w:tr>
      <w:tr w:rsidR="00236A87" w:rsidRPr="00855B29" w14:paraId="1D810166"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14133A15" w14:textId="6364152B"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4</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0A7FD63" w14:textId="77777777" w:rsidR="00236A87" w:rsidRPr="00855B29" w:rsidRDefault="00236A87" w:rsidP="00236A87">
            <w:r w:rsidRPr="00855B29">
              <w:t>Customer Temp Start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07B09CEE" w14:textId="77777777" w:rsidR="00236A87" w:rsidRPr="00855B29" w:rsidRDefault="00236A87" w:rsidP="00236A87">
            <w:pPr>
              <w:rPr>
                <w:rFonts w:eastAsia="Calibri"/>
                <w:sz w:val="22"/>
                <w:szCs w:val="22"/>
              </w:rPr>
            </w:pPr>
            <w:r w:rsidRPr="00855B29">
              <w:rPr>
                <w:rFonts w:eastAsia="Calibri"/>
                <w:sz w:val="22"/>
                <w:szCs w:val="22"/>
              </w:rPr>
              <w:t xml:space="preserve">Entered comments for start temperature </w:t>
            </w:r>
          </w:p>
        </w:tc>
      </w:tr>
      <w:tr w:rsidR="00236A87" w:rsidRPr="00855B29" w14:paraId="640FF370"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791F5C99" w14:textId="67131421"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5</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433062C7" w14:textId="77777777" w:rsidR="00236A87" w:rsidRPr="00855B29" w:rsidRDefault="00236A87" w:rsidP="00236A87">
            <w:r w:rsidRPr="00855B29">
              <w:t>Customer Temp End</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324A3640" w14:textId="77777777" w:rsidR="00236A87" w:rsidRPr="00855B29" w:rsidRDefault="00236A87" w:rsidP="00236A87">
            <w:pPr>
              <w:rPr>
                <w:rFonts w:eastAsia="Calibri"/>
                <w:sz w:val="22"/>
                <w:szCs w:val="22"/>
              </w:rPr>
            </w:pPr>
            <w:r w:rsidRPr="00855B29">
              <w:rPr>
                <w:rFonts w:eastAsia="Calibri"/>
                <w:sz w:val="22"/>
                <w:szCs w:val="22"/>
              </w:rPr>
              <w:t xml:space="preserve">Value for end temperature of caller </w:t>
            </w:r>
          </w:p>
        </w:tc>
      </w:tr>
      <w:tr w:rsidR="00236A87" w:rsidRPr="00855B29" w14:paraId="500C7251" w14:textId="77777777" w:rsidTr="00236A87">
        <w:tc>
          <w:tcPr>
            <w:tcW w:w="1098" w:type="dxa"/>
            <w:tcBorders>
              <w:top w:val="single" w:sz="4" w:space="0" w:color="000000"/>
              <w:left w:val="single" w:sz="4" w:space="0" w:color="000000"/>
              <w:bottom w:val="single" w:sz="4" w:space="0" w:color="000000"/>
              <w:right w:val="single" w:sz="4" w:space="0" w:color="000000"/>
            </w:tcBorders>
          </w:tcPr>
          <w:p w14:paraId="52FB06BF" w14:textId="0A4C6717" w:rsidR="00236A87" w:rsidRPr="00855B29" w:rsidRDefault="00236A87" w:rsidP="00236A87">
            <w:pPr>
              <w:jc w:val="center"/>
              <w:rPr>
                <w:rFonts w:eastAsia="Calibri"/>
                <w:color w:val="000000"/>
                <w:sz w:val="22"/>
                <w:szCs w:val="22"/>
              </w:rPr>
            </w:pPr>
            <w:r w:rsidRPr="00855B29">
              <w:rPr>
                <w:rFonts w:eastAsia="Calibri"/>
                <w:color w:val="000000"/>
                <w:sz w:val="22"/>
                <w:szCs w:val="22"/>
              </w:rPr>
              <w:t>6</w:t>
            </w:r>
            <w:r w:rsidR="003F51F1">
              <w:rPr>
                <w:rFonts w:eastAsia="Calibri"/>
                <w:color w:val="000000"/>
                <w:sz w:val="22"/>
                <w:szCs w:val="22"/>
              </w:rPr>
              <w:t>6</w:t>
            </w:r>
          </w:p>
        </w:tc>
        <w:tc>
          <w:tcPr>
            <w:tcW w:w="3358" w:type="dxa"/>
            <w:tcBorders>
              <w:top w:val="single" w:sz="4" w:space="0" w:color="000000"/>
              <w:left w:val="single" w:sz="4" w:space="0" w:color="000000"/>
              <w:bottom w:val="single" w:sz="4" w:space="0" w:color="000000"/>
              <w:right w:val="single" w:sz="4" w:space="0" w:color="000000"/>
            </w:tcBorders>
            <w:shd w:val="clear" w:color="auto" w:fill="auto"/>
          </w:tcPr>
          <w:p w14:paraId="033EBF48" w14:textId="77777777" w:rsidR="00236A87" w:rsidRPr="00855B29" w:rsidRDefault="00236A87" w:rsidP="00236A87">
            <w:r w:rsidRPr="00855B29">
              <w:t>Customer Temp End Comment</w:t>
            </w:r>
          </w:p>
        </w:tc>
        <w:tc>
          <w:tcPr>
            <w:tcW w:w="3609" w:type="dxa"/>
            <w:tcBorders>
              <w:top w:val="single" w:sz="4" w:space="0" w:color="000000"/>
              <w:left w:val="single" w:sz="4" w:space="0" w:color="000000"/>
              <w:bottom w:val="single" w:sz="4" w:space="0" w:color="000000"/>
              <w:right w:val="single" w:sz="4" w:space="0" w:color="000000"/>
            </w:tcBorders>
            <w:shd w:val="clear" w:color="auto" w:fill="auto"/>
          </w:tcPr>
          <w:p w14:paraId="193CE43B" w14:textId="77777777" w:rsidR="00236A87" w:rsidRPr="00855B29" w:rsidRDefault="00236A87" w:rsidP="00236A87">
            <w:pPr>
              <w:rPr>
                <w:rFonts w:eastAsia="Calibri"/>
                <w:sz w:val="22"/>
                <w:szCs w:val="22"/>
              </w:rPr>
            </w:pPr>
            <w:r w:rsidRPr="00855B29">
              <w:rPr>
                <w:rFonts w:eastAsia="Calibri"/>
                <w:sz w:val="22"/>
                <w:szCs w:val="22"/>
              </w:rPr>
              <w:t xml:space="preserve">Entered comments for end temperature </w:t>
            </w:r>
          </w:p>
        </w:tc>
      </w:tr>
    </w:tbl>
    <w:p w14:paraId="3642A405" w14:textId="77777777" w:rsidR="00855B29" w:rsidRPr="00D04160" w:rsidRDefault="00855B29" w:rsidP="0025641E"/>
    <w:p w14:paraId="2B6E0849" w14:textId="77777777" w:rsidR="00D61843" w:rsidRPr="0025641E" w:rsidRDefault="00D61843" w:rsidP="0025641E"/>
    <w:sectPr w:rsidR="00D61843" w:rsidRPr="0025641E" w:rsidSect="00062C65">
      <w:headerReference w:type="default" r:id="rId29"/>
      <w:footerReference w:type="even" r:id="rId30"/>
      <w:footerReference w:type="default" r:id="rId31"/>
      <w:headerReference w:type="first" r:id="rId32"/>
      <w:footerReference w:type="first" r:id="rId33"/>
      <w:type w:val="oddPage"/>
      <w:pgSz w:w="12240" w:h="15840"/>
      <w:pgMar w:top="1440" w:right="1080" w:bottom="1440" w:left="1440" w:header="720" w:footer="50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F13A89B" w14:textId="77777777" w:rsidR="00CC3F19" w:rsidRDefault="00CC3F19">
      <w:r>
        <w:separator/>
      </w:r>
    </w:p>
  </w:endnote>
  <w:endnote w:type="continuationSeparator" w:id="0">
    <w:p w14:paraId="7F445886" w14:textId="77777777" w:rsidR="00CC3F19" w:rsidRDefault="00CC3F19">
      <w:r>
        <w:continuationSeparator/>
      </w:r>
    </w:p>
  </w:endnote>
  <w:endnote w:type="continuationNotice" w:id="1">
    <w:p w14:paraId="6AA944C4" w14:textId="77777777" w:rsidR="00CC3F19" w:rsidRDefault="00CC3F1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imes New Roman (PCL6)">
    <w:panose1 w:val="00000000000000000000"/>
    <w:charset w:val="00"/>
    <w:family w:val="roman"/>
    <w:notTrueType/>
    <w:pitch w:val="variable"/>
    <w:sig w:usb0="00000003" w:usb1="00000000" w:usb2="00000000" w:usb3="00000000" w:csb0="00000001" w:csb1="00000000"/>
  </w:font>
  <w:font w:name="Palatino (PCL6)">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7DD6C65" w14:textId="77777777" w:rsidR="00A516CE" w:rsidRDefault="00A516C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4941F81" w14:textId="77777777" w:rsidR="00A516CE" w:rsidRDefault="00A516CE">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218B302D" w14:textId="77777777" w:rsidR="00A516CE" w:rsidRPr="00BA590C" w:rsidRDefault="00A516CE" w:rsidP="00732A0E">
    <w:pPr>
      <w:spacing w:before="120"/>
      <w:jc w:val="center"/>
      <w:rPr>
        <w:rFonts w:ascii="Arial" w:hAnsi="Arial" w:cs="Arial"/>
        <w:color w:val="FFFFFF"/>
        <w:sz w:val="18"/>
        <w:szCs w:val="18"/>
      </w:rPr>
    </w:pPr>
    <w:r w:rsidRPr="00BA590C">
      <w:rPr>
        <w:rFonts w:ascii="Arial" w:hAnsi="Arial" w:cs="Arial"/>
        <w:sz w:val="18"/>
        <w:szCs w:val="18"/>
      </w:rPr>
      <w:t>This document contains GDIT confidential and proprietary information,</w:t>
    </w:r>
  </w:p>
  <w:p w14:paraId="73C3F288" w14:textId="77777777" w:rsidR="00A516CE" w:rsidRPr="00BA590C" w:rsidRDefault="00A516CE" w:rsidP="00732A0E">
    <w:pPr>
      <w:jc w:val="center"/>
      <w:rPr>
        <w:rFonts w:ascii="Arial" w:hAnsi="Arial" w:cs="Arial"/>
        <w:color w:val="FFFFFF"/>
        <w:sz w:val="18"/>
        <w:szCs w:val="18"/>
      </w:rPr>
    </w:pPr>
    <w:r w:rsidRPr="00BA590C">
      <w:rPr>
        <w:rFonts w:ascii="Arial" w:hAnsi="Arial" w:cs="Arial"/>
        <w:sz w:val="18"/>
        <w:szCs w:val="18"/>
      </w:rPr>
      <w:t>which shall not be used, disclosed, or reproduced for any purpose other than the conduct of GDIT business affairs.</w:t>
    </w:r>
  </w:p>
  <w:p w14:paraId="3F3C307C" w14:textId="036374E6" w:rsidR="00A516CE" w:rsidRPr="00732A0E" w:rsidRDefault="00A516CE" w:rsidP="00732A0E">
    <w:pPr>
      <w:pStyle w:val="Footer"/>
    </w:pPr>
    <w:r>
      <w:rPr>
        <w:rFonts w:ascii="Arial" w:hAnsi="Arial" w:cs="Arial"/>
        <w:sz w:val="18"/>
        <w:szCs w:val="18"/>
      </w:rPr>
      <w:t>Revised 8</w:t>
    </w:r>
    <w:r w:rsidRPr="00BA590C">
      <w:rPr>
        <w:rFonts w:ascii="Arial" w:hAnsi="Arial" w:cs="Arial"/>
        <w:sz w:val="18"/>
        <w:szCs w:val="18"/>
      </w:rPr>
      <w:t>/</w:t>
    </w:r>
    <w:r>
      <w:rPr>
        <w:rFonts w:ascii="Arial" w:hAnsi="Arial" w:cs="Arial"/>
        <w:sz w:val="18"/>
        <w:szCs w:val="18"/>
      </w:rPr>
      <w:t>7/2013</w:t>
    </w:r>
    <w:r w:rsidRPr="00BA590C">
      <w:rPr>
        <w:rFonts w:ascii="Arial" w:hAnsi="Arial" w:cs="Arial"/>
        <w:sz w:val="18"/>
        <w:szCs w:val="18"/>
      </w:rPr>
      <w:tab/>
    </w:r>
    <w:r w:rsidRPr="00BA590C">
      <w:rPr>
        <w:rFonts w:ascii="Arial" w:hAnsi="Arial" w:cs="Arial"/>
        <w:sz w:val="18"/>
        <w:szCs w:val="18"/>
      </w:rPr>
      <w:tab/>
      <w:t xml:space="preserve">Page </w:t>
    </w:r>
    <w:r w:rsidRPr="005D1361">
      <w:rPr>
        <w:rFonts w:ascii="Arial" w:hAnsi="Arial" w:cs="Arial"/>
        <w:sz w:val="18"/>
        <w:szCs w:val="18"/>
      </w:rPr>
      <w:fldChar w:fldCharType="begin"/>
    </w:r>
    <w:r w:rsidRPr="005D1361">
      <w:rPr>
        <w:rFonts w:ascii="Arial" w:hAnsi="Arial" w:cs="Arial"/>
        <w:sz w:val="18"/>
        <w:szCs w:val="18"/>
      </w:rPr>
      <w:instrText xml:space="preserve"> PAGE </w:instrText>
    </w:r>
    <w:r w:rsidRPr="005D1361">
      <w:rPr>
        <w:rFonts w:ascii="Arial" w:hAnsi="Arial" w:cs="Arial"/>
        <w:sz w:val="18"/>
        <w:szCs w:val="18"/>
      </w:rPr>
      <w:fldChar w:fldCharType="separate"/>
    </w:r>
    <w:r w:rsidR="0082664F">
      <w:rPr>
        <w:rFonts w:ascii="Arial" w:hAnsi="Arial" w:cs="Arial"/>
        <w:noProof/>
        <w:sz w:val="18"/>
        <w:szCs w:val="18"/>
      </w:rPr>
      <w:t>1</w:t>
    </w:r>
    <w:r w:rsidRPr="005D1361">
      <w:rPr>
        <w:rFonts w:ascii="Arial" w:hAnsi="Arial" w:cs="Arial"/>
        <w:sz w:val="18"/>
        <w:szCs w:val="18"/>
      </w:rPr>
      <w:fldChar w:fldCharType="end"/>
    </w:r>
    <w:r w:rsidRPr="005D1361">
      <w:rPr>
        <w:rFonts w:ascii="Arial" w:hAnsi="Arial" w:cs="Arial"/>
        <w:sz w:val="18"/>
        <w:szCs w:val="18"/>
      </w:rPr>
      <w:t xml:space="preserve"> of </w:t>
    </w:r>
    <w:r w:rsidRPr="005D1361">
      <w:rPr>
        <w:rFonts w:ascii="Arial" w:hAnsi="Arial" w:cs="Arial"/>
        <w:sz w:val="18"/>
        <w:szCs w:val="18"/>
      </w:rPr>
      <w:fldChar w:fldCharType="begin"/>
    </w:r>
    <w:r w:rsidRPr="005D1361">
      <w:rPr>
        <w:rFonts w:ascii="Arial" w:hAnsi="Arial" w:cs="Arial"/>
        <w:sz w:val="18"/>
        <w:szCs w:val="18"/>
      </w:rPr>
      <w:instrText xml:space="preserve"> NUMPAGES </w:instrText>
    </w:r>
    <w:r w:rsidRPr="005D1361">
      <w:rPr>
        <w:rFonts w:ascii="Arial" w:hAnsi="Arial" w:cs="Arial"/>
        <w:sz w:val="18"/>
        <w:szCs w:val="18"/>
      </w:rPr>
      <w:fldChar w:fldCharType="separate"/>
    </w:r>
    <w:r w:rsidR="0082664F">
      <w:rPr>
        <w:rFonts w:ascii="Arial" w:hAnsi="Arial" w:cs="Arial"/>
        <w:noProof/>
        <w:sz w:val="18"/>
        <w:szCs w:val="18"/>
      </w:rPr>
      <w:t>151</w:t>
    </w:r>
    <w:r w:rsidRPr="005D1361">
      <w:rPr>
        <w:rFonts w:ascii="Arial" w:hAnsi="Arial" w:cs="Arial"/>
        <w:sz w:val="18"/>
        <w:szCs w:val="1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855A8AE" w14:textId="77777777" w:rsidR="00A516CE" w:rsidRDefault="00CC3F19">
    <w:pPr>
      <w:pStyle w:val="Footer"/>
      <w:tabs>
        <w:tab w:val="clear" w:pos="9360"/>
        <w:tab w:val="right" w:pos="9270"/>
      </w:tabs>
      <w:jc w:val="right"/>
      <w:rPr>
        <w:b/>
      </w:rPr>
    </w:pPr>
    <w:r>
      <w:rPr>
        <w:b/>
        <w:noProof/>
      </w:rPr>
      <w:pict w14:anchorId="1598BCE4">
        <v:line id="_x0000_s2080" style="position:absolute;left:0;text-align:left;z-index:251657728;mso-position-horizontal-relative:page;mso-position-vertical-relative:page" from="1in,750.3pt" to="540pt,750.3pt" o:allowincell="f">
          <w10:wrap anchorx="page" anchory="page"/>
        </v:line>
      </w:pict>
    </w:r>
    <w:r w:rsidR="00A516CE">
      <w:rPr>
        <w:b/>
        <w:noProof/>
      </w:rPr>
      <w:t xml:space="preserve">Templates - </w:t>
    </w:r>
    <w:r w:rsidR="00A516CE">
      <w:rPr>
        <w:rStyle w:val="PageNumber"/>
        <w:b/>
      </w:rPr>
      <w:fldChar w:fldCharType="begin"/>
    </w:r>
    <w:r w:rsidR="00A516CE">
      <w:rPr>
        <w:rStyle w:val="PageNumber"/>
        <w:b/>
      </w:rPr>
      <w:instrText xml:space="preserve"> PAGE </w:instrText>
    </w:r>
    <w:r w:rsidR="00A516CE">
      <w:rPr>
        <w:rStyle w:val="PageNumber"/>
        <w:b/>
      </w:rPr>
      <w:fldChar w:fldCharType="separate"/>
    </w:r>
    <w:r w:rsidR="00A516CE">
      <w:rPr>
        <w:rStyle w:val="PageNumber"/>
        <w:b/>
        <w:noProof/>
      </w:rPr>
      <w:t>1</w:t>
    </w:r>
    <w:r w:rsidR="00A516CE">
      <w:rPr>
        <w:rStyle w:val="PageNumber"/>
        <w:b/>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11BF03A" w14:textId="77777777" w:rsidR="00CC3F19" w:rsidRDefault="00CC3F19">
      <w:r>
        <w:separator/>
      </w:r>
    </w:p>
  </w:footnote>
  <w:footnote w:type="continuationSeparator" w:id="0">
    <w:p w14:paraId="16644E60" w14:textId="77777777" w:rsidR="00CC3F19" w:rsidRDefault="00CC3F19">
      <w:r>
        <w:continuationSeparator/>
      </w:r>
    </w:p>
  </w:footnote>
  <w:footnote w:type="continuationNotice" w:id="1">
    <w:p w14:paraId="502A4C3C" w14:textId="77777777" w:rsidR="00CC3F19" w:rsidRDefault="00CC3F19"/>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7409C8E" w14:textId="7AE69B3B" w:rsidR="00A516CE" w:rsidRPr="0068071B" w:rsidRDefault="00A516CE" w:rsidP="008773BA">
    <w:pPr>
      <w:pStyle w:val="Header"/>
      <w:tabs>
        <w:tab w:val="left" w:pos="3115"/>
        <w:tab w:val="right" w:pos="9720"/>
      </w:tabs>
      <w:jc w:val="left"/>
      <w:rPr>
        <w:szCs w:val="18"/>
      </w:rPr>
    </w:pPr>
    <w:r>
      <w:rPr>
        <w:szCs w:val="18"/>
      </w:rPr>
      <w:tab/>
    </w:r>
    <w:r>
      <w:rPr>
        <w:szCs w:val="18"/>
      </w:rPr>
      <w:tab/>
    </w:r>
    <w:r>
      <w:rPr>
        <w:szCs w:val="18"/>
      </w:rPr>
      <w:tab/>
    </w:r>
    <w:r>
      <w:rPr>
        <w:noProof/>
      </w:rPr>
      <w:drawing>
        <wp:anchor distT="0" distB="0" distL="114300" distR="114300" simplePos="0" relativeHeight="251658752" behindDoc="0" locked="0" layoutInCell="1" allowOverlap="1" wp14:anchorId="5E280E2D" wp14:editId="011E1A61">
          <wp:simplePos x="0" y="0"/>
          <wp:positionH relativeFrom="column">
            <wp:posOffset>-144145</wp:posOffset>
          </wp:positionH>
          <wp:positionV relativeFrom="paragraph">
            <wp:posOffset>-47625</wp:posOffset>
          </wp:positionV>
          <wp:extent cx="1905000" cy="381000"/>
          <wp:effectExtent l="0" t="0" r="0" b="0"/>
          <wp:wrapNone/>
          <wp:docPr id="1" name="Picture 1" descr="Description: Description: gd_it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escription: Description: gd_it_log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905000" cy="381000"/>
                  </a:xfrm>
                  <a:prstGeom prst="rect">
                    <a:avLst/>
                  </a:prstGeom>
                  <a:noFill/>
                </pic:spPr>
              </pic:pic>
            </a:graphicData>
          </a:graphic>
          <wp14:sizeRelH relativeFrom="page">
            <wp14:pctWidth>0</wp14:pctWidth>
          </wp14:sizeRelH>
          <wp14:sizeRelV relativeFrom="page">
            <wp14:pctHeight>0</wp14:pctHeight>
          </wp14:sizeRelV>
        </wp:anchor>
      </w:drawing>
    </w:r>
    <w:r>
      <w:rPr>
        <w:szCs w:val="18"/>
      </w:rPr>
      <w:t>eCoaching Log</w:t>
    </w:r>
  </w:p>
  <w:p w14:paraId="44C2CABA" w14:textId="77777777" w:rsidR="00A516CE" w:rsidRPr="00732A0E" w:rsidRDefault="00A516CE" w:rsidP="00732A0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5D339D0" w14:textId="77777777" w:rsidR="00A516CE" w:rsidRDefault="00CC3F19">
    <w:pPr>
      <w:pStyle w:val="Header"/>
      <w:tabs>
        <w:tab w:val="right" w:pos="14400"/>
      </w:tabs>
    </w:pPr>
    <w:r>
      <w:rPr>
        <w:noProof/>
      </w:rPr>
      <w:pict w14:anchorId="0E368BD7">
        <v:line id="_x0000_s2078" style="position:absolute;left:0;text-align:left;z-index:251656704;mso-position-horizontal-relative:page;mso-position-vertical-relative:page" from="1in,50.4pt" to="540pt,50.4pt" o:allowincell="f">
          <w10:wrap anchorx="page" anchory="page"/>
        </v:line>
      </w:pict>
    </w:r>
    <w:r w:rsidR="00A516CE">
      <w:tab/>
    </w:r>
    <w:r w:rsidR="00A516CE">
      <w:tab/>
      <w:t>Version #2.0</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5EF17E6"/>
    <w:multiLevelType w:val="multilevel"/>
    <w:tmpl w:val="27E282A8"/>
    <w:lvl w:ilvl="0">
      <w:start w:val="3"/>
      <w:numFmt w:val="decimal"/>
      <w:lvlText w:val="%1"/>
      <w:lvlJc w:val="left"/>
      <w:pPr>
        <w:ind w:left="720" w:hanging="720"/>
      </w:pPr>
      <w:rPr>
        <w:rFonts w:ascii="Times New Roman" w:hAnsi="Times New Roman" w:hint="default"/>
        <w:sz w:val="20"/>
      </w:rPr>
    </w:lvl>
    <w:lvl w:ilvl="1">
      <w:start w:val="2"/>
      <w:numFmt w:val="decimal"/>
      <w:lvlText w:val="%1.%2"/>
      <w:lvlJc w:val="left"/>
      <w:pPr>
        <w:ind w:left="720" w:hanging="72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2" w15:restartNumberingAfterBreak="0">
    <w:nsid w:val="195E6C8A"/>
    <w:multiLevelType w:val="singleLevel"/>
    <w:tmpl w:val="956CB596"/>
    <w:lvl w:ilvl="0">
      <w:start w:val="1"/>
      <w:numFmt w:val="bullet"/>
      <w:pStyle w:val="Bullet2"/>
      <w:lvlText w:val=""/>
      <w:lvlJc w:val="left"/>
      <w:pPr>
        <w:tabs>
          <w:tab w:val="num" w:pos="360"/>
        </w:tabs>
        <w:ind w:left="360" w:hanging="360"/>
      </w:pPr>
      <w:rPr>
        <w:rFonts w:ascii="Symbol" w:hAnsi="Symbol" w:hint="default"/>
      </w:rPr>
    </w:lvl>
  </w:abstractNum>
  <w:abstractNum w:abstractNumId="3" w15:restartNumberingAfterBreak="0">
    <w:nsid w:val="23F52CB9"/>
    <w:multiLevelType w:val="singleLevel"/>
    <w:tmpl w:val="13108A82"/>
    <w:lvl w:ilvl="0">
      <w:start w:val="1"/>
      <w:numFmt w:val="bullet"/>
      <w:pStyle w:val="Bullet1"/>
      <w:lvlText w:val=""/>
      <w:lvlJc w:val="left"/>
      <w:pPr>
        <w:tabs>
          <w:tab w:val="num" w:pos="360"/>
        </w:tabs>
        <w:ind w:left="360" w:hanging="360"/>
      </w:pPr>
      <w:rPr>
        <w:rFonts w:ascii="Wingdings" w:hAnsi="Wingdings" w:hint="default"/>
        <w:sz w:val="22"/>
      </w:rPr>
    </w:lvl>
  </w:abstractNum>
  <w:abstractNum w:abstractNumId="4" w15:restartNumberingAfterBreak="0">
    <w:nsid w:val="418011EC"/>
    <w:multiLevelType w:val="singleLevel"/>
    <w:tmpl w:val="399EAB7E"/>
    <w:lvl w:ilvl="0">
      <w:start w:val="1"/>
      <w:numFmt w:val="bullet"/>
      <w:pStyle w:val="List"/>
      <w:lvlText w:val=""/>
      <w:lvlJc w:val="left"/>
      <w:pPr>
        <w:tabs>
          <w:tab w:val="num" w:pos="360"/>
        </w:tabs>
        <w:ind w:left="360" w:hanging="360"/>
      </w:pPr>
      <w:rPr>
        <w:rFonts w:ascii="Symbol" w:hAnsi="Symbol" w:hint="default"/>
      </w:rPr>
    </w:lvl>
  </w:abstractNum>
  <w:abstractNum w:abstractNumId="5" w15:restartNumberingAfterBreak="0">
    <w:nsid w:val="49D94CAF"/>
    <w:multiLevelType w:val="hybridMultilevel"/>
    <w:tmpl w:val="3E5250E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5A9148F7"/>
    <w:multiLevelType w:val="multilevel"/>
    <w:tmpl w:val="D904F674"/>
    <w:lvl w:ilvl="0">
      <w:start w:val="3"/>
      <w:numFmt w:val="decimal"/>
      <w:lvlText w:val="%1"/>
      <w:lvlJc w:val="left"/>
      <w:pPr>
        <w:ind w:left="480" w:hanging="480"/>
      </w:pPr>
      <w:rPr>
        <w:rFonts w:ascii="Times New Roman" w:hAnsi="Times New Roman" w:hint="default"/>
        <w:sz w:val="20"/>
      </w:rPr>
    </w:lvl>
    <w:lvl w:ilvl="1">
      <w:start w:val="2"/>
      <w:numFmt w:val="decimal"/>
      <w:lvlText w:val="%1.%2"/>
      <w:lvlJc w:val="left"/>
      <w:pPr>
        <w:ind w:left="480" w:hanging="480"/>
      </w:pPr>
      <w:rPr>
        <w:rFonts w:ascii="Times New Roman" w:hAnsi="Times New Roman" w:hint="default"/>
        <w:sz w:val="20"/>
      </w:rPr>
    </w:lvl>
    <w:lvl w:ilvl="2">
      <w:start w:val="1"/>
      <w:numFmt w:val="decimal"/>
      <w:lvlText w:val="%1.%2.%3"/>
      <w:lvlJc w:val="left"/>
      <w:pPr>
        <w:ind w:left="720" w:hanging="720"/>
      </w:pPr>
      <w:rPr>
        <w:rFonts w:ascii="Times New Roman" w:hAnsi="Times New Roman" w:hint="default"/>
        <w:sz w:val="20"/>
      </w:rPr>
    </w:lvl>
    <w:lvl w:ilvl="3">
      <w:start w:val="1"/>
      <w:numFmt w:val="decimal"/>
      <w:lvlText w:val="%1.%2.%3.%4"/>
      <w:lvlJc w:val="left"/>
      <w:pPr>
        <w:ind w:left="720" w:hanging="720"/>
      </w:pPr>
      <w:rPr>
        <w:rFonts w:ascii="Times New Roman" w:hAnsi="Times New Roman" w:hint="default"/>
        <w:sz w:val="20"/>
      </w:rPr>
    </w:lvl>
    <w:lvl w:ilvl="4">
      <w:start w:val="1"/>
      <w:numFmt w:val="decimal"/>
      <w:lvlText w:val="%1.%2.%3.%4.%5"/>
      <w:lvlJc w:val="left"/>
      <w:pPr>
        <w:ind w:left="720" w:hanging="720"/>
      </w:pPr>
      <w:rPr>
        <w:rFonts w:ascii="Times New Roman" w:hAnsi="Times New Roman" w:hint="default"/>
        <w:sz w:val="20"/>
      </w:rPr>
    </w:lvl>
    <w:lvl w:ilvl="5">
      <w:start w:val="1"/>
      <w:numFmt w:val="decimal"/>
      <w:lvlText w:val="%1.%2.%3.%4.%5.%6"/>
      <w:lvlJc w:val="left"/>
      <w:pPr>
        <w:ind w:left="1080" w:hanging="1080"/>
      </w:pPr>
      <w:rPr>
        <w:rFonts w:ascii="Times New Roman" w:hAnsi="Times New Roman" w:hint="default"/>
        <w:sz w:val="20"/>
      </w:rPr>
    </w:lvl>
    <w:lvl w:ilvl="6">
      <w:start w:val="1"/>
      <w:numFmt w:val="decimal"/>
      <w:lvlText w:val="%1.%2.%3.%4.%5.%6.%7"/>
      <w:lvlJc w:val="left"/>
      <w:pPr>
        <w:ind w:left="1080" w:hanging="1080"/>
      </w:pPr>
      <w:rPr>
        <w:rFonts w:ascii="Times New Roman" w:hAnsi="Times New Roman" w:hint="default"/>
        <w:sz w:val="20"/>
      </w:rPr>
    </w:lvl>
    <w:lvl w:ilvl="7">
      <w:start w:val="1"/>
      <w:numFmt w:val="decimal"/>
      <w:lvlText w:val="%1.%2.%3.%4.%5.%6.%7.%8"/>
      <w:lvlJc w:val="left"/>
      <w:pPr>
        <w:ind w:left="1440" w:hanging="1440"/>
      </w:pPr>
      <w:rPr>
        <w:rFonts w:ascii="Times New Roman" w:hAnsi="Times New Roman" w:hint="default"/>
        <w:sz w:val="20"/>
      </w:rPr>
    </w:lvl>
    <w:lvl w:ilvl="8">
      <w:start w:val="1"/>
      <w:numFmt w:val="decimal"/>
      <w:lvlText w:val="%1.%2.%3.%4.%5.%6.%7.%8.%9"/>
      <w:lvlJc w:val="left"/>
      <w:pPr>
        <w:ind w:left="1440" w:hanging="1440"/>
      </w:pPr>
      <w:rPr>
        <w:rFonts w:ascii="Times New Roman" w:hAnsi="Times New Roman" w:hint="default"/>
        <w:sz w:val="20"/>
      </w:rPr>
    </w:lvl>
  </w:abstractNum>
  <w:abstractNum w:abstractNumId="7" w15:restartNumberingAfterBreak="0">
    <w:nsid w:val="5C696CB7"/>
    <w:multiLevelType w:val="multilevel"/>
    <w:tmpl w:val="901E59E2"/>
    <w:lvl w:ilvl="0">
      <w:start w:val="3"/>
      <w:numFmt w:val="decimal"/>
      <w:lvlText w:val="%1"/>
      <w:lvlJc w:val="left"/>
      <w:pPr>
        <w:ind w:left="660" w:hanging="660"/>
      </w:pPr>
      <w:rPr>
        <w:rFonts w:hint="default"/>
      </w:rPr>
    </w:lvl>
    <w:lvl w:ilvl="1">
      <w:start w:val="2"/>
      <w:numFmt w:val="decimal"/>
      <w:lvlText w:val="%1.%2"/>
      <w:lvlJc w:val="left"/>
      <w:pPr>
        <w:ind w:left="900" w:hanging="660"/>
      </w:pPr>
      <w:rPr>
        <w:rFonts w:hint="default"/>
      </w:rPr>
    </w:lvl>
    <w:lvl w:ilvl="2">
      <w:start w:val="3"/>
      <w:numFmt w:val="decimal"/>
      <w:lvlText w:val="%1.%2.%3"/>
      <w:lvlJc w:val="left"/>
      <w:pPr>
        <w:ind w:left="1200" w:hanging="720"/>
      </w:pPr>
      <w:rPr>
        <w:rFonts w:hint="default"/>
      </w:rPr>
    </w:lvl>
    <w:lvl w:ilvl="3">
      <w:start w:val="4"/>
      <w:numFmt w:val="decimal"/>
      <w:lvlText w:val="%1.%2.%3.%4"/>
      <w:lvlJc w:val="left"/>
      <w:pPr>
        <w:ind w:left="1440" w:hanging="720"/>
      </w:pPr>
      <w:rPr>
        <w:rFonts w:hint="default"/>
      </w:rPr>
    </w:lvl>
    <w:lvl w:ilvl="4">
      <w:start w:val="1"/>
      <w:numFmt w:val="decimal"/>
      <w:lvlText w:val="%1.%2.%3.%4.%5"/>
      <w:lvlJc w:val="left"/>
      <w:pPr>
        <w:ind w:left="2040" w:hanging="1080"/>
      </w:pPr>
      <w:rPr>
        <w:rFonts w:hint="default"/>
      </w:rPr>
    </w:lvl>
    <w:lvl w:ilvl="5">
      <w:start w:val="1"/>
      <w:numFmt w:val="decimal"/>
      <w:lvlText w:val="%1.%2.%3.%4.%5.%6"/>
      <w:lvlJc w:val="left"/>
      <w:pPr>
        <w:ind w:left="2280" w:hanging="1080"/>
      </w:pPr>
      <w:rPr>
        <w:rFonts w:hint="default"/>
      </w:rPr>
    </w:lvl>
    <w:lvl w:ilvl="6">
      <w:start w:val="1"/>
      <w:numFmt w:val="decimal"/>
      <w:lvlText w:val="%1.%2.%3.%4.%5.%6.%7"/>
      <w:lvlJc w:val="left"/>
      <w:pPr>
        <w:ind w:left="2880" w:hanging="1440"/>
      </w:pPr>
      <w:rPr>
        <w:rFonts w:hint="default"/>
      </w:rPr>
    </w:lvl>
    <w:lvl w:ilvl="7">
      <w:start w:val="1"/>
      <w:numFmt w:val="decimal"/>
      <w:lvlText w:val="%1.%2.%3.%4.%5.%6.%7.%8"/>
      <w:lvlJc w:val="left"/>
      <w:pPr>
        <w:ind w:left="3120" w:hanging="1440"/>
      </w:pPr>
      <w:rPr>
        <w:rFonts w:hint="default"/>
      </w:rPr>
    </w:lvl>
    <w:lvl w:ilvl="8">
      <w:start w:val="1"/>
      <w:numFmt w:val="decimal"/>
      <w:lvlText w:val="%1.%2.%3.%4.%5.%6.%7.%8.%9"/>
      <w:lvlJc w:val="left"/>
      <w:pPr>
        <w:ind w:left="3720" w:hanging="1800"/>
      </w:pPr>
      <w:rPr>
        <w:rFonts w:hint="default"/>
      </w:rPr>
    </w:lvl>
  </w:abstractNum>
  <w:abstractNum w:abstractNumId="8" w15:restartNumberingAfterBreak="0">
    <w:nsid w:val="6C942AD9"/>
    <w:multiLevelType w:val="multilevel"/>
    <w:tmpl w:val="B13A99DC"/>
    <w:lvl w:ilvl="0">
      <w:start w:val="4"/>
      <w:numFmt w:val="upperRoman"/>
      <w:lvlText w:val="%1."/>
      <w:lvlJc w:val="left"/>
      <w:pPr>
        <w:ind w:left="180" w:firstLine="0"/>
      </w:pPr>
      <w:rPr>
        <w:rFonts w:ascii="Calibri" w:hAnsi="Calibri" w:hint="default"/>
        <w:color w:val="548DD4"/>
        <w:sz w:val="22"/>
        <w:szCs w:val="22"/>
      </w:rPr>
    </w:lvl>
    <w:lvl w:ilvl="1">
      <w:start w:val="1"/>
      <w:numFmt w:val="upperLetter"/>
      <w:lvlText w:val="%2."/>
      <w:lvlJc w:val="left"/>
      <w:pPr>
        <w:ind w:left="81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num w:numId="1">
    <w:abstractNumId w:val="4"/>
  </w:num>
  <w:num w:numId="2">
    <w:abstractNumId w:val="2"/>
  </w:num>
  <w:num w:numId="3">
    <w:abstractNumId w:val="3"/>
  </w:num>
  <w:num w:numId="4">
    <w:abstractNumId w:val="0"/>
  </w:num>
  <w:num w:numId="5">
    <w:abstractNumId w:val="5"/>
  </w:num>
  <w:num w:numId="6">
    <w:abstractNumId w:val="8"/>
  </w:num>
  <w:num w:numId="7">
    <w:abstractNumId w:val="7"/>
  </w:num>
  <w:num w:numId="8">
    <w:abstractNumId w:val="6"/>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81"/>
    <o:shapelayout v:ext="edit">
      <o:idmap v:ext="edit" data="2"/>
    </o:shapelayout>
  </w:hdrShapeDefaults>
  <w:footnotePr>
    <w:footnote w:id="-1"/>
    <w:footnote w:id="0"/>
    <w:footnote w:id="1"/>
  </w:footnotePr>
  <w:endnotePr>
    <w:endnote w:id="-1"/>
    <w:endnote w:id="0"/>
    <w:endnote w:id="1"/>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2"/>
  </w:compat>
  <w:rsids>
    <w:rsidRoot w:val="00406832"/>
    <w:rsid w:val="00004CFA"/>
    <w:rsid w:val="0000681B"/>
    <w:rsid w:val="00007C4B"/>
    <w:rsid w:val="0001103B"/>
    <w:rsid w:val="00014594"/>
    <w:rsid w:val="00015CA6"/>
    <w:rsid w:val="00017082"/>
    <w:rsid w:val="000173F6"/>
    <w:rsid w:val="00017B5D"/>
    <w:rsid w:val="00021511"/>
    <w:rsid w:val="000224A2"/>
    <w:rsid w:val="00022D2C"/>
    <w:rsid w:val="00024467"/>
    <w:rsid w:val="00025F71"/>
    <w:rsid w:val="0003052A"/>
    <w:rsid w:val="000311FF"/>
    <w:rsid w:val="00031582"/>
    <w:rsid w:val="00031DFD"/>
    <w:rsid w:val="000330F3"/>
    <w:rsid w:val="00035712"/>
    <w:rsid w:val="00037E70"/>
    <w:rsid w:val="00042A99"/>
    <w:rsid w:val="000430A7"/>
    <w:rsid w:val="0004387C"/>
    <w:rsid w:val="00050F8B"/>
    <w:rsid w:val="00053441"/>
    <w:rsid w:val="000557EF"/>
    <w:rsid w:val="00056FEB"/>
    <w:rsid w:val="00057406"/>
    <w:rsid w:val="000611C1"/>
    <w:rsid w:val="000622DE"/>
    <w:rsid w:val="00062C65"/>
    <w:rsid w:val="000675CA"/>
    <w:rsid w:val="00074E35"/>
    <w:rsid w:val="00074E74"/>
    <w:rsid w:val="000750CD"/>
    <w:rsid w:val="00075C80"/>
    <w:rsid w:val="00076B8D"/>
    <w:rsid w:val="00076DE3"/>
    <w:rsid w:val="00080705"/>
    <w:rsid w:val="000905A9"/>
    <w:rsid w:val="00090F09"/>
    <w:rsid w:val="0009258A"/>
    <w:rsid w:val="00092A34"/>
    <w:rsid w:val="0009331A"/>
    <w:rsid w:val="00096EEE"/>
    <w:rsid w:val="000A0322"/>
    <w:rsid w:val="000A1F4D"/>
    <w:rsid w:val="000A2371"/>
    <w:rsid w:val="000A33FC"/>
    <w:rsid w:val="000A55E9"/>
    <w:rsid w:val="000A56ED"/>
    <w:rsid w:val="000A6989"/>
    <w:rsid w:val="000A7A6D"/>
    <w:rsid w:val="000A7D36"/>
    <w:rsid w:val="000B004B"/>
    <w:rsid w:val="000B0850"/>
    <w:rsid w:val="000B1082"/>
    <w:rsid w:val="000B10D5"/>
    <w:rsid w:val="000B6995"/>
    <w:rsid w:val="000B6FCB"/>
    <w:rsid w:val="000C114E"/>
    <w:rsid w:val="000C2812"/>
    <w:rsid w:val="000C3AEC"/>
    <w:rsid w:val="000C40C3"/>
    <w:rsid w:val="000C7732"/>
    <w:rsid w:val="000C7E80"/>
    <w:rsid w:val="000D4447"/>
    <w:rsid w:val="000D5BE7"/>
    <w:rsid w:val="000D61AA"/>
    <w:rsid w:val="000E2866"/>
    <w:rsid w:val="000F16BB"/>
    <w:rsid w:val="00100B19"/>
    <w:rsid w:val="00100E55"/>
    <w:rsid w:val="00101066"/>
    <w:rsid w:val="00102CDD"/>
    <w:rsid w:val="00106704"/>
    <w:rsid w:val="001068B8"/>
    <w:rsid w:val="00110290"/>
    <w:rsid w:val="001161DC"/>
    <w:rsid w:val="001256DF"/>
    <w:rsid w:val="00125954"/>
    <w:rsid w:val="00125B2D"/>
    <w:rsid w:val="00126A43"/>
    <w:rsid w:val="001331A6"/>
    <w:rsid w:val="001339C9"/>
    <w:rsid w:val="001351BB"/>
    <w:rsid w:val="0013581A"/>
    <w:rsid w:val="00135F2E"/>
    <w:rsid w:val="001375FC"/>
    <w:rsid w:val="00140860"/>
    <w:rsid w:val="00142033"/>
    <w:rsid w:val="00156677"/>
    <w:rsid w:val="00160BE1"/>
    <w:rsid w:val="001624D7"/>
    <w:rsid w:val="00163AB9"/>
    <w:rsid w:val="00166548"/>
    <w:rsid w:val="0016690D"/>
    <w:rsid w:val="0016723E"/>
    <w:rsid w:val="00170488"/>
    <w:rsid w:val="001705E9"/>
    <w:rsid w:val="00171361"/>
    <w:rsid w:val="0017316A"/>
    <w:rsid w:val="001738EF"/>
    <w:rsid w:val="00173C8C"/>
    <w:rsid w:val="00174548"/>
    <w:rsid w:val="00174EF8"/>
    <w:rsid w:val="00177951"/>
    <w:rsid w:val="00180262"/>
    <w:rsid w:val="00181FBD"/>
    <w:rsid w:val="00183DA1"/>
    <w:rsid w:val="001859E3"/>
    <w:rsid w:val="0019237B"/>
    <w:rsid w:val="001933F6"/>
    <w:rsid w:val="001947F3"/>
    <w:rsid w:val="00194E32"/>
    <w:rsid w:val="001A2B88"/>
    <w:rsid w:val="001A50C5"/>
    <w:rsid w:val="001A5D8F"/>
    <w:rsid w:val="001A6F25"/>
    <w:rsid w:val="001B1FF7"/>
    <w:rsid w:val="001B292A"/>
    <w:rsid w:val="001B4055"/>
    <w:rsid w:val="001B464D"/>
    <w:rsid w:val="001B54F2"/>
    <w:rsid w:val="001C1EE4"/>
    <w:rsid w:val="001C4150"/>
    <w:rsid w:val="001D229D"/>
    <w:rsid w:val="001D52E0"/>
    <w:rsid w:val="001D6193"/>
    <w:rsid w:val="001D62AF"/>
    <w:rsid w:val="001E0148"/>
    <w:rsid w:val="001E19D4"/>
    <w:rsid w:val="001E2332"/>
    <w:rsid w:val="001E2ED2"/>
    <w:rsid w:val="001E3269"/>
    <w:rsid w:val="001E33F8"/>
    <w:rsid w:val="001E7FA4"/>
    <w:rsid w:val="001F2CC7"/>
    <w:rsid w:val="001F33F2"/>
    <w:rsid w:val="001F3A45"/>
    <w:rsid w:val="001F553D"/>
    <w:rsid w:val="001F657F"/>
    <w:rsid w:val="001F681E"/>
    <w:rsid w:val="001F7E73"/>
    <w:rsid w:val="002000A4"/>
    <w:rsid w:val="00202B34"/>
    <w:rsid w:val="00202BA6"/>
    <w:rsid w:val="0020320E"/>
    <w:rsid w:val="00211224"/>
    <w:rsid w:val="00212CED"/>
    <w:rsid w:val="00213D43"/>
    <w:rsid w:val="00214CEF"/>
    <w:rsid w:val="00216891"/>
    <w:rsid w:val="00224B59"/>
    <w:rsid w:val="0022658E"/>
    <w:rsid w:val="00227B73"/>
    <w:rsid w:val="00235286"/>
    <w:rsid w:val="00236A87"/>
    <w:rsid w:val="002403CF"/>
    <w:rsid w:val="00244595"/>
    <w:rsid w:val="00253352"/>
    <w:rsid w:val="0025641E"/>
    <w:rsid w:val="00256A90"/>
    <w:rsid w:val="00256EF3"/>
    <w:rsid w:val="00256F59"/>
    <w:rsid w:val="002574A1"/>
    <w:rsid w:val="00257B3C"/>
    <w:rsid w:val="0026295E"/>
    <w:rsid w:val="002658E9"/>
    <w:rsid w:val="00265B62"/>
    <w:rsid w:val="00266C31"/>
    <w:rsid w:val="00270F27"/>
    <w:rsid w:val="00271558"/>
    <w:rsid w:val="00272023"/>
    <w:rsid w:val="00272CBB"/>
    <w:rsid w:val="00273EA0"/>
    <w:rsid w:val="002757D0"/>
    <w:rsid w:val="00275F70"/>
    <w:rsid w:val="00276D15"/>
    <w:rsid w:val="00277593"/>
    <w:rsid w:val="00280B69"/>
    <w:rsid w:val="00283C34"/>
    <w:rsid w:val="00292613"/>
    <w:rsid w:val="00293FF3"/>
    <w:rsid w:val="0029462B"/>
    <w:rsid w:val="00294B2F"/>
    <w:rsid w:val="002955AF"/>
    <w:rsid w:val="00296D93"/>
    <w:rsid w:val="002A00C2"/>
    <w:rsid w:val="002A059E"/>
    <w:rsid w:val="002A06A0"/>
    <w:rsid w:val="002A0B2B"/>
    <w:rsid w:val="002A197B"/>
    <w:rsid w:val="002A4C6B"/>
    <w:rsid w:val="002B078D"/>
    <w:rsid w:val="002B2F1B"/>
    <w:rsid w:val="002B376C"/>
    <w:rsid w:val="002B4689"/>
    <w:rsid w:val="002B61DF"/>
    <w:rsid w:val="002B7975"/>
    <w:rsid w:val="002C17BF"/>
    <w:rsid w:val="002C200A"/>
    <w:rsid w:val="002C432B"/>
    <w:rsid w:val="002D192E"/>
    <w:rsid w:val="002D229B"/>
    <w:rsid w:val="002D3F30"/>
    <w:rsid w:val="002D5B38"/>
    <w:rsid w:val="002D71D7"/>
    <w:rsid w:val="002E0351"/>
    <w:rsid w:val="002E09BB"/>
    <w:rsid w:val="002E3181"/>
    <w:rsid w:val="002E3364"/>
    <w:rsid w:val="002F4358"/>
    <w:rsid w:val="002F6BC3"/>
    <w:rsid w:val="002F73B6"/>
    <w:rsid w:val="002F77D6"/>
    <w:rsid w:val="002F7D54"/>
    <w:rsid w:val="003002D4"/>
    <w:rsid w:val="003003DD"/>
    <w:rsid w:val="0030406B"/>
    <w:rsid w:val="00306140"/>
    <w:rsid w:val="003066BC"/>
    <w:rsid w:val="00306B18"/>
    <w:rsid w:val="00317138"/>
    <w:rsid w:val="0033218C"/>
    <w:rsid w:val="003332A3"/>
    <w:rsid w:val="00334879"/>
    <w:rsid w:val="00335741"/>
    <w:rsid w:val="00336825"/>
    <w:rsid w:val="00336CBB"/>
    <w:rsid w:val="00340FD7"/>
    <w:rsid w:val="003449C8"/>
    <w:rsid w:val="0034526E"/>
    <w:rsid w:val="003463C2"/>
    <w:rsid w:val="00346BE6"/>
    <w:rsid w:val="00350BF7"/>
    <w:rsid w:val="003521CF"/>
    <w:rsid w:val="00357383"/>
    <w:rsid w:val="00362CB1"/>
    <w:rsid w:val="00367118"/>
    <w:rsid w:val="00367641"/>
    <w:rsid w:val="0037175E"/>
    <w:rsid w:val="00371B71"/>
    <w:rsid w:val="00372428"/>
    <w:rsid w:val="00373DDD"/>
    <w:rsid w:val="00375DCD"/>
    <w:rsid w:val="00380BDF"/>
    <w:rsid w:val="00381065"/>
    <w:rsid w:val="00385E9A"/>
    <w:rsid w:val="003867A0"/>
    <w:rsid w:val="00396073"/>
    <w:rsid w:val="003A01AB"/>
    <w:rsid w:val="003A0EC6"/>
    <w:rsid w:val="003A2991"/>
    <w:rsid w:val="003A2F7B"/>
    <w:rsid w:val="003A33A4"/>
    <w:rsid w:val="003A3741"/>
    <w:rsid w:val="003A6C59"/>
    <w:rsid w:val="003A75C6"/>
    <w:rsid w:val="003B5EC3"/>
    <w:rsid w:val="003C08DF"/>
    <w:rsid w:val="003C1B9F"/>
    <w:rsid w:val="003D0033"/>
    <w:rsid w:val="003D10DC"/>
    <w:rsid w:val="003D260D"/>
    <w:rsid w:val="003D2721"/>
    <w:rsid w:val="003D2D2B"/>
    <w:rsid w:val="003D2FCB"/>
    <w:rsid w:val="003D4389"/>
    <w:rsid w:val="003E03CF"/>
    <w:rsid w:val="003E25B4"/>
    <w:rsid w:val="003E2FEB"/>
    <w:rsid w:val="003F0372"/>
    <w:rsid w:val="003F0B26"/>
    <w:rsid w:val="003F1B93"/>
    <w:rsid w:val="003F2836"/>
    <w:rsid w:val="003F2B15"/>
    <w:rsid w:val="003F51F1"/>
    <w:rsid w:val="003F5507"/>
    <w:rsid w:val="003F7210"/>
    <w:rsid w:val="00402838"/>
    <w:rsid w:val="00405B56"/>
    <w:rsid w:val="00406832"/>
    <w:rsid w:val="004168D0"/>
    <w:rsid w:val="0042047E"/>
    <w:rsid w:val="00420D22"/>
    <w:rsid w:val="00420E0D"/>
    <w:rsid w:val="004214F4"/>
    <w:rsid w:val="0043035B"/>
    <w:rsid w:val="00432708"/>
    <w:rsid w:val="004327E8"/>
    <w:rsid w:val="00433364"/>
    <w:rsid w:val="00433499"/>
    <w:rsid w:val="00433BDF"/>
    <w:rsid w:val="00434F63"/>
    <w:rsid w:val="004405AB"/>
    <w:rsid w:val="00444CD9"/>
    <w:rsid w:val="00447AC8"/>
    <w:rsid w:val="004507D0"/>
    <w:rsid w:val="00451408"/>
    <w:rsid w:val="00452255"/>
    <w:rsid w:val="00456110"/>
    <w:rsid w:val="004562E8"/>
    <w:rsid w:val="00462117"/>
    <w:rsid w:val="0046370D"/>
    <w:rsid w:val="00463DC4"/>
    <w:rsid w:val="004708B0"/>
    <w:rsid w:val="0047177B"/>
    <w:rsid w:val="00473726"/>
    <w:rsid w:val="004825BD"/>
    <w:rsid w:val="004836D9"/>
    <w:rsid w:val="004838A2"/>
    <w:rsid w:val="00484482"/>
    <w:rsid w:val="00486D55"/>
    <w:rsid w:val="00491ABB"/>
    <w:rsid w:val="00493C99"/>
    <w:rsid w:val="00494E6C"/>
    <w:rsid w:val="004966E9"/>
    <w:rsid w:val="004968CE"/>
    <w:rsid w:val="00497082"/>
    <w:rsid w:val="0049764E"/>
    <w:rsid w:val="004A195E"/>
    <w:rsid w:val="004A1D67"/>
    <w:rsid w:val="004A2E62"/>
    <w:rsid w:val="004A4DD7"/>
    <w:rsid w:val="004A59F4"/>
    <w:rsid w:val="004A5A31"/>
    <w:rsid w:val="004B0C40"/>
    <w:rsid w:val="004B22AD"/>
    <w:rsid w:val="004B47FA"/>
    <w:rsid w:val="004B4F20"/>
    <w:rsid w:val="004B58A9"/>
    <w:rsid w:val="004B7888"/>
    <w:rsid w:val="004C16CA"/>
    <w:rsid w:val="004C1F71"/>
    <w:rsid w:val="004C23F8"/>
    <w:rsid w:val="004C25F6"/>
    <w:rsid w:val="004C38CD"/>
    <w:rsid w:val="004D005E"/>
    <w:rsid w:val="004D0CD0"/>
    <w:rsid w:val="004D1A9D"/>
    <w:rsid w:val="004D3513"/>
    <w:rsid w:val="004D39C5"/>
    <w:rsid w:val="004D3F9E"/>
    <w:rsid w:val="004D495D"/>
    <w:rsid w:val="004D4E39"/>
    <w:rsid w:val="004D64AA"/>
    <w:rsid w:val="004D7756"/>
    <w:rsid w:val="004E11F8"/>
    <w:rsid w:val="004E4DE2"/>
    <w:rsid w:val="004F201F"/>
    <w:rsid w:val="004F320F"/>
    <w:rsid w:val="004F440C"/>
    <w:rsid w:val="004F4A0E"/>
    <w:rsid w:val="004F61C2"/>
    <w:rsid w:val="004F7279"/>
    <w:rsid w:val="004F7510"/>
    <w:rsid w:val="005029EF"/>
    <w:rsid w:val="005033B5"/>
    <w:rsid w:val="005038FB"/>
    <w:rsid w:val="005048EC"/>
    <w:rsid w:val="00504CAB"/>
    <w:rsid w:val="0050797E"/>
    <w:rsid w:val="00507F9E"/>
    <w:rsid w:val="005112B2"/>
    <w:rsid w:val="00512299"/>
    <w:rsid w:val="0051236A"/>
    <w:rsid w:val="0051240C"/>
    <w:rsid w:val="005126CB"/>
    <w:rsid w:val="005128B8"/>
    <w:rsid w:val="00514400"/>
    <w:rsid w:val="0051462A"/>
    <w:rsid w:val="00520D3E"/>
    <w:rsid w:val="00520DF3"/>
    <w:rsid w:val="00520E2C"/>
    <w:rsid w:val="00520EC0"/>
    <w:rsid w:val="005214E3"/>
    <w:rsid w:val="00521E1C"/>
    <w:rsid w:val="005230D1"/>
    <w:rsid w:val="00523EA8"/>
    <w:rsid w:val="00525104"/>
    <w:rsid w:val="0052770E"/>
    <w:rsid w:val="00527DD3"/>
    <w:rsid w:val="00530E11"/>
    <w:rsid w:val="00531C07"/>
    <w:rsid w:val="00531E0F"/>
    <w:rsid w:val="00533645"/>
    <w:rsid w:val="00545FF7"/>
    <w:rsid w:val="005472C1"/>
    <w:rsid w:val="005517D9"/>
    <w:rsid w:val="0055368D"/>
    <w:rsid w:val="005557D6"/>
    <w:rsid w:val="00563E3E"/>
    <w:rsid w:val="0056583D"/>
    <w:rsid w:val="00565D41"/>
    <w:rsid w:val="0057038A"/>
    <w:rsid w:val="00571CBB"/>
    <w:rsid w:val="005729FE"/>
    <w:rsid w:val="005743A6"/>
    <w:rsid w:val="0057635D"/>
    <w:rsid w:val="005770FA"/>
    <w:rsid w:val="005802A5"/>
    <w:rsid w:val="00582FFF"/>
    <w:rsid w:val="005834DD"/>
    <w:rsid w:val="00584930"/>
    <w:rsid w:val="00586FCE"/>
    <w:rsid w:val="00587837"/>
    <w:rsid w:val="00587A1E"/>
    <w:rsid w:val="00590EBB"/>
    <w:rsid w:val="005916AF"/>
    <w:rsid w:val="005968A7"/>
    <w:rsid w:val="005A0361"/>
    <w:rsid w:val="005A417A"/>
    <w:rsid w:val="005A7179"/>
    <w:rsid w:val="005A7DF0"/>
    <w:rsid w:val="005B7FC6"/>
    <w:rsid w:val="005C4B02"/>
    <w:rsid w:val="005C6A78"/>
    <w:rsid w:val="005D05BE"/>
    <w:rsid w:val="005D410A"/>
    <w:rsid w:val="005D68D7"/>
    <w:rsid w:val="005E2A80"/>
    <w:rsid w:val="005E403A"/>
    <w:rsid w:val="005E5DED"/>
    <w:rsid w:val="005E6234"/>
    <w:rsid w:val="005E6975"/>
    <w:rsid w:val="005F0562"/>
    <w:rsid w:val="005F16AE"/>
    <w:rsid w:val="005F58E3"/>
    <w:rsid w:val="005F6035"/>
    <w:rsid w:val="005F649E"/>
    <w:rsid w:val="00600990"/>
    <w:rsid w:val="0060483E"/>
    <w:rsid w:val="00605F9D"/>
    <w:rsid w:val="00610F18"/>
    <w:rsid w:val="006141EF"/>
    <w:rsid w:val="0061544F"/>
    <w:rsid w:val="00616204"/>
    <w:rsid w:val="006171B5"/>
    <w:rsid w:val="006206A9"/>
    <w:rsid w:val="0062153B"/>
    <w:rsid w:val="00624F64"/>
    <w:rsid w:val="0062631B"/>
    <w:rsid w:val="0062663E"/>
    <w:rsid w:val="006272C6"/>
    <w:rsid w:val="00627B9F"/>
    <w:rsid w:val="00630FC6"/>
    <w:rsid w:val="00635342"/>
    <w:rsid w:val="006362F3"/>
    <w:rsid w:val="00637663"/>
    <w:rsid w:val="0064057A"/>
    <w:rsid w:val="0064062F"/>
    <w:rsid w:val="00641BED"/>
    <w:rsid w:val="00644B22"/>
    <w:rsid w:val="00644BCF"/>
    <w:rsid w:val="0064613A"/>
    <w:rsid w:val="006473EE"/>
    <w:rsid w:val="00651C60"/>
    <w:rsid w:val="0065465F"/>
    <w:rsid w:val="00654961"/>
    <w:rsid w:val="00655648"/>
    <w:rsid w:val="0065659B"/>
    <w:rsid w:val="00657C87"/>
    <w:rsid w:val="006612B9"/>
    <w:rsid w:val="00662870"/>
    <w:rsid w:val="0066535B"/>
    <w:rsid w:val="00666436"/>
    <w:rsid w:val="0066659D"/>
    <w:rsid w:val="0066692B"/>
    <w:rsid w:val="0067046C"/>
    <w:rsid w:val="00674B64"/>
    <w:rsid w:val="00674F17"/>
    <w:rsid w:val="00675199"/>
    <w:rsid w:val="006758BF"/>
    <w:rsid w:val="00675AF0"/>
    <w:rsid w:val="00697037"/>
    <w:rsid w:val="006B1155"/>
    <w:rsid w:val="006B16B1"/>
    <w:rsid w:val="006B2DCF"/>
    <w:rsid w:val="006B3C13"/>
    <w:rsid w:val="006B6FA6"/>
    <w:rsid w:val="006B770D"/>
    <w:rsid w:val="006C1E59"/>
    <w:rsid w:val="006C2606"/>
    <w:rsid w:val="006C386B"/>
    <w:rsid w:val="006C4503"/>
    <w:rsid w:val="006C5193"/>
    <w:rsid w:val="006D488E"/>
    <w:rsid w:val="006E6FA5"/>
    <w:rsid w:val="006F0176"/>
    <w:rsid w:val="006F04F9"/>
    <w:rsid w:val="006F270F"/>
    <w:rsid w:val="006F7610"/>
    <w:rsid w:val="007019AA"/>
    <w:rsid w:val="007028CB"/>
    <w:rsid w:val="007041BF"/>
    <w:rsid w:val="00704D00"/>
    <w:rsid w:val="007063D4"/>
    <w:rsid w:val="007110A6"/>
    <w:rsid w:val="00712B3E"/>
    <w:rsid w:val="00713A6D"/>
    <w:rsid w:val="00713D74"/>
    <w:rsid w:val="00714CA4"/>
    <w:rsid w:val="00717031"/>
    <w:rsid w:val="007204A5"/>
    <w:rsid w:val="00722CFA"/>
    <w:rsid w:val="00723304"/>
    <w:rsid w:val="00723DAB"/>
    <w:rsid w:val="007245AE"/>
    <w:rsid w:val="00732A0E"/>
    <w:rsid w:val="00734A0E"/>
    <w:rsid w:val="00737B12"/>
    <w:rsid w:val="00737D41"/>
    <w:rsid w:val="0074011B"/>
    <w:rsid w:val="007415D6"/>
    <w:rsid w:val="007434DF"/>
    <w:rsid w:val="007439EF"/>
    <w:rsid w:val="00744613"/>
    <w:rsid w:val="00747EE2"/>
    <w:rsid w:val="00750F94"/>
    <w:rsid w:val="0075123A"/>
    <w:rsid w:val="00752FC7"/>
    <w:rsid w:val="007531FE"/>
    <w:rsid w:val="00753966"/>
    <w:rsid w:val="0075434A"/>
    <w:rsid w:val="00755964"/>
    <w:rsid w:val="007564E2"/>
    <w:rsid w:val="00760408"/>
    <w:rsid w:val="007618D4"/>
    <w:rsid w:val="007619CF"/>
    <w:rsid w:val="007623F2"/>
    <w:rsid w:val="007639EC"/>
    <w:rsid w:val="00763B80"/>
    <w:rsid w:val="007642B2"/>
    <w:rsid w:val="00767C43"/>
    <w:rsid w:val="007703B1"/>
    <w:rsid w:val="00770920"/>
    <w:rsid w:val="00773EC9"/>
    <w:rsid w:val="00775B28"/>
    <w:rsid w:val="007768DC"/>
    <w:rsid w:val="00777723"/>
    <w:rsid w:val="00777F7A"/>
    <w:rsid w:val="00780BC6"/>
    <w:rsid w:val="007825E3"/>
    <w:rsid w:val="00782A0C"/>
    <w:rsid w:val="00786092"/>
    <w:rsid w:val="007877D4"/>
    <w:rsid w:val="00791C1B"/>
    <w:rsid w:val="007933B1"/>
    <w:rsid w:val="007953EC"/>
    <w:rsid w:val="007973B4"/>
    <w:rsid w:val="007A26D7"/>
    <w:rsid w:val="007A2D0C"/>
    <w:rsid w:val="007A6304"/>
    <w:rsid w:val="007A69C9"/>
    <w:rsid w:val="007A72E9"/>
    <w:rsid w:val="007A74E1"/>
    <w:rsid w:val="007A7A70"/>
    <w:rsid w:val="007B11F6"/>
    <w:rsid w:val="007B2E5C"/>
    <w:rsid w:val="007B448B"/>
    <w:rsid w:val="007B7FEF"/>
    <w:rsid w:val="007C1295"/>
    <w:rsid w:val="007C29E1"/>
    <w:rsid w:val="007C4FAD"/>
    <w:rsid w:val="007D10CA"/>
    <w:rsid w:val="007D3685"/>
    <w:rsid w:val="007D4FD0"/>
    <w:rsid w:val="007D5A7F"/>
    <w:rsid w:val="007D7337"/>
    <w:rsid w:val="007D7782"/>
    <w:rsid w:val="007E4768"/>
    <w:rsid w:val="007E60CC"/>
    <w:rsid w:val="007F096C"/>
    <w:rsid w:val="007F15DD"/>
    <w:rsid w:val="007F2EB2"/>
    <w:rsid w:val="007F7227"/>
    <w:rsid w:val="007F74E6"/>
    <w:rsid w:val="008000DB"/>
    <w:rsid w:val="00801B53"/>
    <w:rsid w:val="008050EE"/>
    <w:rsid w:val="008057D4"/>
    <w:rsid w:val="00805C77"/>
    <w:rsid w:val="00805E28"/>
    <w:rsid w:val="00805F92"/>
    <w:rsid w:val="008112E3"/>
    <w:rsid w:val="008130B5"/>
    <w:rsid w:val="00813AFD"/>
    <w:rsid w:val="008173F0"/>
    <w:rsid w:val="008213BA"/>
    <w:rsid w:val="00822D22"/>
    <w:rsid w:val="00823379"/>
    <w:rsid w:val="00824FAB"/>
    <w:rsid w:val="00826384"/>
    <w:rsid w:val="0082664F"/>
    <w:rsid w:val="00827E0E"/>
    <w:rsid w:val="0083046E"/>
    <w:rsid w:val="00830592"/>
    <w:rsid w:val="008312E9"/>
    <w:rsid w:val="00833585"/>
    <w:rsid w:val="00837128"/>
    <w:rsid w:val="00837A4D"/>
    <w:rsid w:val="00842E88"/>
    <w:rsid w:val="00843D6C"/>
    <w:rsid w:val="00847465"/>
    <w:rsid w:val="0084777D"/>
    <w:rsid w:val="008508D2"/>
    <w:rsid w:val="00854AFC"/>
    <w:rsid w:val="00855B29"/>
    <w:rsid w:val="00856DDB"/>
    <w:rsid w:val="00857558"/>
    <w:rsid w:val="00860C01"/>
    <w:rsid w:val="0086125E"/>
    <w:rsid w:val="00863594"/>
    <w:rsid w:val="0086692E"/>
    <w:rsid w:val="008670BE"/>
    <w:rsid w:val="008672D7"/>
    <w:rsid w:val="00867BA2"/>
    <w:rsid w:val="00872EF9"/>
    <w:rsid w:val="00873FCF"/>
    <w:rsid w:val="00875A12"/>
    <w:rsid w:val="008763A4"/>
    <w:rsid w:val="0087680C"/>
    <w:rsid w:val="008770D6"/>
    <w:rsid w:val="008773BA"/>
    <w:rsid w:val="00880B11"/>
    <w:rsid w:val="00880EFA"/>
    <w:rsid w:val="008814AE"/>
    <w:rsid w:val="00881B19"/>
    <w:rsid w:val="008859D2"/>
    <w:rsid w:val="00885EED"/>
    <w:rsid w:val="00886527"/>
    <w:rsid w:val="00887496"/>
    <w:rsid w:val="00892143"/>
    <w:rsid w:val="008925B3"/>
    <w:rsid w:val="00895ABE"/>
    <w:rsid w:val="008A77DB"/>
    <w:rsid w:val="008B02D3"/>
    <w:rsid w:val="008B0A97"/>
    <w:rsid w:val="008B0E47"/>
    <w:rsid w:val="008B1702"/>
    <w:rsid w:val="008B42A0"/>
    <w:rsid w:val="008B6864"/>
    <w:rsid w:val="008C01AF"/>
    <w:rsid w:val="008C14B9"/>
    <w:rsid w:val="008C2D59"/>
    <w:rsid w:val="008C7474"/>
    <w:rsid w:val="008C7632"/>
    <w:rsid w:val="008C77C2"/>
    <w:rsid w:val="008C7B67"/>
    <w:rsid w:val="008D1D4E"/>
    <w:rsid w:val="008D1F78"/>
    <w:rsid w:val="008D4248"/>
    <w:rsid w:val="008D6E2B"/>
    <w:rsid w:val="008D72EC"/>
    <w:rsid w:val="008D7D6D"/>
    <w:rsid w:val="008E09C1"/>
    <w:rsid w:val="008E14A0"/>
    <w:rsid w:val="008E1A46"/>
    <w:rsid w:val="008E2828"/>
    <w:rsid w:val="008E492A"/>
    <w:rsid w:val="008E4C93"/>
    <w:rsid w:val="008F136A"/>
    <w:rsid w:val="008F33B5"/>
    <w:rsid w:val="008F551D"/>
    <w:rsid w:val="008F5B99"/>
    <w:rsid w:val="008F7911"/>
    <w:rsid w:val="00900002"/>
    <w:rsid w:val="00900DA9"/>
    <w:rsid w:val="00901287"/>
    <w:rsid w:val="00901DCB"/>
    <w:rsid w:val="00902F47"/>
    <w:rsid w:val="00903438"/>
    <w:rsid w:val="0090355E"/>
    <w:rsid w:val="00906507"/>
    <w:rsid w:val="00906987"/>
    <w:rsid w:val="0091418B"/>
    <w:rsid w:val="00914E03"/>
    <w:rsid w:val="00923EF1"/>
    <w:rsid w:val="00924A11"/>
    <w:rsid w:val="00926EB2"/>
    <w:rsid w:val="00930DE6"/>
    <w:rsid w:val="0093483C"/>
    <w:rsid w:val="00935F55"/>
    <w:rsid w:val="00937CF6"/>
    <w:rsid w:val="00937E58"/>
    <w:rsid w:val="00942BC5"/>
    <w:rsid w:val="00943CAE"/>
    <w:rsid w:val="009467F0"/>
    <w:rsid w:val="00946FB4"/>
    <w:rsid w:val="009513E0"/>
    <w:rsid w:val="0095343D"/>
    <w:rsid w:val="009535B1"/>
    <w:rsid w:val="009605ED"/>
    <w:rsid w:val="00962E2B"/>
    <w:rsid w:val="00962EAA"/>
    <w:rsid w:val="00963D52"/>
    <w:rsid w:val="0096573E"/>
    <w:rsid w:val="009661F7"/>
    <w:rsid w:val="009704CC"/>
    <w:rsid w:val="00971B90"/>
    <w:rsid w:val="009723E8"/>
    <w:rsid w:val="00974BC1"/>
    <w:rsid w:val="00974D76"/>
    <w:rsid w:val="00975263"/>
    <w:rsid w:val="009754C6"/>
    <w:rsid w:val="00975EC5"/>
    <w:rsid w:val="00976C65"/>
    <w:rsid w:val="00977141"/>
    <w:rsid w:val="00977794"/>
    <w:rsid w:val="009778E0"/>
    <w:rsid w:val="00980B59"/>
    <w:rsid w:val="00982D3A"/>
    <w:rsid w:val="00984ECD"/>
    <w:rsid w:val="0098650A"/>
    <w:rsid w:val="00991D71"/>
    <w:rsid w:val="00997DBE"/>
    <w:rsid w:val="009A084E"/>
    <w:rsid w:val="009A277B"/>
    <w:rsid w:val="009A313C"/>
    <w:rsid w:val="009A5E2C"/>
    <w:rsid w:val="009A5E56"/>
    <w:rsid w:val="009B0186"/>
    <w:rsid w:val="009B152B"/>
    <w:rsid w:val="009B2055"/>
    <w:rsid w:val="009B2966"/>
    <w:rsid w:val="009B4EA9"/>
    <w:rsid w:val="009B714D"/>
    <w:rsid w:val="009C0823"/>
    <w:rsid w:val="009C0BAE"/>
    <w:rsid w:val="009D3337"/>
    <w:rsid w:val="009D6AA1"/>
    <w:rsid w:val="009D72A7"/>
    <w:rsid w:val="009E0DD9"/>
    <w:rsid w:val="009E19C8"/>
    <w:rsid w:val="009E1F53"/>
    <w:rsid w:val="009E37AF"/>
    <w:rsid w:val="009F3E12"/>
    <w:rsid w:val="009F6626"/>
    <w:rsid w:val="009F7B86"/>
    <w:rsid w:val="00A01685"/>
    <w:rsid w:val="00A01BD1"/>
    <w:rsid w:val="00A03735"/>
    <w:rsid w:val="00A060F3"/>
    <w:rsid w:val="00A07B41"/>
    <w:rsid w:val="00A12BF8"/>
    <w:rsid w:val="00A15FDF"/>
    <w:rsid w:val="00A164EA"/>
    <w:rsid w:val="00A16582"/>
    <w:rsid w:val="00A20A52"/>
    <w:rsid w:val="00A20D4D"/>
    <w:rsid w:val="00A21715"/>
    <w:rsid w:val="00A22910"/>
    <w:rsid w:val="00A2438C"/>
    <w:rsid w:val="00A30284"/>
    <w:rsid w:val="00A33131"/>
    <w:rsid w:val="00A337E0"/>
    <w:rsid w:val="00A458F8"/>
    <w:rsid w:val="00A46D9F"/>
    <w:rsid w:val="00A47960"/>
    <w:rsid w:val="00A47DCA"/>
    <w:rsid w:val="00A503B6"/>
    <w:rsid w:val="00A50B1E"/>
    <w:rsid w:val="00A516CE"/>
    <w:rsid w:val="00A52F75"/>
    <w:rsid w:val="00A548EB"/>
    <w:rsid w:val="00A64DA8"/>
    <w:rsid w:val="00A6617A"/>
    <w:rsid w:val="00A67C5C"/>
    <w:rsid w:val="00A709B8"/>
    <w:rsid w:val="00A70C66"/>
    <w:rsid w:val="00A714AB"/>
    <w:rsid w:val="00A71E3A"/>
    <w:rsid w:val="00A72ADA"/>
    <w:rsid w:val="00A743B9"/>
    <w:rsid w:val="00A747BE"/>
    <w:rsid w:val="00A749FB"/>
    <w:rsid w:val="00A7514B"/>
    <w:rsid w:val="00A81D8F"/>
    <w:rsid w:val="00A83EEE"/>
    <w:rsid w:val="00A84650"/>
    <w:rsid w:val="00A86703"/>
    <w:rsid w:val="00A874FC"/>
    <w:rsid w:val="00A904A3"/>
    <w:rsid w:val="00A90981"/>
    <w:rsid w:val="00A928D8"/>
    <w:rsid w:val="00A96471"/>
    <w:rsid w:val="00A96887"/>
    <w:rsid w:val="00AA0198"/>
    <w:rsid w:val="00AA265A"/>
    <w:rsid w:val="00AA380F"/>
    <w:rsid w:val="00AA462A"/>
    <w:rsid w:val="00AA553A"/>
    <w:rsid w:val="00AA5CC5"/>
    <w:rsid w:val="00AA5D9C"/>
    <w:rsid w:val="00AA74D1"/>
    <w:rsid w:val="00AB139D"/>
    <w:rsid w:val="00AB1450"/>
    <w:rsid w:val="00AB1B0A"/>
    <w:rsid w:val="00AB54BF"/>
    <w:rsid w:val="00AC06A0"/>
    <w:rsid w:val="00AC0739"/>
    <w:rsid w:val="00AC601D"/>
    <w:rsid w:val="00AD05F1"/>
    <w:rsid w:val="00AD17D5"/>
    <w:rsid w:val="00AD18B9"/>
    <w:rsid w:val="00AD4CC0"/>
    <w:rsid w:val="00AE3801"/>
    <w:rsid w:val="00AE4A90"/>
    <w:rsid w:val="00AE6BAD"/>
    <w:rsid w:val="00AE75E0"/>
    <w:rsid w:val="00AF2EED"/>
    <w:rsid w:val="00AF2FA2"/>
    <w:rsid w:val="00AF50D1"/>
    <w:rsid w:val="00AF54FF"/>
    <w:rsid w:val="00AF6AC5"/>
    <w:rsid w:val="00AF6E51"/>
    <w:rsid w:val="00B00592"/>
    <w:rsid w:val="00B05FA4"/>
    <w:rsid w:val="00B11910"/>
    <w:rsid w:val="00B11CB3"/>
    <w:rsid w:val="00B121AD"/>
    <w:rsid w:val="00B121FE"/>
    <w:rsid w:val="00B135DC"/>
    <w:rsid w:val="00B1527E"/>
    <w:rsid w:val="00B15BE2"/>
    <w:rsid w:val="00B16C13"/>
    <w:rsid w:val="00B17067"/>
    <w:rsid w:val="00B175AC"/>
    <w:rsid w:val="00B21B52"/>
    <w:rsid w:val="00B22619"/>
    <w:rsid w:val="00B22719"/>
    <w:rsid w:val="00B22BC9"/>
    <w:rsid w:val="00B23EEE"/>
    <w:rsid w:val="00B24460"/>
    <w:rsid w:val="00B25771"/>
    <w:rsid w:val="00B27BF1"/>
    <w:rsid w:val="00B31C4B"/>
    <w:rsid w:val="00B32CCB"/>
    <w:rsid w:val="00B339C8"/>
    <w:rsid w:val="00B37569"/>
    <w:rsid w:val="00B37E59"/>
    <w:rsid w:val="00B40232"/>
    <w:rsid w:val="00B421C6"/>
    <w:rsid w:val="00B4382F"/>
    <w:rsid w:val="00B447DB"/>
    <w:rsid w:val="00B4502B"/>
    <w:rsid w:val="00B45E79"/>
    <w:rsid w:val="00B471DB"/>
    <w:rsid w:val="00B507A1"/>
    <w:rsid w:val="00B51DDD"/>
    <w:rsid w:val="00B545C9"/>
    <w:rsid w:val="00B56B5D"/>
    <w:rsid w:val="00B6001C"/>
    <w:rsid w:val="00B600AD"/>
    <w:rsid w:val="00B61139"/>
    <w:rsid w:val="00B61197"/>
    <w:rsid w:val="00B627B7"/>
    <w:rsid w:val="00B62B9D"/>
    <w:rsid w:val="00B7493D"/>
    <w:rsid w:val="00B74CF7"/>
    <w:rsid w:val="00B75493"/>
    <w:rsid w:val="00B75975"/>
    <w:rsid w:val="00B76A49"/>
    <w:rsid w:val="00B803FD"/>
    <w:rsid w:val="00B8075B"/>
    <w:rsid w:val="00B81D81"/>
    <w:rsid w:val="00B81E37"/>
    <w:rsid w:val="00B8276B"/>
    <w:rsid w:val="00B83241"/>
    <w:rsid w:val="00B83EB3"/>
    <w:rsid w:val="00B85A3D"/>
    <w:rsid w:val="00B91596"/>
    <w:rsid w:val="00B94448"/>
    <w:rsid w:val="00B94ECB"/>
    <w:rsid w:val="00B96970"/>
    <w:rsid w:val="00B97B28"/>
    <w:rsid w:val="00BA24BF"/>
    <w:rsid w:val="00BA405C"/>
    <w:rsid w:val="00BA40DB"/>
    <w:rsid w:val="00BA4C65"/>
    <w:rsid w:val="00BA794C"/>
    <w:rsid w:val="00BA7E0E"/>
    <w:rsid w:val="00BB0A08"/>
    <w:rsid w:val="00BB4B7A"/>
    <w:rsid w:val="00BB5980"/>
    <w:rsid w:val="00BB6546"/>
    <w:rsid w:val="00BB791A"/>
    <w:rsid w:val="00BC1DBF"/>
    <w:rsid w:val="00BC3EBE"/>
    <w:rsid w:val="00BC53C2"/>
    <w:rsid w:val="00BC75F2"/>
    <w:rsid w:val="00BD002D"/>
    <w:rsid w:val="00BD069F"/>
    <w:rsid w:val="00BD1350"/>
    <w:rsid w:val="00BD2250"/>
    <w:rsid w:val="00BD3903"/>
    <w:rsid w:val="00BD3BA9"/>
    <w:rsid w:val="00BD497E"/>
    <w:rsid w:val="00BD49A8"/>
    <w:rsid w:val="00BD7987"/>
    <w:rsid w:val="00BE41D2"/>
    <w:rsid w:val="00BE5E0A"/>
    <w:rsid w:val="00BE666F"/>
    <w:rsid w:val="00BE6CCC"/>
    <w:rsid w:val="00BE799E"/>
    <w:rsid w:val="00BF1F3C"/>
    <w:rsid w:val="00BF2703"/>
    <w:rsid w:val="00BF5A6B"/>
    <w:rsid w:val="00BF655E"/>
    <w:rsid w:val="00BF7674"/>
    <w:rsid w:val="00C00262"/>
    <w:rsid w:val="00C02004"/>
    <w:rsid w:val="00C040A7"/>
    <w:rsid w:val="00C05196"/>
    <w:rsid w:val="00C0609F"/>
    <w:rsid w:val="00C121E4"/>
    <w:rsid w:val="00C125ED"/>
    <w:rsid w:val="00C12750"/>
    <w:rsid w:val="00C12940"/>
    <w:rsid w:val="00C1395F"/>
    <w:rsid w:val="00C164C1"/>
    <w:rsid w:val="00C16820"/>
    <w:rsid w:val="00C16DE5"/>
    <w:rsid w:val="00C20F17"/>
    <w:rsid w:val="00C21E48"/>
    <w:rsid w:val="00C2761A"/>
    <w:rsid w:val="00C3148E"/>
    <w:rsid w:val="00C35D3F"/>
    <w:rsid w:val="00C3636C"/>
    <w:rsid w:val="00C3685D"/>
    <w:rsid w:val="00C369BD"/>
    <w:rsid w:val="00C379A2"/>
    <w:rsid w:val="00C400FA"/>
    <w:rsid w:val="00C40C37"/>
    <w:rsid w:val="00C444F2"/>
    <w:rsid w:val="00C44A95"/>
    <w:rsid w:val="00C45A54"/>
    <w:rsid w:val="00C45BDB"/>
    <w:rsid w:val="00C47950"/>
    <w:rsid w:val="00C5605D"/>
    <w:rsid w:val="00C60496"/>
    <w:rsid w:val="00C62464"/>
    <w:rsid w:val="00C637E3"/>
    <w:rsid w:val="00C64921"/>
    <w:rsid w:val="00C71C31"/>
    <w:rsid w:val="00C743CC"/>
    <w:rsid w:val="00C7567E"/>
    <w:rsid w:val="00C7791B"/>
    <w:rsid w:val="00C835CB"/>
    <w:rsid w:val="00C837A6"/>
    <w:rsid w:val="00C84366"/>
    <w:rsid w:val="00C85274"/>
    <w:rsid w:val="00C905E9"/>
    <w:rsid w:val="00C91EEC"/>
    <w:rsid w:val="00C97475"/>
    <w:rsid w:val="00CA1B75"/>
    <w:rsid w:val="00CA55C7"/>
    <w:rsid w:val="00CA7B13"/>
    <w:rsid w:val="00CB0DCA"/>
    <w:rsid w:val="00CB1BF7"/>
    <w:rsid w:val="00CB1EFF"/>
    <w:rsid w:val="00CB3C07"/>
    <w:rsid w:val="00CB490E"/>
    <w:rsid w:val="00CB7ADF"/>
    <w:rsid w:val="00CC0621"/>
    <w:rsid w:val="00CC3F19"/>
    <w:rsid w:val="00CC583A"/>
    <w:rsid w:val="00CD4EA7"/>
    <w:rsid w:val="00CD775D"/>
    <w:rsid w:val="00CE045D"/>
    <w:rsid w:val="00CE2015"/>
    <w:rsid w:val="00CE2281"/>
    <w:rsid w:val="00CE2532"/>
    <w:rsid w:val="00CE29C6"/>
    <w:rsid w:val="00CE3442"/>
    <w:rsid w:val="00CE6D6F"/>
    <w:rsid w:val="00CE6F00"/>
    <w:rsid w:val="00CF0462"/>
    <w:rsid w:val="00CF3563"/>
    <w:rsid w:val="00CF358B"/>
    <w:rsid w:val="00CF3D55"/>
    <w:rsid w:val="00CF6FC0"/>
    <w:rsid w:val="00D04160"/>
    <w:rsid w:val="00D04F49"/>
    <w:rsid w:val="00D05027"/>
    <w:rsid w:val="00D100DF"/>
    <w:rsid w:val="00D14B67"/>
    <w:rsid w:val="00D170B8"/>
    <w:rsid w:val="00D2337D"/>
    <w:rsid w:val="00D237BA"/>
    <w:rsid w:val="00D2770F"/>
    <w:rsid w:val="00D2792F"/>
    <w:rsid w:val="00D31555"/>
    <w:rsid w:val="00D33F25"/>
    <w:rsid w:val="00D36C58"/>
    <w:rsid w:val="00D429B5"/>
    <w:rsid w:val="00D43087"/>
    <w:rsid w:val="00D465A2"/>
    <w:rsid w:val="00D4780B"/>
    <w:rsid w:val="00D527C2"/>
    <w:rsid w:val="00D528B0"/>
    <w:rsid w:val="00D52A96"/>
    <w:rsid w:val="00D53EB0"/>
    <w:rsid w:val="00D61843"/>
    <w:rsid w:val="00D63B1F"/>
    <w:rsid w:val="00D65978"/>
    <w:rsid w:val="00D66650"/>
    <w:rsid w:val="00D71801"/>
    <w:rsid w:val="00D76980"/>
    <w:rsid w:val="00D81CDF"/>
    <w:rsid w:val="00D87704"/>
    <w:rsid w:val="00D927F2"/>
    <w:rsid w:val="00D97372"/>
    <w:rsid w:val="00DA06E0"/>
    <w:rsid w:val="00DA15B3"/>
    <w:rsid w:val="00DB0364"/>
    <w:rsid w:val="00DB1388"/>
    <w:rsid w:val="00DB15B8"/>
    <w:rsid w:val="00DB3BA2"/>
    <w:rsid w:val="00DC07D4"/>
    <w:rsid w:val="00DC28F8"/>
    <w:rsid w:val="00DC3CAF"/>
    <w:rsid w:val="00DC5322"/>
    <w:rsid w:val="00DC54E7"/>
    <w:rsid w:val="00DD0A22"/>
    <w:rsid w:val="00DD6D21"/>
    <w:rsid w:val="00DE11E2"/>
    <w:rsid w:val="00DE25E9"/>
    <w:rsid w:val="00DE2B74"/>
    <w:rsid w:val="00DE6C7F"/>
    <w:rsid w:val="00DF0E80"/>
    <w:rsid w:val="00DF1E57"/>
    <w:rsid w:val="00DF26E9"/>
    <w:rsid w:val="00DF300D"/>
    <w:rsid w:val="00DF3128"/>
    <w:rsid w:val="00DF49B3"/>
    <w:rsid w:val="00DF6515"/>
    <w:rsid w:val="00DF74E1"/>
    <w:rsid w:val="00DF7CE0"/>
    <w:rsid w:val="00E00DC5"/>
    <w:rsid w:val="00E0342D"/>
    <w:rsid w:val="00E03ABB"/>
    <w:rsid w:val="00E0664B"/>
    <w:rsid w:val="00E070CA"/>
    <w:rsid w:val="00E07C1E"/>
    <w:rsid w:val="00E137B7"/>
    <w:rsid w:val="00E20D3C"/>
    <w:rsid w:val="00E2435D"/>
    <w:rsid w:val="00E30161"/>
    <w:rsid w:val="00E3214E"/>
    <w:rsid w:val="00E34A7D"/>
    <w:rsid w:val="00E36225"/>
    <w:rsid w:val="00E401F4"/>
    <w:rsid w:val="00E40AC9"/>
    <w:rsid w:val="00E41873"/>
    <w:rsid w:val="00E503BD"/>
    <w:rsid w:val="00E5227B"/>
    <w:rsid w:val="00E53872"/>
    <w:rsid w:val="00E53B1A"/>
    <w:rsid w:val="00E5444C"/>
    <w:rsid w:val="00E560EA"/>
    <w:rsid w:val="00E56782"/>
    <w:rsid w:val="00E61E0B"/>
    <w:rsid w:val="00E61F69"/>
    <w:rsid w:val="00E632A4"/>
    <w:rsid w:val="00E65F73"/>
    <w:rsid w:val="00E66382"/>
    <w:rsid w:val="00E72676"/>
    <w:rsid w:val="00E731B3"/>
    <w:rsid w:val="00E738A7"/>
    <w:rsid w:val="00E833CB"/>
    <w:rsid w:val="00E85004"/>
    <w:rsid w:val="00E90259"/>
    <w:rsid w:val="00E91BAE"/>
    <w:rsid w:val="00E922C5"/>
    <w:rsid w:val="00E93168"/>
    <w:rsid w:val="00E95648"/>
    <w:rsid w:val="00EA2174"/>
    <w:rsid w:val="00EA2858"/>
    <w:rsid w:val="00EA46D7"/>
    <w:rsid w:val="00EA4B1B"/>
    <w:rsid w:val="00EA4D26"/>
    <w:rsid w:val="00EA6503"/>
    <w:rsid w:val="00EB0EB4"/>
    <w:rsid w:val="00EB2139"/>
    <w:rsid w:val="00EB2D35"/>
    <w:rsid w:val="00EB321D"/>
    <w:rsid w:val="00EB5B88"/>
    <w:rsid w:val="00EB5F20"/>
    <w:rsid w:val="00EC00A4"/>
    <w:rsid w:val="00EC18E2"/>
    <w:rsid w:val="00EC658C"/>
    <w:rsid w:val="00ED019A"/>
    <w:rsid w:val="00ED6200"/>
    <w:rsid w:val="00EE14F0"/>
    <w:rsid w:val="00EE2012"/>
    <w:rsid w:val="00EE6252"/>
    <w:rsid w:val="00EE6A0A"/>
    <w:rsid w:val="00EE79D9"/>
    <w:rsid w:val="00EF22BA"/>
    <w:rsid w:val="00EF2C4D"/>
    <w:rsid w:val="00EF3572"/>
    <w:rsid w:val="00EF64A9"/>
    <w:rsid w:val="00F023A4"/>
    <w:rsid w:val="00F0583F"/>
    <w:rsid w:val="00F0694F"/>
    <w:rsid w:val="00F07745"/>
    <w:rsid w:val="00F07C82"/>
    <w:rsid w:val="00F167E1"/>
    <w:rsid w:val="00F17DE8"/>
    <w:rsid w:val="00F217B4"/>
    <w:rsid w:val="00F22183"/>
    <w:rsid w:val="00F23987"/>
    <w:rsid w:val="00F23D8C"/>
    <w:rsid w:val="00F24AA9"/>
    <w:rsid w:val="00F3320C"/>
    <w:rsid w:val="00F349CF"/>
    <w:rsid w:val="00F376EF"/>
    <w:rsid w:val="00F37C1C"/>
    <w:rsid w:val="00F41D28"/>
    <w:rsid w:val="00F4273A"/>
    <w:rsid w:val="00F44EAB"/>
    <w:rsid w:val="00F45D4C"/>
    <w:rsid w:val="00F473C0"/>
    <w:rsid w:val="00F5099B"/>
    <w:rsid w:val="00F511E4"/>
    <w:rsid w:val="00F52245"/>
    <w:rsid w:val="00F62A99"/>
    <w:rsid w:val="00F62D9B"/>
    <w:rsid w:val="00F6536C"/>
    <w:rsid w:val="00F65715"/>
    <w:rsid w:val="00F66074"/>
    <w:rsid w:val="00F666EA"/>
    <w:rsid w:val="00F67650"/>
    <w:rsid w:val="00F716A4"/>
    <w:rsid w:val="00F72377"/>
    <w:rsid w:val="00F7300B"/>
    <w:rsid w:val="00F76AEE"/>
    <w:rsid w:val="00F77B1A"/>
    <w:rsid w:val="00F80BBD"/>
    <w:rsid w:val="00F82B5E"/>
    <w:rsid w:val="00F82BC7"/>
    <w:rsid w:val="00F83274"/>
    <w:rsid w:val="00F846E8"/>
    <w:rsid w:val="00F8475F"/>
    <w:rsid w:val="00F858A8"/>
    <w:rsid w:val="00F872BE"/>
    <w:rsid w:val="00F87589"/>
    <w:rsid w:val="00F91BEF"/>
    <w:rsid w:val="00F91CB5"/>
    <w:rsid w:val="00F92F54"/>
    <w:rsid w:val="00F97A25"/>
    <w:rsid w:val="00FA2607"/>
    <w:rsid w:val="00FA756C"/>
    <w:rsid w:val="00FB4629"/>
    <w:rsid w:val="00FC0E6C"/>
    <w:rsid w:val="00FD00A0"/>
    <w:rsid w:val="00FD2357"/>
    <w:rsid w:val="00FD23BD"/>
    <w:rsid w:val="00FD5CBB"/>
    <w:rsid w:val="00FE1E14"/>
    <w:rsid w:val="00FE549B"/>
    <w:rsid w:val="00FE5B49"/>
    <w:rsid w:val="00FF08AE"/>
    <w:rsid w:val="00FF3D53"/>
    <w:rsid w:val="00FF4549"/>
    <w:rsid w:val="00FF46E8"/>
    <w:rsid w:val="00FF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81"/>
    <o:shapelayout v:ext="edit">
      <o:idmap v:ext="edit" data="1"/>
    </o:shapelayout>
  </w:shapeDefaults>
  <w:decimalSymbol w:val="."/>
  <w:listSeparator w:val=","/>
  <w14:docId w14:val="6135FB9C"/>
  <w15:docId w15:val="{D66B977F-4D87-4280-94B6-BFD17FFE8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qFormat="1"/>
    <w:lsdException w:name="heading 4" w:qFormat="1"/>
    <w:lsdException w:name="heading 5" w:uiPriority="9" w:qFormat="1"/>
    <w:lsdException w:name="heading 6" w:uiPriority="9"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spacing w:before="240" w:after="240"/>
      <w:outlineLvl w:val="0"/>
    </w:pPr>
    <w:rPr>
      <w:b/>
      <w:kern w:val="28"/>
      <w:sz w:val="28"/>
    </w:rPr>
  </w:style>
  <w:style w:type="paragraph" w:styleId="Heading2">
    <w:name w:val="heading 2"/>
    <w:basedOn w:val="Normal"/>
    <w:next w:val="Normal"/>
    <w:uiPriority w:val="9"/>
    <w:qFormat/>
    <w:pPr>
      <w:keepNext/>
      <w:spacing w:before="240" w:after="240"/>
      <w:outlineLvl w:val="1"/>
    </w:pPr>
    <w:rPr>
      <w:b/>
      <w:sz w:val="24"/>
    </w:rPr>
  </w:style>
  <w:style w:type="paragraph" w:styleId="Heading3">
    <w:name w:val="heading 3"/>
    <w:basedOn w:val="Normal"/>
    <w:next w:val="Normal"/>
    <w:qFormat/>
    <w:pPr>
      <w:keepNext/>
      <w:spacing w:before="180" w:after="180"/>
      <w:outlineLvl w:val="2"/>
    </w:pPr>
    <w:rPr>
      <w:b/>
      <w:sz w:val="24"/>
      <w:u w:val="single"/>
    </w:rPr>
  </w:style>
  <w:style w:type="paragraph" w:styleId="Heading4">
    <w:name w:val="heading 4"/>
    <w:basedOn w:val="Normal"/>
    <w:next w:val="Normal"/>
    <w:link w:val="Heading4Char"/>
    <w:qFormat/>
    <w:pPr>
      <w:keepNext/>
      <w:outlineLvl w:val="3"/>
    </w:pPr>
    <w:rPr>
      <w:sz w:val="24"/>
      <w:u w:val="single"/>
    </w:rPr>
  </w:style>
  <w:style w:type="paragraph" w:styleId="Heading5">
    <w:name w:val="heading 5"/>
    <w:basedOn w:val="Normal"/>
    <w:next w:val="Normal"/>
    <w:uiPriority w:val="9"/>
    <w:qFormat/>
    <w:pPr>
      <w:numPr>
        <w:ilvl w:val="4"/>
        <w:numId w:val="4"/>
      </w:numPr>
      <w:spacing w:before="240" w:after="60"/>
      <w:jc w:val="both"/>
      <w:outlineLvl w:val="4"/>
    </w:pPr>
    <w:rPr>
      <w:rFonts w:ascii="Arial" w:hAnsi="Arial"/>
      <w:sz w:val="22"/>
    </w:rPr>
  </w:style>
  <w:style w:type="paragraph" w:styleId="Heading6">
    <w:name w:val="heading 6"/>
    <w:basedOn w:val="Normal"/>
    <w:next w:val="Normal"/>
    <w:uiPriority w:val="9"/>
    <w:qFormat/>
    <w:pPr>
      <w:keepNext/>
      <w:ind w:left="720" w:hanging="720"/>
      <w:outlineLvl w:val="5"/>
    </w:pPr>
    <w:rPr>
      <w:b/>
      <w:sz w:val="22"/>
    </w:rPr>
  </w:style>
  <w:style w:type="paragraph" w:styleId="Heading7">
    <w:name w:val="heading 7"/>
    <w:basedOn w:val="Normal"/>
    <w:next w:val="Normal"/>
    <w:uiPriority w:val="9"/>
    <w:qFormat/>
    <w:pPr>
      <w:keepNext/>
      <w:jc w:val="center"/>
      <w:outlineLvl w:val="6"/>
    </w:pPr>
    <w:rPr>
      <w:b/>
      <w:sz w:val="28"/>
    </w:rPr>
  </w:style>
  <w:style w:type="paragraph" w:styleId="Heading8">
    <w:name w:val="heading 8"/>
    <w:basedOn w:val="Normal"/>
    <w:next w:val="Normal"/>
    <w:uiPriority w:val="9"/>
    <w:qFormat/>
    <w:pPr>
      <w:keepNext/>
      <w:spacing w:before="180" w:after="120"/>
      <w:jc w:val="center"/>
      <w:outlineLvl w:val="7"/>
    </w:pPr>
    <w:rPr>
      <w:b/>
      <w:sz w:val="22"/>
      <w:u w:val="single"/>
    </w:rPr>
  </w:style>
  <w:style w:type="paragraph" w:styleId="Heading9">
    <w:name w:val="heading 9"/>
    <w:basedOn w:val="Normal"/>
    <w:next w:val="Normal"/>
    <w:uiPriority w:val="9"/>
    <w:qFormat/>
    <w:pPr>
      <w:numPr>
        <w:ilvl w:val="8"/>
        <w:numId w:val="4"/>
      </w:numPr>
      <w:spacing w:before="240" w:after="60"/>
      <w:jc w:val="both"/>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
    <w:name w:val="List"/>
    <w:basedOn w:val="Normal"/>
    <w:pPr>
      <w:numPr>
        <w:numId w:val="1"/>
      </w:numPr>
      <w:jc w:val="both"/>
    </w:pPr>
    <w:rPr>
      <w:sz w:val="24"/>
    </w:rPr>
  </w:style>
  <w:style w:type="paragraph" w:styleId="TOC1">
    <w:name w:val="toc 1"/>
    <w:basedOn w:val="Normal"/>
    <w:next w:val="Normal"/>
    <w:link w:val="TOC1Char"/>
    <w:autoRedefine/>
    <w:uiPriority w:val="39"/>
    <w:pPr>
      <w:tabs>
        <w:tab w:val="left" w:pos="540"/>
        <w:tab w:val="right" w:leader="dot" w:pos="9350"/>
      </w:tabs>
      <w:spacing w:before="120" w:after="120"/>
    </w:pPr>
    <w:rPr>
      <w:b/>
      <w:noProof/>
      <w:sz w:val="22"/>
    </w:rPr>
  </w:style>
  <w:style w:type="paragraph" w:styleId="TOC2">
    <w:name w:val="toc 2"/>
    <w:basedOn w:val="Normal"/>
    <w:next w:val="Normal"/>
    <w:autoRedefine/>
    <w:uiPriority w:val="39"/>
    <w:pPr>
      <w:tabs>
        <w:tab w:val="left" w:pos="720"/>
        <w:tab w:val="left" w:pos="1350"/>
        <w:tab w:val="right" w:leader="dot" w:pos="9350"/>
        <w:tab w:val="right" w:leader="dot" w:pos="10520"/>
      </w:tabs>
      <w:ind w:left="720"/>
    </w:pPr>
    <w:rPr>
      <w:noProof/>
      <w:sz w:val="22"/>
    </w:rPr>
  </w:style>
  <w:style w:type="paragraph" w:styleId="TOC3">
    <w:name w:val="toc 3"/>
    <w:basedOn w:val="Normal"/>
    <w:next w:val="Normal"/>
    <w:autoRedefine/>
    <w:uiPriority w:val="39"/>
    <w:rsid w:val="00E503BD"/>
    <w:pPr>
      <w:tabs>
        <w:tab w:val="left" w:pos="1350"/>
        <w:tab w:val="right" w:leader="dot" w:pos="9350"/>
      </w:tabs>
      <w:ind w:left="720"/>
    </w:pPr>
    <w:rPr>
      <w:rFonts w:ascii="Arial" w:hAnsi="Arial"/>
      <w:noProof/>
      <w:sz w:val="22"/>
    </w:rPr>
  </w:style>
  <w:style w:type="paragraph" w:styleId="Title">
    <w:name w:val="Title"/>
    <w:basedOn w:val="Normal"/>
    <w:qFormat/>
    <w:pPr>
      <w:spacing w:before="240" w:after="60"/>
    </w:pPr>
    <w:rPr>
      <w:b/>
      <w:kern w:val="28"/>
      <w:sz w:val="32"/>
    </w:rPr>
  </w:style>
  <w:style w:type="paragraph" w:customStyle="1" w:styleId="TableText">
    <w:name w:val="Table Text"/>
    <w:basedOn w:val="Normal"/>
    <w:rPr>
      <w:b/>
      <w:sz w:val="22"/>
    </w:rPr>
  </w:style>
  <w:style w:type="paragraph" w:customStyle="1" w:styleId="Tabletext0">
    <w:name w:val="Table text"/>
    <w:basedOn w:val="Normal"/>
    <w:pPr>
      <w:spacing w:before="40" w:after="40"/>
    </w:pPr>
    <w:rPr>
      <w:sz w:val="22"/>
    </w:rPr>
  </w:style>
  <w:style w:type="paragraph" w:customStyle="1" w:styleId="Bullet1">
    <w:name w:val="Bullet1"/>
    <w:basedOn w:val="Normal"/>
    <w:pPr>
      <w:numPr>
        <w:numId w:val="3"/>
      </w:numPr>
    </w:pPr>
    <w:rPr>
      <w:sz w:val="22"/>
    </w:rPr>
  </w:style>
  <w:style w:type="paragraph" w:styleId="BodyText">
    <w:name w:val="Body Text"/>
    <w:basedOn w:val="Normal"/>
    <w:rPr>
      <w:sz w:val="22"/>
    </w:rPr>
  </w:style>
  <w:style w:type="paragraph" w:styleId="BodyText2">
    <w:name w:val="Body Text 2"/>
    <w:basedOn w:val="Normal"/>
    <w:rPr>
      <w:sz w:val="18"/>
    </w:rPr>
  </w:style>
  <w:style w:type="paragraph" w:styleId="Header">
    <w:name w:val="header"/>
    <w:aliases w:val="Header Char"/>
    <w:basedOn w:val="Normal"/>
    <w:pPr>
      <w:tabs>
        <w:tab w:val="center" w:pos="4320"/>
        <w:tab w:val="right" w:pos="9360"/>
      </w:tabs>
      <w:jc w:val="both"/>
    </w:pPr>
    <w:rPr>
      <w:sz w:val="18"/>
    </w:rPr>
  </w:style>
  <w:style w:type="paragraph" w:styleId="BodyTextIndent">
    <w:name w:val="Body Text Indent"/>
    <w:basedOn w:val="Normal"/>
    <w:pPr>
      <w:ind w:left="-18"/>
    </w:pPr>
    <w:rPr>
      <w:sz w:val="22"/>
    </w:rPr>
  </w:style>
  <w:style w:type="paragraph" w:customStyle="1" w:styleId="Title2">
    <w:name w:val="Title2"/>
    <w:basedOn w:val="Title"/>
  </w:style>
  <w:style w:type="paragraph" w:styleId="BodyTextIndent2">
    <w:name w:val="Body Text Indent 2"/>
    <w:basedOn w:val="Normal"/>
    <w:pPr>
      <w:ind w:left="612"/>
    </w:pPr>
    <w:rPr>
      <w:sz w:val="24"/>
    </w:rPr>
  </w:style>
  <w:style w:type="paragraph" w:customStyle="1" w:styleId="Bullet2">
    <w:name w:val="Bullet2"/>
    <w:basedOn w:val="Normal"/>
    <w:pPr>
      <w:numPr>
        <w:numId w:val="2"/>
      </w:numPr>
      <w:tabs>
        <w:tab w:val="clear" w:pos="360"/>
        <w:tab w:val="num" w:pos="702"/>
      </w:tabs>
      <w:ind w:left="702"/>
    </w:pPr>
    <w:rPr>
      <w:sz w:val="22"/>
    </w:rPr>
  </w:style>
  <w:style w:type="paragraph" w:styleId="CommentText">
    <w:name w:val="annotation text"/>
    <w:basedOn w:val="Normal"/>
    <w:semiHidden/>
    <w:pPr>
      <w:spacing w:after="60"/>
    </w:pPr>
    <w:rPr>
      <w:rFonts w:ascii="Century Schoolbook" w:hAnsi="Century Schoolbook"/>
    </w:rPr>
  </w:style>
  <w:style w:type="paragraph" w:styleId="BodyText3">
    <w:name w:val="Body Text 3"/>
    <w:basedOn w:val="Normal"/>
    <w:pPr>
      <w:jc w:val="center"/>
    </w:pPr>
  </w:style>
  <w:style w:type="paragraph" w:customStyle="1" w:styleId="Title3">
    <w:name w:val="Title3"/>
    <w:basedOn w:val="Title2"/>
  </w:style>
  <w:style w:type="paragraph" w:customStyle="1" w:styleId="TableHeaderText">
    <w:name w:val="Table Header Text"/>
    <w:basedOn w:val="TableText"/>
    <w:pPr>
      <w:jc w:val="center"/>
    </w:pPr>
    <w:rPr>
      <w:b w:val="0"/>
    </w:rPr>
  </w:style>
  <w:style w:type="character" w:styleId="PageNumber">
    <w:name w:val="page number"/>
    <w:basedOn w:val="DefaultParagraphFont"/>
  </w:style>
  <w:style w:type="paragraph" w:styleId="Footer">
    <w:name w:val="footer"/>
    <w:basedOn w:val="Normal"/>
    <w:pPr>
      <w:tabs>
        <w:tab w:val="center" w:pos="4320"/>
        <w:tab w:val="right" w:pos="9360"/>
      </w:tabs>
      <w:jc w:val="both"/>
    </w:pPr>
    <w:rPr>
      <w:sz w:val="24"/>
    </w:rPr>
  </w:style>
  <w:style w:type="paragraph" w:customStyle="1" w:styleId="Title1">
    <w:name w:val="Title1"/>
    <w:basedOn w:val="Normal"/>
    <w:pPr>
      <w:jc w:val="right"/>
    </w:pPr>
    <w:rPr>
      <w:rFonts w:ascii="Garamond" w:hAnsi="Garamond"/>
      <w:b/>
      <w:sz w:val="72"/>
    </w:rPr>
  </w:style>
  <w:style w:type="paragraph" w:customStyle="1" w:styleId="hd1">
    <w:name w:val="hd1"/>
    <w:basedOn w:val="Header"/>
    <w:next w:val="Normal"/>
    <w:pPr>
      <w:tabs>
        <w:tab w:val="clear" w:pos="9360"/>
        <w:tab w:val="right" w:pos="8640"/>
      </w:tabs>
      <w:spacing w:before="360" w:after="120"/>
    </w:pPr>
    <w:rPr>
      <w:rFonts w:ascii="Century Schoolbook" w:hAnsi="Century Schoolbook"/>
      <w:b/>
      <w:sz w:val="28"/>
    </w:rPr>
  </w:style>
  <w:style w:type="paragraph" w:customStyle="1" w:styleId="hdr1">
    <w:name w:val="hdr1"/>
    <w:basedOn w:val="Normal1"/>
    <w:pPr>
      <w:ind w:left="540"/>
    </w:pPr>
    <w:rPr>
      <w:rFonts w:ascii="Times New Roman" w:hAnsi="Times New Roman"/>
    </w:rPr>
  </w:style>
  <w:style w:type="paragraph" w:customStyle="1" w:styleId="Normal1">
    <w:name w:val="Normal1"/>
    <w:basedOn w:val="Normal"/>
    <w:pPr>
      <w:spacing w:before="60"/>
      <w:ind w:left="720"/>
      <w:jc w:val="both"/>
    </w:pPr>
    <w:rPr>
      <w:rFonts w:ascii="Century Schoolbook" w:hAnsi="Century Schoolbook"/>
      <w:sz w:val="24"/>
    </w:rPr>
  </w:style>
  <w:style w:type="paragraph" w:styleId="BlockText">
    <w:name w:val="Block Text"/>
    <w:basedOn w:val="Normal"/>
    <w:pPr>
      <w:ind w:left="360" w:right="540"/>
      <w:jc w:val="both"/>
    </w:pPr>
    <w:rPr>
      <w:sz w:val="24"/>
    </w:rPr>
  </w:style>
  <w:style w:type="paragraph" w:customStyle="1" w:styleId="Detail">
    <w:name w:val="Detail"/>
    <w:basedOn w:val="Normal"/>
    <w:pPr>
      <w:spacing w:after="120"/>
      <w:ind w:left="360"/>
      <w:jc w:val="both"/>
    </w:pPr>
    <w:rPr>
      <w:rFonts w:ascii="Century Schoolbook" w:hAnsi="Century Schoolbook"/>
      <w:sz w:val="24"/>
    </w:rPr>
  </w:style>
  <w:style w:type="paragraph" w:styleId="BodyTextIndent3">
    <w:name w:val="Body Text Indent 3"/>
    <w:basedOn w:val="Normal"/>
    <w:pPr>
      <w:ind w:left="2610"/>
      <w:jc w:val="both"/>
    </w:pPr>
    <w:rPr>
      <w:sz w:val="24"/>
    </w:rPr>
  </w:style>
  <w:style w:type="paragraph" w:customStyle="1" w:styleId="Detail1">
    <w:name w:val="Detail1"/>
    <w:basedOn w:val="Detail"/>
    <w:pPr>
      <w:ind w:left="720"/>
      <w:jc w:val="left"/>
    </w:pPr>
  </w:style>
  <w:style w:type="paragraph" w:customStyle="1" w:styleId="Text">
    <w:name w:val="Text"/>
    <w:basedOn w:val="Normal"/>
    <w:pPr>
      <w:ind w:left="720"/>
    </w:pPr>
    <w:rPr>
      <w:rFonts w:ascii="Century Schoolbook" w:hAnsi="Century Schoolbook"/>
    </w:rPr>
  </w:style>
  <w:style w:type="character" w:styleId="CommentReference">
    <w:name w:val="annotation reference"/>
    <w:semiHidden/>
    <w:rPr>
      <w:sz w:val="16"/>
    </w:rPr>
  </w:style>
  <w:style w:type="paragraph" w:customStyle="1" w:styleId="CBOX1">
    <w:name w:val="CBOX1"/>
    <w:basedOn w:val="Normal"/>
    <w:pPr>
      <w:keepLines/>
      <w:tabs>
        <w:tab w:val="left" w:pos="432"/>
        <w:tab w:val="left" w:pos="864"/>
        <w:tab w:val="left" w:pos="1008"/>
      </w:tabs>
      <w:spacing w:before="60" w:after="60"/>
      <w:ind w:left="806" w:hanging="360"/>
      <w:jc w:val="both"/>
    </w:pPr>
    <w:rPr>
      <w:rFonts w:ascii="Century Schoolbook" w:hAnsi="Century Schoolbook"/>
      <w:sz w:val="24"/>
    </w:rPr>
  </w:style>
  <w:style w:type="character" w:styleId="Hyperlink">
    <w:name w:val="Hyperlink"/>
    <w:uiPriority w:val="99"/>
    <w:rPr>
      <w:color w:val="0000FF"/>
      <w:u w:val="single"/>
    </w:rPr>
  </w:style>
  <w:style w:type="paragraph" w:styleId="TOAHeading">
    <w:name w:val="toa heading"/>
    <w:basedOn w:val="Normal"/>
    <w:next w:val="Normal"/>
    <w:semiHidden/>
    <w:pPr>
      <w:widowControl w:val="0"/>
      <w:tabs>
        <w:tab w:val="right" w:pos="9360"/>
      </w:tabs>
      <w:suppressAutoHyphens/>
    </w:pPr>
    <w:rPr>
      <w:rFonts w:ascii="Courier New" w:hAnsi="Courier New"/>
      <w:snapToGrid w:val="0"/>
    </w:rPr>
  </w:style>
  <w:style w:type="paragraph" w:styleId="TOC4">
    <w:name w:val="toc 4"/>
    <w:basedOn w:val="Normal"/>
    <w:next w:val="Normal"/>
    <w:autoRedefine/>
    <w:uiPriority w:val="39"/>
    <w:rsid w:val="00E503BD"/>
    <w:pPr>
      <w:tabs>
        <w:tab w:val="left" w:pos="720"/>
        <w:tab w:val="left" w:pos="2430"/>
        <w:tab w:val="left" w:pos="3330"/>
        <w:tab w:val="right" w:leader="dot" w:pos="9350"/>
      </w:tabs>
      <w:ind w:left="2430" w:hanging="1080"/>
    </w:pPr>
    <w:rPr>
      <w:rFonts w:ascii="Arial" w:hAnsi="Arial" w:cs="Arial"/>
      <w:bCs/>
      <w:noProof/>
      <w:sz w:val="22"/>
      <w:szCs w:val="22"/>
    </w:rPr>
  </w:style>
  <w:style w:type="paragraph" w:styleId="TOC7">
    <w:name w:val="toc 7"/>
    <w:basedOn w:val="Normal"/>
    <w:next w:val="Normal"/>
    <w:autoRedefine/>
    <w:uiPriority w:val="39"/>
    <w:pPr>
      <w:ind w:left="1440"/>
    </w:pPr>
    <w:rPr>
      <w:sz w:val="24"/>
    </w:rPr>
  </w:style>
  <w:style w:type="paragraph" w:customStyle="1" w:styleId="SubtitleCover">
    <w:name w:val="Subtitle Cover"/>
    <w:basedOn w:val="Normal"/>
    <w:next w:val="BodyText"/>
    <w:pPr>
      <w:keepNext/>
      <w:spacing w:before="240" w:after="160"/>
      <w:jc w:val="center"/>
    </w:pPr>
    <w:rPr>
      <w:rFonts w:ascii="Arial" w:hAnsi="Arial"/>
      <w:i/>
      <w:kern w:val="28"/>
      <w:sz w:val="36"/>
    </w:rPr>
  </w:style>
  <w:style w:type="paragraph" w:styleId="TOC5">
    <w:name w:val="toc 5"/>
    <w:basedOn w:val="Normal"/>
    <w:next w:val="Normal"/>
    <w:autoRedefine/>
    <w:uiPriority w:val="39"/>
    <w:pPr>
      <w:ind w:left="960"/>
    </w:pPr>
    <w:rPr>
      <w:sz w:val="18"/>
    </w:rPr>
  </w:style>
  <w:style w:type="paragraph" w:styleId="TOC6">
    <w:name w:val="toc 6"/>
    <w:basedOn w:val="Normal"/>
    <w:next w:val="Normal"/>
    <w:autoRedefine/>
    <w:uiPriority w:val="39"/>
    <w:pPr>
      <w:ind w:left="1200"/>
    </w:pPr>
    <w:rPr>
      <w:sz w:val="18"/>
    </w:rPr>
  </w:style>
  <w:style w:type="paragraph" w:styleId="TOC8">
    <w:name w:val="toc 8"/>
    <w:basedOn w:val="Normal"/>
    <w:next w:val="Normal"/>
    <w:autoRedefine/>
    <w:uiPriority w:val="39"/>
    <w:pPr>
      <w:ind w:left="1680"/>
    </w:pPr>
    <w:rPr>
      <w:sz w:val="18"/>
    </w:rPr>
  </w:style>
  <w:style w:type="paragraph" w:styleId="TOC9">
    <w:name w:val="toc 9"/>
    <w:basedOn w:val="Normal"/>
    <w:next w:val="Normal"/>
    <w:autoRedefine/>
    <w:uiPriority w:val="39"/>
    <w:pPr>
      <w:ind w:left="1920"/>
    </w:pPr>
    <w:rPr>
      <w:sz w:val="18"/>
    </w:rPr>
  </w:style>
  <w:style w:type="paragraph" w:styleId="BalloonText">
    <w:name w:val="Balloon Text"/>
    <w:basedOn w:val="Normal"/>
    <w:semiHidden/>
    <w:rsid w:val="00406832"/>
    <w:rPr>
      <w:rFonts w:ascii="Tahoma" w:hAnsi="Tahoma" w:cs="Tahoma"/>
      <w:sz w:val="16"/>
      <w:szCs w:val="16"/>
    </w:rPr>
  </w:style>
  <w:style w:type="paragraph" w:customStyle="1" w:styleId="Paragraph3">
    <w:name w:val="Paragraph3"/>
    <w:basedOn w:val="Normal"/>
    <w:rsid w:val="00732A0E"/>
    <w:pPr>
      <w:widowControl w:val="0"/>
      <w:spacing w:before="80"/>
      <w:ind w:left="1530"/>
      <w:jc w:val="both"/>
    </w:pPr>
  </w:style>
  <w:style w:type="paragraph" w:customStyle="1" w:styleId="PhilStyle">
    <w:name w:val="Phil Style"/>
    <w:basedOn w:val="TOC1"/>
    <w:link w:val="PhilStyleChar"/>
    <w:qFormat/>
    <w:rsid w:val="008773BA"/>
    <w:rPr>
      <w:rFonts w:ascii="Arial" w:hAnsi="Arial"/>
    </w:rPr>
  </w:style>
  <w:style w:type="paragraph" w:styleId="TOCHeading">
    <w:name w:val="TOC Heading"/>
    <w:basedOn w:val="Heading1"/>
    <w:next w:val="Normal"/>
    <w:uiPriority w:val="39"/>
    <w:semiHidden/>
    <w:unhideWhenUsed/>
    <w:qFormat/>
    <w:rsid w:val="00F87589"/>
    <w:pPr>
      <w:keepLines/>
      <w:spacing w:before="480" w:after="0" w:line="276" w:lineRule="auto"/>
      <w:outlineLvl w:val="9"/>
    </w:pPr>
    <w:rPr>
      <w:rFonts w:ascii="Cambria" w:eastAsia="MS Gothic" w:hAnsi="Cambria"/>
      <w:bCs/>
      <w:color w:val="365F91"/>
      <w:kern w:val="0"/>
      <w:szCs w:val="28"/>
      <w:lang w:eastAsia="ja-JP"/>
    </w:rPr>
  </w:style>
  <w:style w:type="character" w:customStyle="1" w:styleId="TOC1Char">
    <w:name w:val="TOC 1 Char"/>
    <w:link w:val="TOC1"/>
    <w:uiPriority w:val="39"/>
    <w:rsid w:val="008773BA"/>
    <w:rPr>
      <w:b/>
      <w:noProof/>
      <w:sz w:val="22"/>
    </w:rPr>
  </w:style>
  <w:style w:type="character" w:customStyle="1" w:styleId="PhilStyleChar">
    <w:name w:val="Phil Style Char"/>
    <w:link w:val="PhilStyle"/>
    <w:rsid w:val="008773BA"/>
    <w:rPr>
      <w:rFonts w:ascii="Arial" w:hAnsi="Arial"/>
      <w:b/>
      <w:noProof/>
      <w:sz w:val="22"/>
    </w:rPr>
  </w:style>
  <w:style w:type="character" w:customStyle="1" w:styleId="Heading4Char">
    <w:name w:val="Heading 4 Char"/>
    <w:link w:val="Heading4"/>
    <w:rsid w:val="007019AA"/>
    <w:rPr>
      <w:sz w:val="24"/>
      <w:u w:val="single"/>
    </w:rPr>
  </w:style>
  <w:style w:type="table" w:styleId="TableGrid">
    <w:name w:val="Table Grid"/>
    <w:basedOn w:val="TableNormal"/>
    <w:uiPriority w:val="59"/>
    <w:rsid w:val="00752FC7"/>
    <w:rPr>
      <w:rFonts w:ascii="Calibri" w:eastAsia="Calibri" w:hAnsi="Calibri"/>
      <w:sz w:val="22"/>
      <w:szCs w:val="22"/>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3A0EC6"/>
    <w:pPr>
      <w:ind w:left="720"/>
    </w:pPr>
    <w:rPr>
      <w:rFonts w:ascii="Calibri" w:eastAsia="Calibri" w:hAnsi="Calibri"/>
      <w:sz w:val="22"/>
      <w:szCs w:val="22"/>
    </w:rPr>
  </w:style>
  <w:style w:type="character" w:styleId="FollowedHyperlink">
    <w:name w:val="FollowedHyperlink"/>
    <w:semiHidden/>
    <w:unhideWhenUsed/>
    <w:rsid w:val="00872EF9"/>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30345108">
      <w:bodyDiv w:val="1"/>
      <w:marLeft w:val="0"/>
      <w:marRight w:val="0"/>
      <w:marTop w:val="0"/>
      <w:marBottom w:val="0"/>
      <w:divBdr>
        <w:top w:val="none" w:sz="0" w:space="0" w:color="auto"/>
        <w:left w:val="none" w:sz="0" w:space="0" w:color="auto"/>
        <w:bottom w:val="none" w:sz="0" w:space="0" w:color="auto"/>
        <w:right w:val="none" w:sz="0" w:space="0" w:color="auto"/>
      </w:divBdr>
    </w:div>
    <w:div w:id="808397697">
      <w:bodyDiv w:val="1"/>
      <w:marLeft w:val="0"/>
      <w:marRight w:val="0"/>
      <w:marTop w:val="0"/>
      <w:marBottom w:val="0"/>
      <w:divBdr>
        <w:top w:val="none" w:sz="0" w:space="0" w:color="auto"/>
        <w:left w:val="none" w:sz="0" w:space="0" w:color="auto"/>
        <w:bottom w:val="none" w:sz="0" w:space="0" w:color="auto"/>
        <w:right w:val="none" w:sz="0" w:space="0" w:color="auto"/>
      </w:divBdr>
    </w:div>
    <w:div w:id="848446872">
      <w:bodyDiv w:val="1"/>
      <w:marLeft w:val="0"/>
      <w:marRight w:val="0"/>
      <w:marTop w:val="0"/>
      <w:marBottom w:val="0"/>
      <w:divBdr>
        <w:top w:val="none" w:sz="0" w:space="0" w:color="auto"/>
        <w:left w:val="none" w:sz="0" w:space="0" w:color="auto"/>
        <w:bottom w:val="none" w:sz="0" w:space="0" w:color="auto"/>
        <w:right w:val="none" w:sz="0" w:space="0" w:color="auto"/>
      </w:divBdr>
    </w:div>
    <w:div w:id="1306470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f3420-mwbp11/scorecard/csrscorecard.aspx" TargetMode="External"/><Relationship Id="rId18" Type="http://schemas.openxmlformats.org/officeDocument/2006/relationships/hyperlink" Target="https://f3420-mwbp11/scorecard/csrscorecard.aspx" TargetMode="External"/><Relationship Id="rId26" Type="http://schemas.openxmlformats.org/officeDocument/2006/relationships/hyperlink" Target="https://cco.gdit.com/Resources/SOP/Contact%20Center%20Operations/Forms/AllItems.aspx" TargetMode="External"/><Relationship Id="rId3" Type="http://schemas.openxmlformats.org/officeDocument/2006/relationships/styles" Target="styles.xml"/><Relationship Id="rId21" Type="http://schemas.openxmlformats.org/officeDocument/2006/relationships/hyperlink" Target="https://cco.gdit.com/Resources/SOP/Contact%20Center%20Operations/Forms/AllItems.aspx"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f3420-mwbp11/scorecard/csrscorecard.aspx" TargetMode="External"/><Relationship Id="rId17" Type="http://schemas.openxmlformats.org/officeDocument/2006/relationships/hyperlink" Target="https://f3420-mwbp11/scorecard/csrscorecard.aspx" TargetMode="External"/><Relationship Id="rId25" Type="http://schemas.openxmlformats.org/officeDocument/2006/relationships/hyperlink" Target="https://cco.gdit.com/Resources/SOP/Contact%20Center%20Operations/Forms/AllItems.aspx" TargetMode="External"/><Relationship Id="rId33"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yperlink" Target="https://cco.gdit.com/Connection/Pages/KudosCentral.aspx" TargetMode="External"/><Relationship Id="rId20" Type="http://schemas.openxmlformats.org/officeDocument/2006/relationships/hyperlink" Target="https://cco.gdit.com/Reports/Performance_Scorecard/default.aspx" TargetMode="External"/><Relationship Id="rId29"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co.gdit.com/Connection/Pages/KudosCentral.aspx" TargetMode="External"/><Relationship Id="rId24" Type="http://schemas.openxmlformats.org/officeDocument/2006/relationships/hyperlink" Target="https://cco.gdit.com/Initiatives/floorcheck/Timecard_Compliance_Reporting/Timcard%20Changes%20Reports/Forms/AllItems.aspx" TargetMode="External"/><Relationship Id="rId32"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hyperlink" Target="https://cco.gdit.com/Reports/Performance_Scorecard/default.aspx" TargetMode="External"/><Relationship Id="rId23" Type="http://schemas.openxmlformats.org/officeDocument/2006/relationships/hyperlink" Target="https://cco.gdit.com/bi/ReportsCatalog/AvayaBreakPolicyReporting/Forms/AllItems.aspx" TargetMode="External"/><Relationship Id="rId28" Type="http://schemas.openxmlformats.org/officeDocument/2006/relationships/hyperlink" Target="https://cco.gdit.com/Resources/eCoaching/QSS/SitePages/Issue%20Tracker.aspx" TargetMode="External"/><Relationship Id="rId10" Type="http://schemas.openxmlformats.org/officeDocument/2006/relationships/image" Target="media/image2.png"/><Relationship Id="rId19" Type="http://schemas.openxmlformats.org/officeDocument/2006/relationships/hyperlink" Target="https://cco.gdit.com/Reports/Performance_Scorecard/Lists/Scorecard_Escalated_Issues_Log/NewIssue.aspx" TargetMode="External"/><Relationship Id="rId31" Type="http://schemas.openxmlformats.org/officeDocument/2006/relationships/footer" Target="footer2.xml"/><Relationship Id="rId4" Type="http://schemas.openxmlformats.org/officeDocument/2006/relationships/settings" Target="settings.xml"/><Relationship Id="rId9" Type="http://schemas.openxmlformats.org/officeDocument/2006/relationships/hyperlink" Target="https://cco.gdit.com/Resources/eCoaching/QSS/SitePages/Issue%20Tracker.aspx" TargetMode="External"/><Relationship Id="rId14" Type="http://schemas.openxmlformats.org/officeDocument/2006/relationships/hyperlink" Target="https://cco.gdit.com/Reports/Performance_Scorecard/Lists/Scorecard_Escalated_Issues_Log/NewIssue.aspx" TargetMode="External"/><Relationship Id="rId22" Type="http://schemas.openxmlformats.org/officeDocument/2006/relationships/hyperlink" Target="https://cco.gdit.com/Resources/SOP/Contact%20Center%20Operations/Forms/AllItems.aspx" TargetMode="External"/><Relationship Id="rId27" Type="http://schemas.openxmlformats.org/officeDocument/2006/relationships/hyperlink" Target="https://cco.gdit.com/bi/ReportsCatalog/TQC_ShortCall/Forms/AllItems.aspx" TargetMode="External"/><Relationship Id="rId30" Type="http://schemas.openxmlformats.org/officeDocument/2006/relationships/footer" Target="footer1.xml"/><Relationship Id="rId35" Type="http://schemas.openxmlformats.org/officeDocument/2006/relationships/theme" Target="theme/theme1.xml"/><Relationship Id="rId8"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3024C6D-3C50-4645-901B-3CECB8C21D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8680</TotalTime>
  <Pages>151</Pages>
  <Words>48714</Words>
  <Characters>277672</Characters>
  <Application>Microsoft Office Word</Application>
  <DocSecurity>0</DocSecurity>
  <Lines>2313</Lines>
  <Paragraphs>651</Paragraphs>
  <ScaleCrop>false</ScaleCrop>
  <HeadingPairs>
    <vt:vector size="2" baseType="variant">
      <vt:variant>
        <vt:lpstr>Title</vt:lpstr>
      </vt:variant>
      <vt:variant>
        <vt:i4>1</vt:i4>
      </vt:variant>
    </vt:vector>
  </HeadingPairs>
  <TitlesOfParts>
    <vt:vector size="1" baseType="lpstr">
      <vt:lpstr>Table of Contents</vt:lpstr>
    </vt:vector>
  </TitlesOfParts>
  <Company>NCS</Company>
  <LinksUpToDate>false</LinksUpToDate>
  <CharactersWithSpaces>325735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Table of Contents</dc:title>
  <dc:creator>Steve Crow</dc:creator>
  <cp:lastModifiedBy>Coughlin, Brian E</cp:lastModifiedBy>
  <cp:revision>118</cp:revision>
  <cp:lastPrinted>2018-11-05T14:33:00Z</cp:lastPrinted>
  <dcterms:created xsi:type="dcterms:W3CDTF">2016-01-13T14:29:00Z</dcterms:created>
  <dcterms:modified xsi:type="dcterms:W3CDTF">2019-05-06T20:44:00Z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y0">
    <vt:lpwstr>Template</vt:lpwstr>
  </property>
  <property fmtid="{D5CDD505-2E9C-101B-9397-08002B2CF9AE}" pid="3" name="Order">
    <vt:lpwstr>6800.00000000000</vt:lpwstr>
  </property>
  <property fmtid="{D5CDD505-2E9C-101B-9397-08002B2CF9AE}" pid="4" name="VM Verified">
    <vt:lpwstr>0</vt:lpwstr>
  </property>
  <property fmtid="{D5CDD505-2E9C-101B-9397-08002B2CF9AE}" pid="5" name="Status">
    <vt:lpwstr>Draft</vt:lpwstr>
  </property>
  <property fmtid="{D5CDD505-2E9C-101B-9397-08002B2CF9AE}" pid="6" name="Category1">
    <vt:lpwstr>Process Asset</vt:lpwstr>
  </property>
  <property fmtid="{D5CDD505-2E9C-101B-9397-08002B2CF9AE}" pid="7" name="Tech Rev Complete">
    <vt:lpwstr>0</vt:lpwstr>
  </property>
  <property fmtid="{D5CDD505-2E9C-101B-9397-08002B2CF9AE}" pid="8" name="Comments0">
    <vt:lpwstr>Ready for drafting changings</vt:lpwstr>
  </property>
</Properties>
</file>